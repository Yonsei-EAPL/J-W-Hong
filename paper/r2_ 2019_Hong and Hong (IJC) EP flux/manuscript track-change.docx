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5B6D0" w14:textId="76AF0EBF" w:rsidR="00B72C41" w:rsidRPr="00E5054D" w:rsidRDefault="00B72C41" w:rsidP="00B72C41">
      <w:pPr>
        <w:pStyle w:val="1"/>
        <w:spacing w:line="480" w:lineRule="auto"/>
        <w:rPr>
          <w:rFonts w:ascii="Times New Roman" w:hAnsi="Times New Roman"/>
          <w:sz w:val="32"/>
          <w:lang w:val="en-GB"/>
          <w:rPrChange w:id="0" w:author="Hong Je-Woo" w:date="2018-09-27T04:31:00Z">
            <w:rPr>
              <w:rFonts w:ascii="Times New Roman" w:hAnsi="Times New Roman"/>
              <w:sz w:val="32"/>
            </w:rPr>
          </w:rPrChange>
        </w:rPr>
      </w:pPr>
      <w:bookmarkStart w:id="1" w:name="_GoBack"/>
      <w:bookmarkEnd w:id="1"/>
      <w:r w:rsidRPr="00E5054D">
        <w:rPr>
          <w:rFonts w:ascii="Times New Roman" w:hAnsi="Times New Roman"/>
          <w:sz w:val="32"/>
          <w:lang w:val="en-GB"/>
          <w:rPrChange w:id="2" w:author="Hong Je-Woo" w:date="2018-09-27T04:31:00Z">
            <w:rPr>
              <w:rFonts w:ascii="Times New Roman" w:hAnsi="Times New Roman"/>
              <w:sz w:val="32"/>
            </w:rPr>
          </w:rPrChange>
        </w:rPr>
        <w:t xml:space="preserve">Seasonal variations in </w:t>
      </w:r>
      <w:ins w:id="3" w:author="Hong Je-Woo" w:date="2018-09-27T04:31:00Z">
        <w:r w:rsidR="00455A3D">
          <w:rPr>
            <w:rFonts w:ascii="Times New Roman" w:hAnsi="Times New Roman" w:cs="Times New Roman"/>
            <w:sz w:val="32"/>
            <w:lang w:val="en-GB"/>
          </w:rPr>
          <w:t xml:space="preserve">the </w:t>
        </w:r>
      </w:ins>
      <w:r w:rsidRPr="00E5054D">
        <w:rPr>
          <w:rFonts w:ascii="Times New Roman" w:hAnsi="Times New Roman"/>
          <w:sz w:val="32"/>
          <w:lang w:val="en-GB"/>
          <w:rPrChange w:id="4" w:author="Hong Je-Woo" w:date="2018-09-27T04:31:00Z">
            <w:rPr>
              <w:rFonts w:ascii="Times New Roman" w:hAnsi="Times New Roman"/>
              <w:sz w:val="32"/>
            </w:rPr>
          </w:rPrChange>
        </w:rPr>
        <w:t>surface energy and CO</w:t>
      </w:r>
      <w:r w:rsidRPr="00E5054D">
        <w:rPr>
          <w:rFonts w:ascii="Times New Roman" w:hAnsi="Times New Roman"/>
          <w:sz w:val="32"/>
          <w:vertAlign w:val="subscript"/>
          <w:lang w:val="en-GB"/>
          <w:rPrChange w:id="5" w:author="Hong Je-Woo" w:date="2018-09-27T04:31:00Z">
            <w:rPr>
              <w:rFonts w:ascii="Times New Roman" w:hAnsi="Times New Roman"/>
              <w:sz w:val="32"/>
              <w:vertAlign w:val="subscript"/>
            </w:rPr>
          </w:rPrChange>
        </w:rPr>
        <w:t>2</w:t>
      </w:r>
      <w:r w:rsidRPr="00E5054D">
        <w:rPr>
          <w:rFonts w:ascii="Times New Roman" w:hAnsi="Times New Roman"/>
          <w:sz w:val="32"/>
          <w:lang w:val="en-GB"/>
          <w:rPrChange w:id="6" w:author="Hong Je-Woo" w:date="2018-09-27T04:31:00Z">
            <w:rPr>
              <w:rFonts w:ascii="Times New Roman" w:hAnsi="Times New Roman"/>
              <w:sz w:val="32"/>
            </w:rPr>
          </w:rPrChange>
        </w:rPr>
        <w:t xml:space="preserve"> flux over a high-rise</w:t>
      </w:r>
      <w:ins w:id="7" w:author="Hong Je-Woo" w:date="2018-09-27T04:31:00Z">
        <w:r w:rsidR="00455A3D">
          <w:rPr>
            <w:rFonts w:ascii="Times New Roman" w:hAnsi="Times New Roman" w:cs="Times New Roman"/>
            <w:sz w:val="32"/>
            <w:lang w:val="en-GB"/>
          </w:rPr>
          <w:t>,</w:t>
        </w:r>
      </w:ins>
      <w:r w:rsidRPr="00E5054D">
        <w:rPr>
          <w:rFonts w:ascii="Times New Roman" w:hAnsi="Times New Roman"/>
          <w:sz w:val="32"/>
          <w:lang w:val="en-GB"/>
          <w:rPrChange w:id="8" w:author="Hong Je-Woo" w:date="2018-09-27T04:31:00Z">
            <w:rPr>
              <w:rFonts w:ascii="Times New Roman" w:hAnsi="Times New Roman"/>
              <w:sz w:val="32"/>
            </w:rPr>
          </w:rPrChange>
        </w:rPr>
        <w:t xml:space="preserve"> high-density</w:t>
      </w:r>
      <w:ins w:id="9" w:author="Hong Je-Woo" w:date="2018-09-27T04:31:00Z">
        <w:r w:rsidR="00455A3D">
          <w:rPr>
            <w:rFonts w:ascii="Times New Roman" w:hAnsi="Times New Roman" w:cs="Times New Roman"/>
            <w:sz w:val="32"/>
            <w:lang w:val="en-GB"/>
          </w:rPr>
          <w:t>,</w:t>
        </w:r>
      </w:ins>
      <w:r w:rsidRPr="00E5054D">
        <w:rPr>
          <w:rFonts w:ascii="Times New Roman" w:hAnsi="Times New Roman"/>
          <w:sz w:val="32"/>
          <w:lang w:val="en-GB"/>
          <w:rPrChange w:id="10" w:author="Hong Je-Woo" w:date="2018-09-27T04:31:00Z">
            <w:rPr>
              <w:rFonts w:ascii="Times New Roman" w:hAnsi="Times New Roman"/>
              <w:sz w:val="32"/>
            </w:rPr>
          </w:rPrChange>
        </w:rPr>
        <w:t xml:space="preserve"> residential urban area in </w:t>
      </w:r>
      <w:ins w:id="11" w:author="Hong Je-Woo" w:date="2018-09-27T04:31:00Z">
        <w:r w:rsidR="00A94D18">
          <w:rPr>
            <w:rFonts w:ascii="Times New Roman" w:hAnsi="Times New Roman" w:cs="Times New Roman"/>
            <w:sz w:val="32"/>
            <w:lang w:val="en-GB"/>
          </w:rPr>
          <w:t xml:space="preserve">the </w:t>
        </w:r>
      </w:ins>
      <w:r w:rsidRPr="00E5054D">
        <w:rPr>
          <w:rFonts w:ascii="Times New Roman" w:hAnsi="Times New Roman"/>
          <w:sz w:val="32"/>
          <w:lang w:val="en-GB"/>
          <w:rPrChange w:id="12" w:author="Hong Je-Woo" w:date="2018-09-27T04:31:00Z">
            <w:rPr>
              <w:rFonts w:ascii="Times New Roman" w:hAnsi="Times New Roman"/>
              <w:sz w:val="32"/>
            </w:rPr>
          </w:rPrChange>
        </w:rPr>
        <w:t>East Asian monsoon region</w:t>
      </w:r>
    </w:p>
    <w:p w14:paraId="1264AA12" w14:textId="77777777" w:rsidR="00B72C41" w:rsidRPr="007E5D70" w:rsidRDefault="00B72C41" w:rsidP="00B72C41">
      <w:pPr>
        <w:spacing w:line="480" w:lineRule="auto"/>
        <w:rPr>
          <w:del w:id="13" w:author="Hong Je-Woo" w:date="2018-09-27T04:31:00Z"/>
          <w:rFonts w:ascii="Times New Roman" w:hAnsi="Times New Roman" w:cs="Times New Roman"/>
          <w:sz w:val="24"/>
        </w:rPr>
      </w:pPr>
    </w:p>
    <w:p w14:paraId="2E65B6D1" w14:textId="51C86E8F" w:rsidR="00B72C41" w:rsidRPr="00E5054D" w:rsidRDefault="006723D2" w:rsidP="00B72C41">
      <w:pPr>
        <w:spacing w:line="480" w:lineRule="auto"/>
        <w:rPr>
          <w:ins w:id="14" w:author="Hong Je-Woo" w:date="2018-09-27T04:31:00Z"/>
          <w:rFonts w:ascii="Times New Roman" w:hAnsi="Times New Roman" w:cs="Times New Roman"/>
          <w:sz w:val="24"/>
          <w:lang w:val="en-GB"/>
        </w:rPr>
      </w:pPr>
      <w:ins w:id="15" w:author="Hong Je-Woo" w:date="2018-09-27T04:31:00Z">
        <w:r>
          <w:rPr>
            <w:rFonts w:ascii="Times New Roman" w:hAnsi="Times New Roman" w:cs="Times New Roman"/>
            <w:sz w:val="24"/>
            <w:lang w:val="en-GB"/>
          </w:rPr>
          <w:t xml:space="preserve">Short Title: </w:t>
        </w:r>
        <w:r w:rsidR="003B4097">
          <w:rPr>
            <w:rFonts w:ascii="Times New Roman" w:hAnsi="Times New Roman" w:cs="Times New Roman"/>
            <w:sz w:val="24"/>
            <w:lang w:val="en-GB"/>
          </w:rPr>
          <w:t>Urban s</w:t>
        </w:r>
        <w:r>
          <w:rPr>
            <w:rFonts w:ascii="Times New Roman" w:hAnsi="Times New Roman" w:cs="Times New Roman"/>
            <w:sz w:val="24"/>
            <w:lang w:val="en-GB"/>
          </w:rPr>
          <w:t xml:space="preserve">urface energy and </w:t>
        </w:r>
        <w:r w:rsidR="00275EBF" w:rsidRPr="00275EBF">
          <w:rPr>
            <w:rFonts w:ascii="Times New Roman" w:hAnsi="Times New Roman" w:cs="Times New Roman"/>
            <w:sz w:val="24"/>
            <w:lang w:val="en-GB"/>
          </w:rPr>
          <w:t>CO</w:t>
        </w:r>
        <w:r w:rsidR="00275EBF" w:rsidRPr="0041049C">
          <w:rPr>
            <w:rFonts w:ascii="Times New Roman" w:hAnsi="Times New Roman" w:cs="Times New Roman"/>
            <w:sz w:val="24"/>
            <w:vertAlign w:val="subscript"/>
            <w:lang w:val="en-GB"/>
          </w:rPr>
          <w:t>2</w:t>
        </w:r>
        <w:r w:rsidR="00275EBF">
          <w:rPr>
            <w:rFonts w:ascii="Times New Roman" w:hAnsi="Times New Roman" w:cs="Times New Roman"/>
            <w:sz w:val="24"/>
            <w:lang w:val="en-GB"/>
          </w:rPr>
          <w:t xml:space="preserve"> </w:t>
        </w:r>
        <w:r w:rsidR="0041049C">
          <w:rPr>
            <w:rFonts w:ascii="Times New Roman" w:hAnsi="Times New Roman" w:cs="Times New Roman"/>
            <w:sz w:val="24"/>
            <w:lang w:val="en-GB"/>
          </w:rPr>
          <w:t xml:space="preserve">fluxes </w:t>
        </w:r>
        <w:r w:rsidR="00275EBF">
          <w:rPr>
            <w:rFonts w:ascii="Times New Roman" w:hAnsi="Times New Roman" w:cs="Times New Roman"/>
            <w:sz w:val="24"/>
            <w:lang w:val="en-GB"/>
          </w:rPr>
          <w:t xml:space="preserve">in </w:t>
        </w:r>
        <w:r w:rsidR="00A94D18">
          <w:rPr>
            <w:rFonts w:ascii="Times New Roman" w:hAnsi="Times New Roman" w:cs="Times New Roman"/>
            <w:sz w:val="24"/>
            <w:lang w:val="en-GB"/>
          </w:rPr>
          <w:t xml:space="preserve">the </w:t>
        </w:r>
        <w:r w:rsidR="00275EBF">
          <w:rPr>
            <w:rFonts w:ascii="Times New Roman" w:hAnsi="Times New Roman" w:cs="Times New Roman"/>
            <w:sz w:val="24"/>
            <w:lang w:val="en-GB"/>
          </w:rPr>
          <w:t>East Asian monsoon region</w:t>
        </w:r>
      </w:ins>
    </w:p>
    <w:p w14:paraId="2E65B6D2" w14:textId="77777777" w:rsidR="00B72C41" w:rsidRPr="00E5054D" w:rsidRDefault="00B72C41" w:rsidP="00B72C41">
      <w:pPr>
        <w:spacing w:line="480" w:lineRule="auto"/>
        <w:rPr>
          <w:rFonts w:ascii="Times New Roman" w:hAnsi="Times New Roman"/>
          <w:sz w:val="24"/>
          <w:lang w:val="en-GB"/>
          <w:rPrChange w:id="16" w:author="Hong Je-Woo" w:date="2018-09-27T04:31:00Z">
            <w:rPr>
              <w:rFonts w:ascii="Times New Roman" w:hAnsi="Times New Roman"/>
              <w:sz w:val="24"/>
            </w:rPr>
          </w:rPrChange>
        </w:rPr>
      </w:pPr>
    </w:p>
    <w:p w14:paraId="2E65B6D3" w14:textId="77777777" w:rsidR="00B72C41" w:rsidRPr="00E5054D" w:rsidRDefault="00B72C41" w:rsidP="00B72C41">
      <w:pPr>
        <w:spacing w:line="480" w:lineRule="auto"/>
        <w:jc w:val="center"/>
        <w:rPr>
          <w:rFonts w:ascii="Times New Roman" w:hAnsi="Times New Roman"/>
          <w:sz w:val="24"/>
          <w:lang w:val="en-GB"/>
          <w:rPrChange w:id="17" w:author="Hong Je-Woo" w:date="2018-09-27T04:31:00Z">
            <w:rPr>
              <w:rFonts w:ascii="Times New Roman" w:hAnsi="Times New Roman"/>
              <w:sz w:val="24"/>
            </w:rPr>
          </w:rPrChange>
        </w:rPr>
      </w:pPr>
      <w:r w:rsidRPr="00E5054D">
        <w:rPr>
          <w:rFonts w:ascii="Times New Roman" w:hAnsi="Times New Roman"/>
          <w:sz w:val="24"/>
          <w:lang w:val="en-GB"/>
          <w:rPrChange w:id="18" w:author="Hong Je-Woo" w:date="2018-09-27T04:31:00Z">
            <w:rPr>
              <w:rFonts w:ascii="Times New Roman" w:hAnsi="Times New Roman"/>
              <w:sz w:val="24"/>
            </w:rPr>
          </w:rPrChange>
        </w:rPr>
        <w:t>Je-Woo Hong, Sang-Dae Lee, Keunmin Lee, and Jinkyu Hong*</w:t>
      </w:r>
    </w:p>
    <w:p w14:paraId="2E65B6D4" w14:textId="77777777" w:rsidR="00B72C41" w:rsidRPr="00E5054D" w:rsidRDefault="00B72C41" w:rsidP="00B72C41">
      <w:pPr>
        <w:spacing w:line="480" w:lineRule="auto"/>
        <w:rPr>
          <w:rFonts w:ascii="Times New Roman" w:hAnsi="Times New Roman"/>
          <w:sz w:val="24"/>
          <w:lang w:val="en-GB"/>
          <w:rPrChange w:id="19" w:author="Hong Je-Woo" w:date="2018-09-27T04:31:00Z">
            <w:rPr>
              <w:rFonts w:ascii="Times New Roman" w:hAnsi="Times New Roman"/>
              <w:sz w:val="24"/>
            </w:rPr>
          </w:rPrChange>
        </w:rPr>
      </w:pPr>
      <w:r w:rsidRPr="00E5054D">
        <w:rPr>
          <w:rFonts w:ascii="Times New Roman" w:hAnsi="Times New Roman"/>
          <w:sz w:val="24"/>
          <w:lang w:val="en-GB"/>
          <w:rPrChange w:id="20" w:author="Hong Je-Woo" w:date="2018-09-27T04:31:00Z">
            <w:rPr>
              <w:rFonts w:ascii="Times New Roman" w:hAnsi="Times New Roman"/>
              <w:sz w:val="24"/>
            </w:rPr>
          </w:rPrChange>
        </w:rPr>
        <w:t>Ecosystem-Atmosphere Process Laboratory, Department of Atmospheric Sciences, Yonsei University, Seoul, Korea</w:t>
      </w:r>
    </w:p>
    <w:p w14:paraId="2E65B6D5" w14:textId="77777777" w:rsidR="00B72C41" w:rsidRPr="00E5054D" w:rsidRDefault="00B72C41" w:rsidP="00B72C41">
      <w:pPr>
        <w:spacing w:line="480" w:lineRule="auto"/>
        <w:rPr>
          <w:rFonts w:ascii="Times New Roman" w:hAnsi="Times New Roman"/>
          <w:sz w:val="24"/>
          <w:lang w:val="en-GB"/>
          <w:rPrChange w:id="21" w:author="Hong Je-Woo" w:date="2018-09-27T04:31:00Z">
            <w:rPr>
              <w:rFonts w:ascii="Times New Roman" w:hAnsi="Times New Roman"/>
              <w:sz w:val="24"/>
            </w:rPr>
          </w:rPrChange>
        </w:rPr>
      </w:pPr>
    </w:p>
    <w:p w14:paraId="2E65B6D6" w14:textId="77777777" w:rsidR="00B72C41" w:rsidRPr="00E5054D" w:rsidRDefault="00B72C41" w:rsidP="00B72C41">
      <w:pPr>
        <w:spacing w:line="480" w:lineRule="auto"/>
        <w:rPr>
          <w:rFonts w:ascii="Times New Roman" w:hAnsi="Times New Roman"/>
          <w:sz w:val="24"/>
          <w:lang w:val="en-GB"/>
          <w:rPrChange w:id="22" w:author="Hong Je-Woo" w:date="2018-09-27T04:31:00Z">
            <w:rPr>
              <w:rFonts w:ascii="Times New Roman" w:hAnsi="Times New Roman"/>
              <w:sz w:val="24"/>
            </w:rPr>
          </w:rPrChange>
        </w:rPr>
      </w:pPr>
    </w:p>
    <w:p w14:paraId="2E65B6D8" w14:textId="77777777" w:rsidR="00B72C41" w:rsidRPr="00E5054D" w:rsidRDefault="00B72C41" w:rsidP="00B72C41">
      <w:pPr>
        <w:spacing w:line="480" w:lineRule="auto"/>
        <w:rPr>
          <w:rFonts w:ascii="Times New Roman" w:hAnsi="Times New Roman"/>
          <w:sz w:val="24"/>
          <w:lang w:val="en-GB"/>
          <w:rPrChange w:id="23" w:author="Hong Je-Woo" w:date="2018-09-27T04:31:00Z">
            <w:rPr>
              <w:rFonts w:ascii="Times New Roman" w:hAnsi="Times New Roman"/>
              <w:sz w:val="24"/>
            </w:rPr>
          </w:rPrChange>
        </w:rPr>
      </w:pPr>
    </w:p>
    <w:p w14:paraId="2E65B6DA" w14:textId="7F15FCCD" w:rsidR="00B72C41" w:rsidRDefault="00B72C41" w:rsidP="00B72C41">
      <w:pPr>
        <w:spacing w:line="480" w:lineRule="auto"/>
        <w:rPr>
          <w:rFonts w:ascii="Times New Roman" w:hAnsi="Times New Roman"/>
          <w:sz w:val="24"/>
          <w:lang w:val="en-GB"/>
          <w:rPrChange w:id="24" w:author="Hong Je-Woo" w:date="2018-09-27T04:31:00Z">
            <w:rPr>
              <w:rFonts w:ascii="Times New Roman" w:hAnsi="Times New Roman"/>
              <w:sz w:val="24"/>
            </w:rPr>
          </w:rPrChange>
        </w:rPr>
      </w:pPr>
    </w:p>
    <w:p w14:paraId="09903FBC" w14:textId="77777777" w:rsidR="0041049C" w:rsidRPr="00E5054D" w:rsidRDefault="0041049C" w:rsidP="00B72C41">
      <w:pPr>
        <w:spacing w:line="480" w:lineRule="auto"/>
        <w:rPr>
          <w:rFonts w:ascii="Times New Roman" w:hAnsi="Times New Roman"/>
          <w:sz w:val="24"/>
          <w:lang w:val="en-GB"/>
          <w:rPrChange w:id="25" w:author="Hong Je-Woo" w:date="2018-09-27T04:31:00Z">
            <w:rPr>
              <w:rFonts w:ascii="Times New Roman" w:hAnsi="Times New Roman"/>
              <w:sz w:val="24"/>
            </w:rPr>
          </w:rPrChange>
        </w:rPr>
      </w:pPr>
    </w:p>
    <w:p w14:paraId="3ADD2F0F" w14:textId="77777777" w:rsidR="00B72C41" w:rsidRPr="0008148C" w:rsidRDefault="00B72C41" w:rsidP="00B72C41">
      <w:pPr>
        <w:spacing w:line="480" w:lineRule="auto"/>
        <w:rPr>
          <w:del w:id="26" w:author="Hong Je-Woo" w:date="2018-09-27T04:31:00Z"/>
          <w:rFonts w:ascii="Times New Roman" w:hAnsi="Times New Roman" w:cs="Times New Roman"/>
          <w:sz w:val="24"/>
        </w:rPr>
      </w:pPr>
    </w:p>
    <w:p w14:paraId="2E65B6DB" w14:textId="77777777" w:rsidR="00B72C41" w:rsidRPr="00E5054D" w:rsidRDefault="00B72C41" w:rsidP="00567C82">
      <w:pPr>
        <w:spacing w:line="360" w:lineRule="auto"/>
        <w:rPr>
          <w:rFonts w:ascii="Times New Roman" w:hAnsi="Times New Roman"/>
          <w:sz w:val="24"/>
          <w:lang w:val="en-GB"/>
          <w:rPrChange w:id="27" w:author="Hong Je-Woo" w:date="2018-09-27T04:31:00Z">
            <w:rPr>
              <w:rFonts w:ascii="Times New Roman" w:hAnsi="Times New Roman"/>
              <w:sz w:val="24"/>
            </w:rPr>
          </w:rPrChange>
        </w:rPr>
        <w:pPrChange w:id="28" w:author="Hong Je-Woo" w:date="2018-09-27T04:31:00Z">
          <w:pPr>
            <w:spacing w:line="480" w:lineRule="auto"/>
          </w:pPr>
        </w:pPrChange>
      </w:pPr>
      <w:r w:rsidRPr="00E5054D">
        <w:rPr>
          <w:rFonts w:ascii="Times New Roman" w:hAnsi="Times New Roman"/>
          <w:sz w:val="24"/>
          <w:lang w:val="en-GB"/>
          <w:rPrChange w:id="29" w:author="Hong Je-Woo" w:date="2018-09-27T04:31:00Z">
            <w:rPr>
              <w:rFonts w:ascii="Times New Roman" w:hAnsi="Times New Roman"/>
              <w:sz w:val="24"/>
            </w:rPr>
          </w:rPrChange>
        </w:rPr>
        <w:t>*Corresponding Author: Jinkyu Hong, Ecosystem-Atmosphere Process Laboratory, Department of Atmospheric Sciences, Yonsei University, Yonsei-ro 50, Seodaemun-gu, Seoul 03722, Korea.</w:t>
      </w:r>
    </w:p>
    <w:p w14:paraId="2E65B6DC" w14:textId="736D5EFD" w:rsidR="00B72C41" w:rsidRDefault="00B72C41" w:rsidP="00567C82">
      <w:pPr>
        <w:wordWrap/>
        <w:spacing w:line="360" w:lineRule="auto"/>
        <w:rPr>
          <w:rFonts w:ascii="Times New Roman" w:hAnsi="Times New Roman"/>
          <w:sz w:val="24"/>
          <w:lang w:val="en-GB"/>
          <w:rPrChange w:id="30" w:author="Hong Je-Woo" w:date="2018-09-27T04:31:00Z">
            <w:rPr>
              <w:rFonts w:ascii="Times New Roman" w:hAnsi="Times New Roman"/>
              <w:sz w:val="24"/>
            </w:rPr>
          </w:rPrChange>
        </w:rPr>
        <w:pPrChange w:id="31" w:author="Hong Je-Woo" w:date="2018-09-27T04:31:00Z">
          <w:pPr>
            <w:wordWrap/>
            <w:spacing w:line="480" w:lineRule="auto"/>
          </w:pPr>
        </w:pPrChange>
      </w:pPr>
      <w:r w:rsidRPr="00E5054D">
        <w:rPr>
          <w:rFonts w:ascii="Times New Roman" w:hAnsi="Times New Roman"/>
          <w:sz w:val="24"/>
          <w:lang w:val="en-GB"/>
          <w:rPrChange w:id="32" w:author="Hong Je-Woo" w:date="2018-09-27T04:31:00Z">
            <w:rPr>
              <w:rFonts w:ascii="Times New Roman" w:hAnsi="Times New Roman"/>
              <w:sz w:val="24"/>
            </w:rPr>
          </w:rPrChange>
        </w:rPr>
        <w:t xml:space="preserve">E-mail: </w:t>
      </w:r>
      <w:r w:rsidR="00212F49" w:rsidRPr="00212F49">
        <w:rPr>
          <w:rFonts w:ascii="Times New Roman" w:hAnsi="Times New Roman"/>
          <w:sz w:val="24"/>
          <w:lang w:val="en-GB"/>
          <w:rPrChange w:id="33" w:author="Hong Je-Woo" w:date="2018-09-27T04:31:00Z">
            <w:rPr>
              <w:rFonts w:ascii="Times New Roman" w:hAnsi="Times New Roman"/>
              <w:sz w:val="24"/>
            </w:rPr>
          </w:rPrChange>
        </w:rPr>
        <w:t>jhong@yonsei.ac.kr</w:t>
      </w:r>
    </w:p>
    <w:p w14:paraId="526326F8" w14:textId="77777777" w:rsidR="00B72C41" w:rsidRPr="0008148C" w:rsidRDefault="00B72C41" w:rsidP="00B72C41">
      <w:pPr>
        <w:widowControl/>
        <w:wordWrap/>
        <w:autoSpaceDE/>
        <w:autoSpaceDN/>
        <w:spacing w:line="480" w:lineRule="auto"/>
        <w:rPr>
          <w:del w:id="34" w:author="Hong Je-Woo" w:date="2018-09-27T04:31:00Z"/>
          <w:rFonts w:ascii="Times New Roman" w:hAnsi="Times New Roman" w:cs="Times New Roman"/>
          <w:sz w:val="24"/>
        </w:rPr>
      </w:pPr>
      <w:del w:id="35" w:author="Hong Je-Woo" w:date="2018-09-27T04:31:00Z">
        <w:r w:rsidRPr="0008148C">
          <w:rPr>
            <w:rFonts w:ascii="Times New Roman" w:hAnsi="Times New Roman" w:cs="Times New Roman"/>
            <w:sz w:val="24"/>
          </w:rPr>
          <w:br w:type="page"/>
        </w:r>
      </w:del>
    </w:p>
    <w:p w14:paraId="461ADE67" w14:textId="033B9942" w:rsidR="0041049C" w:rsidRDefault="0041049C" w:rsidP="00567C82">
      <w:pPr>
        <w:wordWrap/>
        <w:spacing w:line="360" w:lineRule="auto"/>
        <w:rPr>
          <w:ins w:id="36" w:author="Hong Je-Woo" w:date="2018-09-27T04:31:00Z"/>
          <w:rFonts w:ascii="Times New Roman" w:hAnsi="Times New Roman" w:cs="Times New Roman"/>
          <w:sz w:val="24"/>
          <w:lang w:val="en-GB"/>
        </w:rPr>
      </w:pPr>
      <w:ins w:id="37" w:author="Hong Je-Woo" w:date="2018-09-27T04:31:00Z">
        <w:r>
          <w:rPr>
            <w:rFonts w:ascii="Times New Roman" w:hAnsi="Times New Roman" w:cs="Times New Roman"/>
            <w:sz w:val="24"/>
            <w:lang w:val="en-GB"/>
          </w:rPr>
          <w:lastRenderedPageBreak/>
          <w:t>Tel: 82-2-2123-5693</w:t>
        </w:r>
      </w:ins>
    </w:p>
    <w:p w14:paraId="2E65B6DD" w14:textId="5E5AFFA4" w:rsidR="00B72C41" w:rsidRPr="00E5054D" w:rsidRDefault="0041049C" w:rsidP="00567C82">
      <w:pPr>
        <w:wordWrap/>
        <w:spacing w:line="360" w:lineRule="auto"/>
        <w:rPr>
          <w:ins w:id="38" w:author="Hong Je-Woo" w:date="2018-09-27T04:31:00Z"/>
          <w:rFonts w:ascii="Times New Roman" w:hAnsi="Times New Roman" w:cs="Times New Roman"/>
          <w:sz w:val="24"/>
          <w:lang w:val="en-GB"/>
        </w:rPr>
      </w:pPr>
      <w:ins w:id="39" w:author="Hong Je-Woo" w:date="2018-09-27T04:31:00Z">
        <w:r>
          <w:rPr>
            <w:rFonts w:ascii="Times New Roman" w:hAnsi="Times New Roman" w:cs="Times New Roman"/>
            <w:sz w:val="24"/>
            <w:lang w:val="en-GB"/>
          </w:rPr>
          <w:t>Fax: 82-2-365-5163</w:t>
        </w:r>
        <w:r w:rsidR="00B72C41" w:rsidRPr="00E5054D">
          <w:rPr>
            <w:rFonts w:ascii="Times New Roman" w:hAnsi="Times New Roman" w:cs="Times New Roman"/>
            <w:sz w:val="24"/>
            <w:lang w:val="en-GB"/>
          </w:rPr>
          <w:br w:type="page"/>
        </w:r>
      </w:ins>
    </w:p>
    <w:p w14:paraId="2E65B6DE" w14:textId="77777777" w:rsidR="00B72C41" w:rsidRPr="00E5054D" w:rsidRDefault="00B72C41" w:rsidP="00B72C41">
      <w:pPr>
        <w:wordWrap/>
        <w:spacing w:after="0" w:line="480" w:lineRule="auto"/>
        <w:outlineLvl w:val="0"/>
        <w:rPr>
          <w:rFonts w:ascii="Times New Roman" w:hAnsi="Times New Roman"/>
          <w:b/>
          <w:sz w:val="24"/>
          <w:lang w:val="en-GB"/>
          <w:rPrChange w:id="40" w:author="Hong Je-Woo" w:date="2018-09-27T04:31:00Z">
            <w:rPr>
              <w:rFonts w:ascii="Times New Roman" w:hAnsi="Times New Roman"/>
              <w:b/>
              <w:sz w:val="24"/>
            </w:rPr>
          </w:rPrChange>
        </w:rPr>
      </w:pPr>
      <w:r w:rsidRPr="00E5054D">
        <w:rPr>
          <w:rFonts w:ascii="Times New Roman" w:hAnsi="Times New Roman"/>
          <w:b/>
          <w:sz w:val="24"/>
          <w:lang w:val="en-GB"/>
          <w:rPrChange w:id="41" w:author="Hong Je-Woo" w:date="2018-09-27T04:31:00Z">
            <w:rPr>
              <w:rFonts w:ascii="Times New Roman" w:hAnsi="Times New Roman"/>
              <w:b/>
              <w:sz w:val="24"/>
            </w:rPr>
          </w:rPrChange>
        </w:rPr>
        <w:lastRenderedPageBreak/>
        <w:t>Abstract</w:t>
      </w:r>
    </w:p>
    <w:p w14:paraId="2E65B6DF" w14:textId="6A3933D0" w:rsidR="00B72C41" w:rsidRPr="00E5054D" w:rsidRDefault="00B72C41" w:rsidP="00B72C41">
      <w:pPr>
        <w:spacing w:line="480" w:lineRule="auto"/>
        <w:rPr>
          <w:rFonts w:ascii="Times New Roman" w:hAnsi="Times New Roman"/>
          <w:sz w:val="24"/>
          <w:lang w:val="en-GB"/>
          <w:rPrChange w:id="42" w:author="Hong Je-Woo" w:date="2018-09-27T04:31:00Z">
            <w:rPr>
              <w:rFonts w:ascii="Times New Roman" w:hAnsi="Times New Roman"/>
              <w:sz w:val="24"/>
            </w:rPr>
          </w:rPrChange>
        </w:rPr>
      </w:pPr>
      <w:del w:id="43" w:author="Hong Je-Woo" w:date="2018-09-27T04:31:00Z">
        <w:r w:rsidRPr="007E5D70">
          <w:rPr>
            <w:rFonts w:ascii="Times New Roman" w:hAnsi="Times New Roman" w:cs="Times New Roman"/>
            <w:sz w:val="24"/>
            <w:szCs w:val="24"/>
          </w:rPr>
          <w:delText xml:space="preserve">Turbulent exchanges of energy and mass at the urban-atmosphere interface are </w:delText>
        </w:r>
        <w:r>
          <w:rPr>
            <w:rFonts w:ascii="Times New Roman" w:hAnsi="Times New Roman" w:cs="Times New Roman"/>
            <w:sz w:val="24"/>
            <w:szCs w:val="24"/>
          </w:rPr>
          <w:delText xml:space="preserve">critical </w:delText>
        </w:r>
        <w:r w:rsidRPr="007E5D70">
          <w:rPr>
            <w:rFonts w:ascii="Times New Roman" w:hAnsi="Times New Roman" w:cs="Times New Roman"/>
            <w:sz w:val="24"/>
            <w:szCs w:val="24"/>
          </w:rPr>
          <w:delText xml:space="preserve">processes </w:delText>
        </w:r>
        <w:r>
          <w:rPr>
            <w:rFonts w:ascii="Times New Roman" w:hAnsi="Times New Roman" w:cs="Times New Roman"/>
            <w:sz w:val="24"/>
            <w:szCs w:val="24"/>
          </w:rPr>
          <w:delText>reflecting the</w:delText>
        </w:r>
        <w:r w:rsidRPr="007E5D70">
          <w:rPr>
            <w:rFonts w:ascii="Times New Roman" w:hAnsi="Times New Roman" w:cs="Times New Roman"/>
            <w:sz w:val="24"/>
            <w:szCs w:val="24"/>
          </w:rPr>
          <w:delText xml:space="preserve"> interactions of climate and cities. </w:delText>
        </w:r>
      </w:del>
      <w:r w:rsidRPr="00E5054D">
        <w:rPr>
          <w:rFonts w:ascii="Times New Roman" w:hAnsi="Times New Roman"/>
          <w:sz w:val="24"/>
          <w:lang w:val="en-GB"/>
          <w:rPrChange w:id="44" w:author="Hong Je-Woo" w:date="2018-09-27T04:31:00Z">
            <w:rPr>
              <w:rFonts w:ascii="Times New Roman" w:hAnsi="Times New Roman"/>
              <w:sz w:val="24"/>
            </w:rPr>
          </w:rPrChange>
        </w:rPr>
        <w:t>Using the eddy covariance method, this study reports the one-year turbulent fluxes of momentum, energy, and CO</w:t>
      </w:r>
      <w:r w:rsidRPr="00E5054D">
        <w:rPr>
          <w:rFonts w:ascii="Times New Roman" w:hAnsi="Times New Roman"/>
          <w:sz w:val="24"/>
          <w:vertAlign w:val="subscript"/>
          <w:lang w:val="en-GB"/>
          <w:rPrChange w:id="45"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46" w:author="Hong Je-Woo" w:date="2018-09-27T04:31:00Z">
            <w:rPr>
              <w:rFonts w:ascii="Times New Roman" w:hAnsi="Times New Roman"/>
              <w:sz w:val="24"/>
            </w:rPr>
          </w:rPrChange>
        </w:rPr>
        <w:t xml:space="preserve"> and their seasonal variations over a recently redeveloped high-rise</w:t>
      </w:r>
      <w:ins w:id="47" w:author="Hong Je-Woo" w:date="2018-09-27T04:31:00Z">
        <w:r w:rsidR="00D13CA6">
          <w:rPr>
            <w:rFonts w:ascii="Times New Roman" w:eastAsia="Times New Roman" w:hAnsi="Times New Roman" w:cs="Times New Roman"/>
            <w:sz w:val="24"/>
            <w:szCs w:val="24"/>
            <w:lang w:val="en-GB"/>
          </w:rPr>
          <w:t>,</w:t>
        </w:r>
      </w:ins>
      <w:r w:rsidRPr="00E5054D">
        <w:rPr>
          <w:rFonts w:ascii="Times New Roman" w:hAnsi="Times New Roman"/>
          <w:sz w:val="24"/>
          <w:lang w:val="en-GB"/>
          <w:rPrChange w:id="48" w:author="Hong Je-Woo" w:date="2018-09-27T04:31:00Z">
            <w:rPr>
              <w:rFonts w:ascii="Times New Roman" w:hAnsi="Times New Roman"/>
              <w:sz w:val="24"/>
            </w:rPr>
          </w:rPrChange>
        </w:rPr>
        <w:t xml:space="preserve"> high-density</w:t>
      </w:r>
      <w:ins w:id="49" w:author="Hong Je-Woo" w:date="2018-09-27T04:31:00Z">
        <w:r w:rsidR="00D13CA6">
          <w:rPr>
            <w:rFonts w:ascii="Times New Roman" w:eastAsia="Times New Roman" w:hAnsi="Times New Roman" w:cs="Times New Roman"/>
            <w:sz w:val="24"/>
            <w:szCs w:val="24"/>
            <w:lang w:val="en-GB"/>
          </w:rPr>
          <w:t>,</w:t>
        </w:r>
      </w:ins>
      <w:r w:rsidRPr="00E5054D">
        <w:rPr>
          <w:rFonts w:ascii="Times New Roman" w:hAnsi="Times New Roman"/>
          <w:sz w:val="24"/>
          <w:lang w:val="en-GB"/>
          <w:rPrChange w:id="50" w:author="Hong Je-Woo" w:date="2018-09-27T04:31:00Z">
            <w:rPr>
              <w:rFonts w:ascii="Times New Roman" w:hAnsi="Times New Roman"/>
              <w:sz w:val="24"/>
            </w:rPr>
          </w:rPrChange>
        </w:rPr>
        <w:t xml:space="preserve"> residential area in the metropolitan city of Seoul, Korea. The</w:t>
      </w:r>
      <w:del w:id="51" w:author="Hong Je-Woo" w:date="2018-09-27T04:31:00Z">
        <w:r w:rsidRPr="007E5D70">
          <w:rPr>
            <w:rFonts w:ascii="Times New Roman" w:eastAsia="Times New Roman" w:hAnsi="Times New Roman" w:cs="Times New Roman"/>
            <w:sz w:val="24"/>
            <w:szCs w:val="24"/>
          </w:rPr>
          <w:delText xml:space="preserve"> stud</w:delText>
        </w:r>
        <w:r>
          <w:rPr>
            <w:rFonts w:ascii="Times New Roman" w:eastAsia="Times New Roman" w:hAnsi="Times New Roman" w:cs="Times New Roman"/>
            <w:sz w:val="24"/>
            <w:szCs w:val="24"/>
          </w:rPr>
          <w:delText>ied</w:delText>
        </w:r>
      </w:del>
      <w:r w:rsidRPr="00E5054D">
        <w:rPr>
          <w:rFonts w:ascii="Times New Roman" w:hAnsi="Times New Roman"/>
          <w:sz w:val="24"/>
          <w:lang w:val="en-GB"/>
          <w:rPrChange w:id="52" w:author="Hong Je-Woo" w:date="2018-09-27T04:31:00Z">
            <w:rPr>
              <w:rFonts w:ascii="Times New Roman" w:hAnsi="Times New Roman"/>
              <w:sz w:val="24"/>
            </w:rPr>
          </w:rPrChange>
        </w:rPr>
        <w:t xml:space="preserve"> </w:t>
      </w:r>
      <w:r w:rsidR="000A6448" w:rsidRPr="00E5054D">
        <w:rPr>
          <w:rFonts w:ascii="Times New Roman" w:hAnsi="Times New Roman"/>
          <w:sz w:val="24"/>
          <w:lang w:val="en-GB"/>
          <w:rPrChange w:id="53" w:author="Hong Je-Woo" w:date="2018-09-27T04:31:00Z">
            <w:rPr>
              <w:rFonts w:ascii="Times New Roman" w:hAnsi="Times New Roman"/>
              <w:sz w:val="24"/>
            </w:rPr>
          </w:rPrChange>
        </w:rPr>
        <w:t xml:space="preserve">area </w:t>
      </w:r>
      <w:ins w:id="54" w:author="Hong Je-Woo" w:date="2018-09-27T04:31:00Z">
        <w:r w:rsidR="000A6448" w:rsidRPr="00E5054D">
          <w:rPr>
            <w:rFonts w:ascii="Times New Roman" w:eastAsia="Times New Roman" w:hAnsi="Times New Roman" w:cs="Times New Roman"/>
            <w:sz w:val="24"/>
            <w:szCs w:val="24"/>
            <w:lang w:val="en-GB"/>
          </w:rPr>
          <w:t xml:space="preserve">of </w:t>
        </w:r>
        <w:r w:rsidRPr="00E5054D">
          <w:rPr>
            <w:rFonts w:ascii="Times New Roman" w:eastAsia="Times New Roman" w:hAnsi="Times New Roman" w:cs="Times New Roman"/>
            <w:sz w:val="24"/>
            <w:szCs w:val="24"/>
            <w:lang w:val="en-GB"/>
          </w:rPr>
          <w:t>stud</w:t>
        </w:r>
        <w:r w:rsidR="000A6448" w:rsidRPr="00E5054D">
          <w:rPr>
            <w:rFonts w:ascii="Times New Roman" w:eastAsia="Times New Roman" w:hAnsi="Times New Roman" w:cs="Times New Roman"/>
            <w:sz w:val="24"/>
            <w:szCs w:val="24"/>
            <w:lang w:val="en-GB"/>
          </w:rPr>
          <w:t>y</w:t>
        </w:r>
        <w:r w:rsidRPr="00E5054D">
          <w:rPr>
            <w:rFonts w:ascii="Times New Roman" w:eastAsia="Times New Roman" w:hAnsi="Times New Roman" w:cs="Times New Roman"/>
            <w:sz w:val="24"/>
            <w:szCs w:val="24"/>
            <w:lang w:val="en-GB"/>
          </w:rPr>
          <w:t xml:space="preserve"> </w:t>
        </w:r>
      </w:ins>
      <w:r w:rsidRPr="00E5054D">
        <w:rPr>
          <w:rFonts w:ascii="Times New Roman" w:hAnsi="Times New Roman"/>
          <w:sz w:val="24"/>
          <w:lang w:val="en-GB"/>
          <w:rPrChange w:id="55" w:author="Hong Je-Woo" w:date="2018-09-27T04:31:00Z">
            <w:rPr>
              <w:rFonts w:ascii="Times New Roman" w:hAnsi="Times New Roman"/>
              <w:sz w:val="24"/>
            </w:rPr>
          </w:rPrChange>
        </w:rPr>
        <w:t>is affected by the Asian monsoon</w:t>
      </w:r>
      <w:del w:id="56" w:author="Hong Je-Woo" w:date="2018-09-27T04:31:00Z">
        <w:r w:rsidRPr="007E5D70">
          <w:rPr>
            <w:rFonts w:ascii="Times New Roman" w:eastAsia="Times New Roman" w:hAnsi="Times New Roman" w:cs="Times New Roman"/>
            <w:sz w:val="24"/>
            <w:szCs w:val="24"/>
          </w:rPr>
          <w:delText xml:space="preserve"> system of </w:delText>
        </w:r>
        <w:r>
          <w:rPr>
            <w:rFonts w:ascii="Times New Roman" w:eastAsia="Times New Roman" w:hAnsi="Times New Roman" w:cs="Times New Roman"/>
            <w:sz w:val="24"/>
            <w:szCs w:val="24"/>
          </w:rPr>
          <w:delText xml:space="preserve">intervals of </w:delText>
        </w:r>
        <w:r w:rsidRPr="007E5D70">
          <w:rPr>
            <w:rFonts w:ascii="Times New Roman" w:eastAsia="Times New Roman" w:hAnsi="Times New Roman" w:cs="Times New Roman"/>
            <w:sz w:val="24"/>
            <w:szCs w:val="24"/>
          </w:rPr>
          <w:delText xml:space="preserve">heavy rain </w:delText>
        </w:r>
      </w:del>
      <w:ins w:id="57" w:author="Hong Je-Woo" w:date="2018-09-27T04:31:00Z">
        <w:r w:rsidR="009A5631">
          <w:rPr>
            <w:rFonts w:ascii="Times New Roman" w:eastAsia="Times New Roman" w:hAnsi="Times New Roman" w:cs="Times New Roman"/>
            <w:sz w:val="24"/>
            <w:szCs w:val="24"/>
            <w:lang w:val="en-GB"/>
          </w:rPr>
          <w:t>, which is</w:t>
        </w:r>
        <w:r w:rsidRPr="00E5054D">
          <w:rPr>
            <w:rFonts w:ascii="Times New Roman" w:eastAsia="Times New Roman" w:hAnsi="Times New Roman" w:cs="Times New Roman"/>
            <w:sz w:val="24"/>
            <w:szCs w:val="24"/>
            <w:lang w:val="en-GB"/>
          </w:rPr>
          <w:t xml:space="preserve"> </w:t>
        </w:r>
      </w:ins>
      <w:r w:rsidRPr="00E5054D">
        <w:rPr>
          <w:rFonts w:ascii="Times New Roman" w:hAnsi="Times New Roman"/>
          <w:sz w:val="24"/>
          <w:lang w:val="en-GB"/>
          <w:rPrChange w:id="58" w:author="Hong Je-Woo" w:date="2018-09-27T04:31:00Z">
            <w:rPr>
              <w:rFonts w:ascii="Times New Roman" w:hAnsi="Times New Roman"/>
              <w:sz w:val="24"/>
            </w:rPr>
          </w:rPrChange>
        </w:rPr>
        <w:t xml:space="preserve">accompanied by </w:t>
      </w:r>
      <w:ins w:id="59" w:author="Hong Je-Woo" w:date="2018-09-27T04:31:00Z">
        <w:r w:rsidR="00AF3CD0" w:rsidRPr="00E5054D">
          <w:rPr>
            <w:rFonts w:ascii="Times New Roman" w:eastAsia="Times New Roman" w:hAnsi="Times New Roman" w:cs="Times New Roman"/>
            <w:sz w:val="24"/>
            <w:szCs w:val="24"/>
            <w:lang w:val="en-GB"/>
          </w:rPr>
          <w:t>lengthy rainy spell</w:t>
        </w:r>
        <w:r w:rsidR="006706CD" w:rsidRPr="00E5054D">
          <w:rPr>
            <w:rFonts w:ascii="Times New Roman" w:eastAsia="Times New Roman" w:hAnsi="Times New Roman" w:cs="Times New Roman"/>
            <w:sz w:val="24"/>
            <w:szCs w:val="24"/>
            <w:lang w:val="en-GB"/>
          </w:rPr>
          <w:t>s</w:t>
        </w:r>
        <w:r w:rsidR="00AF3CD0" w:rsidRPr="00E5054D">
          <w:rPr>
            <w:rFonts w:ascii="Times New Roman" w:eastAsia="Times New Roman" w:hAnsi="Times New Roman" w:cs="Times New Roman"/>
            <w:sz w:val="24"/>
            <w:szCs w:val="24"/>
            <w:lang w:val="en-GB"/>
          </w:rPr>
          <w:t xml:space="preserve"> and related </w:t>
        </w:r>
      </w:ins>
      <w:r w:rsidRPr="00E5054D">
        <w:rPr>
          <w:rFonts w:ascii="Times New Roman" w:hAnsi="Times New Roman"/>
          <w:sz w:val="24"/>
          <w:lang w:val="en-GB"/>
          <w:rPrChange w:id="60" w:author="Hong Je-Woo" w:date="2018-09-27T04:31:00Z">
            <w:rPr>
              <w:rFonts w:ascii="Times New Roman" w:hAnsi="Times New Roman"/>
              <w:sz w:val="24"/>
            </w:rPr>
          </w:rPrChange>
        </w:rPr>
        <w:t xml:space="preserve">mid-season depression of solar radiation in the summer. </w:t>
      </w:r>
      <w:del w:id="61" w:author="Hong Je-Woo" w:date="2018-09-27T04:31:00Z">
        <w:r>
          <w:rPr>
            <w:rFonts w:ascii="Times New Roman" w:hAnsi="Times New Roman" w:cs="Times New Roman"/>
            <w:sz w:val="24"/>
            <w:szCs w:val="24"/>
          </w:rPr>
          <w:delText xml:space="preserve">The </w:delText>
        </w:r>
      </w:del>
      <w:ins w:id="62" w:author="Hong Je-Woo" w:date="2018-09-27T04:31:00Z">
        <w:r w:rsidR="00AF3CD0" w:rsidRPr="00E5054D">
          <w:rPr>
            <w:rFonts w:ascii="Times New Roman" w:hAnsi="Times New Roman" w:cs="Times New Roman"/>
            <w:sz w:val="24"/>
            <w:szCs w:val="24"/>
            <w:lang w:val="en-GB"/>
          </w:rPr>
          <w:t xml:space="preserve">Our analysis shows that the </w:t>
        </w:r>
      </w:ins>
      <w:r w:rsidRPr="00E5054D">
        <w:rPr>
          <w:rFonts w:ascii="Times New Roman" w:hAnsi="Times New Roman"/>
          <w:sz w:val="24"/>
          <w:lang w:val="en-GB"/>
          <w:rPrChange w:id="63" w:author="Hong Je-Woo" w:date="2018-09-27T04:31:00Z">
            <w:rPr>
              <w:rFonts w:ascii="Times New Roman" w:hAnsi="Times New Roman"/>
              <w:sz w:val="24"/>
            </w:rPr>
          </w:rPrChange>
        </w:rPr>
        <w:t>urban surface</w:t>
      </w:r>
      <w:del w:id="64" w:author="Hong Je-Woo" w:date="2018-09-27T04:31:00Z">
        <w:r>
          <w:rPr>
            <w:rFonts w:ascii="Times New Roman" w:hAnsi="Times New Roman" w:cs="Times New Roman"/>
            <w:sz w:val="24"/>
            <w:szCs w:val="24"/>
          </w:rPr>
          <w:delText>-</w:delText>
        </w:r>
      </w:del>
      <w:ins w:id="65" w:author="Hong Je-Woo" w:date="2018-09-27T04:31:00Z">
        <w:r w:rsidR="004119F1">
          <w:rPr>
            <w:rFonts w:ascii="Times New Roman" w:hAnsi="Times New Roman" w:cs="Times New Roman"/>
            <w:sz w:val="24"/>
            <w:szCs w:val="24"/>
            <w:lang w:val="en-GB"/>
          </w:rPr>
          <w:t xml:space="preserve"> </w:t>
        </w:r>
      </w:ins>
      <w:r w:rsidRPr="00E5054D">
        <w:rPr>
          <w:rFonts w:ascii="Times New Roman" w:hAnsi="Times New Roman"/>
          <w:sz w:val="24"/>
          <w:lang w:val="en-GB"/>
          <w:rPrChange w:id="66" w:author="Hong Je-Woo" w:date="2018-09-27T04:31:00Z">
            <w:rPr>
              <w:rFonts w:ascii="Times New Roman" w:hAnsi="Times New Roman"/>
              <w:sz w:val="24"/>
            </w:rPr>
          </w:rPrChange>
        </w:rPr>
        <w:t xml:space="preserve">energy balance and turbulence characteristics show typical urban properties. </w:t>
      </w:r>
      <w:del w:id="67" w:author="Hong Je-Woo" w:date="2018-09-27T04:31:00Z">
        <w:r w:rsidRPr="007E5D70">
          <w:rPr>
            <w:rFonts w:ascii="Times New Roman" w:hAnsi="Times New Roman" w:cs="Times New Roman"/>
            <w:sz w:val="24"/>
            <w:szCs w:val="24"/>
          </w:rPr>
          <w:delText>Our analysis shows that unstable</w:delText>
        </w:r>
      </w:del>
      <w:ins w:id="68" w:author="Hong Je-Woo" w:date="2018-09-27T04:31:00Z">
        <w:r w:rsidR="00AF3CD0" w:rsidRPr="00E5054D">
          <w:rPr>
            <w:rFonts w:ascii="Times New Roman" w:hAnsi="Times New Roman" w:cs="Times New Roman"/>
            <w:sz w:val="24"/>
            <w:szCs w:val="24"/>
            <w:lang w:val="en-GB"/>
          </w:rPr>
          <w:t>U</w:t>
        </w:r>
        <w:r w:rsidRPr="00E5054D">
          <w:rPr>
            <w:rFonts w:ascii="Times New Roman" w:hAnsi="Times New Roman" w:cs="Times New Roman"/>
            <w:sz w:val="24"/>
            <w:szCs w:val="24"/>
            <w:lang w:val="en-GB"/>
          </w:rPr>
          <w:t>nstable</w:t>
        </w:r>
      </w:ins>
      <w:r w:rsidRPr="00E5054D">
        <w:rPr>
          <w:rFonts w:ascii="Times New Roman" w:hAnsi="Times New Roman"/>
          <w:sz w:val="24"/>
          <w:lang w:val="en-GB"/>
          <w:rPrChange w:id="69" w:author="Hong Je-Woo" w:date="2018-09-27T04:31:00Z">
            <w:rPr>
              <w:rFonts w:ascii="Times New Roman" w:hAnsi="Times New Roman"/>
              <w:sz w:val="24"/>
            </w:rPr>
          </w:rPrChange>
        </w:rPr>
        <w:t xml:space="preserve"> conditions dominate </w:t>
      </w:r>
      <w:del w:id="70" w:author="Hong Je-Woo" w:date="2018-09-27T04:31:00Z">
        <w:r>
          <w:rPr>
            <w:rFonts w:ascii="Times New Roman" w:hAnsi="Times New Roman" w:cs="Times New Roman"/>
            <w:sz w:val="24"/>
            <w:szCs w:val="24"/>
          </w:rPr>
          <w:delText xml:space="preserve">in </w:delText>
        </w:r>
        <w:r w:rsidRPr="007E5D70">
          <w:rPr>
            <w:rFonts w:ascii="Times New Roman" w:hAnsi="Times New Roman" w:cs="Times New Roman"/>
            <w:sz w:val="24"/>
            <w:szCs w:val="24"/>
          </w:rPr>
          <w:delText>day</w:delText>
        </w:r>
        <w:r>
          <w:rPr>
            <w:rFonts w:ascii="Times New Roman" w:hAnsi="Times New Roman" w:cs="Times New Roman"/>
            <w:sz w:val="24"/>
            <w:szCs w:val="24"/>
          </w:rPr>
          <w:delText>time</w:delText>
        </w:r>
        <w:r w:rsidRPr="007E5D70">
          <w:rPr>
            <w:rFonts w:ascii="Times New Roman" w:hAnsi="Times New Roman" w:cs="Times New Roman"/>
            <w:sz w:val="24"/>
            <w:szCs w:val="24"/>
          </w:rPr>
          <w:delText xml:space="preserve">, </w:delText>
        </w:r>
        <w:r>
          <w:rPr>
            <w:rFonts w:ascii="Times New Roman" w:hAnsi="Times New Roman" w:cs="Times New Roman"/>
            <w:sz w:val="24"/>
            <w:szCs w:val="24"/>
          </w:rPr>
          <w:delText xml:space="preserve">with </w:delText>
        </w:r>
      </w:del>
      <w:ins w:id="71" w:author="Hong Je-Woo" w:date="2018-09-27T04:31:00Z">
        <w:r w:rsidR="00380187" w:rsidRPr="00E5054D">
          <w:rPr>
            <w:rFonts w:ascii="Times New Roman" w:hAnsi="Times New Roman" w:cs="Times New Roman"/>
            <w:sz w:val="24"/>
            <w:szCs w:val="24"/>
            <w:lang w:val="en-GB"/>
          </w:rPr>
          <w:t>all day long</w:t>
        </w:r>
        <w:r w:rsidRPr="00E5054D">
          <w:rPr>
            <w:rFonts w:ascii="Times New Roman" w:hAnsi="Times New Roman" w:cs="Times New Roman"/>
            <w:sz w:val="24"/>
            <w:szCs w:val="24"/>
            <w:lang w:val="en-GB"/>
          </w:rPr>
          <w:t xml:space="preserve">, </w:t>
        </w:r>
        <w:r w:rsidR="00380187" w:rsidRPr="00E5054D">
          <w:rPr>
            <w:rFonts w:ascii="Times New Roman" w:hAnsi="Times New Roman" w:cs="Times New Roman"/>
            <w:sz w:val="24"/>
            <w:szCs w:val="24"/>
            <w:lang w:val="en-GB"/>
          </w:rPr>
          <w:t xml:space="preserve">and </w:t>
        </w:r>
      </w:ins>
      <w:r w:rsidRPr="00E5054D">
        <w:rPr>
          <w:rFonts w:ascii="Times New Roman" w:hAnsi="Times New Roman"/>
          <w:sz w:val="24"/>
          <w:lang w:val="en-GB"/>
          <w:rPrChange w:id="72" w:author="Hong Je-Woo" w:date="2018-09-27T04:31:00Z">
            <w:rPr>
              <w:rFonts w:ascii="Times New Roman" w:hAnsi="Times New Roman"/>
              <w:sz w:val="24"/>
            </w:rPr>
          </w:rPrChange>
        </w:rPr>
        <w:t>the storage heat flux (</w:t>
      </w:r>
      <w:del w:id="73" w:author="Hong Je-Woo" w:date="2018-09-27T04:31:00Z">
        <w:r w:rsidRPr="007E5D70">
          <w:rPr>
            <w:rFonts w:ascii="Times New Roman" w:hAnsi="Times New Roman" w:cs="Times New Roman"/>
            <w:sz w:val="24"/>
            <w:szCs w:val="24"/>
          </w:rPr>
          <w:delText>nighttime</w:delText>
        </w:r>
      </w:del>
      <w:ins w:id="74" w:author="Hong Je-Woo" w:date="2018-09-27T04:31:00Z">
        <w:r w:rsidR="00696175" w:rsidRPr="00E5054D">
          <w:rPr>
            <w:rFonts w:ascii="Times New Roman" w:hAnsi="Times New Roman" w:cs="Times New Roman"/>
            <w:sz w:val="24"/>
            <w:szCs w:val="24"/>
            <w:lang w:val="en-GB"/>
          </w:rPr>
          <w:t>night-time</w:t>
        </w:r>
      </w:ins>
      <w:r w:rsidRPr="00E5054D">
        <w:rPr>
          <w:rFonts w:ascii="Times New Roman" w:hAnsi="Times New Roman"/>
          <w:sz w:val="24"/>
          <w:lang w:val="en-GB"/>
          <w:rPrChange w:id="75" w:author="Hong Je-Woo" w:date="2018-09-27T04:31:00Z">
            <w:rPr>
              <w:rFonts w:ascii="Times New Roman" w:hAnsi="Times New Roman"/>
              <w:sz w:val="24"/>
            </w:rPr>
          </w:rPrChange>
        </w:rPr>
        <w:t xml:space="preserve"> and morning) and sensible heat flux (afternoon) significantly </w:t>
      </w:r>
      <w:del w:id="76" w:author="Hong Je-Woo" w:date="2018-09-27T04:31:00Z">
        <w:r>
          <w:rPr>
            <w:rFonts w:ascii="Times New Roman" w:hAnsi="Times New Roman" w:cs="Times New Roman"/>
            <w:sz w:val="24"/>
            <w:szCs w:val="24"/>
          </w:rPr>
          <w:delText>affecting</w:delText>
        </w:r>
      </w:del>
      <w:ins w:id="77" w:author="Hong Je-Woo" w:date="2018-09-27T04:31:00Z">
        <w:r w:rsidRPr="00E5054D">
          <w:rPr>
            <w:rFonts w:ascii="Times New Roman" w:hAnsi="Times New Roman" w:cs="Times New Roman"/>
            <w:sz w:val="24"/>
            <w:szCs w:val="24"/>
            <w:lang w:val="en-GB"/>
          </w:rPr>
          <w:t>affect</w:t>
        </w:r>
      </w:ins>
      <w:r w:rsidRPr="00E5054D">
        <w:rPr>
          <w:rFonts w:ascii="Times New Roman" w:hAnsi="Times New Roman"/>
          <w:sz w:val="24"/>
          <w:lang w:val="en-GB"/>
          <w:rPrChange w:id="78" w:author="Hong Je-Woo" w:date="2018-09-27T04:31:00Z">
            <w:rPr>
              <w:rFonts w:ascii="Times New Roman" w:hAnsi="Times New Roman"/>
              <w:sz w:val="24"/>
            </w:rPr>
          </w:rPrChange>
        </w:rPr>
        <w:t xml:space="preserve"> the diurnal variations in </w:t>
      </w:r>
      <w:ins w:id="79" w:author="Hong Je-Woo" w:date="2018-09-27T04:31:00Z">
        <w:r w:rsidR="00E83BFF" w:rsidRPr="00E5054D">
          <w:rPr>
            <w:rFonts w:ascii="Times New Roman" w:hAnsi="Times New Roman" w:cs="Times New Roman"/>
            <w:sz w:val="24"/>
            <w:szCs w:val="24"/>
            <w:lang w:val="en-GB"/>
          </w:rPr>
          <w:t xml:space="preserve">the </w:t>
        </w:r>
      </w:ins>
      <w:r w:rsidRPr="00E5054D">
        <w:rPr>
          <w:rFonts w:ascii="Times New Roman" w:hAnsi="Times New Roman"/>
          <w:sz w:val="24"/>
          <w:lang w:val="en-GB"/>
          <w:rPrChange w:id="80" w:author="Hong Je-Woo" w:date="2018-09-27T04:31:00Z">
            <w:rPr>
              <w:rFonts w:ascii="Times New Roman" w:hAnsi="Times New Roman"/>
              <w:sz w:val="24"/>
            </w:rPr>
          </w:rPrChange>
        </w:rPr>
        <w:t>urban surface</w:t>
      </w:r>
      <w:del w:id="81" w:author="Hong Je-Woo" w:date="2018-09-27T04:31:00Z">
        <w:r>
          <w:rPr>
            <w:rFonts w:ascii="Times New Roman" w:hAnsi="Times New Roman" w:cs="Times New Roman"/>
            <w:sz w:val="24"/>
            <w:szCs w:val="24"/>
          </w:rPr>
          <w:delText>-</w:delText>
        </w:r>
      </w:del>
      <w:ins w:id="82" w:author="Hong Je-Woo" w:date="2018-09-27T04:31:00Z">
        <w:r w:rsidR="004119F1">
          <w:rPr>
            <w:rFonts w:ascii="Times New Roman" w:hAnsi="Times New Roman" w:cs="Times New Roman"/>
            <w:sz w:val="24"/>
            <w:szCs w:val="24"/>
            <w:lang w:val="en-GB"/>
          </w:rPr>
          <w:t xml:space="preserve"> </w:t>
        </w:r>
      </w:ins>
      <w:r w:rsidRPr="00E5054D">
        <w:rPr>
          <w:rFonts w:ascii="Times New Roman" w:hAnsi="Times New Roman"/>
          <w:sz w:val="24"/>
          <w:lang w:val="en-GB"/>
          <w:rPrChange w:id="83" w:author="Hong Je-Woo" w:date="2018-09-27T04:31:00Z">
            <w:rPr>
              <w:rFonts w:ascii="Times New Roman" w:hAnsi="Times New Roman"/>
              <w:sz w:val="24"/>
            </w:rPr>
          </w:rPrChange>
        </w:rPr>
        <w:t>energy balance. Because of the rough urban surface</w:t>
      </w:r>
      <w:del w:id="84" w:author="Hong Je-Woo" w:date="2018-09-27T04:31:00Z">
        <w:r w:rsidRPr="007E5D70">
          <w:rPr>
            <w:rFonts w:ascii="Times New Roman" w:hAnsi="Times New Roman" w:cs="Times New Roman"/>
            <w:sz w:val="24"/>
            <w:szCs w:val="24"/>
          </w:rPr>
          <w:delText xml:space="preserve"> of </w:delText>
        </w:r>
        <w:r>
          <w:rPr>
            <w:rFonts w:ascii="Times New Roman" w:hAnsi="Times New Roman" w:cs="Times New Roman"/>
            <w:sz w:val="24"/>
            <w:szCs w:val="24"/>
          </w:rPr>
          <w:delText xml:space="preserve">the </w:delText>
        </w:r>
        <w:r w:rsidRPr="007E5D70">
          <w:rPr>
            <w:rFonts w:ascii="Times New Roman" w:hAnsi="Times New Roman" w:cs="Times New Roman"/>
            <w:sz w:val="24"/>
            <w:szCs w:val="24"/>
          </w:rPr>
          <w:delText>high-rise residential buildings</w:delText>
        </w:r>
      </w:del>
      <w:r w:rsidRPr="00E5054D">
        <w:rPr>
          <w:rFonts w:ascii="Times New Roman" w:hAnsi="Times New Roman"/>
          <w:sz w:val="24"/>
          <w:lang w:val="en-GB"/>
          <w:rPrChange w:id="85" w:author="Hong Je-Woo" w:date="2018-09-27T04:31:00Z">
            <w:rPr>
              <w:rFonts w:ascii="Times New Roman" w:hAnsi="Times New Roman"/>
              <w:sz w:val="24"/>
            </w:rPr>
          </w:rPrChange>
        </w:rPr>
        <w:t>, the turbulence intensities are higher than those previously reported in other cities</w:t>
      </w:r>
      <w:del w:id="86" w:author="Hong Je-Woo" w:date="2018-09-27T04:31:00Z">
        <w:r w:rsidRPr="007E5D70">
          <w:rPr>
            <w:rFonts w:ascii="Times New Roman" w:hAnsi="Times New Roman" w:cs="Times New Roman"/>
            <w:sz w:val="24"/>
            <w:szCs w:val="24"/>
          </w:rPr>
          <w:delText xml:space="preserve"> at relatively lower building height</w:delText>
        </w:r>
        <w:r>
          <w:rPr>
            <w:rFonts w:ascii="Times New Roman" w:hAnsi="Times New Roman" w:cs="Times New Roman"/>
            <w:sz w:val="24"/>
            <w:szCs w:val="24"/>
          </w:rPr>
          <w:delText>s</w:delText>
        </w:r>
        <w:r w:rsidRPr="007E5D70">
          <w:rPr>
            <w:rFonts w:ascii="Times New Roman" w:hAnsi="Times New Roman" w:cs="Times New Roman"/>
            <w:sz w:val="24"/>
            <w:szCs w:val="24"/>
          </w:rPr>
          <w:delText>.</w:delText>
        </w:r>
      </w:del>
      <w:ins w:id="87"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88" w:author="Hong Je-Woo" w:date="2018-09-27T04:31:00Z">
            <w:rPr>
              <w:rFonts w:ascii="Times New Roman" w:hAnsi="Times New Roman"/>
              <w:sz w:val="24"/>
            </w:rPr>
          </w:rPrChange>
        </w:rPr>
        <w:t xml:space="preserve"> The annual CO</w:t>
      </w:r>
      <w:r w:rsidRPr="00E5054D">
        <w:rPr>
          <w:rFonts w:ascii="Times New Roman" w:hAnsi="Times New Roman"/>
          <w:sz w:val="24"/>
          <w:vertAlign w:val="subscript"/>
          <w:lang w:val="en-GB"/>
          <w:rPrChange w:id="89"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90" w:author="Hong Je-Woo" w:date="2018-09-27T04:31:00Z">
            <w:rPr>
              <w:rFonts w:ascii="Times New Roman" w:hAnsi="Times New Roman"/>
              <w:sz w:val="24"/>
            </w:rPr>
          </w:rPrChange>
        </w:rPr>
        <w:t xml:space="preserve"> emission rate is approximately </w:t>
      </w:r>
      <w:del w:id="91" w:author="Hong Je-Woo" w:date="2018-09-27T04:31:00Z">
        <w:r w:rsidRPr="007E5D70">
          <w:rPr>
            <w:rFonts w:ascii="Times New Roman" w:hAnsi="Times New Roman" w:cs="Times New Roman"/>
            <w:sz w:val="24"/>
            <w:szCs w:val="24"/>
          </w:rPr>
          <w:delText>9.2</w:delText>
        </w:r>
      </w:del>
      <w:ins w:id="92" w:author="Hong Je-Woo" w:date="2018-09-27T04:31:00Z">
        <w:r w:rsidR="004D08C8" w:rsidRPr="00E5054D">
          <w:rPr>
            <w:rFonts w:ascii="Times New Roman" w:hAnsi="Times New Roman" w:cs="Times New Roman"/>
            <w:sz w:val="24"/>
            <w:szCs w:val="24"/>
            <w:lang w:val="en-GB"/>
          </w:rPr>
          <w:t>13</w:t>
        </w:r>
        <w:r w:rsidRPr="00E5054D">
          <w:rPr>
            <w:rFonts w:ascii="Times New Roman" w:hAnsi="Times New Roman" w:cs="Times New Roman"/>
            <w:sz w:val="24"/>
            <w:szCs w:val="24"/>
            <w:lang w:val="en-GB"/>
          </w:rPr>
          <w:t>.</w:t>
        </w:r>
        <w:r w:rsidR="004D08C8" w:rsidRPr="00E5054D">
          <w:rPr>
            <w:rFonts w:ascii="Times New Roman" w:hAnsi="Times New Roman" w:cs="Times New Roman"/>
            <w:sz w:val="24"/>
            <w:szCs w:val="24"/>
            <w:lang w:val="en-GB"/>
          </w:rPr>
          <w:t>1</w:t>
        </w:r>
      </w:ins>
      <w:r w:rsidRPr="00E5054D">
        <w:rPr>
          <w:rFonts w:ascii="Times New Roman" w:hAnsi="Times New Roman"/>
          <w:sz w:val="24"/>
          <w:lang w:val="en-GB"/>
          <w:rPrChange w:id="93" w:author="Hong Je-Woo" w:date="2018-09-27T04:31:00Z">
            <w:rPr>
              <w:rFonts w:ascii="Times New Roman" w:hAnsi="Times New Roman"/>
              <w:sz w:val="24"/>
            </w:rPr>
          </w:rPrChange>
        </w:rPr>
        <w:t xml:space="preserve"> kg CO</w:t>
      </w:r>
      <w:r w:rsidRPr="00E5054D">
        <w:rPr>
          <w:rFonts w:ascii="Times New Roman" w:hAnsi="Times New Roman"/>
          <w:sz w:val="24"/>
          <w:vertAlign w:val="subscript"/>
          <w:lang w:val="en-GB"/>
          <w:rPrChange w:id="94"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95"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96"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97" w:author="Hong Je-Woo" w:date="2018-09-27T04:31:00Z">
            <w:rPr>
              <w:rFonts w:ascii="Times New Roman" w:hAnsi="Times New Roman"/>
              <w:sz w:val="24"/>
            </w:rPr>
          </w:rPrChange>
        </w:rPr>
        <w:t xml:space="preserve"> yr</w:t>
      </w:r>
      <w:r w:rsidRPr="00E5054D">
        <w:rPr>
          <w:rFonts w:ascii="Times New Roman" w:hAnsi="Times New Roman"/>
          <w:sz w:val="24"/>
          <w:vertAlign w:val="superscript"/>
          <w:lang w:val="en-GB"/>
          <w:rPrChange w:id="98"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99" w:author="Hong Je-Woo" w:date="2018-09-27T04:31:00Z">
            <w:rPr>
              <w:rFonts w:ascii="Times New Roman" w:hAnsi="Times New Roman"/>
              <w:sz w:val="24"/>
            </w:rPr>
          </w:rPrChange>
        </w:rPr>
        <w:t xml:space="preserve"> with </w:t>
      </w:r>
      <w:ins w:id="100" w:author="Hong Je-Woo" w:date="2018-09-27T04:31:00Z">
        <w:r w:rsidRPr="00E5054D">
          <w:rPr>
            <w:rFonts w:ascii="Times New Roman" w:hAnsi="Times New Roman" w:cs="Times New Roman"/>
            <w:sz w:val="24"/>
            <w:szCs w:val="24"/>
            <w:lang w:val="en-GB"/>
          </w:rPr>
          <w:t>traffic</w:t>
        </w:r>
        <w:r w:rsidR="000A6448" w:rsidRPr="00E5054D">
          <w:rPr>
            <w:rFonts w:ascii="Times New Roman" w:hAnsi="Times New Roman" w:cs="Times New Roman"/>
            <w:sz w:val="24"/>
            <w:szCs w:val="24"/>
            <w:lang w:val="en-GB"/>
          </w:rPr>
          <w:t xml:space="preserve">, </w:t>
        </w:r>
      </w:ins>
      <w:r w:rsidR="000A6448" w:rsidRPr="00E5054D">
        <w:rPr>
          <w:rFonts w:ascii="Times New Roman" w:hAnsi="Times New Roman"/>
          <w:sz w:val="24"/>
          <w:lang w:val="en-GB"/>
          <w:rPrChange w:id="101" w:author="Hong Je-Woo" w:date="2018-09-27T04:31:00Z">
            <w:rPr>
              <w:rFonts w:ascii="Times New Roman" w:hAnsi="Times New Roman"/>
              <w:sz w:val="24"/>
            </w:rPr>
          </w:rPrChange>
        </w:rPr>
        <w:t xml:space="preserve">the major </w:t>
      </w:r>
      <w:del w:id="102" w:author="Hong Je-Woo" w:date="2018-09-27T04:31:00Z">
        <w:r>
          <w:rPr>
            <w:rFonts w:ascii="Times New Roman" w:hAnsi="Times New Roman" w:cs="Times New Roman"/>
            <w:sz w:val="24"/>
            <w:szCs w:val="24"/>
          </w:rPr>
          <w:delText>CO</w:delText>
        </w:r>
        <w:r>
          <w:rPr>
            <w:rFonts w:ascii="Times New Roman" w:hAnsi="Times New Roman" w:cs="Times New Roman"/>
            <w:sz w:val="24"/>
            <w:szCs w:val="24"/>
            <w:vertAlign w:val="subscript"/>
          </w:rPr>
          <w:delText>2</w:delText>
        </w:r>
        <w:r>
          <w:rPr>
            <w:rFonts w:ascii="Times New Roman" w:hAnsi="Times New Roman" w:cs="Times New Roman"/>
            <w:sz w:val="24"/>
            <w:szCs w:val="24"/>
          </w:rPr>
          <w:delText xml:space="preserve"> </w:delText>
        </w:r>
      </w:del>
      <w:r w:rsidR="000A6448" w:rsidRPr="00E5054D">
        <w:rPr>
          <w:rFonts w:ascii="Times New Roman" w:hAnsi="Times New Roman"/>
          <w:sz w:val="24"/>
          <w:lang w:val="en-GB"/>
          <w:rPrChange w:id="103" w:author="Hong Je-Woo" w:date="2018-09-27T04:31:00Z">
            <w:rPr>
              <w:rFonts w:ascii="Times New Roman" w:hAnsi="Times New Roman"/>
              <w:sz w:val="24"/>
            </w:rPr>
          </w:rPrChange>
        </w:rPr>
        <w:t xml:space="preserve">source of </w:t>
      </w:r>
      <w:del w:id="104" w:author="Hong Je-Woo" w:date="2018-09-27T04:31:00Z">
        <w:r w:rsidRPr="007E5D70">
          <w:rPr>
            <w:rFonts w:ascii="Times New Roman" w:hAnsi="Times New Roman" w:cs="Times New Roman"/>
            <w:sz w:val="24"/>
            <w:szCs w:val="24"/>
          </w:rPr>
          <w:delText>traffic</w:delText>
        </w:r>
      </w:del>
      <w:ins w:id="105" w:author="Hong Je-Woo" w:date="2018-09-27T04:31:00Z">
        <w:r w:rsidR="000A6448" w:rsidRPr="00E5054D">
          <w:rPr>
            <w:rFonts w:ascii="Times New Roman" w:hAnsi="Times New Roman" w:cs="Times New Roman"/>
            <w:sz w:val="24"/>
            <w:szCs w:val="24"/>
            <w:lang w:val="en-GB"/>
          </w:rPr>
          <w:t>CO</w:t>
        </w:r>
        <w:r w:rsidR="000A6448" w:rsidRPr="00E5054D">
          <w:rPr>
            <w:rFonts w:ascii="Times New Roman" w:hAnsi="Times New Roman" w:cs="Times New Roman"/>
            <w:sz w:val="24"/>
            <w:szCs w:val="24"/>
            <w:vertAlign w:val="subscript"/>
            <w:lang w:val="en-GB"/>
          </w:rPr>
          <w:t>2</w:t>
        </w:r>
      </w:ins>
      <w:r w:rsidRPr="00E5054D">
        <w:rPr>
          <w:rFonts w:ascii="Times New Roman" w:hAnsi="Times New Roman"/>
          <w:sz w:val="24"/>
          <w:lang w:val="en-GB"/>
          <w:rPrChange w:id="106" w:author="Hong Je-Woo" w:date="2018-09-27T04:31:00Z">
            <w:rPr>
              <w:rFonts w:ascii="Times New Roman" w:hAnsi="Times New Roman"/>
              <w:sz w:val="24"/>
            </w:rPr>
          </w:rPrChange>
        </w:rPr>
        <w:t xml:space="preserve"> (+2.3 μmol m</w:t>
      </w:r>
      <w:r w:rsidRPr="00E5054D">
        <w:rPr>
          <w:rFonts w:ascii="Times New Roman" w:hAnsi="Times New Roman"/>
          <w:sz w:val="24"/>
          <w:vertAlign w:val="superscript"/>
          <w:lang w:val="en-GB"/>
          <w:rPrChange w:id="107"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108"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109" w:author="Hong Je-Woo" w:date="2018-09-27T04:31:00Z">
            <w:rPr>
              <w:rFonts w:ascii="Times New Roman" w:hAnsi="Times New Roman"/>
              <w:sz w:val="24"/>
              <w:vertAlign w:val="superscript"/>
            </w:rPr>
          </w:rPrChange>
        </w:rPr>
        <w:t xml:space="preserve">−1 </w:t>
      </w:r>
      <w:r w:rsidRPr="00E5054D">
        <w:rPr>
          <w:rFonts w:ascii="Times New Roman" w:hAnsi="Times New Roman"/>
          <w:sz w:val="24"/>
          <w:lang w:val="en-GB"/>
          <w:rPrChange w:id="110" w:author="Hong Je-Woo" w:date="2018-09-27T04:31:00Z">
            <w:rPr>
              <w:rFonts w:ascii="Times New Roman" w:hAnsi="Times New Roman"/>
              <w:sz w:val="24"/>
            </w:rPr>
          </w:rPrChange>
        </w:rPr>
        <w:t xml:space="preserve">per 100 vehicles). Ecosystem respiration, including that by vegetation, soil, and humans, becomes dominant in the </w:t>
      </w:r>
      <w:del w:id="111" w:author="Hong Je-Woo" w:date="2018-09-27T04:31:00Z">
        <w:r w:rsidRPr="007E5D70">
          <w:rPr>
            <w:rFonts w:ascii="Times New Roman" w:hAnsi="Times New Roman" w:cs="Times New Roman"/>
            <w:sz w:val="24"/>
            <w:szCs w:val="24"/>
          </w:rPr>
          <w:delText>nighttime</w:delText>
        </w:r>
      </w:del>
      <w:ins w:id="112" w:author="Hong Je-Woo" w:date="2018-09-27T04:31:00Z">
        <w:r w:rsidR="00696175" w:rsidRPr="00E5054D">
          <w:rPr>
            <w:rFonts w:ascii="Times New Roman" w:hAnsi="Times New Roman" w:cs="Times New Roman"/>
            <w:sz w:val="24"/>
            <w:szCs w:val="24"/>
            <w:lang w:val="en-GB"/>
          </w:rPr>
          <w:t>night-time</w:t>
        </w:r>
      </w:ins>
      <w:r w:rsidRPr="00E5054D">
        <w:rPr>
          <w:rFonts w:ascii="Times New Roman" w:hAnsi="Times New Roman"/>
          <w:sz w:val="24"/>
          <w:lang w:val="en-GB"/>
          <w:rPrChange w:id="113" w:author="Hong Je-Woo" w:date="2018-09-27T04:31:00Z">
            <w:rPr>
              <w:rFonts w:ascii="Times New Roman" w:hAnsi="Times New Roman"/>
              <w:sz w:val="24"/>
            </w:rPr>
          </w:rPrChange>
        </w:rPr>
        <w:t xml:space="preserve"> (00:00–05:00), thus contributing significantly to the annual CO</w:t>
      </w:r>
      <w:r w:rsidRPr="00E5054D">
        <w:rPr>
          <w:rFonts w:ascii="Times New Roman" w:hAnsi="Times New Roman"/>
          <w:sz w:val="24"/>
          <w:vertAlign w:val="subscript"/>
          <w:lang w:val="en-GB"/>
          <w:rPrChange w:id="114"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115" w:author="Hong Je-Woo" w:date="2018-09-27T04:31:00Z">
            <w:rPr>
              <w:rFonts w:ascii="Times New Roman" w:hAnsi="Times New Roman"/>
              <w:sz w:val="24"/>
            </w:rPr>
          </w:rPrChange>
        </w:rPr>
        <w:t xml:space="preserve"> budget. Further analysis indicates a unique coupling of urban surface energy partitioning and CO</w:t>
      </w:r>
      <w:r w:rsidRPr="00E5054D">
        <w:rPr>
          <w:rFonts w:ascii="Times New Roman" w:hAnsi="Times New Roman"/>
          <w:sz w:val="24"/>
          <w:vertAlign w:val="subscript"/>
          <w:lang w:val="en-GB"/>
          <w:rPrChange w:id="116"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117" w:author="Hong Je-Woo" w:date="2018-09-27T04:31:00Z">
            <w:rPr>
              <w:rFonts w:ascii="Times New Roman" w:hAnsi="Times New Roman"/>
              <w:sz w:val="24"/>
            </w:rPr>
          </w:rPrChange>
        </w:rPr>
        <w:t xml:space="preserve"> emission rates</w:t>
      </w:r>
      <w:r w:rsidRPr="00E5054D" w:rsidDel="00AE185C">
        <w:rPr>
          <w:rFonts w:ascii="Times New Roman" w:hAnsi="Times New Roman"/>
          <w:sz w:val="24"/>
          <w:lang w:val="en-GB"/>
          <w:rPrChange w:id="118" w:author="Hong Je-Woo" w:date="2018-09-27T04:31:00Z">
            <w:rPr>
              <w:rFonts w:ascii="Times New Roman" w:hAnsi="Times New Roman"/>
              <w:sz w:val="24"/>
            </w:rPr>
          </w:rPrChange>
        </w:rPr>
        <w:t xml:space="preserve"> </w:t>
      </w:r>
      <w:r w:rsidRPr="00E5054D">
        <w:rPr>
          <w:rFonts w:ascii="Times New Roman" w:hAnsi="Times New Roman"/>
          <w:sz w:val="24"/>
          <w:lang w:val="en-GB"/>
          <w:rPrChange w:id="119" w:author="Hong Je-Woo" w:date="2018-09-27T04:31:00Z">
            <w:rPr>
              <w:rFonts w:ascii="Times New Roman" w:hAnsi="Times New Roman"/>
              <w:sz w:val="24"/>
            </w:rPr>
          </w:rPrChange>
        </w:rPr>
        <w:t xml:space="preserve">with the seasonal </w:t>
      </w:r>
      <w:del w:id="120" w:author="Hong Je-Woo" w:date="2018-09-27T04:31:00Z">
        <w:r>
          <w:rPr>
            <w:rFonts w:ascii="Times New Roman" w:hAnsi="Times New Roman" w:cs="Times New Roman"/>
            <w:sz w:val="24"/>
            <w:szCs w:val="24"/>
          </w:rPr>
          <w:delText>progress</w:delText>
        </w:r>
      </w:del>
      <w:ins w:id="121" w:author="Hong Je-Woo" w:date="2018-09-27T04:31:00Z">
        <w:r w:rsidRPr="00E5054D">
          <w:rPr>
            <w:rFonts w:ascii="Times New Roman" w:hAnsi="Times New Roman" w:cs="Times New Roman"/>
            <w:sz w:val="24"/>
            <w:szCs w:val="24"/>
            <w:lang w:val="en-GB"/>
          </w:rPr>
          <w:t>progress</w:t>
        </w:r>
        <w:r w:rsidR="007216EA">
          <w:rPr>
            <w:rFonts w:ascii="Times New Roman" w:hAnsi="Times New Roman" w:cs="Times New Roman"/>
            <w:sz w:val="24"/>
            <w:szCs w:val="24"/>
            <w:lang w:val="en-GB"/>
          </w:rPr>
          <w:t>ion</w:t>
        </w:r>
      </w:ins>
      <w:r w:rsidRPr="00E5054D">
        <w:rPr>
          <w:rFonts w:ascii="Times New Roman" w:hAnsi="Times New Roman"/>
          <w:sz w:val="24"/>
          <w:lang w:val="en-GB"/>
          <w:rPrChange w:id="122" w:author="Hong Je-Woo" w:date="2018-09-27T04:31:00Z">
            <w:rPr>
              <w:rFonts w:ascii="Times New Roman" w:hAnsi="Times New Roman"/>
              <w:sz w:val="24"/>
            </w:rPr>
          </w:rPrChange>
        </w:rPr>
        <w:t xml:space="preserve"> of the Asian monsoon: 1) surface albedo has annual minima in late summer when the sun elevation angle is relatively higher and the urban surface condition is wetter than in other seasons; 2) </w:t>
      </w:r>
      <w:ins w:id="123" w:author="Hong Je-Woo" w:date="2018-09-27T04:31:00Z">
        <w:r w:rsidR="00DF7D08">
          <w:rPr>
            <w:rFonts w:ascii="Times New Roman" w:hAnsi="Times New Roman" w:cs="Times New Roman"/>
            <w:sz w:val="24"/>
            <w:szCs w:val="24"/>
            <w:lang w:val="en-GB"/>
          </w:rPr>
          <w:t xml:space="preserve">the </w:t>
        </w:r>
      </w:ins>
      <w:r w:rsidRPr="00E5054D">
        <w:rPr>
          <w:rFonts w:ascii="Times New Roman" w:hAnsi="Times New Roman"/>
          <w:sz w:val="24"/>
          <w:lang w:val="en-GB"/>
          <w:rPrChange w:id="124" w:author="Hong Je-Woo" w:date="2018-09-27T04:31:00Z">
            <w:rPr>
              <w:rFonts w:ascii="Times New Roman" w:hAnsi="Times New Roman"/>
              <w:sz w:val="24"/>
            </w:rPr>
          </w:rPrChange>
        </w:rPr>
        <w:t>Bowen ratio ranges from 1.</w:t>
      </w:r>
      <w:del w:id="125" w:author="Hong Je-Woo" w:date="2018-09-27T04:31:00Z">
        <w:r w:rsidRPr="007E5D70">
          <w:rPr>
            <w:rFonts w:ascii="Times New Roman" w:hAnsi="Times New Roman" w:cs="Times New Roman"/>
            <w:sz w:val="24"/>
            <w:szCs w:val="24"/>
          </w:rPr>
          <w:delText>9</w:delText>
        </w:r>
      </w:del>
      <w:ins w:id="126" w:author="Hong Je-Woo" w:date="2018-09-27T04:31:00Z">
        <w:r w:rsidR="004D08C8" w:rsidRPr="00E5054D">
          <w:rPr>
            <w:rFonts w:ascii="Times New Roman" w:hAnsi="Times New Roman" w:cs="Times New Roman"/>
            <w:sz w:val="24"/>
            <w:szCs w:val="24"/>
            <w:lang w:val="en-GB"/>
          </w:rPr>
          <w:t>7</w:t>
        </w:r>
      </w:ins>
      <w:r w:rsidRPr="00E5054D">
        <w:rPr>
          <w:rFonts w:ascii="Times New Roman" w:hAnsi="Times New Roman"/>
          <w:sz w:val="24"/>
          <w:lang w:val="en-GB"/>
          <w:rPrChange w:id="127" w:author="Hong Je-Woo" w:date="2018-09-27T04:31:00Z">
            <w:rPr>
              <w:rFonts w:ascii="Times New Roman" w:hAnsi="Times New Roman"/>
              <w:sz w:val="24"/>
            </w:rPr>
          </w:rPrChange>
        </w:rPr>
        <w:t xml:space="preserve"> (summer) to 7.</w:t>
      </w:r>
      <w:del w:id="128" w:author="Hong Je-Woo" w:date="2018-09-27T04:31:00Z">
        <w:r w:rsidRPr="007E5D70">
          <w:rPr>
            <w:rFonts w:ascii="Times New Roman" w:hAnsi="Times New Roman" w:cs="Times New Roman"/>
            <w:sz w:val="24"/>
            <w:szCs w:val="24"/>
          </w:rPr>
          <w:delText>9</w:delText>
        </w:r>
      </w:del>
      <w:ins w:id="129" w:author="Hong Je-Woo" w:date="2018-09-27T04:31:00Z">
        <w:r w:rsidR="004D08C8" w:rsidRPr="00E5054D">
          <w:rPr>
            <w:rFonts w:ascii="Times New Roman" w:hAnsi="Times New Roman" w:cs="Times New Roman"/>
            <w:sz w:val="24"/>
            <w:szCs w:val="24"/>
            <w:lang w:val="en-GB"/>
          </w:rPr>
          <w:t>0</w:t>
        </w:r>
      </w:ins>
      <w:r w:rsidRPr="00E5054D">
        <w:rPr>
          <w:rFonts w:ascii="Times New Roman" w:hAnsi="Times New Roman"/>
          <w:sz w:val="24"/>
          <w:lang w:val="en-GB"/>
          <w:rPrChange w:id="130" w:author="Hong Je-Woo" w:date="2018-09-27T04:31:00Z">
            <w:rPr>
              <w:rFonts w:ascii="Times New Roman" w:hAnsi="Times New Roman"/>
              <w:sz w:val="24"/>
            </w:rPr>
          </w:rPrChange>
        </w:rPr>
        <w:t xml:space="preserve"> (winter); and 3) CO</w:t>
      </w:r>
      <w:r w:rsidRPr="00E5054D">
        <w:rPr>
          <w:rFonts w:ascii="Times New Roman" w:hAnsi="Times New Roman"/>
          <w:sz w:val="24"/>
          <w:vertAlign w:val="subscript"/>
          <w:lang w:val="en-GB"/>
          <w:rPrChange w:id="131"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132" w:author="Hong Je-Woo" w:date="2018-09-27T04:31:00Z">
            <w:rPr>
              <w:rFonts w:ascii="Times New Roman" w:hAnsi="Times New Roman"/>
              <w:sz w:val="24"/>
            </w:rPr>
          </w:rPrChange>
        </w:rPr>
        <w:t xml:space="preserve"> emission rates show seasonal variations with the progress of the summer monsoon.</w:t>
      </w:r>
      <w:del w:id="133" w:author="Hong Je-Woo" w:date="2018-09-27T04:31:00Z">
        <w:r w:rsidRPr="007E5D70">
          <w:rPr>
            <w:rFonts w:ascii="Times New Roman" w:hAnsi="Times New Roman" w:cs="Times New Roman"/>
            <w:sz w:val="24"/>
            <w:szCs w:val="24"/>
          </w:rPr>
          <w:delText xml:space="preserve"> </w:delText>
        </w:r>
      </w:del>
    </w:p>
    <w:p w14:paraId="2E65B6E0" w14:textId="77777777" w:rsidR="00B72C41" w:rsidRPr="00E5054D" w:rsidRDefault="00B72C41" w:rsidP="00B72C41">
      <w:pPr>
        <w:spacing w:line="480" w:lineRule="auto"/>
        <w:rPr>
          <w:rFonts w:ascii="Times New Roman" w:hAnsi="Times New Roman"/>
          <w:sz w:val="24"/>
          <w:lang w:val="en-GB"/>
          <w:rPrChange w:id="134" w:author="Hong Je-Woo" w:date="2018-09-27T04:31:00Z">
            <w:rPr>
              <w:rFonts w:ascii="Times New Roman" w:hAnsi="Times New Roman"/>
              <w:sz w:val="24"/>
            </w:rPr>
          </w:rPrChange>
        </w:rPr>
      </w:pPr>
    </w:p>
    <w:p w14:paraId="2F85B16B" w14:textId="77777777" w:rsidR="00B72C41" w:rsidRPr="007E5D70" w:rsidRDefault="00B72C41" w:rsidP="00B72C41">
      <w:pPr>
        <w:spacing w:line="480" w:lineRule="auto"/>
        <w:rPr>
          <w:del w:id="135" w:author="Hong Je-Woo" w:date="2018-09-27T04:31:00Z"/>
          <w:rFonts w:ascii="Times New Roman" w:hAnsi="Times New Roman" w:cs="Times New Roman"/>
          <w:sz w:val="24"/>
          <w:szCs w:val="24"/>
        </w:rPr>
      </w:pPr>
      <w:r w:rsidRPr="00E5054D">
        <w:rPr>
          <w:rFonts w:ascii="Times New Roman" w:hAnsi="Times New Roman"/>
          <w:b/>
          <w:sz w:val="24"/>
          <w:lang w:val="en-GB"/>
          <w:rPrChange w:id="136" w:author="Hong Je-Woo" w:date="2018-09-27T04:31:00Z">
            <w:rPr>
              <w:rFonts w:ascii="Times New Roman" w:hAnsi="Times New Roman"/>
              <w:b/>
              <w:sz w:val="24"/>
            </w:rPr>
          </w:rPrChange>
        </w:rPr>
        <w:t>Keywords</w:t>
      </w:r>
      <w:r w:rsidRPr="00E5054D">
        <w:rPr>
          <w:rFonts w:ascii="Times New Roman" w:hAnsi="Times New Roman"/>
          <w:sz w:val="24"/>
          <w:lang w:val="en-GB"/>
          <w:rPrChange w:id="137" w:author="Hong Je-Woo" w:date="2018-09-27T04:31:00Z">
            <w:rPr>
              <w:rFonts w:ascii="Times New Roman" w:hAnsi="Times New Roman"/>
              <w:sz w:val="24"/>
            </w:rPr>
          </w:rPrChange>
        </w:rPr>
        <w:t xml:space="preserve">: urban climate, high-rise residential area, </w:t>
      </w:r>
      <w:ins w:id="138" w:author="Hong Je-Woo" w:date="2018-09-27T04:31:00Z">
        <w:r w:rsidR="001457C4">
          <w:rPr>
            <w:rFonts w:ascii="Times New Roman" w:hAnsi="Times New Roman" w:cs="Times New Roman"/>
            <w:sz w:val="24"/>
            <w:szCs w:val="24"/>
            <w:lang w:val="en-GB"/>
          </w:rPr>
          <w:t xml:space="preserve">high-density, </w:t>
        </w:r>
      </w:ins>
      <w:r w:rsidRPr="00E5054D">
        <w:rPr>
          <w:rFonts w:ascii="Times New Roman" w:hAnsi="Times New Roman"/>
          <w:sz w:val="24"/>
          <w:lang w:val="en-GB"/>
          <w:rPrChange w:id="139" w:author="Hong Je-Woo" w:date="2018-09-27T04:31:00Z">
            <w:rPr>
              <w:rFonts w:ascii="Times New Roman" w:hAnsi="Times New Roman"/>
              <w:sz w:val="24"/>
            </w:rPr>
          </w:rPrChange>
        </w:rPr>
        <w:t xml:space="preserve">Asian monsoon, </w:t>
      </w:r>
      <w:ins w:id="140" w:author="Hong Je-Woo" w:date="2018-09-27T04:31:00Z">
        <w:r w:rsidR="001457C4">
          <w:rPr>
            <w:rFonts w:ascii="Times New Roman" w:hAnsi="Times New Roman" w:cs="Times New Roman"/>
            <w:sz w:val="24"/>
            <w:szCs w:val="24"/>
            <w:lang w:val="en-GB"/>
          </w:rPr>
          <w:t xml:space="preserve">Seoul, </w:t>
        </w:r>
      </w:ins>
      <w:r w:rsidRPr="00E5054D">
        <w:rPr>
          <w:rFonts w:ascii="Times New Roman" w:hAnsi="Times New Roman"/>
          <w:sz w:val="24"/>
          <w:lang w:val="en-GB"/>
          <w:rPrChange w:id="141" w:author="Hong Je-Woo" w:date="2018-09-27T04:31:00Z">
            <w:rPr>
              <w:rFonts w:ascii="Times New Roman" w:hAnsi="Times New Roman"/>
              <w:sz w:val="24"/>
            </w:rPr>
          </w:rPrChange>
        </w:rPr>
        <w:t>surface energy balance, CO</w:t>
      </w:r>
      <w:r w:rsidRPr="00E5054D">
        <w:rPr>
          <w:rFonts w:ascii="Times New Roman" w:hAnsi="Times New Roman"/>
          <w:sz w:val="24"/>
          <w:vertAlign w:val="subscript"/>
          <w:lang w:val="en-GB"/>
          <w:rPrChange w:id="142"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143" w:author="Hong Je-Woo" w:date="2018-09-27T04:31:00Z">
            <w:rPr>
              <w:rFonts w:ascii="Times New Roman" w:hAnsi="Times New Roman"/>
              <w:sz w:val="24"/>
            </w:rPr>
          </w:rPrChange>
        </w:rPr>
        <w:t xml:space="preserve"> emission</w:t>
      </w:r>
    </w:p>
    <w:p w14:paraId="2E65B6E2" w14:textId="7F79F799" w:rsidR="00B72C41" w:rsidRPr="00E5054D" w:rsidRDefault="001457C4" w:rsidP="009360E3">
      <w:pPr>
        <w:spacing w:line="480" w:lineRule="auto"/>
        <w:rPr>
          <w:rFonts w:ascii="Times New Roman" w:hAnsi="Times New Roman"/>
          <w:sz w:val="24"/>
          <w:lang w:val="en-GB"/>
          <w:rPrChange w:id="144" w:author="Hong Je-Woo" w:date="2018-09-27T04:31:00Z">
            <w:rPr>
              <w:rFonts w:ascii="Times New Roman" w:hAnsi="Times New Roman"/>
              <w:sz w:val="24"/>
            </w:rPr>
          </w:rPrChange>
        </w:rPr>
        <w:pPrChange w:id="145" w:author="Hong Je-Woo" w:date="2018-09-27T04:31:00Z">
          <w:pPr>
            <w:widowControl/>
            <w:wordWrap/>
            <w:autoSpaceDE/>
            <w:autoSpaceDN/>
            <w:spacing w:after="0" w:line="480" w:lineRule="auto"/>
          </w:pPr>
        </w:pPrChange>
      </w:pPr>
      <w:ins w:id="146" w:author="Hong Je-Woo" w:date="2018-09-27T04:31:00Z">
        <w:r>
          <w:rPr>
            <w:rFonts w:ascii="Times New Roman" w:hAnsi="Times New Roman" w:cs="Times New Roman"/>
            <w:sz w:val="24"/>
            <w:szCs w:val="24"/>
            <w:lang w:val="en-GB"/>
          </w:rPr>
          <w:t>, eddy covariance method</w:t>
        </w:r>
      </w:ins>
      <w:r w:rsidR="00B72C41" w:rsidRPr="00E5054D">
        <w:rPr>
          <w:rFonts w:ascii="Times New Roman" w:hAnsi="Times New Roman"/>
          <w:sz w:val="24"/>
          <w:lang w:val="en-GB"/>
          <w:rPrChange w:id="147" w:author="Hong Je-Woo" w:date="2018-09-27T04:31:00Z">
            <w:rPr>
              <w:rFonts w:ascii="Times New Roman" w:hAnsi="Times New Roman"/>
              <w:sz w:val="24"/>
            </w:rPr>
          </w:rPrChange>
        </w:rPr>
        <w:br w:type="page"/>
      </w:r>
    </w:p>
    <w:p w14:paraId="2E65B6E3" w14:textId="77777777" w:rsidR="00B72C41" w:rsidRPr="00E5054D" w:rsidRDefault="00B72C41" w:rsidP="00B72C41">
      <w:pPr>
        <w:pStyle w:val="a4"/>
        <w:numPr>
          <w:ilvl w:val="0"/>
          <w:numId w:val="17"/>
        </w:numPr>
        <w:wordWrap/>
        <w:spacing w:after="0" w:line="480" w:lineRule="auto"/>
        <w:ind w:leftChars="0" w:left="782" w:hanging="357"/>
        <w:outlineLvl w:val="0"/>
        <w:rPr>
          <w:rFonts w:ascii="Times New Roman" w:hAnsi="Times New Roman"/>
          <w:b/>
          <w:sz w:val="24"/>
          <w:lang w:val="en-GB"/>
          <w:rPrChange w:id="148" w:author="Hong Je-Woo" w:date="2018-09-27T04:31:00Z">
            <w:rPr>
              <w:rFonts w:ascii="Times New Roman" w:hAnsi="Times New Roman"/>
              <w:b/>
              <w:sz w:val="24"/>
            </w:rPr>
          </w:rPrChange>
        </w:rPr>
      </w:pPr>
      <w:r w:rsidRPr="00E5054D">
        <w:rPr>
          <w:rFonts w:ascii="Times New Roman" w:hAnsi="Times New Roman"/>
          <w:b/>
          <w:sz w:val="24"/>
          <w:lang w:val="en-GB"/>
          <w:rPrChange w:id="149" w:author="Hong Je-Woo" w:date="2018-09-27T04:31:00Z">
            <w:rPr>
              <w:rFonts w:ascii="Times New Roman" w:hAnsi="Times New Roman"/>
              <w:b/>
              <w:sz w:val="24"/>
            </w:rPr>
          </w:rPrChange>
        </w:rPr>
        <w:lastRenderedPageBreak/>
        <w:t>Introduction</w:t>
      </w:r>
    </w:p>
    <w:p w14:paraId="2E65B6E4" w14:textId="00F82ADF" w:rsidR="00B72C41" w:rsidRPr="00E5054D" w:rsidRDefault="00B72C41" w:rsidP="00B72C41">
      <w:pPr>
        <w:wordWrap/>
        <w:spacing w:line="480" w:lineRule="auto"/>
        <w:ind w:firstLine="357"/>
        <w:rPr>
          <w:rFonts w:ascii="Times New Roman" w:hAnsi="Times New Roman"/>
          <w:sz w:val="24"/>
          <w:lang w:val="en-GB"/>
          <w:rPrChange w:id="150" w:author="Hong Je-Woo" w:date="2018-09-27T04:31:00Z">
            <w:rPr>
              <w:rFonts w:ascii="Times New Roman" w:hAnsi="Times New Roman"/>
              <w:sz w:val="24"/>
            </w:rPr>
          </w:rPrChange>
        </w:rPr>
      </w:pPr>
      <w:r w:rsidRPr="00E5054D">
        <w:rPr>
          <w:rFonts w:ascii="Times New Roman" w:hAnsi="Times New Roman"/>
          <w:sz w:val="24"/>
          <w:lang w:val="en-GB"/>
          <w:rPrChange w:id="151" w:author="Hong Je-Woo" w:date="2018-09-27T04:31:00Z">
            <w:rPr>
              <w:rFonts w:ascii="Times New Roman" w:hAnsi="Times New Roman"/>
              <w:sz w:val="24"/>
            </w:rPr>
          </w:rPrChange>
        </w:rPr>
        <w:t xml:space="preserve">Recently, interest has grown regarding the effects of urbanization on local, regional, and global changes in biogeochemical cycles. With more than one-half of the world population living in cities (UN, 2014), anthropogenic activities in cities can threaten </w:t>
      </w:r>
      <w:del w:id="152" w:author="Hong Je-Woo" w:date="2018-09-27T04:31:00Z">
        <w:r w:rsidRPr="007E5D70">
          <w:rPr>
            <w:rFonts w:ascii="Times New Roman" w:hAnsi="Times New Roman" w:cs="Times New Roman"/>
            <w:sz w:val="24"/>
            <w:szCs w:val="24"/>
          </w:rPr>
          <w:delText>human</w:delText>
        </w:r>
      </w:del>
      <w:ins w:id="153" w:author="Hong Je-Woo" w:date="2018-09-27T04:31:00Z">
        <w:r w:rsidR="00380187" w:rsidRPr="00E5054D">
          <w:rPr>
            <w:rFonts w:ascii="Times New Roman" w:hAnsi="Times New Roman" w:cs="Times New Roman"/>
            <w:sz w:val="24"/>
            <w:szCs w:val="24"/>
            <w:lang w:val="en-GB"/>
          </w:rPr>
          <w:t>societal</w:t>
        </w:r>
      </w:ins>
      <w:r w:rsidR="00380187" w:rsidRPr="00E5054D">
        <w:rPr>
          <w:rFonts w:ascii="Times New Roman" w:hAnsi="Times New Roman"/>
          <w:sz w:val="24"/>
          <w:lang w:val="en-GB"/>
          <w:rPrChange w:id="154" w:author="Hong Je-Woo" w:date="2018-09-27T04:31:00Z">
            <w:rPr>
              <w:rFonts w:ascii="Times New Roman" w:hAnsi="Times New Roman"/>
              <w:sz w:val="24"/>
            </w:rPr>
          </w:rPrChange>
        </w:rPr>
        <w:t xml:space="preserve"> </w:t>
      </w:r>
      <w:r w:rsidRPr="00E5054D">
        <w:rPr>
          <w:rFonts w:ascii="Times New Roman" w:hAnsi="Times New Roman"/>
          <w:sz w:val="24"/>
          <w:lang w:val="en-GB"/>
          <w:rPrChange w:id="155" w:author="Hong Je-Woo" w:date="2018-09-27T04:31:00Z">
            <w:rPr>
              <w:rFonts w:ascii="Times New Roman" w:hAnsi="Times New Roman"/>
              <w:sz w:val="24"/>
            </w:rPr>
          </w:rPrChange>
        </w:rPr>
        <w:t xml:space="preserve">sustainability by accelerating environmental changes. By fossil fuel combustion and cement production, about 10 billion </w:t>
      </w:r>
      <w:del w:id="156" w:author="Hong Je-Woo" w:date="2018-09-27T04:31:00Z">
        <w:r>
          <w:rPr>
            <w:rFonts w:ascii="Times New Roman" w:eastAsia="Times New Roman" w:hAnsi="Times New Roman" w:cs="Times New Roman"/>
            <w:sz w:val="24"/>
            <w:szCs w:val="24"/>
          </w:rPr>
          <w:delText>tonnes</w:delText>
        </w:r>
      </w:del>
      <w:ins w:id="157" w:author="Hong Je-Woo" w:date="2018-09-27T04:31:00Z">
        <w:r w:rsidRPr="00E5054D">
          <w:rPr>
            <w:rFonts w:ascii="Times New Roman" w:eastAsia="Times New Roman" w:hAnsi="Times New Roman" w:cs="Times New Roman"/>
            <w:sz w:val="24"/>
            <w:szCs w:val="24"/>
            <w:lang w:val="en-GB"/>
          </w:rPr>
          <w:t>tons</w:t>
        </w:r>
      </w:ins>
      <w:r w:rsidRPr="00E5054D">
        <w:rPr>
          <w:rFonts w:ascii="Times New Roman" w:hAnsi="Times New Roman"/>
          <w:sz w:val="24"/>
          <w:lang w:val="en-GB"/>
          <w:rPrChange w:id="158" w:author="Hong Je-Woo" w:date="2018-09-27T04:31:00Z">
            <w:rPr>
              <w:rFonts w:ascii="Times New Roman" w:hAnsi="Times New Roman"/>
              <w:sz w:val="24"/>
            </w:rPr>
          </w:rPrChange>
        </w:rPr>
        <w:t xml:space="preserve"> of carbon in CO</w:t>
      </w:r>
      <w:r w:rsidRPr="00E5054D">
        <w:rPr>
          <w:rFonts w:ascii="Times New Roman" w:hAnsi="Times New Roman"/>
          <w:sz w:val="24"/>
          <w:vertAlign w:val="subscript"/>
          <w:lang w:val="en-GB"/>
          <w:rPrChange w:id="159"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160" w:author="Hong Je-Woo" w:date="2018-09-27T04:31:00Z">
            <w:rPr>
              <w:rFonts w:ascii="Times New Roman" w:hAnsi="Times New Roman"/>
              <w:sz w:val="24"/>
            </w:rPr>
          </w:rPrChange>
        </w:rPr>
        <w:t xml:space="preserve"> (Ballantyne </w:t>
      </w:r>
      <w:r w:rsidRPr="00E5054D">
        <w:rPr>
          <w:rFonts w:ascii="Times New Roman" w:hAnsi="Times New Roman"/>
          <w:i/>
          <w:sz w:val="24"/>
          <w:lang w:val="en-GB"/>
          <w:rPrChange w:id="161" w:author="Hong Je-Woo" w:date="2018-09-27T04:31:00Z">
            <w:rPr>
              <w:rFonts w:ascii="Times New Roman" w:hAnsi="Times New Roman"/>
              <w:i/>
              <w:sz w:val="24"/>
            </w:rPr>
          </w:rPrChange>
        </w:rPr>
        <w:t>et al.</w:t>
      </w:r>
      <w:r w:rsidRPr="00E5054D">
        <w:rPr>
          <w:rFonts w:ascii="Times New Roman" w:hAnsi="Times New Roman"/>
          <w:sz w:val="24"/>
          <w:lang w:val="en-GB"/>
          <w:rPrChange w:id="162" w:author="Hong Je-Woo" w:date="2018-09-27T04:31:00Z">
            <w:rPr>
              <w:rFonts w:ascii="Times New Roman" w:hAnsi="Times New Roman"/>
              <w:sz w:val="24"/>
            </w:rPr>
          </w:rPrChange>
        </w:rPr>
        <w:t xml:space="preserve">, 2012) and equivalent </w:t>
      </w:r>
      <w:del w:id="163" w:author="Hong Je-Woo" w:date="2018-09-27T04:31:00Z">
        <w:r w:rsidRPr="007E5D70">
          <w:rPr>
            <w:rFonts w:ascii="Times New Roman" w:eastAsia="Times New Roman" w:hAnsi="Times New Roman" w:cs="Times New Roman"/>
            <w:sz w:val="24"/>
            <w:szCs w:val="24"/>
          </w:rPr>
          <w:delText>anthropogenic entropy</w:delText>
        </w:r>
        <w:r>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delText xml:space="preserve"> such as </w:delText>
        </w:r>
      </w:del>
      <w:r w:rsidRPr="00E5054D">
        <w:rPr>
          <w:rFonts w:ascii="Times New Roman" w:hAnsi="Times New Roman"/>
          <w:sz w:val="24"/>
          <w:lang w:val="en-GB"/>
          <w:rPrChange w:id="164" w:author="Hong Je-Woo" w:date="2018-09-27T04:31:00Z">
            <w:rPr>
              <w:rFonts w:ascii="Times New Roman" w:hAnsi="Times New Roman"/>
              <w:sz w:val="24"/>
            </w:rPr>
          </w:rPrChange>
        </w:rPr>
        <w:t>waste heat</w:t>
      </w:r>
      <w:del w:id="165" w:author="Hong Je-Woo" w:date="2018-09-27T04:31:00Z">
        <w:r>
          <w:rPr>
            <w:rFonts w:ascii="Times New Roman" w:eastAsia="Times New Roman" w:hAnsi="Times New Roman" w:cs="Times New Roman"/>
            <w:sz w:val="24"/>
            <w:szCs w:val="24"/>
          </w:rPr>
          <w:delText>,</w:delText>
        </w:r>
      </w:del>
      <w:r w:rsidRPr="00E5054D">
        <w:rPr>
          <w:rFonts w:ascii="Times New Roman" w:hAnsi="Times New Roman"/>
          <w:sz w:val="24"/>
          <w:lang w:val="en-GB"/>
          <w:rPrChange w:id="166" w:author="Hong Je-Woo" w:date="2018-09-27T04:31:00Z">
            <w:rPr>
              <w:rFonts w:ascii="Times New Roman" w:hAnsi="Times New Roman"/>
              <w:sz w:val="24"/>
            </w:rPr>
          </w:rPrChange>
        </w:rPr>
        <w:t xml:space="preserve"> are emitted into the atmosphere annually; most such anthropogenic emissions are closely related to urban metabolisms</w:t>
      </w:r>
      <w:del w:id="167" w:author="Hong Je-Woo" w:date="2018-09-27T04:31:00Z">
        <w:r w:rsidRPr="007E5D70">
          <w:rPr>
            <w:rFonts w:ascii="Times New Roman" w:hAnsi="Times New Roman" w:cs="Times New Roman"/>
            <w:sz w:val="24"/>
            <w:szCs w:val="24"/>
          </w:rPr>
          <w:delText>.</w:delText>
        </w:r>
      </w:del>
      <w:ins w:id="168" w:author="Hong Je-Woo" w:date="2018-09-27T04:31:00Z">
        <w:r w:rsidR="005F0BD7" w:rsidRPr="00E5054D">
          <w:rPr>
            <w:rFonts w:ascii="Times New Roman" w:eastAsia="Times New Roman" w:hAnsi="Times New Roman" w:cs="Times New Roman"/>
            <w:sz w:val="24"/>
            <w:szCs w:val="24"/>
            <w:lang w:val="en-GB"/>
          </w:rPr>
          <w:t xml:space="preserve"> (Grimm </w:t>
        </w:r>
        <w:r w:rsidR="005F0BD7" w:rsidRPr="00E5054D">
          <w:rPr>
            <w:rFonts w:ascii="Times New Roman" w:eastAsia="Times New Roman" w:hAnsi="Times New Roman" w:cs="Times New Roman"/>
            <w:i/>
            <w:sz w:val="24"/>
            <w:szCs w:val="24"/>
            <w:lang w:val="en-GB"/>
          </w:rPr>
          <w:t>et al</w:t>
        </w:r>
        <w:r w:rsidR="005F0BD7" w:rsidRPr="00E5054D">
          <w:rPr>
            <w:rFonts w:ascii="Times New Roman" w:eastAsia="Times New Roman" w:hAnsi="Times New Roman" w:cs="Times New Roman"/>
            <w:sz w:val="24"/>
            <w:szCs w:val="24"/>
            <w:lang w:val="en-GB"/>
          </w:rPr>
          <w:t>., 2008)</w:t>
        </w:r>
        <w:r w:rsidRPr="00E5054D">
          <w:rPr>
            <w:rFonts w:ascii="Times New Roman" w:hAnsi="Times New Roman" w:cs="Times New Roman"/>
            <w:sz w:val="24"/>
            <w:szCs w:val="24"/>
            <w:lang w:val="en-GB"/>
          </w:rPr>
          <w:t>.</w:t>
        </w:r>
      </w:ins>
      <w:r w:rsidRPr="00E5054D">
        <w:rPr>
          <w:rFonts w:ascii="Times New Roman" w:hAnsi="Times New Roman"/>
          <w:sz w:val="24"/>
          <w:lang w:val="en-GB"/>
          <w:rPrChange w:id="169" w:author="Hong Je-Woo" w:date="2018-09-27T04:31:00Z">
            <w:rPr>
              <w:rFonts w:ascii="Times New Roman" w:hAnsi="Times New Roman"/>
              <w:sz w:val="24"/>
            </w:rPr>
          </w:rPrChange>
        </w:rPr>
        <w:t xml:space="preserve"> Recent climate change is a major challenge for cities and surrounding areas because they are vulnerable to climate-induced scarcities of water and food, </w:t>
      </w:r>
      <w:del w:id="170" w:author="Hong Je-Woo" w:date="2018-09-27T04:31:00Z">
        <w:r>
          <w:rPr>
            <w:rFonts w:ascii="Times New Roman" w:hAnsi="Times New Roman" w:cs="Times New Roman"/>
            <w:sz w:val="24"/>
            <w:szCs w:val="24"/>
          </w:rPr>
          <w:delText>decreases</w:delText>
        </w:r>
      </w:del>
      <w:ins w:id="171" w:author="Hong Je-Woo" w:date="2018-09-27T04:31:00Z">
        <w:r w:rsidR="000A6448" w:rsidRPr="00E5054D">
          <w:rPr>
            <w:rFonts w:ascii="Times New Roman" w:hAnsi="Times New Roman" w:cs="Times New Roman"/>
            <w:sz w:val="24"/>
            <w:szCs w:val="24"/>
            <w:lang w:val="en-GB"/>
          </w:rPr>
          <w:t>degradation</w:t>
        </w:r>
      </w:ins>
      <w:r w:rsidR="000A6448" w:rsidRPr="00E5054D">
        <w:rPr>
          <w:rFonts w:ascii="Times New Roman" w:hAnsi="Times New Roman"/>
          <w:sz w:val="24"/>
          <w:lang w:val="en-GB"/>
          <w:rPrChange w:id="172" w:author="Hong Je-Woo" w:date="2018-09-27T04:31:00Z">
            <w:rPr>
              <w:rFonts w:ascii="Times New Roman" w:hAnsi="Times New Roman"/>
              <w:sz w:val="24"/>
            </w:rPr>
          </w:rPrChange>
        </w:rPr>
        <w:t xml:space="preserve"> </w:t>
      </w:r>
      <w:r w:rsidRPr="00E5054D">
        <w:rPr>
          <w:rFonts w:ascii="Times New Roman" w:hAnsi="Times New Roman"/>
          <w:sz w:val="24"/>
          <w:lang w:val="en-GB"/>
          <w:rPrChange w:id="173" w:author="Hong Je-Woo" w:date="2018-09-27T04:31:00Z">
            <w:rPr>
              <w:rFonts w:ascii="Times New Roman" w:hAnsi="Times New Roman"/>
              <w:sz w:val="24"/>
            </w:rPr>
          </w:rPrChange>
        </w:rPr>
        <w:t xml:space="preserve">in air quality, and extreme weather, particularly as cities expand. Consequently, the interactions between a city and the climate system require immediate attention and study. The long-term monitoring of urban surface fluxes to the atmosphere will enable us to improve prediction of future weather, climate systems, and their effects on our societies. </w:t>
      </w:r>
      <w:del w:id="174" w:author="Hong Je-Woo" w:date="2018-09-27T04:31:00Z">
        <w:r>
          <w:rPr>
            <w:rFonts w:ascii="Times New Roman" w:eastAsia="Times New Roman" w:hAnsi="Times New Roman" w:cs="Times New Roman"/>
            <w:sz w:val="24"/>
            <w:szCs w:val="24"/>
          </w:rPr>
          <w:delText>Directly measured</w:delText>
        </w:r>
        <w:r w:rsidRPr="007E5D70">
          <w:rPr>
            <w:rFonts w:ascii="Times New Roman" w:eastAsia="Times New Roman" w:hAnsi="Times New Roman" w:cs="Times New Roman"/>
            <w:sz w:val="24"/>
            <w:szCs w:val="24"/>
          </w:rPr>
          <w:delText xml:space="preserve"> data </w:delText>
        </w:r>
        <w:r>
          <w:rPr>
            <w:rFonts w:ascii="Times New Roman" w:eastAsia="Times New Roman" w:hAnsi="Times New Roman" w:cs="Times New Roman"/>
            <w:sz w:val="24"/>
            <w:szCs w:val="24"/>
          </w:rPr>
          <w:delText>is</w:delText>
        </w:r>
      </w:del>
      <w:ins w:id="175" w:author="Hong Je-Woo" w:date="2018-09-27T04:31:00Z">
        <w:r w:rsidRPr="00E5054D">
          <w:rPr>
            <w:rFonts w:ascii="Times New Roman" w:eastAsia="Times New Roman" w:hAnsi="Times New Roman" w:cs="Times New Roman"/>
            <w:sz w:val="24"/>
            <w:szCs w:val="24"/>
            <w:lang w:val="en-GB"/>
          </w:rPr>
          <w:t xml:space="preserve">Direct </w:t>
        </w:r>
        <w:r w:rsidR="000A6448" w:rsidRPr="00E5054D">
          <w:rPr>
            <w:rFonts w:ascii="Times New Roman" w:eastAsia="Times New Roman" w:hAnsi="Times New Roman" w:cs="Times New Roman"/>
            <w:sz w:val="24"/>
            <w:szCs w:val="24"/>
            <w:lang w:val="en-GB"/>
          </w:rPr>
          <w:t>observations are</w:t>
        </w:r>
      </w:ins>
      <w:r w:rsidRPr="00E5054D">
        <w:rPr>
          <w:rFonts w:ascii="Times New Roman" w:hAnsi="Times New Roman"/>
          <w:sz w:val="24"/>
          <w:lang w:val="en-GB"/>
          <w:rPrChange w:id="176" w:author="Hong Je-Woo" w:date="2018-09-27T04:31:00Z">
            <w:rPr>
              <w:rFonts w:ascii="Times New Roman" w:hAnsi="Times New Roman"/>
              <w:sz w:val="24"/>
            </w:rPr>
          </w:rPrChange>
        </w:rPr>
        <w:t xml:space="preserve"> necessary for developing and evaluating urban-atmosphere exchange models; furthermore, data-based models of urban-atmosphere interactions can be used by policymakers to establish effective policies for climate mitigation and adaptation.</w:t>
      </w:r>
    </w:p>
    <w:p w14:paraId="2E65B6E5" w14:textId="76C216C3" w:rsidR="00B72C41" w:rsidRPr="00E5054D" w:rsidRDefault="00B72C41" w:rsidP="00B72C41">
      <w:pPr>
        <w:wordWrap/>
        <w:spacing w:line="480" w:lineRule="auto"/>
        <w:ind w:firstLine="357"/>
        <w:rPr>
          <w:rFonts w:ascii="Times New Roman" w:hAnsi="Times New Roman"/>
          <w:sz w:val="24"/>
          <w:lang w:val="en-GB"/>
          <w:rPrChange w:id="177" w:author="Hong Je-Woo" w:date="2018-09-27T04:31:00Z">
            <w:rPr>
              <w:rFonts w:ascii="Times New Roman" w:hAnsi="Times New Roman"/>
              <w:sz w:val="24"/>
            </w:rPr>
          </w:rPrChange>
        </w:rPr>
      </w:pPr>
      <w:r w:rsidRPr="00E5054D">
        <w:rPr>
          <w:rFonts w:ascii="Times New Roman" w:hAnsi="Times New Roman"/>
          <w:sz w:val="24"/>
          <w:lang w:val="en-GB"/>
          <w:rPrChange w:id="178" w:author="Hong Je-Woo" w:date="2018-09-27T04:31:00Z">
            <w:rPr>
              <w:rFonts w:ascii="Times New Roman" w:hAnsi="Times New Roman"/>
              <w:sz w:val="24"/>
            </w:rPr>
          </w:rPrChange>
        </w:rPr>
        <w:t xml:space="preserve">Monitoring of the exchanges of momentum, energy, and mass at the urban-atmosphere interface has received considerable attention in recent decades. The eddy covariance method is one of the most widely used techniques for the direct measurement of surface fluxes. In the last 30 years, the eddy covariance method has developed rapidly, with approximately 50 applications to the study of urban surfaces worldwide (Grimmond and Christen, 2012). Previous studies have suggested the following commonalities of urban surface energy balance </w:t>
      </w:r>
      <w:r w:rsidRPr="00E5054D">
        <w:rPr>
          <w:rFonts w:ascii="Times New Roman" w:hAnsi="Times New Roman"/>
          <w:sz w:val="24"/>
          <w:lang w:val="en-GB"/>
          <w:rPrChange w:id="179" w:author="Hong Je-Woo" w:date="2018-09-27T04:31:00Z">
            <w:rPr>
              <w:rFonts w:ascii="Times New Roman" w:hAnsi="Times New Roman"/>
              <w:sz w:val="24"/>
            </w:rPr>
          </w:rPrChange>
        </w:rPr>
        <w:lastRenderedPageBreak/>
        <w:t>(SEB) and CO</w:t>
      </w:r>
      <w:r w:rsidRPr="00E5054D">
        <w:rPr>
          <w:rFonts w:ascii="Times New Roman" w:hAnsi="Times New Roman"/>
          <w:sz w:val="24"/>
          <w:vertAlign w:val="subscript"/>
          <w:lang w:val="en-GB"/>
          <w:rPrChange w:id="180"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181" w:author="Hong Je-Woo" w:date="2018-09-27T04:31:00Z">
            <w:rPr>
              <w:rFonts w:ascii="Times New Roman" w:hAnsi="Times New Roman"/>
              <w:sz w:val="24"/>
            </w:rPr>
          </w:rPrChange>
        </w:rPr>
        <w:t xml:space="preserve"> emission rates (</w:t>
      </w:r>
      <w:r w:rsidRPr="00E5054D">
        <w:rPr>
          <w:rFonts w:ascii="Times New Roman" w:hAnsi="Times New Roman"/>
          <w:i/>
          <w:sz w:val="24"/>
          <w:lang w:val="en-GB"/>
          <w:rPrChange w:id="182"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183"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184" w:author="Hong Je-Woo" w:date="2018-09-27T04:31:00Z">
            <w:rPr>
              <w:rFonts w:ascii="Times New Roman" w:hAnsi="Times New Roman"/>
              <w:sz w:val="24"/>
            </w:rPr>
          </w:rPrChange>
        </w:rPr>
        <w:t>): 1) the sensible heat flux (</w:t>
      </w:r>
      <w:r w:rsidRPr="00E5054D">
        <w:rPr>
          <w:rFonts w:ascii="Times New Roman" w:hAnsi="Times New Roman"/>
          <w:i/>
          <w:sz w:val="24"/>
          <w:lang w:val="en-GB"/>
          <w:rPrChange w:id="185"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6"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87" w:author="Hong Je-Woo" w:date="2018-09-27T04:31:00Z">
            <w:rPr>
              <w:rFonts w:ascii="Times New Roman" w:hAnsi="Times New Roman"/>
              <w:sz w:val="24"/>
            </w:rPr>
          </w:rPrChange>
        </w:rPr>
        <w:t>) is dominant over the latent heat flux (</w:t>
      </w:r>
      <w:r w:rsidRPr="00E5054D">
        <w:rPr>
          <w:rFonts w:ascii="Times New Roman" w:hAnsi="Times New Roman"/>
          <w:i/>
          <w:sz w:val="24"/>
          <w:lang w:val="en-GB"/>
          <w:rPrChange w:id="188"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9"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90" w:author="Hong Je-Woo" w:date="2018-09-27T04:31:00Z">
            <w:rPr>
              <w:rFonts w:ascii="Times New Roman" w:hAnsi="Times New Roman"/>
              <w:sz w:val="24"/>
            </w:rPr>
          </w:rPrChange>
        </w:rPr>
        <w:t>), 2) the heat storage term (</w:t>
      </w:r>
      <w:r w:rsidRPr="00E5054D">
        <w:rPr>
          <w:rFonts w:ascii="Times New Roman" w:hAnsi="Times New Roman"/>
          <w:i/>
          <w:sz w:val="24"/>
          <w:lang w:val="en-GB"/>
          <w:rPrChange w:id="191" w:author="Hong Je-Woo" w:date="2018-09-27T04:31:00Z">
            <w:rPr>
              <w:rFonts w:ascii="Times New Roman" w:hAnsi="Times New Roman"/>
              <w:i/>
              <w:sz w:val="24"/>
            </w:rPr>
          </w:rPrChange>
        </w:rPr>
        <w:t>dQ</w:t>
      </w:r>
      <w:r w:rsidRPr="00E5054D">
        <w:rPr>
          <w:rFonts w:ascii="Times New Roman" w:hAnsi="Times New Roman"/>
          <w:i/>
          <w:sz w:val="24"/>
          <w:vertAlign w:val="subscript"/>
          <w:lang w:val="en-GB"/>
          <w:rPrChange w:id="192" w:author="Hong Je-Woo" w:date="2018-09-27T04:31:00Z">
            <w:rPr>
              <w:rFonts w:ascii="Times New Roman" w:hAnsi="Times New Roman"/>
              <w:i/>
              <w:sz w:val="24"/>
              <w:vertAlign w:val="subscript"/>
            </w:rPr>
          </w:rPrChange>
        </w:rPr>
        <w:t>S</w:t>
      </w:r>
      <w:r w:rsidRPr="00E5054D">
        <w:rPr>
          <w:rFonts w:ascii="Times New Roman" w:hAnsi="Times New Roman"/>
          <w:sz w:val="24"/>
          <w:lang w:val="en-GB"/>
          <w:rPrChange w:id="193" w:author="Hong Je-Woo" w:date="2018-09-27T04:31:00Z">
            <w:rPr>
              <w:rFonts w:ascii="Times New Roman" w:hAnsi="Times New Roman"/>
              <w:sz w:val="24"/>
            </w:rPr>
          </w:rPrChange>
        </w:rPr>
        <w:t>) is important in determining SEB, and 3) the urban surface is a net CO</w:t>
      </w:r>
      <w:r w:rsidRPr="00E5054D">
        <w:rPr>
          <w:rFonts w:ascii="Times New Roman" w:hAnsi="Times New Roman"/>
          <w:sz w:val="24"/>
          <w:vertAlign w:val="subscript"/>
          <w:lang w:val="en-GB"/>
          <w:rPrChange w:id="194"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195" w:author="Hong Je-Woo" w:date="2018-09-27T04:31:00Z">
            <w:rPr>
              <w:rFonts w:ascii="Times New Roman" w:hAnsi="Times New Roman"/>
              <w:sz w:val="24"/>
            </w:rPr>
          </w:rPrChange>
        </w:rPr>
        <w:t xml:space="preserve"> source</w:t>
      </w:r>
      <w:ins w:id="196" w:author="Hong Je-Woo" w:date="2018-09-27T04:31:00Z">
        <w:r w:rsidR="00351329" w:rsidRPr="00E5054D">
          <w:rPr>
            <w:rFonts w:ascii="Times New Roman" w:eastAsia="Times New Roman" w:hAnsi="Times New Roman" w:cs="Times New Roman"/>
            <w:sz w:val="24"/>
            <w:szCs w:val="24"/>
            <w:lang w:val="en-GB"/>
          </w:rPr>
          <w:t>,</w:t>
        </w:r>
      </w:ins>
      <w:r w:rsidRPr="00E5054D">
        <w:rPr>
          <w:rFonts w:ascii="Times New Roman" w:hAnsi="Times New Roman"/>
          <w:sz w:val="24"/>
          <w:lang w:val="en-GB"/>
          <w:rPrChange w:id="197"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98"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199" w:author="Hong Je-Woo" w:date="2018-09-27T04:31:00Z">
            <w:rPr>
              <w:rFonts w:ascii="Times New Roman" w:hAnsi="Times New Roman"/>
              <w:i/>
              <w:sz w:val="24"/>
              <w:vertAlign w:val="subscript"/>
            </w:rPr>
          </w:rPrChange>
        </w:rPr>
        <w:t>C</w:t>
      </w:r>
      <w:r w:rsidRPr="00E5054D" w:rsidDel="00461A96">
        <w:rPr>
          <w:rFonts w:ascii="Times New Roman" w:hAnsi="Times New Roman"/>
          <w:sz w:val="24"/>
          <w:lang w:val="en-GB"/>
          <w:rPrChange w:id="200" w:author="Hong Je-Woo" w:date="2018-09-27T04:31:00Z">
            <w:rPr>
              <w:rFonts w:ascii="Times New Roman" w:hAnsi="Times New Roman"/>
              <w:sz w:val="24"/>
            </w:rPr>
          </w:rPrChange>
        </w:rPr>
        <w:t xml:space="preserve"> </w:t>
      </w:r>
      <w:r w:rsidRPr="00E5054D">
        <w:rPr>
          <w:rFonts w:ascii="Times New Roman" w:hAnsi="Times New Roman"/>
          <w:sz w:val="24"/>
          <w:lang w:val="en-GB"/>
          <w:rPrChange w:id="201" w:author="Hong Je-Woo" w:date="2018-09-27T04:31:00Z">
            <w:rPr>
              <w:rFonts w:ascii="Times New Roman" w:hAnsi="Times New Roman"/>
              <w:sz w:val="24"/>
            </w:rPr>
          </w:rPrChange>
        </w:rPr>
        <w:t>is controlled by traffic counts and vegetation areal fractions.</w:t>
      </w:r>
    </w:p>
    <w:p w14:paraId="2E65B6E6" w14:textId="4B916954" w:rsidR="00B72C41" w:rsidRPr="00E5054D" w:rsidRDefault="00B72C41" w:rsidP="00B72C41">
      <w:pPr>
        <w:wordWrap/>
        <w:spacing w:line="480" w:lineRule="auto"/>
        <w:ind w:firstLine="357"/>
        <w:rPr>
          <w:rFonts w:ascii="Times New Roman" w:hAnsi="Times New Roman"/>
          <w:sz w:val="24"/>
          <w:lang w:val="en-GB"/>
          <w:rPrChange w:id="202" w:author="Hong Je-Woo" w:date="2018-09-27T04:31:00Z">
            <w:rPr>
              <w:rFonts w:ascii="Times New Roman" w:hAnsi="Times New Roman"/>
              <w:sz w:val="24"/>
            </w:rPr>
          </w:rPrChange>
        </w:rPr>
      </w:pPr>
      <w:r w:rsidRPr="00E5054D">
        <w:rPr>
          <w:rFonts w:ascii="Times New Roman" w:hAnsi="Times New Roman"/>
          <w:sz w:val="24"/>
          <w:lang w:val="en-GB"/>
          <w:rPrChange w:id="203" w:author="Hong Je-Woo" w:date="2018-09-27T04:31:00Z">
            <w:rPr>
              <w:rFonts w:ascii="Times New Roman" w:hAnsi="Times New Roman"/>
              <w:sz w:val="24"/>
            </w:rPr>
          </w:rPrChange>
        </w:rPr>
        <w:t xml:space="preserve">Most urban flux towers are concentrated in developed countries in Europe and North America. Therefore, previous investigations have not assessed urban surface fluxes extensively regarding their component, magnitude, and temporal variation for developing countries in Asia and Africa. Although more than half of the world’s urbanites live in Asian countries, only a few studies have investigated short-term urban SEB and </w:t>
      </w:r>
      <w:r w:rsidRPr="00E5054D">
        <w:rPr>
          <w:rFonts w:ascii="Times New Roman" w:hAnsi="Times New Roman"/>
          <w:i/>
          <w:sz w:val="24"/>
          <w:lang w:val="en-GB"/>
          <w:rPrChange w:id="204"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05"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06" w:author="Hong Je-Woo" w:date="2018-09-27T04:31:00Z">
            <w:rPr>
              <w:rFonts w:ascii="Times New Roman" w:hAnsi="Times New Roman"/>
              <w:sz w:val="24"/>
            </w:rPr>
          </w:rPrChange>
        </w:rPr>
        <w:t xml:space="preserve"> in Asian cities, e.g. Tokyo, Japan (Moriwaki and Kanda, 2004); Beijing, China (Liu </w:t>
      </w:r>
      <w:r w:rsidRPr="00E5054D">
        <w:rPr>
          <w:rFonts w:ascii="Times New Roman" w:hAnsi="Times New Roman"/>
          <w:i/>
          <w:sz w:val="24"/>
          <w:lang w:val="en-GB"/>
          <w:rPrChange w:id="207" w:author="Hong Je-Woo" w:date="2018-09-27T04:31:00Z">
            <w:rPr>
              <w:rFonts w:ascii="Times New Roman" w:hAnsi="Times New Roman"/>
              <w:i/>
              <w:sz w:val="24"/>
            </w:rPr>
          </w:rPrChange>
        </w:rPr>
        <w:t>et al.</w:t>
      </w:r>
      <w:r w:rsidRPr="00E5054D">
        <w:rPr>
          <w:rFonts w:ascii="Times New Roman" w:hAnsi="Times New Roman"/>
          <w:sz w:val="24"/>
          <w:lang w:val="en-GB"/>
          <w:rPrChange w:id="208" w:author="Hong Je-Woo" w:date="2018-09-27T04:31:00Z">
            <w:rPr>
              <w:rFonts w:ascii="Times New Roman" w:hAnsi="Times New Roman"/>
              <w:sz w:val="24"/>
            </w:rPr>
          </w:rPrChange>
        </w:rPr>
        <w:t xml:space="preserve">, 2012; Miao </w:t>
      </w:r>
      <w:r w:rsidRPr="00E5054D">
        <w:rPr>
          <w:rFonts w:ascii="Times New Roman" w:hAnsi="Times New Roman"/>
          <w:i/>
          <w:sz w:val="24"/>
          <w:lang w:val="en-GB"/>
          <w:rPrChange w:id="209" w:author="Hong Je-Woo" w:date="2018-09-27T04:31:00Z">
            <w:rPr>
              <w:rFonts w:ascii="Times New Roman" w:hAnsi="Times New Roman"/>
              <w:i/>
              <w:sz w:val="24"/>
            </w:rPr>
          </w:rPrChange>
        </w:rPr>
        <w:t>et al</w:t>
      </w:r>
      <w:r w:rsidRPr="00E5054D">
        <w:rPr>
          <w:rFonts w:ascii="Times New Roman" w:hAnsi="Times New Roman"/>
          <w:sz w:val="24"/>
          <w:lang w:val="en-GB"/>
          <w:rPrChange w:id="210" w:author="Hong Je-Woo" w:date="2018-09-27T04:31:00Z">
            <w:rPr>
              <w:rFonts w:ascii="Times New Roman" w:hAnsi="Times New Roman"/>
              <w:sz w:val="24"/>
            </w:rPr>
          </w:rPrChange>
        </w:rPr>
        <w:t xml:space="preserve">., 2012; Song and Wang, 2012); Singapore (Velasco </w:t>
      </w:r>
      <w:r w:rsidRPr="00E5054D">
        <w:rPr>
          <w:rFonts w:ascii="Times New Roman" w:hAnsi="Times New Roman"/>
          <w:i/>
          <w:sz w:val="24"/>
          <w:lang w:val="en-GB"/>
          <w:rPrChange w:id="211" w:author="Hong Je-Woo" w:date="2018-09-27T04:31:00Z">
            <w:rPr>
              <w:rFonts w:ascii="Times New Roman" w:hAnsi="Times New Roman"/>
              <w:i/>
              <w:sz w:val="24"/>
            </w:rPr>
          </w:rPrChange>
        </w:rPr>
        <w:t>et al.</w:t>
      </w:r>
      <w:r w:rsidRPr="00E5054D">
        <w:rPr>
          <w:rFonts w:ascii="Times New Roman" w:hAnsi="Times New Roman"/>
          <w:sz w:val="24"/>
          <w:lang w:val="en-GB"/>
          <w:rPrChange w:id="212" w:author="Hong Je-Woo" w:date="2018-09-27T04:31:00Z">
            <w:rPr>
              <w:rFonts w:ascii="Times New Roman" w:hAnsi="Times New Roman"/>
              <w:sz w:val="24"/>
            </w:rPr>
          </w:rPrChange>
        </w:rPr>
        <w:t xml:space="preserve">, 2013; Roth </w:t>
      </w:r>
      <w:r w:rsidRPr="00E5054D">
        <w:rPr>
          <w:rFonts w:ascii="Times New Roman" w:hAnsi="Times New Roman"/>
          <w:i/>
          <w:sz w:val="24"/>
          <w:lang w:val="en-GB"/>
          <w:rPrChange w:id="213" w:author="Hong Je-Woo" w:date="2018-09-27T04:31:00Z">
            <w:rPr>
              <w:rFonts w:ascii="Times New Roman" w:hAnsi="Times New Roman"/>
              <w:i/>
              <w:sz w:val="24"/>
            </w:rPr>
          </w:rPrChange>
        </w:rPr>
        <w:t>et al</w:t>
      </w:r>
      <w:r w:rsidRPr="00E5054D">
        <w:rPr>
          <w:rFonts w:ascii="Times New Roman" w:hAnsi="Times New Roman"/>
          <w:sz w:val="24"/>
          <w:lang w:val="en-GB"/>
          <w:rPrChange w:id="214" w:author="Hong Je-Woo" w:date="2018-09-27T04:31:00Z">
            <w:rPr>
              <w:rFonts w:ascii="Times New Roman" w:hAnsi="Times New Roman"/>
              <w:sz w:val="24"/>
            </w:rPr>
          </w:rPrChange>
        </w:rPr>
        <w:t xml:space="preserve">., 2017); Shanghai, China (Ao </w:t>
      </w:r>
      <w:r w:rsidRPr="00E5054D">
        <w:rPr>
          <w:rFonts w:ascii="Times New Roman" w:hAnsi="Times New Roman"/>
          <w:i/>
          <w:sz w:val="24"/>
          <w:lang w:val="en-GB"/>
          <w:rPrChange w:id="215" w:author="Hong Je-Woo" w:date="2018-09-27T04:31:00Z">
            <w:rPr>
              <w:rFonts w:ascii="Times New Roman" w:hAnsi="Times New Roman"/>
              <w:i/>
              <w:sz w:val="24"/>
            </w:rPr>
          </w:rPrChange>
        </w:rPr>
        <w:t>et al.</w:t>
      </w:r>
      <w:r w:rsidRPr="00E5054D">
        <w:rPr>
          <w:rFonts w:ascii="Times New Roman" w:hAnsi="Times New Roman"/>
          <w:sz w:val="24"/>
          <w:lang w:val="en-GB"/>
          <w:rPrChange w:id="216" w:author="Hong Je-Woo" w:date="2018-09-27T04:31:00Z">
            <w:rPr>
              <w:rFonts w:ascii="Times New Roman" w:hAnsi="Times New Roman"/>
              <w:sz w:val="24"/>
            </w:rPr>
          </w:rPrChange>
        </w:rPr>
        <w:t xml:space="preserve">, 2016); Osaka, Japan (Ueyama and Ando, 2016; Ando and Ueyama, 2017); and Seoul, Korea (Hong and Hong, 2016). The lack of directly observed data from developing countries </w:t>
      </w:r>
      <w:ins w:id="217" w:author="Hong Je-Woo" w:date="2018-09-27T04:31:00Z">
        <w:r w:rsidR="0025579B">
          <w:rPr>
            <w:rFonts w:ascii="Times New Roman" w:eastAsia="Times New Roman" w:hAnsi="Times New Roman" w:cs="Times New Roman"/>
            <w:sz w:val="24"/>
            <w:szCs w:val="24"/>
            <w:lang w:val="en-GB"/>
          </w:rPr>
          <w:t xml:space="preserve">especially in the Asian monsoon region </w:t>
        </w:r>
      </w:ins>
      <w:r w:rsidRPr="00E5054D">
        <w:rPr>
          <w:rFonts w:ascii="Times New Roman" w:hAnsi="Times New Roman"/>
          <w:sz w:val="24"/>
          <w:lang w:val="en-GB"/>
          <w:rPrChange w:id="218" w:author="Hong Je-Woo" w:date="2018-09-27T04:31:00Z">
            <w:rPr>
              <w:rFonts w:ascii="Times New Roman" w:hAnsi="Times New Roman"/>
              <w:sz w:val="24"/>
            </w:rPr>
          </w:rPrChange>
        </w:rPr>
        <w:t xml:space="preserve">hinders our understanding of the interactions </w:t>
      </w:r>
      <w:del w:id="219" w:author="Hong Je-Woo" w:date="2018-09-27T04:31:00Z">
        <w:r w:rsidRPr="007E5D70">
          <w:rPr>
            <w:rFonts w:ascii="Times New Roman" w:eastAsia="Times New Roman" w:hAnsi="Times New Roman" w:cs="Times New Roman"/>
            <w:sz w:val="24"/>
            <w:szCs w:val="24"/>
          </w:rPr>
          <w:delText>of</w:delText>
        </w:r>
      </w:del>
      <w:ins w:id="220" w:author="Hong Je-Woo" w:date="2018-09-27T04:31:00Z">
        <w:r w:rsidR="00F845D3" w:rsidRPr="00E5054D">
          <w:rPr>
            <w:rFonts w:ascii="Times New Roman" w:eastAsia="Times New Roman" w:hAnsi="Times New Roman" w:cs="Times New Roman"/>
            <w:sz w:val="24"/>
            <w:szCs w:val="24"/>
            <w:lang w:val="en-GB"/>
          </w:rPr>
          <w:t>between</w:t>
        </w:r>
      </w:ins>
      <w:r w:rsidR="00F845D3" w:rsidRPr="00E5054D">
        <w:rPr>
          <w:rFonts w:ascii="Times New Roman" w:hAnsi="Times New Roman"/>
          <w:sz w:val="24"/>
          <w:lang w:val="en-GB"/>
          <w:rPrChange w:id="221" w:author="Hong Je-Woo" w:date="2018-09-27T04:31:00Z">
            <w:rPr>
              <w:rFonts w:ascii="Times New Roman" w:hAnsi="Times New Roman"/>
              <w:sz w:val="24"/>
            </w:rPr>
          </w:rPrChange>
        </w:rPr>
        <w:t xml:space="preserve"> </w:t>
      </w:r>
      <w:r w:rsidRPr="00E5054D">
        <w:rPr>
          <w:rFonts w:ascii="Times New Roman" w:hAnsi="Times New Roman"/>
          <w:sz w:val="24"/>
          <w:lang w:val="en-GB"/>
          <w:rPrChange w:id="222" w:author="Hong Je-Woo" w:date="2018-09-27T04:31:00Z">
            <w:rPr>
              <w:rFonts w:ascii="Times New Roman" w:hAnsi="Times New Roman"/>
              <w:sz w:val="24"/>
            </w:rPr>
          </w:rPrChange>
        </w:rPr>
        <w:t>urban structures and</w:t>
      </w:r>
      <w:ins w:id="223" w:author="Hong Je-Woo" w:date="2018-09-27T04:31:00Z">
        <w:r w:rsidRPr="00E5054D">
          <w:rPr>
            <w:rFonts w:ascii="Times New Roman" w:eastAsia="Times New Roman" w:hAnsi="Times New Roman" w:cs="Times New Roman"/>
            <w:sz w:val="24"/>
            <w:szCs w:val="24"/>
            <w:lang w:val="en-GB"/>
          </w:rPr>
          <w:t xml:space="preserve"> </w:t>
        </w:r>
        <w:r w:rsidR="00E14AE0" w:rsidRPr="00E5054D">
          <w:rPr>
            <w:rFonts w:ascii="Times New Roman" w:eastAsia="Times New Roman" w:hAnsi="Times New Roman" w:cs="Times New Roman"/>
            <w:sz w:val="24"/>
            <w:szCs w:val="24"/>
            <w:lang w:val="en-GB"/>
          </w:rPr>
          <w:t>their</w:t>
        </w:r>
      </w:ins>
      <w:r w:rsidR="00E14AE0" w:rsidRPr="00E5054D">
        <w:rPr>
          <w:rFonts w:ascii="Times New Roman" w:hAnsi="Times New Roman"/>
          <w:sz w:val="24"/>
          <w:lang w:val="en-GB"/>
          <w:rPrChange w:id="224" w:author="Hong Je-Woo" w:date="2018-09-27T04:31:00Z">
            <w:rPr>
              <w:rFonts w:ascii="Times New Roman" w:hAnsi="Times New Roman"/>
              <w:sz w:val="24"/>
            </w:rPr>
          </w:rPrChange>
        </w:rPr>
        <w:t xml:space="preserve"> </w:t>
      </w:r>
      <w:r w:rsidRPr="00E5054D">
        <w:rPr>
          <w:rFonts w:ascii="Times New Roman" w:hAnsi="Times New Roman"/>
          <w:sz w:val="24"/>
          <w:lang w:val="en-GB"/>
          <w:rPrChange w:id="225" w:author="Hong Je-Woo" w:date="2018-09-27T04:31:00Z">
            <w:rPr>
              <w:rFonts w:ascii="Times New Roman" w:hAnsi="Times New Roman"/>
              <w:sz w:val="24"/>
            </w:rPr>
          </w:rPrChange>
        </w:rPr>
        <w:t>functions with the environment.</w:t>
      </w:r>
    </w:p>
    <w:p w14:paraId="2E65B6E7" w14:textId="4D518A2E" w:rsidR="00B72C41" w:rsidRPr="00E5054D" w:rsidRDefault="00B72C41" w:rsidP="00B72C41">
      <w:pPr>
        <w:wordWrap/>
        <w:spacing w:line="480" w:lineRule="auto"/>
        <w:ind w:firstLine="357"/>
        <w:rPr>
          <w:rFonts w:ascii="Times New Roman" w:hAnsi="Times New Roman"/>
          <w:sz w:val="24"/>
          <w:lang w:val="en-GB"/>
          <w:rPrChange w:id="226" w:author="Hong Je-Woo" w:date="2018-09-27T04:31:00Z">
            <w:rPr>
              <w:rFonts w:ascii="Times New Roman" w:hAnsi="Times New Roman"/>
              <w:sz w:val="24"/>
            </w:rPr>
          </w:rPrChange>
        </w:rPr>
      </w:pPr>
      <w:r w:rsidRPr="00E5054D">
        <w:rPr>
          <w:rFonts w:ascii="Times New Roman" w:hAnsi="Times New Roman"/>
          <w:sz w:val="24"/>
          <w:lang w:val="en-GB"/>
          <w:rPrChange w:id="227" w:author="Hong Je-Woo" w:date="2018-09-27T04:31:00Z">
            <w:rPr>
              <w:rFonts w:ascii="Times New Roman" w:hAnsi="Times New Roman"/>
              <w:sz w:val="24"/>
            </w:rPr>
          </w:rPrChange>
        </w:rPr>
        <w:t>It is rare to study the effects of rapid urban development on the urban microclimate in Asian cities influenced by the Asian monsoon.</w:t>
      </w:r>
      <w:r w:rsidRPr="00E5054D" w:rsidDel="00B06789">
        <w:rPr>
          <w:rFonts w:ascii="Times New Roman" w:hAnsi="Times New Roman"/>
          <w:sz w:val="24"/>
          <w:lang w:val="en-GB"/>
          <w:rPrChange w:id="228" w:author="Hong Je-Woo" w:date="2018-09-27T04:31:00Z">
            <w:rPr>
              <w:rFonts w:ascii="Times New Roman" w:hAnsi="Times New Roman"/>
              <w:sz w:val="24"/>
            </w:rPr>
          </w:rPrChange>
        </w:rPr>
        <w:t xml:space="preserve"> </w:t>
      </w:r>
      <w:r w:rsidRPr="00E5054D">
        <w:rPr>
          <w:rFonts w:ascii="Times New Roman" w:hAnsi="Times New Roman"/>
          <w:sz w:val="24"/>
          <w:lang w:val="en-GB"/>
          <w:rPrChange w:id="229" w:author="Hong Je-Woo" w:date="2018-09-27T04:31:00Z">
            <w:rPr>
              <w:rFonts w:ascii="Times New Roman" w:hAnsi="Times New Roman"/>
              <w:sz w:val="24"/>
            </w:rPr>
          </w:rPrChange>
        </w:rPr>
        <w:t xml:space="preserve">Hong and Hong (2016) reported on the effects of residential regeneration on the surface heat environment using long-term direct measurements of </w:t>
      </w:r>
      <w:r w:rsidRPr="00E5054D">
        <w:rPr>
          <w:rFonts w:ascii="Times New Roman" w:hAnsi="Times New Roman"/>
          <w:i/>
          <w:sz w:val="24"/>
          <w:lang w:val="en-GB"/>
          <w:rPrChange w:id="230"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231"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32" w:author="Hong Je-Woo" w:date="2018-09-27T04:31:00Z">
            <w:rPr>
              <w:rFonts w:ascii="Times New Roman" w:hAnsi="Times New Roman"/>
              <w:sz w:val="24"/>
            </w:rPr>
          </w:rPrChange>
        </w:rPr>
        <w:t xml:space="preserve"> and radiative fluxes. Following the </w:t>
      </w:r>
      <w:ins w:id="233" w:author="Hong Je-Woo" w:date="2018-09-27T04:31:00Z">
        <w:r w:rsidR="0025579B">
          <w:rPr>
            <w:rFonts w:ascii="Times New Roman" w:hAnsi="Times New Roman" w:cs="Times New Roman"/>
            <w:sz w:val="24"/>
            <w:szCs w:val="24"/>
            <w:lang w:val="en-GB"/>
          </w:rPr>
          <w:t xml:space="preserve">urban </w:t>
        </w:r>
      </w:ins>
      <w:r w:rsidRPr="00E5054D">
        <w:rPr>
          <w:rFonts w:ascii="Times New Roman" w:hAnsi="Times New Roman"/>
          <w:sz w:val="24"/>
          <w:lang w:val="en-GB"/>
          <w:rPrChange w:id="234" w:author="Hong Je-Woo" w:date="2018-09-27T04:31:00Z">
            <w:rPr>
              <w:rFonts w:ascii="Times New Roman" w:hAnsi="Times New Roman"/>
              <w:sz w:val="24"/>
            </w:rPr>
          </w:rPrChange>
        </w:rPr>
        <w:t>redevelopment</w:t>
      </w:r>
      <w:r w:rsidR="002008B0" w:rsidRPr="00E5054D">
        <w:rPr>
          <w:rFonts w:ascii="Times New Roman" w:hAnsi="Times New Roman"/>
          <w:sz w:val="24"/>
          <w:lang w:val="en-GB"/>
          <w:rPrChange w:id="235" w:author="Hong Je-Woo" w:date="2018-09-27T04:31:00Z">
            <w:rPr>
              <w:rFonts w:ascii="Times New Roman" w:hAnsi="Times New Roman"/>
              <w:sz w:val="24"/>
            </w:rPr>
          </w:rPrChange>
        </w:rPr>
        <w:t xml:space="preserve"> </w:t>
      </w:r>
      <w:del w:id="236" w:author="Hong Je-Woo" w:date="2018-09-27T04:31:00Z">
        <w:r>
          <w:rPr>
            <w:rFonts w:ascii="Times New Roman" w:hAnsi="Times New Roman" w:cs="Times New Roman"/>
            <w:sz w:val="24"/>
            <w:szCs w:val="24"/>
          </w:rPr>
          <w:delText>to</w:delText>
        </w:r>
      </w:del>
      <w:ins w:id="237" w:author="Hong Je-Woo" w:date="2018-09-27T04:31:00Z">
        <w:r w:rsidR="008E61F2">
          <w:rPr>
            <w:rFonts w:ascii="Times New Roman" w:hAnsi="Times New Roman" w:cs="Times New Roman"/>
            <w:sz w:val="24"/>
            <w:szCs w:val="24"/>
            <w:lang w:val="en-GB"/>
          </w:rPr>
          <w:t>in</w:t>
        </w:r>
        <w:r w:rsidRPr="00E5054D">
          <w:rPr>
            <w:rFonts w:ascii="Times New Roman" w:hAnsi="Times New Roman" w:cs="Times New Roman"/>
            <w:sz w:val="24"/>
            <w:szCs w:val="24"/>
            <w:lang w:val="en-GB"/>
          </w:rPr>
          <w:t>to</w:t>
        </w:r>
      </w:ins>
      <w:r w:rsidRPr="00E5054D">
        <w:rPr>
          <w:rFonts w:ascii="Times New Roman" w:hAnsi="Times New Roman"/>
          <w:sz w:val="24"/>
          <w:lang w:val="en-GB"/>
          <w:rPrChange w:id="238" w:author="Hong Je-Woo" w:date="2018-09-27T04:31:00Z">
            <w:rPr>
              <w:rFonts w:ascii="Times New Roman" w:hAnsi="Times New Roman"/>
              <w:sz w:val="24"/>
            </w:rPr>
          </w:rPrChange>
        </w:rPr>
        <w:t xml:space="preserve"> a compact</w:t>
      </w:r>
      <w:ins w:id="239" w:author="Hong Je-Woo" w:date="2018-09-27T04:31:00Z">
        <w:r w:rsidR="008E61F2">
          <w:rPr>
            <w:rFonts w:ascii="Times New Roman" w:hAnsi="Times New Roman" w:cs="Times New Roman"/>
            <w:sz w:val="24"/>
            <w:szCs w:val="24"/>
            <w:lang w:val="en-GB"/>
          </w:rPr>
          <w:t>,</w:t>
        </w:r>
      </w:ins>
      <w:r w:rsidRPr="00E5054D">
        <w:rPr>
          <w:rFonts w:ascii="Times New Roman" w:hAnsi="Times New Roman"/>
          <w:sz w:val="24"/>
          <w:lang w:val="en-GB"/>
          <w:rPrChange w:id="240" w:author="Hong Je-Woo" w:date="2018-09-27T04:31:00Z">
            <w:rPr>
              <w:rFonts w:ascii="Times New Roman" w:hAnsi="Times New Roman"/>
              <w:sz w:val="24"/>
            </w:rPr>
          </w:rPrChange>
        </w:rPr>
        <w:t xml:space="preserve"> high-rise residential building, the urban heat island intensified by approximately ~0.6 </w:t>
      </w:r>
      <w:r w:rsidRPr="00E5054D">
        <w:rPr>
          <w:rFonts w:ascii="Times New Roman" w:hAnsi="Times New Roman"/>
          <w:sz w:val="24"/>
          <w:vertAlign w:val="superscript"/>
          <w:lang w:val="en-GB"/>
          <w:rPrChange w:id="241" w:author="Hong Je-Woo" w:date="2018-09-27T04:31:00Z">
            <w:rPr>
              <w:rFonts w:ascii="Times New Roman" w:hAnsi="Times New Roman"/>
              <w:sz w:val="24"/>
              <w:vertAlign w:val="superscript"/>
            </w:rPr>
          </w:rPrChange>
        </w:rPr>
        <w:t>o</w:t>
      </w:r>
      <w:r w:rsidRPr="00E5054D">
        <w:rPr>
          <w:rFonts w:ascii="Times New Roman" w:hAnsi="Times New Roman"/>
          <w:sz w:val="24"/>
          <w:lang w:val="en-GB"/>
          <w:rPrChange w:id="242" w:author="Hong Je-Woo" w:date="2018-09-27T04:31:00Z">
            <w:rPr>
              <w:rFonts w:ascii="Times New Roman" w:hAnsi="Times New Roman"/>
              <w:sz w:val="24"/>
            </w:rPr>
          </w:rPrChange>
        </w:rPr>
        <w:t>C</w:t>
      </w:r>
      <w:ins w:id="243" w:author="Hong Je-Woo" w:date="2018-09-27T04:31:00Z">
        <w:r w:rsidR="008E61F2">
          <w:rPr>
            <w:rFonts w:ascii="Times New Roman" w:hAnsi="Times New Roman" w:cs="Times New Roman"/>
            <w:sz w:val="24"/>
            <w:szCs w:val="24"/>
            <w:lang w:val="en-GB"/>
          </w:rPr>
          <w:t>,</w:t>
        </w:r>
      </w:ins>
      <w:r w:rsidRPr="00E5054D">
        <w:rPr>
          <w:rFonts w:ascii="Times New Roman" w:hAnsi="Times New Roman"/>
          <w:sz w:val="24"/>
          <w:lang w:val="en-GB"/>
          <w:rPrChange w:id="244" w:author="Hong Je-Woo" w:date="2018-09-27T04:31:00Z">
            <w:rPr>
              <w:rFonts w:ascii="Times New Roman" w:hAnsi="Times New Roman"/>
              <w:sz w:val="24"/>
            </w:rPr>
          </w:rPrChange>
        </w:rPr>
        <w:t xml:space="preserve"> and the fractions of </w:t>
      </w:r>
      <w:r w:rsidRPr="00E5054D">
        <w:rPr>
          <w:rFonts w:ascii="Times New Roman" w:hAnsi="Times New Roman"/>
          <w:i/>
          <w:sz w:val="24"/>
          <w:lang w:val="en-GB"/>
          <w:rPrChange w:id="245"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246"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47" w:author="Hong Je-Woo" w:date="2018-09-27T04:31:00Z">
            <w:rPr>
              <w:rFonts w:ascii="Times New Roman" w:hAnsi="Times New Roman"/>
              <w:sz w:val="24"/>
            </w:rPr>
          </w:rPrChange>
        </w:rPr>
        <w:t>, anthropogenic heat emission (</w:t>
      </w:r>
      <w:r w:rsidRPr="00E5054D">
        <w:rPr>
          <w:rFonts w:ascii="Times New Roman" w:hAnsi="Times New Roman"/>
          <w:i/>
          <w:sz w:val="24"/>
          <w:lang w:val="en-GB"/>
          <w:rPrChange w:id="248"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249" w:author="Hong Je-Woo" w:date="2018-09-27T04:31:00Z">
            <w:rPr>
              <w:rFonts w:ascii="Times New Roman" w:hAnsi="Times New Roman"/>
              <w:i/>
              <w:sz w:val="24"/>
              <w:vertAlign w:val="subscript"/>
            </w:rPr>
          </w:rPrChange>
        </w:rPr>
        <w:t>F</w:t>
      </w:r>
      <w:r w:rsidRPr="00E5054D">
        <w:rPr>
          <w:rFonts w:ascii="Times New Roman" w:hAnsi="Times New Roman"/>
          <w:sz w:val="24"/>
          <w:lang w:val="en-GB"/>
          <w:rPrChange w:id="250"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251" w:author="Hong Je-Woo" w:date="2018-09-27T04:31:00Z">
            <w:rPr>
              <w:rFonts w:ascii="Times New Roman" w:hAnsi="Times New Roman"/>
              <w:i/>
              <w:sz w:val="24"/>
            </w:rPr>
          </w:rPrChange>
        </w:rPr>
        <w:t>dQ</w:t>
      </w:r>
      <w:r w:rsidRPr="00E5054D">
        <w:rPr>
          <w:rFonts w:ascii="Times New Roman" w:hAnsi="Times New Roman"/>
          <w:i/>
          <w:sz w:val="24"/>
          <w:vertAlign w:val="subscript"/>
          <w:lang w:val="en-GB"/>
          <w:rPrChange w:id="252" w:author="Hong Je-Woo" w:date="2018-09-27T04:31:00Z">
            <w:rPr>
              <w:rFonts w:ascii="Times New Roman" w:hAnsi="Times New Roman"/>
              <w:i/>
              <w:sz w:val="24"/>
              <w:vertAlign w:val="subscript"/>
            </w:rPr>
          </w:rPrChange>
        </w:rPr>
        <w:t>S</w:t>
      </w:r>
      <w:r w:rsidRPr="00E5054D" w:rsidDel="00B24ACD">
        <w:rPr>
          <w:rFonts w:ascii="Times New Roman" w:hAnsi="Times New Roman"/>
          <w:sz w:val="24"/>
          <w:lang w:val="en-GB"/>
          <w:rPrChange w:id="253" w:author="Hong Je-Woo" w:date="2018-09-27T04:31:00Z">
            <w:rPr>
              <w:rFonts w:ascii="Times New Roman" w:hAnsi="Times New Roman"/>
              <w:sz w:val="24"/>
            </w:rPr>
          </w:rPrChange>
        </w:rPr>
        <w:t xml:space="preserve"> </w:t>
      </w:r>
      <w:r w:rsidRPr="00E5054D">
        <w:rPr>
          <w:rFonts w:ascii="Times New Roman" w:hAnsi="Times New Roman"/>
          <w:sz w:val="24"/>
          <w:lang w:val="en-GB"/>
          <w:rPrChange w:id="254" w:author="Hong Je-Woo" w:date="2018-09-27T04:31:00Z">
            <w:rPr>
              <w:rFonts w:ascii="Times New Roman" w:hAnsi="Times New Roman"/>
              <w:sz w:val="24"/>
            </w:rPr>
          </w:rPrChange>
        </w:rPr>
        <w:t xml:space="preserve">increased (Hong and Hong, 2016). However, without </w:t>
      </w:r>
      <w:r w:rsidRPr="00E5054D">
        <w:rPr>
          <w:rFonts w:ascii="Times New Roman" w:hAnsi="Times New Roman"/>
          <w:i/>
          <w:sz w:val="24"/>
          <w:lang w:val="en-GB"/>
          <w:rPrChange w:id="255"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256"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257" w:author="Hong Je-Woo" w:date="2018-09-27T04:31:00Z">
            <w:rPr>
              <w:rFonts w:ascii="Times New Roman" w:hAnsi="Times New Roman"/>
              <w:sz w:val="24"/>
            </w:rPr>
          </w:rPrChange>
        </w:rPr>
        <w:t>, the SEB was inevitably uncertain</w:t>
      </w:r>
      <w:ins w:id="258" w:author="Hong Je-Woo" w:date="2018-09-27T04:31:00Z">
        <w:r w:rsidR="00AC081B" w:rsidRPr="00E5054D">
          <w:rPr>
            <w:rFonts w:ascii="Times New Roman" w:hAnsi="Times New Roman" w:cs="Times New Roman"/>
            <w:sz w:val="24"/>
            <w:szCs w:val="24"/>
            <w:lang w:val="en-GB"/>
          </w:rPr>
          <w:t>,</w:t>
        </w:r>
      </w:ins>
      <w:r w:rsidRPr="00E5054D">
        <w:rPr>
          <w:rFonts w:ascii="Times New Roman" w:hAnsi="Times New Roman"/>
          <w:sz w:val="24"/>
          <w:lang w:val="en-GB"/>
          <w:rPrChange w:id="259" w:author="Hong Je-Woo" w:date="2018-09-27T04:31:00Z">
            <w:rPr>
              <w:rFonts w:ascii="Times New Roman" w:hAnsi="Times New Roman"/>
              <w:sz w:val="24"/>
            </w:rPr>
          </w:rPrChange>
        </w:rPr>
        <w:t xml:space="preserve"> and</w:t>
      </w:r>
      <w:ins w:id="260" w:author="Hong Je-Woo" w:date="2018-09-27T04:31:00Z">
        <w:r w:rsidR="002008B0" w:rsidRPr="00E5054D">
          <w:rPr>
            <w:rFonts w:ascii="Times New Roman" w:hAnsi="Times New Roman" w:cs="Times New Roman"/>
            <w:sz w:val="24"/>
            <w:szCs w:val="24"/>
            <w:lang w:val="en-GB"/>
          </w:rPr>
          <w:t xml:space="preserve"> the</w:t>
        </w:r>
      </w:ins>
      <w:r w:rsidRPr="00E5054D">
        <w:rPr>
          <w:rFonts w:ascii="Times New Roman" w:hAnsi="Times New Roman"/>
          <w:sz w:val="24"/>
          <w:lang w:val="en-GB"/>
          <w:rPrChange w:id="261" w:author="Hong Je-Woo" w:date="2018-09-27T04:31:00Z">
            <w:rPr>
              <w:rFonts w:ascii="Times New Roman" w:hAnsi="Times New Roman"/>
              <w:sz w:val="24"/>
            </w:rPr>
          </w:rPrChange>
        </w:rPr>
        <w:t xml:space="preserve"> </w:t>
      </w:r>
      <w:r w:rsidRPr="00E5054D">
        <w:rPr>
          <w:rFonts w:ascii="Times New Roman" w:hAnsi="Times New Roman"/>
          <w:i/>
          <w:sz w:val="24"/>
          <w:lang w:val="en-GB"/>
          <w:rPrChange w:id="262"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63" w:author="Hong Je-Woo" w:date="2018-09-27T04:31:00Z">
            <w:rPr>
              <w:rFonts w:ascii="Times New Roman" w:hAnsi="Times New Roman"/>
              <w:i/>
              <w:sz w:val="24"/>
              <w:vertAlign w:val="subscript"/>
            </w:rPr>
          </w:rPrChange>
        </w:rPr>
        <w:t>C</w:t>
      </w:r>
      <w:r w:rsidRPr="00E5054D" w:rsidDel="00D02123">
        <w:rPr>
          <w:rFonts w:ascii="Times New Roman" w:hAnsi="Times New Roman"/>
          <w:sz w:val="24"/>
          <w:lang w:val="en-GB"/>
          <w:rPrChange w:id="264" w:author="Hong Je-Woo" w:date="2018-09-27T04:31:00Z">
            <w:rPr>
              <w:rFonts w:ascii="Times New Roman" w:hAnsi="Times New Roman"/>
              <w:sz w:val="24"/>
            </w:rPr>
          </w:rPrChange>
        </w:rPr>
        <w:t xml:space="preserve"> </w:t>
      </w:r>
      <w:r w:rsidRPr="00E5054D">
        <w:rPr>
          <w:rFonts w:ascii="Times New Roman" w:hAnsi="Times New Roman"/>
          <w:sz w:val="24"/>
          <w:lang w:val="en-GB"/>
          <w:rPrChange w:id="265" w:author="Hong Je-Woo" w:date="2018-09-27T04:31:00Z">
            <w:rPr>
              <w:rFonts w:ascii="Times New Roman" w:hAnsi="Times New Roman"/>
              <w:sz w:val="24"/>
            </w:rPr>
          </w:rPrChange>
        </w:rPr>
        <w:t xml:space="preserve">over urban areas was left for future study. In addition, most Asian cities are influenced by the East </w:t>
      </w:r>
      <w:r w:rsidRPr="00E5054D">
        <w:rPr>
          <w:rFonts w:ascii="Times New Roman" w:hAnsi="Times New Roman"/>
          <w:sz w:val="24"/>
          <w:lang w:val="en-GB"/>
          <w:rPrChange w:id="266" w:author="Hong Je-Woo" w:date="2018-09-27T04:31:00Z">
            <w:rPr>
              <w:rFonts w:ascii="Times New Roman" w:hAnsi="Times New Roman"/>
              <w:sz w:val="24"/>
            </w:rPr>
          </w:rPrChange>
        </w:rPr>
        <w:lastRenderedPageBreak/>
        <w:t>Asian monsoon system. The Asian monsoon is characterized by heavy precipitation events and tropical cyclones (i.e</w:t>
      </w:r>
      <w:del w:id="267" w:author="Hong Je-Woo" w:date="2018-09-27T04:31:00Z">
        <w:r w:rsidRPr="007E5D70">
          <w:rPr>
            <w:rFonts w:ascii="Times New Roman" w:eastAsia="Times New Roman" w:hAnsi="Times New Roman" w:cs="Times New Roman"/>
            <w:sz w:val="24"/>
            <w:szCs w:val="24"/>
          </w:rPr>
          <w:delText>.,</w:delText>
        </w:r>
      </w:del>
      <w:ins w:id="268" w:author="Hong Je-Woo" w:date="2018-09-27T04:31:00Z">
        <w:r w:rsidRPr="00E5054D">
          <w:rPr>
            <w:rFonts w:ascii="Times New Roman" w:eastAsia="Times New Roman" w:hAnsi="Times New Roman" w:cs="Times New Roman"/>
            <w:sz w:val="24"/>
            <w:szCs w:val="24"/>
            <w:lang w:val="en-GB"/>
          </w:rPr>
          <w:t>.</w:t>
        </w:r>
      </w:ins>
      <w:r w:rsidRPr="00E5054D">
        <w:rPr>
          <w:rFonts w:ascii="Times New Roman" w:hAnsi="Times New Roman"/>
          <w:sz w:val="24"/>
          <w:lang w:val="en-GB"/>
          <w:rPrChange w:id="269" w:author="Hong Je-Woo" w:date="2018-09-27T04:31:00Z">
            <w:rPr>
              <w:rFonts w:ascii="Times New Roman" w:hAnsi="Times New Roman"/>
              <w:sz w:val="24"/>
            </w:rPr>
          </w:rPrChange>
        </w:rPr>
        <w:t xml:space="preserve"> typhoons) during the monsoon period, which affects natural ecosystems and their water cycles (e.g</w:t>
      </w:r>
      <w:del w:id="270" w:author="Hong Je-Woo" w:date="2018-09-27T04:31:00Z">
        <w:r w:rsidRPr="007E5D70">
          <w:rPr>
            <w:rFonts w:ascii="Times New Roman" w:eastAsia="Times New Roman" w:hAnsi="Times New Roman" w:cs="Times New Roman"/>
            <w:sz w:val="24"/>
            <w:szCs w:val="24"/>
          </w:rPr>
          <w:delText>.,</w:delText>
        </w:r>
      </w:del>
      <w:ins w:id="271" w:author="Hong Je-Woo" w:date="2018-09-27T04:31:00Z">
        <w:r w:rsidRPr="00E5054D">
          <w:rPr>
            <w:rFonts w:ascii="Times New Roman" w:eastAsia="Times New Roman" w:hAnsi="Times New Roman" w:cs="Times New Roman"/>
            <w:sz w:val="24"/>
            <w:szCs w:val="24"/>
            <w:lang w:val="en-GB"/>
          </w:rPr>
          <w:t>.</w:t>
        </w:r>
      </w:ins>
      <w:r w:rsidRPr="00E5054D">
        <w:rPr>
          <w:rFonts w:ascii="Times New Roman" w:hAnsi="Times New Roman"/>
          <w:sz w:val="24"/>
          <w:lang w:val="en-GB"/>
          <w:rPrChange w:id="272" w:author="Hong Je-Woo" w:date="2018-09-27T04:31:00Z">
            <w:rPr>
              <w:rFonts w:ascii="Times New Roman" w:hAnsi="Times New Roman"/>
              <w:sz w:val="24"/>
            </w:rPr>
          </w:rPrChange>
        </w:rPr>
        <w:t xml:space="preserve"> Kwon </w:t>
      </w:r>
      <w:r w:rsidRPr="00E5054D">
        <w:rPr>
          <w:rFonts w:ascii="Times New Roman" w:hAnsi="Times New Roman"/>
          <w:i/>
          <w:sz w:val="24"/>
          <w:lang w:val="en-GB"/>
          <w:rPrChange w:id="273" w:author="Hong Je-Woo" w:date="2018-09-27T04:31:00Z">
            <w:rPr>
              <w:rFonts w:ascii="Times New Roman" w:hAnsi="Times New Roman"/>
              <w:i/>
              <w:sz w:val="24"/>
            </w:rPr>
          </w:rPrChange>
        </w:rPr>
        <w:t>et al</w:t>
      </w:r>
      <w:r w:rsidRPr="00E5054D">
        <w:rPr>
          <w:rFonts w:ascii="Times New Roman" w:hAnsi="Times New Roman"/>
          <w:sz w:val="24"/>
          <w:lang w:val="en-GB"/>
          <w:rPrChange w:id="274" w:author="Hong Je-Woo" w:date="2018-09-27T04:31:00Z">
            <w:rPr>
              <w:rFonts w:ascii="Times New Roman" w:hAnsi="Times New Roman"/>
              <w:sz w:val="24"/>
            </w:rPr>
          </w:rPrChange>
        </w:rPr>
        <w:t xml:space="preserve">., 2010; Hong and Kim, 2011; Hong </w:t>
      </w:r>
      <w:r w:rsidRPr="00E5054D">
        <w:rPr>
          <w:rFonts w:ascii="Times New Roman" w:hAnsi="Times New Roman"/>
          <w:i/>
          <w:sz w:val="24"/>
          <w:lang w:val="en-GB"/>
          <w:rPrChange w:id="275" w:author="Hong Je-Woo" w:date="2018-09-27T04:31:00Z">
            <w:rPr>
              <w:rFonts w:ascii="Times New Roman" w:hAnsi="Times New Roman"/>
              <w:i/>
              <w:sz w:val="24"/>
            </w:rPr>
          </w:rPrChange>
        </w:rPr>
        <w:t>et al</w:t>
      </w:r>
      <w:r w:rsidRPr="00E5054D">
        <w:rPr>
          <w:rFonts w:ascii="Times New Roman" w:hAnsi="Times New Roman"/>
          <w:sz w:val="24"/>
          <w:lang w:val="en-GB"/>
          <w:rPrChange w:id="276" w:author="Hong Je-Woo" w:date="2018-09-27T04:31:00Z">
            <w:rPr>
              <w:rFonts w:ascii="Times New Roman" w:hAnsi="Times New Roman"/>
              <w:sz w:val="24"/>
            </w:rPr>
          </w:rPrChange>
        </w:rPr>
        <w:t>., 2014). Some studies reported that</w:t>
      </w:r>
      <w:ins w:id="277" w:author="Hong Je-Woo" w:date="2018-09-27T04:31:00Z">
        <w:r w:rsidR="00225216">
          <w:rPr>
            <w:rFonts w:ascii="Times New Roman" w:eastAsia="Times New Roman" w:hAnsi="Times New Roman" w:cs="Times New Roman"/>
            <w:sz w:val="24"/>
            <w:szCs w:val="24"/>
            <w:lang w:val="en-GB"/>
          </w:rPr>
          <w:t>,</w:t>
        </w:r>
      </w:ins>
      <w:r w:rsidRPr="00E5054D">
        <w:rPr>
          <w:rFonts w:ascii="Times New Roman" w:hAnsi="Times New Roman"/>
          <w:sz w:val="24"/>
          <w:lang w:val="en-GB"/>
          <w:rPrChange w:id="278" w:author="Hong Je-Woo" w:date="2018-09-27T04:31:00Z">
            <w:rPr>
              <w:rFonts w:ascii="Times New Roman" w:hAnsi="Times New Roman"/>
              <w:sz w:val="24"/>
            </w:rPr>
          </w:rPrChange>
        </w:rPr>
        <w:t xml:space="preserve"> in Asian cities, </w:t>
      </w:r>
      <w:r w:rsidRPr="00E5054D">
        <w:rPr>
          <w:rFonts w:ascii="Times New Roman" w:hAnsi="Times New Roman"/>
          <w:i/>
          <w:sz w:val="24"/>
          <w:lang w:val="en-GB"/>
          <w:rPrChange w:id="279"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280"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281" w:author="Hong Je-Woo" w:date="2018-09-27T04:31:00Z">
            <w:rPr>
              <w:rFonts w:ascii="Times New Roman" w:hAnsi="Times New Roman"/>
              <w:sz w:val="24"/>
            </w:rPr>
          </w:rPrChange>
        </w:rPr>
        <w:t xml:space="preserve"> was important in the SEB during the summer monsoon season (Moriwaki and Kanda, 2004; Liu </w:t>
      </w:r>
      <w:r w:rsidRPr="00E5054D">
        <w:rPr>
          <w:rFonts w:ascii="Times New Roman" w:hAnsi="Times New Roman"/>
          <w:i/>
          <w:sz w:val="24"/>
          <w:lang w:val="en-GB"/>
          <w:rPrChange w:id="282" w:author="Hong Je-Woo" w:date="2018-09-27T04:31:00Z">
            <w:rPr>
              <w:rFonts w:ascii="Times New Roman" w:hAnsi="Times New Roman"/>
              <w:i/>
              <w:sz w:val="24"/>
            </w:rPr>
          </w:rPrChange>
        </w:rPr>
        <w:t>et al.</w:t>
      </w:r>
      <w:r w:rsidRPr="00E5054D">
        <w:rPr>
          <w:rFonts w:ascii="Times New Roman" w:hAnsi="Times New Roman"/>
          <w:sz w:val="24"/>
          <w:lang w:val="en-GB"/>
          <w:rPrChange w:id="283" w:author="Hong Je-Woo" w:date="2018-09-27T04:31:00Z">
            <w:rPr>
              <w:rFonts w:ascii="Times New Roman" w:hAnsi="Times New Roman"/>
              <w:sz w:val="24"/>
            </w:rPr>
          </w:rPrChange>
        </w:rPr>
        <w:t xml:space="preserve">, 2012; Miao </w:t>
      </w:r>
      <w:r w:rsidRPr="00E5054D">
        <w:rPr>
          <w:rFonts w:ascii="Times New Roman" w:hAnsi="Times New Roman"/>
          <w:i/>
          <w:sz w:val="24"/>
          <w:lang w:val="en-GB"/>
          <w:rPrChange w:id="284" w:author="Hong Je-Woo" w:date="2018-09-27T04:31:00Z">
            <w:rPr>
              <w:rFonts w:ascii="Times New Roman" w:hAnsi="Times New Roman"/>
              <w:i/>
              <w:sz w:val="24"/>
            </w:rPr>
          </w:rPrChange>
        </w:rPr>
        <w:t>et al</w:t>
      </w:r>
      <w:r w:rsidRPr="00E5054D">
        <w:rPr>
          <w:rFonts w:ascii="Times New Roman" w:hAnsi="Times New Roman"/>
          <w:sz w:val="24"/>
          <w:lang w:val="en-GB"/>
          <w:rPrChange w:id="285" w:author="Hong Je-Woo" w:date="2018-09-27T04:31:00Z">
            <w:rPr>
              <w:rFonts w:ascii="Times New Roman" w:hAnsi="Times New Roman"/>
              <w:sz w:val="24"/>
            </w:rPr>
          </w:rPrChange>
        </w:rPr>
        <w:t xml:space="preserve">., 2012; Ando and Ueyama, 2017). In previous urban flux measurement efforts, the role of the Asian monsoon in urban microclimates and </w:t>
      </w:r>
      <w:r w:rsidRPr="00E5054D">
        <w:rPr>
          <w:rFonts w:ascii="Times New Roman" w:hAnsi="Times New Roman"/>
          <w:i/>
          <w:sz w:val="24"/>
          <w:lang w:val="en-GB"/>
          <w:rPrChange w:id="286"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87" w:author="Hong Je-Woo" w:date="2018-09-27T04:31:00Z">
            <w:rPr>
              <w:rFonts w:ascii="Times New Roman" w:hAnsi="Times New Roman"/>
              <w:i/>
              <w:sz w:val="24"/>
              <w:vertAlign w:val="subscript"/>
            </w:rPr>
          </w:rPrChange>
        </w:rPr>
        <w:t>C</w:t>
      </w:r>
      <w:r w:rsidRPr="00E5054D" w:rsidDel="00F56F99">
        <w:rPr>
          <w:rFonts w:ascii="Times New Roman" w:hAnsi="Times New Roman"/>
          <w:sz w:val="24"/>
          <w:lang w:val="en-GB"/>
          <w:rPrChange w:id="288" w:author="Hong Je-Woo" w:date="2018-09-27T04:31:00Z">
            <w:rPr>
              <w:rFonts w:ascii="Times New Roman" w:hAnsi="Times New Roman"/>
              <w:sz w:val="24"/>
            </w:rPr>
          </w:rPrChange>
        </w:rPr>
        <w:t xml:space="preserve"> </w:t>
      </w:r>
      <w:r w:rsidRPr="00E5054D">
        <w:rPr>
          <w:rFonts w:ascii="Times New Roman" w:hAnsi="Times New Roman"/>
          <w:sz w:val="24"/>
          <w:lang w:val="en-GB"/>
          <w:rPrChange w:id="289" w:author="Hong Je-Woo" w:date="2018-09-27T04:31:00Z">
            <w:rPr>
              <w:rFonts w:ascii="Times New Roman" w:hAnsi="Times New Roman"/>
              <w:sz w:val="24"/>
            </w:rPr>
          </w:rPrChange>
        </w:rPr>
        <w:t xml:space="preserve">was not investigated extensively. The monsoon period coincides with the main summer growing season for vegetation. Previous studies have suggested the importance of urban vegetation as a regulator for energy and water cycles over urban ecosystems; however, little attention has been paid to the role of urban vegetation on </w:t>
      </w:r>
      <w:r w:rsidRPr="00E5054D">
        <w:rPr>
          <w:rFonts w:ascii="Times New Roman" w:hAnsi="Times New Roman"/>
          <w:i/>
          <w:sz w:val="24"/>
          <w:lang w:val="en-GB"/>
          <w:rPrChange w:id="290"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91" w:author="Hong Je-Woo" w:date="2018-09-27T04:31:00Z">
            <w:rPr>
              <w:rFonts w:ascii="Times New Roman" w:hAnsi="Times New Roman"/>
              <w:i/>
              <w:sz w:val="24"/>
              <w:vertAlign w:val="subscript"/>
            </w:rPr>
          </w:rPrChange>
        </w:rPr>
        <w:t>C</w:t>
      </w:r>
      <w:r w:rsidRPr="00E5054D" w:rsidDel="00F56F99">
        <w:rPr>
          <w:rFonts w:ascii="Times New Roman" w:hAnsi="Times New Roman"/>
          <w:sz w:val="24"/>
          <w:lang w:val="en-GB"/>
          <w:rPrChange w:id="292" w:author="Hong Je-Woo" w:date="2018-09-27T04:31:00Z">
            <w:rPr>
              <w:rFonts w:ascii="Times New Roman" w:hAnsi="Times New Roman"/>
              <w:sz w:val="24"/>
            </w:rPr>
          </w:rPrChange>
        </w:rPr>
        <w:t xml:space="preserve"> </w:t>
      </w:r>
      <w:r w:rsidRPr="00E5054D">
        <w:rPr>
          <w:rFonts w:ascii="Times New Roman" w:hAnsi="Times New Roman"/>
          <w:sz w:val="24"/>
          <w:lang w:val="en-GB"/>
          <w:rPrChange w:id="293" w:author="Hong Je-Woo" w:date="2018-09-27T04:31:00Z">
            <w:rPr>
              <w:rFonts w:ascii="Times New Roman" w:hAnsi="Times New Roman"/>
              <w:sz w:val="24"/>
            </w:rPr>
          </w:rPrChange>
        </w:rPr>
        <w:t>in this unique region.</w:t>
      </w:r>
    </w:p>
    <w:p w14:paraId="2E65B6E8" w14:textId="168FAED1" w:rsidR="00B72C41" w:rsidRPr="00E5054D" w:rsidRDefault="00B72C41" w:rsidP="00B72C41">
      <w:pPr>
        <w:wordWrap/>
        <w:spacing w:line="480" w:lineRule="auto"/>
        <w:ind w:firstLine="357"/>
        <w:rPr>
          <w:rFonts w:ascii="Times New Roman" w:hAnsi="Times New Roman"/>
          <w:sz w:val="24"/>
          <w:lang w:val="en-GB"/>
          <w:rPrChange w:id="294" w:author="Hong Je-Woo" w:date="2018-09-27T04:31:00Z">
            <w:rPr>
              <w:rFonts w:ascii="Times New Roman" w:hAnsi="Times New Roman"/>
              <w:sz w:val="24"/>
            </w:rPr>
          </w:rPrChange>
        </w:rPr>
      </w:pPr>
      <w:del w:id="295" w:author="Hong Je-Woo" w:date="2018-09-27T04:31:00Z">
        <w:r w:rsidRPr="007E5D70">
          <w:rPr>
            <w:rFonts w:ascii="Times New Roman" w:eastAsia="Times New Roman" w:hAnsi="Times New Roman" w:cs="Times New Roman"/>
            <w:sz w:val="24"/>
            <w:szCs w:val="24"/>
          </w:rPr>
          <w:delText>The</w:delText>
        </w:r>
      </w:del>
      <w:ins w:id="296" w:author="Hong Je-Woo" w:date="2018-09-27T04:31:00Z">
        <w:r w:rsidR="00656F90" w:rsidRPr="00E5054D">
          <w:rPr>
            <w:rFonts w:ascii="Times New Roman" w:eastAsia="Times New Roman" w:hAnsi="Times New Roman" w:cs="Times New Roman"/>
            <w:sz w:val="24"/>
            <w:szCs w:val="24"/>
            <w:lang w:val="en-GB"/>
          </w:rPr>
          <w:t>With the above background, the</w:t>
        </w:r>
      </w:ins>
      <w:r w:rsidR="00656F90" w:rsidRPr="00E5054D">
        <w:rPr>
          <w:rFonts w:ascii="Times New Roman" w:hAnsi="Times New Roman"/>
          <w:sz w:val="24"/>
          <w:lang w:val="en-GB"/>
          <w:rPrChange w:id="297" w:author="Hong Je-Woo" w:date="2018-09-27T04:31:00Z">
            <w:rPr>
              <w:rFonts w:ascii="Times New Roman" w:hAnsi="Times New Roman"/>
              <w:sz w:val="24"/>
            </w:rPr>
          </w:rPrChange>
        </w:rPr>
        <w:t xml:space="preserve"> </w:t>
      </w:r>
      <w:r w:rsidRPr="00E5054D">
        <w:rPr>
          <w:rFonts w:ascii="Times New Roman" w:hAnsi="Times New Roman"/>
          <w:sz w:val="24"/>
          <w:lang w:val="en-GB"/>
          <w:rPrChange w:id="298" w:author="Hong Je-Woo" w:date="2018-09-27T04:31:00Z">
            <w:rPr>
              <w:rFonts w:ascii="Times New Roman" w:hAnsi="Times New Roman"/>
              <w:sz w:val="24"/>
            </w:rPr>
          </w:rPrChange>
        </w:rPr>
        <w:t xml:space="preserve">main purpose of this study is to report the one-year </w:t>
      </w:r>
      <w:ins w:id="299" w:author="Hong Je-Woo" w:date="2018-09-27T04:31:00Z">
        <w:r w:rsidR="00656F90" w:rsidRPr="00E5054D">
          <w:rPr>
            <w:rFonts w:ascii="Times New Roman" w:eastAsia="Times New Roman" w:hAnsi="Times New Roman" w:cs="Times New Roman"/>
            <w:sz w:val="24"/>
            <w:szCs w:val="24"/>
            <w:lang w:val="en-GB"/>
          </w:rPr>
          <w:t xml:space="preserve">turbulent </w:t>
        </w:r>
      </w:ins>
      <w:r w:rsidRPr="00E5054D">
        <w:rPr>
          <w:rFonts w:ascii="Times New Roman" w:hAnsi="Times New Roman"/>
          <w:sz w:val="24"/>
          <w:lang w:val="en-GB"/>
          <w:rPrChange w:id="300" w:author="Hong Je-Woo" w:date="2018-09-27T04:31:00Z">
            <w:rPr>
              <w:rFonts w:ascii="Times New Roman" w:hAnsi="Times New Roman"/>
              <w:sz w:val="24"/>
            </w:rPr>
          </w:rPrChange>
        </w:rPr>
        <w:t>exchanges of energy and CO</w:t>
      </w:r>
      <w:r w:rsidRPr="00E5054D">
        <w:rPr>
          <w:rFonts w:ascii="Times New Roman" w:hAnsi="Times New Roman"/>
          <w:sz w:val="24"/>
          <w:vertAlign w:val="subscript"/>
          <w:lang w:val="en-GB"/>
          <w:rPrChange w:id="301"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302" w:author="Hong Je-Woo" w:date="2018-09-27T04:31:00Z">
            <w:rPr>
              <w:rFonts w:ascii="Times New Roman" w:hAnsi="Times New Roman"/>
              <w:sz w:val="24"/>
            </w:rPr>
          </w:rPrChange>
        </w:rPr>
        <w:t xml:space="preserve"> over a high-rise</w:t>
      </w:r>
      <w:ins w:id="303" w:author="Hong Je-Woo" w:date="2018-09-27T04:31:00Z">
        <w:r w:rsidR="00967A0D" w:rsidRPr="00E5054D">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 xml:space="preserve"> </w:t>
        </w:r>
        <w:r w:rsidR="00656F90" w:rsidRPr="00212F49">
          <w:rPr>
            <w:rFonts w:ascii="Times New Roman" w:eastAsia="Times New Roman" w:hAnsi="Times New Roman" w:cs="Times New Roman"/>
            <w:noProof/>
            <w:sz w:val="24"/>
            <w:szCs w:val="24"/>
            <w:lang w:val="en-GB"/>
          </w:rPr>
          <w:t>high-density</w:t>
        </w:r>
      </w:ins>
      <w:r w:rsidR="00656F90" w:rsidRPr="00E5054D">
        <w:rPr>
          <w:rFonts w:ascii="Times New Roman" w:hAnsi="Times New Roman"/>
          <w:sz w:val="24"/>
          <w:lang w:val="en-GB"/>
          <w:rPrChange w:id="304" w:author="Hong Je-Woo" w:date="2018-09-27T04:31:00Z">
            <w:rPr>
              <w:rFonts w:ascii="Times New Roman" w:hAnsi="Times New Roman"/>
              <w:sz w:val="24"/>
            </w:rPr>
          </w:rPrChange>
        </w:rPr>
        <w:t xml:space="preserve"> </w:t>
      </w:r>
      <w:r w:rsidRPr="00E5054D">
        <w:rPr>
          <w:rFonts w:ascii="Times New Roman" w:hAnsi="Times New Roman"/>
          <w:sz w:val="24"/>
          <w:lang w:val="en-GB"/>
          <w:rPrChange w:id="305" w:author="Hong Je-Woo" w:date="2018-09-27T04:31:00Z">
            <w:rPr>
              <w:rFonts w:ascii="Times New Roman" w:hAnsi="Times New Roman"/>
              <w:sz w:val="24"/>
            </w:rPr>
          </w:rPrChange>
        </w:rPr>
        <w:t>residential area in Seoul, Korea</w:t>
      </w:r>
      <w:del w:id="306" w:author="Hong Je-Woo" w:date="2018-09-27T04:31:00Z">
        <w:r>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delText xml:space="preserve"> where the Asian monsoon system controls </w:delText>
        </w:r>
        <w:r>
          <w:rPr>
            <w:rFonts w:ascii="Times New Roman" w:eastAsia="Times New Roman" w:hAnsi="Times New Roman" w:cs="Times New Roman"/>
            <w:sz w:val="24"/>
            <w:szCs w:val="24"/>
          </w:rPr>
          <w:delText xml:space="preserve">the </w:delText>
        </w:r>
        <w:r w:rsidRPr="007E5D70">
          <w:rPr>
            <w:rFonts w:ascii="Times New Roman" w:eastAsia="Times New Roman" w:hAnsi="Times New Roman" w:cs="Times New Roman"/>
            <w:sz w:val="24"/>
            <w:szCs w:val="24"/>
          </w:rPr>
          <w:delText xml:space="preserve">weather and climate. </w:delText>
        </w:r>
        <w:r w:rsidRPr="007E5D70">
          <w:rPr>
            <w:rFonts w:ascii="Times New Roman" w:hAnsi="Times New Roman" w:cs="Times New Roman"/>
            <w:sz w:val="24"/>
            <w:szCs w:val="24"/>
          </w:rPr>
          <w:delText xml:space="preserve">We highlight </w:delText>
        </w:r>
      </w:del>
      <w:ins w:id="307" w:author="Hong Je-Woo" w:date="2018-09-27T04:31:00Z">
        <w:r w:rsidR="00656F90" w:rsidRPr="00E5054D">
          <w:rPr>
            <w:rFonts w:ascii="Times New Roman" w:eastAsia="Times New Roman" w:hAnsi="Times New Roman" w:cs="Times New Roman"/>
            <w:sz w:val="24"/>
            <w:szCs w:val="24"/>
            <w:lang w:val="en-GB"/>
          </w:rPr>
          <w:t xml:space="preserve"> </w:t>
        </w:r>
        <w:r w:rsidR="00706126" w:rsidRPr="00E5054D">
          <w:rPr>
            <w:rFonts w:ascii="Times New Roman" w:eastAsia="Times New Roman" w:hAnsi="Times New Roman" w:cs="Times New Roman"/>
            <w:sz w:val="24"/>
            <w:szCs w:val="24"/>
            <w:lang w:val="en-GB"/>
          </w:rPr>
          <w:t>by</w:t>
        </w:r>
        <w:r w:rsidR="00656F90" w:rsidRPr="00E5054D">
          <w:rPr>
            <w:rFonts w:ascii="Times New Roman" w:eastAsia="Times New Roman" w:hAnsi="Times New Roman" w:cs="Times New Roman"/>
            <w:sz w:val="24"/>
            <w:szCs w:val="24"/>
            <w:lang w:val="en-GB"/>
          </w:rPr>
          <w:t xml:space="preserve"> focus</w:t>
        </w:r>
        <w:r w:rsidR="00706126" w:rsidRPr="00E5054D">
          <w:rPr>
            <w:rFonts w:ascii="Times New Roman" w:eastAsia="Times New Roman" w:hAnsi="Times New Roman" w:cs="Times New Roman"/>
            <w:sz w:val="24"/>
            <w:szCs w:val="24"/>
            <w:lang w:val="en-GB"/>
          </w:rPr>
          <w:t>ing</w:t>
        </w:r>
        <w:r w:rsidR="00656F90" w:rsidRPr="00E5054D">
          <w:rPr>
            <w:rFonts w:ascii="Times New Roman" w:eastAsia="Times New Roman" w:hAnsi="Times New Roman" w:cs="Times New Roman"/>
            <w:sz w:val="24"/>
            <w:szCs w:val="24"/>
            <w:lang w:val="en-GB"/>
          </w:rPr>
          <w:t xml:space="preserve"> on their </w:t>
        </w:r>
      </w:ins>
      <w:r w:rsidR="00656F90" w:rsidRPr="00E5054D">
        <w:rPr>
          <w:rFonts w:ascii="Times New Roman" w:hAnsi="Times New Roman"/>
          <w:sz w:val="24"/>
          <w:lang w:val="en-GB"/>
          <w:rPrChange w:id="308" w:author="Hong Je-Woo" w:date="2018-09-27T04:31:00Z">
            <w:rPr>
              <w:rFonts w:ascii="Times New Roman" w:hAnsi="Times New Roman"/>
              <w:sz w:val="24"/>
            </w:rPr>
          </w:rPrChange>
        </w:rPr>
        <w:t xml:space="preserve">seasonal variations </w:t>
      </w:r>
      <w:del w:id="309" w:author="Hong Je-Woo" w:date="2018-09-27T04:31:00Z">
        <w:r w:rsidRPr="007E5D70">
          <w:rPr>
            <w:rFonts w:ascii="Times New Roman" w:hAnsi="Times New Roman" w:cs="Times New Roman"/>
            <w:sz w:val="24"/>
            <w:szCs w:val="24"/>
          </w:rPr>
          <w:delText xml:space="preserve">of surface fluxes </w:delText>
        </w:r>
      </w:del>
      <w:r w:rsidR="00656F90" w:rsidRPr="00E5054D">
        <w:rPr>
          <w:rFonts w:ascii="Times New Roman" w:hAnsi="Times New Roman"/>
          <w:sz w:val="24"/>
          <w:lang w:val="en-GB"/>
          <w:rPrChange w:id="310" w:author="Hong Je-Woo" w:date="2018-09-27T04:31:00Z">
            <w:rPr>
              <w:rFonts w:ascii="Times New Roman" w:hAnsi="Times New Roman"/>
              <w:sz w:val="24"/>
            </w:rPr>
          </w:rPrChange>
        </w:rPr>
        <w:t xml:space="preserve">and </w:t>
      </w:r>
      <w:del w:id="311" w:author="Hong Je-Woo" w:date="2018-09-27T04:31:00Z">
        <w:r>
          <w:rPr>
            <w:rFonts w:ascii="Times New Roman" w:hAnsi="Times New Roman" w:cs="Times New Roman"/>
            <w:sz w:val="24"/>
            <w:szCs w:val="24"/>
          </w:rPr>
          <w:delText xml:space="preserve">their </w:delText>
        </w:r>
      </w:del>
      <w:r w:rsidR="00656F90" w:rsidRPr="00E5054D">
        <w:rPr>
          <w:rFonts w:ascii="Times New Roman" w:hAnsi="Times New Roman"/>
          <w:sz w:val="24"/>
          <w:lang w:val="en-GB"/>
          <w:rPrChange w:id="312" w:author="Hong Je-Woo" w:date="2018-09-27T04:31:00Z">
            <w:rPr>
              <w:rFonts w:ascii="Times New Roman" w:hAnsi="Times New Roman"/>
              <w:sz w:val="24"/>
            </w:rPr>
          </w:rPrChange>
        </w:rPr>
        <w:t>controlling factors.</w:t>
      </w:r>
      <w:ins w:id="313" w:author="Hong Je-Woo" w:date="2018-09-27T04:31:00Z">
        <w:r w:rsidR="00656F90" w:rsidRPr="00E5054D">
          <w:rPr>
            <w:rFonts w:ascii="Times New Roman" w:eastAsia="Times New Roman" w:hAnsi="Times New Roman" w:cs="Times New Roman"/>
            <w:sz w:val="24"/>
            <w:szCs w:val="24"/>
            <w:lang w:val="en-GB"/>
          </w:rPr>
          <w:t xml:space="preserve"> We highlight</w:t>
        </w:r>
        <w:r w:rsidR="00380187" w:rsidRPr="00E5054D">
          <w:rPr>
            <w:rFonts w:ascii="Times New Roman" w:eastAsia="Times New Roman" w:hAnsi="Times New Roman" w:cs="Times New Roman"/>
            <w:sz w:val="24"/>
            <w:szCs w:val="24"/>
            <w:lang w:val="en-GB"/>
          </w:rPr>
          <w:t xml:space="preserve"> </w:t>
        </w:r>
        <w:r w:rsidR="00656F90" w:rsidRPr="00E5054D">
          <w:rPr>
            <w:rFonts w:ascii="Times New Roman" w:eastAsia="Times New Roman" w:hAnsi="Times New Roman" w:cs="Times New Roman"/>
            <w:sz w:val="24"/>
            <w:szCs w:val="24"/>
            <w:lang w:val="en-GB"/>
          </w:rPr>
          <w:t xml:space="preserve">the impacts of the Asian summer monsoon on </w:t>
        </w:r>
        <w:r w:rsidR="00CF5DD8" w:rsidRPr="00E5054D">
          <w:rPr>
            <w:rFonts w:ascii="Times New Roman" w:eastAsia="Times New Roman" w:hAnsi="Times New Roman" w:cs="Times New Roman"/>
            <w:sz w:val="24"/>
            <w:szCs w:val="24"/>
            <w:lang w:val="en-GB"/>
          </w:rPr>
          <w:t xml:space="preserve">the </w:t>
        </w:r>
        <w:r w:rsidR="00656F90" w:rsidRPr="00E5054D">
          <w:rPr>
            <w:rFonts w:ascii="Times New Roman" w:eastAsia="Times New Roman" w:hAnsi="Times New Roman" w:cs="Times New Roman"/>
            <w:sz w:val="24"/>
            <w:szCs w:val="24"/>
            <w:lang w:val="en-GB"/>
          </w:rPr>
          <w:t xml:space="preserve">urban </w:t>
        </w:r>
        <w:r w:rsidR="00E549F9">
          <w:rPr>
            <w:rFonts w:ascii="Times New Roman" w:eastAsia="Times New Roman" w:hAnsi="Times New Roman" w:cs="Times New Roman"/>
            <w:sz w:val="24"/>
            <w:szCs w:val="24"/>
            <w:lang w:val="en-GB"/>
          </w:rPr>
          <w:t>SEB</w:t>
        </w:r>
        <w:r w:rsidR="00656F90" w:rsidRPr="00E5054D">
          <w:rPr>
            <w:rFonts w:ascii="Times New Roman" w:eastAsia="Times New Roman" w:hAnsi="Times New Roman" w:cs="Times New Roman"/>
            <w:sz w:val="24"/>
            <w:szCs w:val="24"/>
            <w:lang w:val="en-GB"/>
          </w:rPr>
          <w:t>.</w:t>
        </w:r>
      </w:ins>
      <w:r w:rsidRPr="00E5054D">
        <w:rPr>
          <w:rFonts w:ascii="Times New Roman" w:hAnsi="Times New Roman"/>
          <w:sz w:val="24"/>
          <w:lang w:val="en-GB"/>
          <w:rPrChange w:id="314" w:author="Hong Je-Woo" w:date="2018-09-27T04:31:00Z">
            <w:rPr>
              <w:rFonts w:ascii="Times New Roman" w:hAnsi="Times New Roman"/>
              <w:sz w:val="24"/>
            </w:rPr>
          </w:rPrChange>
        </w:rPr>
        <w:t xml:space="preserve"> After the methodology and site description are presented (section 2), the flux measurement results are reported with random error characteristics (section 3). We investigate temporal variabilities of surface fluxes by classifying the observation data into seasons (December–February, winter; March–May, spring; June–August, summer; and September–November, autumn), working days (weekdays, not holidays) and non-working days (weekends and holidays), and daytime (&gt;</w:t>
      </w:r>
      <w:ins w:id="315" w:author="Hong Je-Woo" w:date="2018-09-27T04:31:00Z">
        <w:r w:rsidR="00962442">
          <w:rPr>
            <w:rFonts w:ascii="Times New Roman" w:eastAsia="Times New Roman" w:hAnsi="Times New Roman" w:cs="Times New Roman"/>
            <w:sz w:val="24"/>
            <w:szCs w:val="24"/>
            <w:lang w:val="en-GB"/>
          </w:rPr>
          <w:t xml:space="preserve"> </w:t>
        </w:r>
      </w:ins>
      <w:r w:rsidRPr="00E5054D">
        <w:rPr>
          <w:rFonts w:ascii="Times New Roman" w:hAnsi="Times New Roman"/>
          <w:sz w:val="24"/>
          <w:lang w:val="en-GB"/>
          <w:rPrChange w:id="316" w:author="Hong Je-Woo" w:date="2018-09-27T04:31:00Z">
            <w:rPr>
              <w:rFonts w:ascii="Times New Roman" w:hAnsi="Times New Roman"/>
              <w:sz w:val="24"/>
            </w:rPr>
          </w:rPrChange>
        </w:rPr>
        <w:t>0 W m</w:t>
      </w:r>
      <w:r w:rsidRPr="00E5054D">
        <w:rPr>
          <w:rFonts w:ascii="Times New Roman" w:hAnsi="Times New Roman"/>
          <w:sz w:val="24"/>
          <w:vertAlign w:val="superscript"/>
          <w:lang w:val="en-GB"/>
          <w:rPrChange w:id="317"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318" w:author="Hong Je-Woo" w:date="2018-09-27T04:31:00Z">
            <w:rPr>
              <w:rFonts w:ascii="Times New Roman" w:hAnsi="Times New Roman"/>
              <w:sz w:val="24"/>
            </w:rPr>
          </w:rPrChange>
        </w:rPr>
        <w:t xml:space="preserve"> of net radiation) and </w:t>
      </w:r>
      <w:del w:id="319" w:author="Hong Je-Woo" w:date="2018-09-27T04:31:00Z">
        <w:r w:rsidRPr="007E5D70">
          <w:rPr>
            <w:rFonts w:ascii="Times New Roman" w:eastAsia="Times New Roman" w:hAnsi="Times New Roman" w:cs="Times New Roman"/>
            <w:sz w:val="24"/>
            <w:szCs w:val="24"/>
          </w:rPr>
          <w:delText>nighttime</w:delText>
        </w:r>
      </w:del>
      <w:ins w:id="320" w:author="Hong Je-Woo" w:date="2018-09-27T04:31:00Z">
        <w:r w:rsidR="00696175" w:rsidRPr="00E5054D">
          <w:rPr>
            <w:rFonts w:ascii="Times New Roman" w:eastAsia="Times New Roman" w:hAnsi="Times New Roman" w:cs="Times New Roman"/>
            <w:sz w:val="24"/>
            <w:szCs w:val="24"/>
            <w:lang w:val="en-GB"/>
          </w:rPr>
          <w:t>night-time</w:t>
        </w:r>
        <w:r w:rsidR="000A6448" w:rsidRPr="00E5054D">
          <w:rPr>
            <w:rFonts w:ascii="Times New Roman" w:eastAsia="Times New Roman" w:hAnsi="Times New Roman" w:cs="Times New Roman"/>
            <w:sz w:val="24"/>
            <w:szCs w:val="24"/>
            <w:lang w:val="en-GB"/>
          </w:rPr>
          <w:t xml:space="preserve"> periods</w:t>
        </w:r>
      </w:ins>
      <w:r w:rsidRPr="00E5054D">
        <w:rPr>
          <w:rFonts w:ascii="Times New Roman" w:hAnsi="Times New Roman"/>
          <w:sz w:val="24"/>
          <w:lang w:val="en-GB"/>
          <w:rPrChange w:id="321" w:author="Hong Je-Woo" w:date="2018-09-27T04:31:00Z">
            <w:rPr>
              <w:rFonts w:ascii="Times New Roman" w:hAnsi="Times New Roman"/>
              <w:sz w:val="24"/>
            </w:rPr>
          </w:rPrChange>
        </w:rPr>
        <w:t>.</w:t>
      </w:r>
    </w:p>
    <w:p w14:paraId="2E65B6E9" w14:textId="77777777" w:rsidR="00B72C41" w:rsidRPr="00E5054D" w:rsidRDefault="00B72C41" w:rsidP="00B72C41">
      <w:pPr>
        <w:wordWrap/>
        <w:spacing w:line="480" w:lineRule="auto"/>
        <w:rPr>
          <w:rFonts w:ascii="Times New Roman" w:hAnsi="Times New Roman"/>
          <w:sz w:val="24"/>
          <w:lang w:val="en-GB"/>
          <w:rPrChange w:id="322" w:author="Hong Je-Woo" w:date="2018-09-27T04:31:00Z">
            <w:rPr>
              <w:rFonts w:ascii="Times New Roman" w:hAnsi="Times New Roman"/>
              <w:sz w:val="24"/>
            </w:rPr>
          </w:rPrChange>
        </w:rPr>
      </w:pPr>
    </w:p>
    <w:p w14:paraId="2E65B6EA" w14:textId="77777777" w:rsidR="00B72C41" w:rsidRPr="00E5054D" w:rsidRDefault="00B72C41" w:rsidP="00B72C41">
      <w:pPr>
        <w:pStyle w:val="a4"/>
        <w:numPr>
          <w:ilvl w:val="0"/>
          <w:numId w:val="17"/>
        </w:numPr>
        <w:wordWrap/>
        <w:spacing w:after="160" w:line="480" w:lineRule="auto"/>
        <w:ind w:leftChars="0" w:left="782" w:hanging="357"/>
        <w:outlineLvl w:val="0"/>
        <w:rPr>
          <w:rFonts w:ascii="Times New Roman" w:hAnsi="Times New Roman"/>
          <w:b/>
          <w:sz w:val="24"/>
          <w:lang w:val="en-GB"/>
          <w:rPrChange w:id="323" w:author="Hong Je-Woo" w:date="2018-09-27T04:31:00Z">
            <w:rPr>
              <w:rFonts w:ascii="Times New Roman" w:hAnsi="Times New Roman"/>
              <w:b/>
              <w:sz w:val="24"/>
            </w:rPr>
          </w:rPrChange>
        </w:rPr>
      </w:pPr>
      <w:r w:rsidRPr="00E5054D">
        <w:rPr>
          <w:rFonts w:ascii="Times New Roman" w:hAnsi="Times New Roman"/>
          <w:b/>
          <w:sz w:val="24"/>
          <w:lang w:val="en-GB"/>
          <w:rPrChange w:id="324" w:author="Hong Je-Woo" w:date="2018-09-27T04:31:00Z">
            <w:rPr>
              <w:rFonts w:ascii="Times New Roman" w:hAnsi="Times New Roman"/>
              <w:b/>
              <w:sz w:val="24"/>
            </w:rPr>
          </w:rPrChange>
        </w:rPr>
        <w:lastRenderedPageBreak/>
        <w:t>Methods</w:t>
      </w:r>
    </w:p>
    <w:p w14:paraId="2E65B6EB" w14:textId="77777777" w:rsidR="00B72C41" w:rsidRPr="00E5054D" w:rsidRDefault="00B72C41" w:rsidP="00B72C41">
      <w:pPr>
        <w:wordWrap/>
        <w:spacing w:line="480" w:lineRule="auto"/>
        <w:ind w:firstLine="357"/>
        <w:outlineLvl w:val="1"/>
        <w:rPr>
          <w:rFonts w:ascii="Times New Roman" w:hAnsi="Times New Roman"/>
          <w:b/>
          <w:i/>
          <w:sz w:val="24"/>
          <w:lang w:val="en-GB"/>
          <w:rPrChange w:id="325" w:author="Hong Je-Woo" w:date="2018-09-27T04:31:00Z">
            <w:rPr>
              <w:rFonts w:ascii="Times New Roman" w:hAnsi="Times New Roman"/>
              <w:b/>
              <w:i/>
              <w:sz w:val="24"/>
            </w:rPr>
          </w:rPrChange>
        </w:rPr>
      </w:pPr>
      <w:r w:rsidRPr="00E5054D">
        <w:rPr>
          <w:rFonts w:ascii="Times New Roman" w:hAnsi="Times New Roman"/>
          <w:b/>
          <w:i/>
          <w:sz w:val="24"/>
          <w:lang w:val="en-GB"/>
          <w:rPrChange w:id="326" w:author="Hong Je-Woo" w:date="2018-09-27T04:31:00Z">
            <w:rPr>
              <w:rFonts w:ascii="Times New Roman" w:hAnsi="Times New Roman"/>
              <w:b/>
              <w:i/>
              <w:sz w:val="24"/>
            </w:rPr>
          </w:rPrChange>
        </w:rPr>
        <w:t>2.1. Urban Surface Energy–CO</w:t>
      </w:r>
      <w:r w:rsidRPr="00E5054D">
        <w:rPr>
          <w:rFonts w:ascii="Times New Roman" w:hAnsi="Times New Roman"/>
          <w:b/>
          <w:i/>
          <w:sz w:val="24"/>
          <w:vertAlign w:val="subscript"/>
          <w:lang w:val="en-GB"/>
          <w:rPrChange w:id="327" w:author="Hong Je-Woo" w:date="2018-09-27T04:31:00Z">
            <w:rPr>
              <w:rFonts w:ascii="Times New Roman" w:hAnsi="Times New Roman"/>
              <w:b/>
              <w:i/>
              <w:sz w:val="24"/>
              <w:vertAlign w:val="subscript"/>
            </w:rPr>
          </w:rPrChange>
        </w:rPr>
        <w:t>2</w:t>
      </w:r>
      <w:r w:rsidRPr="00E5054D">
        <w:rPr>
          <w:rFonts w:ascii="Times New Roman" w:hAnsi="Times New Roman"/>
          <w:b/>
          <w:i/>
          <w:sz w:val="24"/>
          <w:lang w:val="en-GB"/>
          <w:rPrChange w:id="328" w:author="Hong Je-Woo" w:date="2018-09-27T04:31:00Z">
            <w:rPr>
              <w:rFonts w:ascii="Times New Roman" w:hAnsi="Times New Roman"/>
              <w:b/>
              <w:i/>
              <w:sz w:val="24"/>
            </w:rPr>
          </w:rPrChange>
        </w:rPr>
        <w:t xml:space="preserve"> Balances</w:t>
      </w:r>
    </w:p>
    <w:p w14:paraId="2E65B6EC" w14:textId="77777777" w:rsidR="00B72C41" w:rsidRPr="00E5054D" w:rsidRDefault="00B72C41" w:rsidP="00B72C41">
      <w:pPr>
        <w:wordWrap/>
        <w:spacing w:line="480" w:lineRule="auto"/>
        <w:ind w:firstLine="357"/>
        <w:rPr>
          <w:rFonts w:ascii="Times New Roman" w:hAnsi="Times New Roman"/>
          <w:sz w:val="24"/>
          <w:lang w:val="en-GB"/>
          <w:rPrChange w:id="329" w:author="Hong Je-Woo" w:date="2018-09-27T04:31:00Z">
            <w:rPr>
              <w:rFonts w:ascii="Times New Roman" w:hAnsi="Times New Roman"/>
              <w:sz w:val="24"/>
            </w:rPr>
          </w:rPrChange>
        </w:rPr>
      </w:pPr>
      <w:r w:rsidRPr="00E5054D">
        <w:rPr>
          <w:rFonts w:ascii="Times New Roman" w:hAnsi="Times New Roman"/>
          <w:sz w:val="24"/>
          <w:lang w:val="en-GB"/>
          <w:rPrChange w:id="330" w:author="Hong Je-Woo" w:date="2018-09-27T04:31:00Z">
            <w:rPr>
              <w:rFonts w:ascii="Times New Roman" w:hAnsi="Times New Roman"/>
              <w:sz w:val="24"/>
            </w:rPr>
          </w:rPrChange>
        </w:rPr>
        <w:t>For the ideal volume of the urban ecosystem, SEBs could be expressed as the following equation (Oke, 1987):</w:t>
      </w:r>
    </w:p>
    <w:p w14:paraId="2E65B6ED" w14:textId="2132430C" w:rsidR="00B72C41" w:rsidRPr="00E5054D" w:rsidRDefault="00B72C41" w:rsidP="00B72C41">
      <w:pPr>
        <w:wordWrap/>
        <w:spacing w:line="480" w:lineRule="auto"/>
        <w:ind w:firstLine="357"/>
        <w:rPr>
          <w:rFonts w:ascii="Times New Roman" w:hAnsi="Times New Roman"/>
          <w:sz w:val="24"/>
          <w:lang w:val="en-GB"/>
          <w:rPrChange w:id="331" w:author="Hong Je-Woo" w:date="2018-09-27T04:31:00Z">
            <w:rPr>
              <w:rFonts w:ascii="Times New Roman" w:hAnsi="Times New Roman"/>
              <w:sz w:val="24"/>
            </w:rPr>
          </w:rPrChange>
        </w:rPr>
      </w:pPr>
      <w:r w:rsidRPr="00E5054D">
        <w:rPr>
          <w:rFonts w:ascii="Times New Roman" w:hAnsi="Times New Roman"/>
          <w:i/>
          <w:sz w:val="24"/>
          <w:lang w:val="en-GB"/>
          <w:rPrChange w:id="332" w:author="Hong Je-Woo" w:date="2018-09-27T04:31:00Z">
            <w:rPr>
              <w:rFonts w:ascii="Times New Roman" w:hAnsi="Times New Roman"/>
              <w:i/>
              <w:sz w:val="24"/>
            </w:rPr>
          </w:rPrChange>
        </w:rPr>
        <w:t>Q*</w:t>
      </w:r>
      <w:r w:rsidRPr="00E5054D">
        <w:rPr>
          <w:rFonts w:ascii="Times New Roman" w:hAnsi="Times New Roman"/>
          <w:sz w:val="24"/>
          <w:lang w:val="en-GB"/>
          <w:rPrChange w:id="333" w:author="Hong Je-Woo" w:date="2018-09-27T04:31:00Z">
            <w:rPr>
              <w:rFonts w:ascii="Times New Roman" w:hAnsi="Times New Roman"/>
              <w:sz w:val="24"/>
            </w:rPr>
          </w:rPrChange>
        </w:rPr>
        <w:t xml:space="preserve"> + </w:t>
      </w:r>
      <w:r w:rsidRPr="00E5054D">
        <w:rPr>
          <w:rFonts w:ascii="Times New Roman" w:hAnsi="Times New Roman"/>
          <w:i/>
          <w:sz w:val="24"/>
          <w:lang w:val="en-GB"/>
          <w:rPrChange w:id="334"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335" w:author="Hong Je-Woo" w:date="2018-09-27T04:31:00Z">
            <w:rPr>
              <w:rFonts w:ascii="Times New Roman" w:hAnsi="Times New Roman"/>
              <w:i/>
              <w:sz w:val="24"/>
              <w:vertAlign w:val="subscript"/>
            </w:rPr>
          </w:rPrChange>
        </w:rPr>
        <w:t>F</w:t>
      </w:r>
      <w:r w:rsidRPr="00E5054D">
        <w:rPr>
          <w:rFonts w:ascii="Times New Roman" w:hAnsi="Times New Roman"/>
          <w:sz w:val="24"/>
          <w:lang w:val="en-GB"/>
          <w:rPrChange w:id="336" w:author="Hong Je-Woo" w:date="2018-09-27T04:31:00Z">
            <w:rPr>
              <w:rFonts w:ascii="Times New Roman" w:hAnsi="Times New Roman"/>
              <w:sz w:val="24"/>
            </w:rPr>
          </w:rPrChange>
        </w:rPr>
        <w:t xml:space="preserve"> = </w:t>
      </w:r>
      <w:r w:rsidRPr="00E5054D">
        <w:rPr>
          <w:rFonts w:ascii="Times New Roman" w:hAnsi="Times New Roman"/>
          <w:i/>
          <w:sz w:val="24"/>
          <w:lang w:val="en-GB"/>
          <w:rPrChange w:id="337"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338"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339" w:author="Hong Je-Woo" w:date="2018-09-27T04:31:00Z">
            <w:rPr>
              <w:rFonts w:ascii="Times New Roman" w:hAnsi="Times New Roman"/>
              <w:sz w:val="24"/>
            </w:rPr>
          </w:rPrChange>
        </w:rPr>
        <w:t xml:space="preserve"> + </w:t>
      </w:r>
      <w:r w:rsidRPr="00E5054D">
        <w:rPr>
          <w:rFonts w:ascii="Times New Roman" w:hAnsi="Times New Roman"/>
          <w:i/>
          <w:sz w:val="24"/>
          <w:lang w:val="en-GB"/>
          <w:rPrChange w:id="340"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341"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342" w:author="Hong Je-Woo" w:date="2018-09-27T04:31:00Z">
            <w:rPr>
              <w:rFonts w:ascii="Times New Roman" w:hAnsi="Times New Roman"/>
              <w:sz w:val="24"/>
            </w:rPr>
          </w:rPrChange>
        </w:rPr>
        <w:t xml:space="preserve"> + </w:t>
      </w:r>
      <w:r w:rsidRPr="00E5054D">
        <w:rPr>
          <w:rFonts w:ascii="Times New Roman" w:hAnsi="Times New Roman"/>
          <w:i/>
          <w:sz w:val="24"/>
          <w:lang w:val="en-GB"/>
          <w:rPrChange w:id="343" w:author="Hong Je-Woo" w:date="2018-09-27T04:31:00Z">
            <w:rPr>
              <w:rFonts w:ascii="Times New Roman" w:hAnsi="Times New Roman"/>
              <w:i/>
              <w:sz w:val="24"/>
            </w:rPr>
          </w:rPrChange>
        </w:rPr>
        <w:t>dQ</w:t>
      </w:r>
      <w:r w:rsidRPr="00E5054D">
        <w:rPr>
          <w:rFonts w:ascii="Times New Roman" w:hAnsi="Times New Roman"/>
          <w:i/>
          <w:sz w:val="24"/>
          <w:vertAlign w:val="subscript"/>
          <w:lang w:val="en-GB"/>
          <w:rPrChange w:id="344" w:author="Hong Je-Woo" w:date="2018-09-27T04:31:00Z">
            <w:rPr>
              <w:rFonts w:ascii="Times New Roman" w:hAnsi="Times New Roman"/>
              <w:i/>
              <w:sz w:val="24"/>
              <w:vertAlign w:val="subscript"/>
            </w:rPr>
          </w:rPrChange>
        </w:rPr>
        <w:t>S</w:t>
      </w:r>
      <w:r w:rsidRPr="00E5054D">
        <w:rPr>
          <w:rFonts w:ascii="Times New Roman" w:hAnsi="Times New Roman"/>
          <w:sz w:val="24"/>
          <w:lang w:val="en-GB"/>
          <w:rPrChange w:id="345" w:author="Hong Je-Woo" w:date="2018-09-27T04:31:00Z">
            <w:rPr>
              <w:rFonts w:ascii="Times New Roman" w:hAnsi="Times New Roman"/>
              <w:sz w:val="24"/>
            </w:rPr>
          </w:rPrChange>
        </w:rPr>
        <w:t xml:space="preserve"> + </w:t>
      </w:r>
      <w:r w:rsidRPr="00E5054D">
        <w:rPr>
          <w:rFonts w:ascii="Times New Roman" w:hAnsi="Times New Roman"/>
          <w:i/>
          <w:sz w:val="24"/>
          <w:lang w:val="en-GB"/>
          <w:rPrChange w:id="346" w:author="Hong Je-Woo" w:date="2018-09-27T04:31:00Z">
            <w:rPr>
              <w:rFonts w:ascii="Times New Roman" w:hAnsi="Times New Roman"/>
              <w:i/>
              <w:sz w:val="24"/>
            </w:rPr>
          </w:rPrChange>
        </w:rPr>
        <w:t>dQ</w:t>
      </w:r>
      <w:r w:rsidRPr="00E5054D">
        <w:rPr>
          <w:rFonts w:ascii="Times New Roman" w:hAnsi="Times New Roman"/>
          <w:i/>
          <w:sz w:val="24"/>
          <w:vertAlign w:val="subscript"/>
          <w:lang w:val="en-GB"/>
          <w:rPrChange w:id="347" w:author="Hong Je-Woo" w:date="2018-09-27T04:31:00Z">
            <w:rPr>
              <w:rFonts w:ascii="Times New Roman" w:hAnsi="Times New Roman"/>
              <w:i/>
              <w:sz w:val="24"/>
              <w:vertAlign w:val="subscript"/>
            </w:rPr>
          </w:rPrChange>
        </w:rPr>
        <w:t>A</w:t>
      </w:r>
      <w:r w:rsidRPr="00E5054D">
        <w:rPr>
          <w:rFonts w:ascii="Times New Roman" w:hAnsi="Times New Roman"/>
          <w:sz w:val="24"/>
          <w:lang w:val="en-GB"/>
          <w:rPrChange w:id="348" w:author="Hong Je-Woo" w:date="2018-09-27T04:31:00Z">
            <w:rPr>
              <w:rFonts w:ascii="Times New Roman" w:hAnsi="Times New Roman"/>
              <w:sz w:val="24"/>
            </w:rPr>
          </w:rPrChange>
        </w:rPr>
        <w:t xml:space="preserve">  (W m</w:t>
      </w:r>
      <w:r w:rsidRPr="00E5054D">
        <w:rPr>
          <w:rFonts w:ascii="Times New Roman" w:hAnsi="Times New Roman"/>
          <w:sz w:val="24"/>
          <w:vertAlign w:val="superscript"/>
          <w:lang w:val="en-GB"/>
          <w:rPrChange w:id="349" w:author="Hong Je-Woo" w:date="2018-09-27T04:31:00Z">
            <w:rPr>
              <w:rFonts w:ascii="Times New Roman" w:hAnsi="Times New Roman"/>
              <w:sz w:val="24"/>
              <w:vertAlign w:val="superscript"/>
            </w:rPr>
          </w:rPrChange>
        </w:rPr>
        <w:t>−2</w:t>
      </w:r>
      <w:del w:id="350" w:author="Hong Je-Woo" w:date="2018-09-27T04:31:00Z">
        <w:r w:rsidRPr="007E5D70">
          <w:rPr>
            <w:rFonts w:ascii="Times New Roman" w:eastAsia="Times New Roman" w:hAnsi="Times New Roman" w:cs="Times New Roman"/>
            <w:sz w:val="24"/>
            <w:szCs w:val="24"/>
          </w:rPr>
          <w:delText>)</w:delText>
        </w:r>
      </w:del>
      <w:ins w:id="351" w:author="Hong Je-Woo" w:date="2018-09-27T04:31:00Z">
        <w:r w:rsidRPr="00E5054D">
          <w:rPr>
            <w:rFonts w:ascii="Times New Roman" w:eastAsia="Times New Roman" w:hAnsi="Times New Roman" w:cs="Times New Roman"/>
            <w:sz w:val="24"/>
            <w:szCs w:val="24"/>
            <w:lang w:val="en-GB"/>
          </w:rPr>
          <w:t>)</w:t>
        </w:r>
        <w:r w:rsidR="00962442">
          <w:rPr>
            <w:rFonts w:ascii="Times New Roman" w:eastAsia="Times New Roman" w:hAnsi="Times New Roman" w:cs="Times New Roman"/>
            <w:sz w:val="24"/>
            <w:szCs w:val="24"/>
            <w:lang w:val="en-GB"/>
          </w:rPr>
          <w:t>.</w:t>
        </w:r>
      </w:ins>
      <w:r w:rsidRPr="00E5054D">
        <w:rPr>
          <w:rFonts w:ascii="Times New Roman" w:hAnsi="Times New Roman"/>
          <w:sz w:val="24"/>
          <w:lang w:val="en-GB"/>
          <w:rPrChange w:id="352" w:author="Hong Je-Woo" w:date="2018-09-27T04:31:00Z">
            <w:rPr>
              <w:rFonts w:ascii="Times New Roman" w:hAnsi="Times New Roman"/>
              <w:sz w:val="24"/>
            </w:rPr>
          </w:rPrChange>
        </w:rPr>
        <w:tab/>
      </w:r>
      <w:r w:rsidRPr="00E5054D">
        <w:rPr>
          <w:rFonts w:ascii="Times New Roman" w:hAnsi="Times New Roman"/>
          <w:sz w:val="24"/>
          <w:lang w:val="en-GB"/>
          <w:rPrChange w:id="353" w:author="Hong Je-Woo" w:date="2018-09-27T04:31:00Z">
            <w:rPr>
              <w:rFonts w:ascii="Times New Roman" w:hAnsi="Times New Roman"/>
              <w:sz w:val="24"/>
            </w:rPr>
          </w:rPrChange>
        </w:rPr>
        <w:tab/>
      </w:r>
      <w:r w:rsidRPr="00E5054D">
        <w:rPr>
          <w:rFonts w:ascii="Times New Roman" w:hAnsi="Times New Roman"/>
          <w:sz w:val="24"/>
          <w:lang w:val="en-GB"/>
          <w:rPrChange w:id="354" w:author="Hong Je-Woo" w:date="2018-09-27T04:31:00Z">
            <w:rPr>
              <w:rFonts w:ascii="Times New Roman" w:hAnsi="Times New Roman"/>
              <w:sz w:val="24"/>
            </w:rPr>
          </w:rPrChange>
        </w:rPr>
        <w:tab/>
      </w:r>
      <w:r w:rsidRPr="00E5054D">
        <w:rPr>
          <w:rFonts w:ascii="Times New Roman" w:hAnsi="Times New Roman"/>
          <w:sz w:val="24"/>
          <w:lang w:val="en-GB"/>
          <w:rPrChange w:id="355" w:author="Hong Je-Woo" w:date="2018-09-27T04:31:00Z">
            <w:rPr>
              <w:rFonts w:ascii="Times New Roman" w:hAnsi="Times New Roman"/>
              <w:sz w:val="24"/>
            </w:rPr>
          </w:rPrChange>
        </w:rPr>
        <w:tab/>
      </w:r>
      <w:r w:rsidRPr="00E5054D">
        <w:rPr>
          <w:rFonts w:ascii="Times New Roman" w:hAnsi="Times New Roman"/>
          <w:sz w:val="24"/>
          <w:lang w:val="en-GB"/>
          <w:rPrChange w:id="356" w:author="Hong Je-Woo" w:date="2018-09-27T04:31:00Z">
            <w:rPr>
              <w:rFonts w:ascii="Times New Roman" w:hAnsi="Times New Roman"/>
              <w:sz w:val="24"/>
            </w:rPr>
          </w:rPrChange>
        </w:rPr>
        <w:tab/>
      </w:r>
      <w:r w:rsidRPr="00E5054D">
        <w:rPr>
          <w:rFonts w:ascii="Times New Roman" w:hAnsi="Times New Roman"/>
          <w:sz w:val="24"/>
          <w:lang w:val="en-GB"/>
          <w:rPrChange w:id="357" w:author="Hong Je-Woo" w:date="2018-09-27T04:31:00Z">
            <w:rPr>
              <w:rFonts w:ascii="Times New Roman" w:hAnsi="Times New Roman"/>
              <w:sz w:val="24"/>
            </w:rPr>
          </w:rPrChange>
        </w:rPr>
        <w:tab/>
        <w:t>(1)</w:t>
      </w:r>
    </w:p>
    <w:p w14:paraId="2E65B6EE" w14:textId="2042E2E7" w:rsidR="00B72C41" w:rsidRPr="00E5054D" w:rsidRDefault="00B72C41" w:rsidP="00B72C41">
      <w:pPr>
        <w:wordWrap/>
        <w:spacing w:line="480" w:lineRule="auto"/>
        <w:ind w:firstLine="357"/>
        <w:rPr>
          <w:rFonts w:ascii="Times New Roman" w:hAnsi="Times New Roman"/>
          <w:sz w:val="24"/>
          <w:lang w:val="en-GB"/>
          <w:rPrChange w:id="358" w:author="Hong Je-Woo" w:date="2018-09-27T04:31:00Z">
            <w:rPr>
              <w:rFonts w:ascii="Times New Roman" w:hAnsi="Times New Roman"/>
              <w:sz w:val="24"/>
            </w:rPr>
          </w:rPrChange>
        </w:rPr>
      </w:pPr>
      <w:r w:rsidRPr="00E5054D">
        <w:rPr>
          <w:rFonts w:ascii="Times New Roman" w:hAnsi="Times New Roman"/>
          <w:i/>
          <w:sz w:val="24"/>
          <w:lang w:val="en-GB"/>
          <w:rPrChange w:id="359" w:author="Hong Je-Woo" w:date="2018-09-27T04:31:00Z">
            <w:rPr>
              <w:rFonts w:ascii="Times New Roman" w:hAnsi="Times New Roman"/>
              <w:i/>
              <w:sz w:val="24"/>
            </w:rPr>
          </w:rPrChange>
        </w:rPr>
        <w:t>Q*</w:t>
      </w:r>
      <w:r w:rsidRPr="00E5054D">
        <w:rPr>
          <w:rFonts w:ascii="Times New Roman" w:hAnsi="Times New Roman"/>
          <w:sz w:val="24"/>
          <w:lang w:val="en-GB"/>
          <w:rPrChange w:id="360" w:author="Hong Je-Woo" w:date="2018-09-27T04:31:00Z">
            <w:rPr>
              <w:rFonts w:ascii="Times New Roman" w:hAnsi="Times New Roman"/>
              <w:sz w:val="24"/>
            </w:rPr>
          </w:rPrChange>
        </w:rPr>
        <w:t xml:space="preserve"> is the net radiation estimated by the sum of incoming and outgoing, or reflected, short- and </w:t>
      </w:r>
      <w:del w:id="361" w:author="Hong Je-Woo" w:date="2018-09-27T04:31:00Z">
        <w:r w:rsidRPr="007E5D70">
          <w:rPr>
            <w:rFonts w:ascii="Times New Roman" w:eastAsia="Times New Roman" w:hAnsi="Times New Roman" w:cs="Times New Roman"/>
            <w:sz w:val="24"/>
            <w:szCs w:val="24"/>
          </w:rPr>
          <w:delText>long-wave</w:delText>
        </w:r>
      </w:del>
      <w:ins w:id="362" w:author="Hong Je-Woo" w:date="2018-09-27T04:31:00Z">
        <w:r w:rsidRPr="00E5054D">
          <w:rPr>
            <w:rFonts w:ascii="Times New Roman" w:eastAsia="Times New Roman" w:hAnsi="Times New Roman" w:cs="Times New Roman"/>
            <w:sz w:val="24"/>
            <w:szCs w:val="24"/>
            <w:lang w:val="en-GB"/>
          </w:rPr>
          <w:t>long</w:t>
        </w:r>
        <w:r w:rsidR="004119F1">
          <w:rPr>
            <w:rFonts w:ascii="Times New Roman" w:eastAsia="Times New Roman" w:hAnsi="Times New Roman" w:cs="Times New Roman"/>
            <w:sz w:val="24"/>
            <w:szCs w:val="24"/>
            <w:lang w:val="en-GB"/>
          </w:rPr>
          <w:t>wave</w:t>
        </w:r>
      </w:ins>
      <w:r w:rsidRPr="00E5054D">
        <w:rPr>
          <w:rFonts w:ascii="Times New Roman" w:hAnsi="Times New Roman"/>
          <w:sz w:val="24"/>
          <w:lang w:val="en-GB"/>
          <w:rPrChange w:id="363" w:author="Hong Je-Woo" w:date="2018-09-27T04:31:00Z">
            <w:rPr>
              <w:rFonts w:ascii="Times New Roman" w:hAnsi="Times New Roman"/>
              <w:sz w:val="24"/>
            </w:rPr>
          </w:rPrChange>
        </w:rPr>
        <w:t xml:space="preserve"> radiation (</w:t>
      </w:r>
      <w:r w:rsidRPr="00E5054D">
        <w:rPr>
          <w:rFonts w:ascii="Times New Roman" w:hAnsi="Times New Roman"/>
          <w:i/>
          <w:sz w:val="24"/>
          <w:lang w:val="en-GB"/>
          <w:rPrChange w:id="364" w:author="Hong Je-Woo" w:date="2018-09-27T04:31:00Z">
            <w:rPr>
              <w:rFonts w:ascii="Times New Roman" w:hAnsi="Times New Roman"/>
              <w:i/>
              <w:sz w:val="24"/>
            </w:rPr>
          </w:rPrChange>
        </w:rPr>
        <w:t>K</w:t>
      </w:r>
      <w:r w:rsidRPr="00E5054D">
        <w:rPr>
          <w:rFonts w:ascii="Times New Roman" w:hAnsi="Times New Roman"/>
          <w:i/>
          <w:sz w:val="24"/>
          <w:vertAlign w:val="subscript"/>
          <w:lang w:val="en-GB"/>
          <w:rPrChange w:id="365"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366" w:author="Hong Je-Woo" w:date="2018-09-27T04:31:00Z">
            <w:rPr>
              <w:rFonts w:ascii="Times New Roman" w:hAnsi="Times New Roman"/>
              <w:sz w:val="24"/>
            </w:rPr>
          </w:rPrChange>
        </w:rPr>
        <w:t xml:space="preserve">, </w:t>
      </w:r>
      <w:r w:rsidRPr="00E5054D">
        <w:rPr>
          <w:rFonts w:ascii="Times New Roman" w:hAnsi="Times New Roman"/>
          <w:i/>
          <w:sz w:val="24"/>
          <w:lang w:val="en-GB"/>
          <w:rPrChange w:id="367" w:author="Hong Je-Woo" w:date="2018-09-27T04:31:00Z">
            <w:rPr>
              <w:rFonts w:ascii="Times New Roman" w:hAnsi="Times New Roman"/>
              <w:i/>
              <w:sz w:val="24"/>
            </w:rPr>
          </w:rPrChange>
        </w:rPr>
        <w:t>K</w:t>
      </w:r>
      <w:r w:rsidRPr="00E5054D">
        <w:rPr>
          <w:rFonts w:ascii="Times New Roman" w:hAnsi="Times New Roman"/>
          <w:i/>
          <w:sz w:val="24"/>
          <w:vertAlign w:val="subscript"/>
          <w:lang w:val="en-GB"/>
          <w:rPrChange w:id="368"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369" w:author="Hong Je-Woo" w:date="2018-09-27T04:31:00Z">
            <w:rPr>
              <w:rFonts w:ascii="Times New Roman" w:hAnsi="Times New Roman"/>
              <w:sz w:val="24"/>
            </w:rPr>
          </w:rPrChange>
        </w:rPr>
        <w:t xml:space="preserve">, </w:t>
      </w:r>
      <w:r w:rsidRPr="00E5054D">
        <w:rPr>
          <w:rFonts w:ascii="Times New Roman" w:hAnsi="Times New Roman"/>
          <w:i/>
          <w:sz w:val="24"/>
          <w:lang w:val="en-GB"/>
          <w:rPrChange w:id="370" w:author="Hong Je-Woo" w:date="2018-09-27T04:31:00Z">
            <w:rPr>
              <w:rFonts w:ascii="Times New Roman" w:hAnsi="Times New Roman"/>
              <w:i/>
              <w:sz w:val="24"/>
            </w:rPr>
          </w:rPrChange>
        </w:rPr>
        <w:t>L</w:t>
      </w:r>
      <w:r w:rsidRPr="00E5054D">
        <w:rPr>
          <w:rFonts w:ascii="Times New Roman" w:hAnsi="Times New Roman"/>
          <w:i/>
          <w:sz w:val="24"/>
          <w:vertAlign w:val="subscript"/>
          <w:lang w:val="en-GB"/>
          <w:rPrChange w:id="371"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372"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373" w:author="Hong Je-Woo" w:date="2018-09-27T04:31:00Z">
            <w:rPr>
              <w:rFonts w:ascii="Times New Roman" w:hAnsi="Times New Roman"/>
              <w:i/>
              <w:sz w:val="24"/>
            </w:rPr>
          </w:rPrChange>
        </w:rPr>
        <w:t>L</w:t>
      </w:r>
      <w:r w:rsidRPr="00E5054D">
        <w:rPr>
          <w:rFonts w:ascii="Times New Roman" w:hAnsi="Times New Roman"/>
          <w:i/>
          <w:sz w:val="24"/>
          <w:vertAlign w:val="subscript"/>
          <w:lang w:val="en-GB"/>
          <w:rPrChange w:id="374"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375" w:author="Hong Je-Woo" w:date="2018-09-27T04:31:00Z">
            <w:rPr>
              <w:rFonts w:ascii="Times New Roman" w:hAnsi="Times New Roman"/>
              <w:sz w:val="24"/>
            </w:rPr>
          </w:rPrChange>
        </w:rPr>
        <w:t>):</w:t>
      </w:r>
    </w:p>
    <w:p w14:paraId="2E65B6EF" w14:textId="54DDD14B" w:rsidR="00B72C41" w:rsidRPr="00E5054D" w:rsidRDefault="00B72C41" w:rsidP="00B72C41">
      <w:pPr>
        <w:wordWrap/>
        <w:spacing w:line="480" w:lineRule="auto"/>
        <w:ind w:firstLine="357"/>
        <w:rPr>
          <w:rFonts w:ascii="Times New Roman" w:hAnsi="Times New Roman"/>
          <w:sz w:val="24"/>
          <w:lang w:val="en-GB"/>
          <w:rPrChange w:id="376" w:author="Hong Je-Woo" w:date="2018-09-27T04:31:00Z">
            <w:rPr>
              <w:rFonts w:ascii="Times New Roman" w:hAnsi="Times New Roman"/>
              <w:sz w:val="24"/>
            </w:rPr>
          </w:rPrChange>
        </w:rPr>
      </w:pPr>
      <w:r w:rsidRPr="00E5054D">
        <w:rPr>
          <w:rFonts w:ascii="Times New Roman" w:hAnsi="Times New Roman"/>
          <w:i/>
          <w:sz w:val="24"/>
          <w:lang w:val="en-GB"/>
          <w:rPrChange w:id="377" w:author="Hong Je-Woo" w:date="2018-09-27T04:31:00Z">
            <w:rPr>
              <w:rFonts w:ascii="Times New Roman" w:hAnsi="Times New Roman"/>
              <w:i/>
              <w:sz w:val="24"/>
            </w:rPr>
          </w:rPrChange>
        </w:rPr>
        <w:t>Q*</w:t>
      </w:r>
      <w:r w:rsidRPr="00E5054D">
        <w:rPr>
          <w:rFonts w:ascii="Times New Roman" w:hAnsi="Times New Roman"/>
          <w:sz w:val="24"/>
          <w:lang w:val="en-GB"/>
          <w:rPrChange w:id="378" w:author="Hong Je-Woo" w:date="2018-09-27T04:31:00Z">
            <w:rPr>
              <w:rFonts w:ascii="Times New Roman" w:hAnsi="Times New Roman"/>
              <w:sz w:val="24"/>
            </w:rPr>
          </w:rPrChange>
        </w:rPr>
        <w:t xml:space="preserve"> = </w:t>
      </w:r>
      <w:r w:rsidRPr="00E5054D">
        <w:rPr>
          <w:rFonts w:ascii="Times New Roman" w:hAnsi="Times New Roman"/>
          <w:i/>
          <w:sz w:val="24"/>
          <w:lang w:val="en-GB"/>
          <w:rPrChange w:id="379" w:author="Hong Je-Woo" w:date="2018-09-27T04:31:00Z">
            <w:rPr>
              <w:rFonts w:ascii="Times New Roman" w:hAnsi="Times New Roman"/>
              <w:i/>
              <w:sz w:val="24"/>
            </w:rPr>
          </w:rPrChange>
        </w:rPr>
        <w:t>K</w:t>
      </w:r>
      <w:r w:rsidRPr="00E5054D">
        <w:rPr>
          <w:rFonts w:ascii="Times New Roman" w:hAnsi="Times New Roman"/>
          <w:i/>
          <w:sz w:val="24"/>
          <w:vertAlign w:val="subscript"/>
          <w:lang w:val="en-GB"/>
          <w:rPrChange w:id="380" w:author="Hong Je-Woo" w:date="2018-09-27T04:31:00Z">
            <w:rPr>
              <w:rFonts w:ascii="Times New Roman" w:hAnsi="Times New Roman"/>
              <w:i/>
              <w:sz w:val="24"/>
              <w:vertAlign w:val="subscript"/>
            </w:rPr>
          </w:rPrChange>
        </w:rPr>
        <w:t>↓</w:t>
      </w:r>
      <w:r w:rsidR="00A902C6" w:rsidRPr="00E5054D">
        <w:rPr>
          <w:rFonts w:ascii="Times New Roman" w:hAnsi="Times New Roman"/>
          <w:i/>
          <w:sz w:val="24"/>
          <w:lang w:val="en-GB"/>
          <w:rPrChange w:id="381" w:author="Hong Je-Woo" w:date="2018-09-27T04:31:00Z">
            <w:rPr>
              <w:rFonts w:ascii="Times New Roman" w:hAnsi="Times New Roman"/>
              <w:sz w:val="24"/>
            </w:rPr>
          </w:rPrChange>
        </w:rPr>
        <w:t xml:space="preserve"> </w:t>
      </w:r>
      <m:oMath>
        <m:r>
          <w:del w:id="382" w:author="Hong Je-Woo" w:date="2018-09-27T04:31:00Z">
            <m:rPr>
              <m:sty m:val="p"/>
            </m:rPr>
            <w:rPr>
              <w:rFonts w:ascii="Cambria Math" w:eastAsia="Times New Roman" w:hAnsi="Cambria Math" w:cs="Times New Roman"/>
              <w:sz w:val="24"/>
              <w:szCs w:val="24"/>
            </w:rPr>
            <m:t>-</m:t>
          </w:del>
        </m:r>
      </m:oMath>
      <w:ins w:id="383" w:author="Hong Je-Woo" w:date="2018-09-27T04:31:00Z">
        <w:r w:rsidR="00A902C6" w:rsidRPr="00E5054D">
          <w:rPr>
            <w:rFonts w:ascii="Times New Roman" w:eastAsia="맑은 고딕" w:hAnsi="Times New Roman" w:cs="Times New Roman"/>
            <w:i/>
            <w:sz w:val="24"/>
            <w:szCs w:val="24"/>
            <w:lang w:val="en-GB"/>
          </w:rPr>
          <w:t>–</w:t>
        </w:r>
      </w:ins>
      <w:r w:rsidR="00A902C6" w:rsidRPr="00E5054D">
        <w:rPr>
          <w:rFonts w:ascii="Times New Roman" w:hAnsi="Times New Roman"/>
          <w:i/>
          <w:sz w:val="24"/>
          <w:lang w:val="en-GB"/>
          <w:rPrChange w:id="384" w:author="Hong Je-Woo" w:date="2018-09-27T04:31:00Z">
            <w:rPr>
              <w:rFonts w:ascii="Times New Roman" w:hAnsi="Times New Roman"/>
              <w:sz w:val="24"/>
            </w:rPr>
          </w:rPrChange>
        </w:rPr>
        <w:t xml:space="preserve"> </w:t>
      </w:r>
      <w:r w:rsidR="00A902C6" w:rsidRPr="00E5054D">
        <w:rPr>
          <w:rFonts w:ascii="Times New Roman" w:hAnsi="Times New Roman"/>
          <w:i/>
          <w:sz w:val="24"/>
          <w:lang w:val="en-GB"/>
          <w:rPrChange w:id="385" w:author="Hong Je-Woo" w:date="2018-09-27T04:31:00Z">
            <w:rPr>
              <w:rFonts w:ascii="Times New Roman" w:hAnsi="Times New Roman"/>
              <w:i/>
              <w:sz w:val="24"/>
            </w:rPr>
          </w:rPrChange>
        </w:rPr>
        <w:t>K</w:t>
      </w:r>
      <w:r w:rsidR="00A902C6" w:rsidRPr="00E5054D">
        <w:rPr>
          <w:rFonts w:ascii="Times New Roman" w:hAnsi="Times New Roman"/>
          <w:sz w:val="24"/>
          <w:vertAlign w:val="subscript"/>
          <w:lang w:val="en-GB"/>
          <w:rPrChange w:id="386" w:author="Hong Je-Woo" w:date="2018-09-27T04:31:00Z">
            <w:rPr>
              <w:rFonts w:ascii="Times New Roman" w:hAnsi="Times New Roman"/>
              <w:i/>
              <w:sz w:val="24"/>
              <w:vertAlign w:val="subscript"/>
            </w:rPr>
          </w:rPrChange>
        </w:rPr>
        <w:t>↑</w:t>
      </w:r>
      <w:r w:rsidR="00CC7411" w:rsidRPr="00E5054D">
        <w:rPr>
          <w:rFonts w:ascii="Times New Roman" w:hAnsi="Times New Roman"/>
          <w:sz w:val="24"/>
          <w:lang w:val="en-GB"/>
          <w:rPrChange w:id="387" w:author="Hong Je-Woo" w:date="2018-09-27T04:31:00Z">
            <w:rPr>
              <w:rFonts w:ascii="Times New Roman" w:hAnsi="Times New Roman"/>
              <w:sz w:val="24"/>
            </w:rPr>
          </w:rPrChange>
        </w:rPr>
        <w:t xml:space="preserve"> + </w:t>
      </w:r>
      <w:r w:rsidRPr="00E5054D">
        <w:rPr>
          <w:rFonts w:ascii="Times New Roman" w:hAnsi="Times New Roman"/>
          <w:i/>
          <w:sz w:val="24"/>
          <w:lang w:val="en-GB"/>
          <w:rPrChange w:id="388" w:author="Hong Je-Woo" w:date="2018-09-27T04:31:00Z">
            <w:rPr>
              <w:rFonts w:ascii="Times New Roman" w:hAnsi="Times New Roman"/>
              <w:i/>
              <w:sz w:val="24"/>
            </w:rPr>
          </w:rPrChange>
        </w:rPr>
        <w:t>L</w:t>
      </w:r>
      <w:r w:rsidRPr="00E5054D">
        <w:rPr>
          <w:rFonts w:ascii="Times New Roman" w:hAnsi="Times New Roman"/>
          <w:i/>
          <w:sz w:val="24"/>
          <w:vertAlign w:val="subscript"/>
          <w:lang w:val="en-GB"/>
          <w:rPrChange w:id="389"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390" w:author="Hong Je-Woo" w:date="2018-09-27T04:31:00Z">
            <w:rPr>
              <w:rFonts w:ascii="Times New Roman" w:hAnsi="Times New Roman"/>
              <w:sz w:val="24"/>
            </w:rPr>
          </w:rPrChange>
        </w:rPr>
        <w:t xml:space="preserve"> </w:t>
      </w:r>
      <w:del w:id="391" w:author="Hong Je-Woo" w:date="2018-09-27T04:31:00Z">
        <w:r w:rsidRPr="007E5D70">
          <w:rPr>
            <w:rFonts w:ascii="Times New Roman" w:eastAsia="Times New Roman" w:hAnsi="Times New Roman" w:cs="Times New Roman"/>
            <w:sz w:val="24"/>
            <w:szCs w:val="24"/>
          </w:rPr>
          <w:delText>+</w:delText>
        </w:r>
      </w:del>
      <w:ins w:id="392" w:author="Hong Je-Woo" w:date="2018-09-27T04:31:00Z">
        <w:r w:rsidR="003F01ED" w:rsidRPr="00E5054D">
          <w:rPr>
            <w:rFonts w:ascii="Times New Roman" w:eastAsia="새굴림" w:hAnsi="Times New Roman" w:cs="Times New Roman"/>
            <w:sz w:val="24"/>
            <w:szCs w:val="24"/>
            <w:lang w:val="en-GB"/>
          </w:rPr>
          <w:t>–</w:t>
        </w:r>
      </w:ins>
      <w:r w:rsidR="003F01ED" w:rsidRPr="00E5054D">
        <w:rPr>
          <w:rFonts w:ascii="Times New Roman" w:hAnsi="Times New Roman"/>
          <w:sz w:val="24"/>
          <w:lang w:val="en-GB"/>
          <w:rPrChange w:id="393" w:author="Hong Je-Woo" w:date="2018-09-27T04:31:00Z">
            <w:rPr>
              <w:rFonts w:ascii="Times New Roman" w:hAnsi="Times New Roman"/>
              <w:sz w:val="24"/>
            </w:rPr>
          </w:rPrChange>
        </w:rPr>
        <w:t xml:space="preserve"> </w:t>
      </w:r>
      <w:r w:rsidRPr="00E5054D">
        <w:rPr>
          <w:rFonts w:ascii="Times New Roman" w:hAnsi="Times New Roman"/>
          <w:i/>
          <w:sz w:val="24"/>
          <w:lang w:val="en-GB"/>
          <w:rPrChange w:id="394" w:author="Hong Je-Woo" w:date="2018-09-27T04:31:00Z">
            <w:rPr>
              <w:rFonts w:ascii="Times New Roman" w:hAnsi="Times New Roman"/>
              <w:i/>
              <w:sz w:val="24"/>
            </w:rPr>
          </w:rPrChange>
        </w:rPr>
        <w:t>L</w:t>
      </w:r>
      <w:r w:rsidRPr="00E5054D">
        <w:rPr>
          <w:rFonts w:ascii="Times New Roman" w:hAnsi="Times New Roman"/>
          <w:i/>
          <w:sz w:val="24"/>
          <w:vertAlign w:val="subscript"/>
          <w:lang w:val="en-GB"/>
          <w:rPrChange w:id="395"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396" w:author="Hong Je-Woo" w:date="2018-09-27T04:31:00Z">
            <w:rPr>
              <w:rFonts w:ascii="Times New Roman" w:hAnsi="Times New Roman"/>
              <w:sz w:val="24"/>
            </w:rPr>
          </w:rPrChange>
        </w:rPr>
        <w:t xml:space="preserve"> </w:t>
      </w:r>
      <w:r w:rsidR="00AB6DD1" w:rsidRPr="00E5054D">
        <w:rPr>
          <w:rFonts w:ascii="Times New Roman" w:hAnsi="Times New Roman"/>
          <w:sz w:val="24"/>
          <w:lang w:val="en-GB"/>
          <w:rPrChange w:id="397" w:author="Hong Je-Woo" w:date="2018-09-27T04:31:00Z">
            <w:rPr>
              <w:rFonts w:ascii="Times New Roman" w:hAnsi="Times New Roman"/>
              <w:sz w:val="24"/>
            </w:rPr>
          </w:rPrChange>
        </w:rPr>
        <w:t xml:space="preserve"> </w:t>
      </w:r>
      <w:r w:rsidRPr="00E5054D">
        <w:rPr>
          <w:rFonts w:ascii="Times New Roman" w:hAnsi="Times New Roman"/>
          <w:sz w:val="24"/>
          <w:lang w:val="en-GB"/>
          <w:rPrChange w:id="398" w:author="Hong Je-Woo" w:date="2018-09-27T04:31:00Z">
            <w:rPr>
              <w:rFonts w:ascii="Times New Roman" w:hAnsi="Times New Roman"/>
              <w:sz w:val="24"/>
            </w:rPr>
          </w:rPrChange>
        </w:rPr>
        <w:t>(W m</w:t>
      </w:r>
      <w:r w:rsidRPr="00E5054D">
        <w:rPr>
          <w:rFonts w:ascii="Times New Roman" w:hAnsi="Times New Roman"/>
          <w:sz w:val="24"/>
          <w:vertAlign w:val="superscript"/>
          <w:lang w:val="en-GB"/>
          <w:rPrChange w:id="399"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400" w:author="Hong Je-Woo" w:date="2018-09-27T04:31:00Z">
            <w:rPr>
              <w:rFonts w:ascii="Times New Roman" w:hAnsi="Times New Roman"/>
              <w:sz w:val="24"/>
            </w:rPr>
          </w:rPrChange>
        </w:rPr>
        <w:t>)</w:t>
      </w:r>
      <w:r w:rsidRPr="00E5054D">
        <w:rPr>
          <w:rFonts w:ascii="Times New Roman" w:hAnsi="Times New Roman"/>
          <w:sz w:val="24"/>
          <w:lang w:val="en-GB"/>
          <w:rPrChange w:id="401" w:author="Hong Je-Woo" w:date="2018-09-27T04:31:00Z">
            <w:rPr>
              <w:rFonts w:ascii="Times New Roman" w:hAnsi="Times New Roman"/>
              <w:sz w:val="24"/>
            </w:rPr>
          </w:rPrChange>
        </w:rPr>
        <w:tab/>
      </w:r>
      <w:r w:rsidRPr="00E5054D">
        <w:rPr>
          <w:rFonts w:ascii="Times New Roman" w:hAnsi="Times New Roman"/>
          <w:sz w:val="24"/>
          <w:lang w:val="en-GB"/>
          <w:rPrChange w:id="402" w:author="Hong Je-Woo" w:date="2018-09-27T04:31:00Z">
            <w:rPr>
              <w:rFonts w:ascii="Times New Roman" w:hAnsi="Times New Roman"/>
              <w:sz w:val="24"/>
            </w:rPr>
          </w:rPrChange>
        </w:rPr>
        <w:tab/>
      </w:r>
      <w:r w:rsidRPr="00E5054D">
        <w:rPr>
          <w:rFonts w:ascii="Times New Roman" w:hAnsi="Times New Roman"/>
          <w:sz w:val="24"/>
          <w:lang w:val="en-GB"/>
          <w:rPrChange w:id="403" w:author="Hong Je-Woo" w:date="2018-09-27T04:31:00Z">
            <w:rPr>
              <w:rFonts w:ascii="Times New Roman" w:hAnsi="Times New Roman"/>
              <w:sz w:val="24"/>
            </w:rPr>
          </w:rPrChange>
        </w:rPr>
        <w:tab/>
      </w:r>
      <w:r w:rsidRPr="00E5054D">
        <w:rPr>
          <w:rFonts w:ascii="Times New Roman" w:hAnsi="Times New Roman"/>
          <w:sz w:val="24"/>
          <w:lang w:val="en-GB"/>
          <w:rPrChange w:id="404" w:author="Hong Je-Woo" w:date="2018-09-27T04:31:00Z">
            <w:rPr>
              <w:rFonts w:ascii="Times New Roman" w:hAnsi="Times New Roman"/>
              <w:sz w:val="24"/>
            </w:rPr>
          </w:rPrChange>
        </w:rPr>
        <w:tab/>
      </w:r>
      <w:r w:rsidRPr="00E5054D">
        <w:rPr>
          <w:rFonts w:ascii="Times New Roman" w:hAnsi="Times New Roman"/>
          <w:sz w:val="24"/>
          <w:lang w:val="en-GB"/>
          <w:rPrChange w:id="405" w:author="Hong Je-Woo" w:date="2018-09-27T04:31:00Z">
            <w:rPr>
              <w:rFonts w:ascii="Times New Roman" w:hAnsi="Times New Roman"/>
              <w:sz w:val="24"/>
            </w:rPr>
          </w:rPrChange>
        </w:rPr>
        <w:tab/>
      </w:r>
      <w:r w:rsidRPr="00E5054D">
        <w:rPr>
          <w:rFonts w:ascii="Times New Roman" w:hAnsi="Times New Roman"/>
          <w:sz w:val="24"/>
          <w:lang w:val="en-GB"/>
          <w:rPrChange w:id="406" w:author="Hong Je-Woo" w:date="2018-09-27T04:31:00Z">
            <w:rPr>
              <w:rFonts w:ascii="Times New Roman" w:hAnsi="Times New Roman"/>
              <w:sz w:val="24"/>
            </w:rPr>
          </w:rPrChange>
        </w:rPr>
        <w:tab/>
      </w:r>
      <w:r w:rsidRPr="00E5054D">
        <w:rPr>
          <w:rFonts w:ascii="Times New Roman" w:hAnsi="Times New Roman"/>
          <w:sz w:val="24"/>
          <w:lang w:val="en-GB"/>
          <w:rPrChange w:id="407" w:author="Hong Je-Woo" w:date="2018-09-27T04:31:00Z">
            <w:rPr>
              <w:rFonts w:ascii="Times New Roman" w:hAnsi="Times New Roman"/>
              <w:sz w:val="24"/>
            </w:rPr>
          </w:rPrChange>
        </w:rPr>
        <w:tab/>
        <w:t>(2)</w:t>
      </w:r>
    </w:p>
    <w:p w14:paraId="2E65B6F0" w14:textId="2E22BC03" w:rsidR="00B72C41" w:rsidRPr="00E5054D" w:rsidRDefault="00B72C41" w:rsidP="00B72C41">
      <w:pPr>
        <w:wordWrap/>
        <w:spacing w:line="480" w:lineRule="auto"/>
        <w:rPr>
          <w:rFonts w:ascii="Times New Roman" w:hAnsi="Times New Roman"/>
          <w:sz w:val="24"/>
          <w:lang w:val="en-GB"/>
          <w:rPrChange w:id="408" w:author="Hong Je-Woo" w:date="2018-09-27T04:31:00Z">
            <w:rPr>
              <w:rFonts w:ascii="Times New Roman" w:hAnsi="Times New Roman"/>
              <w:sz w:val="24"/>
            </w:rPr>
          </w:rPrChange>
        </w:rPr>
      </w:pPr>
      <w:r w:rsidRPr="00E5054D">
        <w:rPr>
          <w:rFonts w:ascii="Times New Roman" w:hAnsi="Times New Roman"/>
          <w:sz w:val="24"/>
          <w:lang w:val="en-GB"/>
          <w:rPrChange w:id="409" w:author="Hong Je-Woo" w:date="2018-09-27T04:31:00Z">
            <w:rPr>
              <w:rFonts w:ascii="Times New Roman" w:hAnsi="Times New Roman"/>
              <w:sz w:val="24"/>
            </w:rPr>
          </w:rPrChange>
        </w:rPr>
        <w:t xml:space="preserve">This study presents direct </w:t>
      </w:r>
      <w:del w:id="410" w:author="Hong Je-Woo" w:date="2018-09-27T04:31:00Z">
        <w:r w:rsidRPr="007E5D70">
          <w:rPr>
            <w:rFonts w:ascii="Times New Roman" w:eastAsia="Times New Roman" w:hAnsi="Times New Roman" w:cs="Times New Roman"/>
            <w:sz w:val="24"/>
            <w:szCs w:val="24"/>
          </w:rPr>
          <w:delText>observ</w:delText>
        </w:r>
        <w:r>
          <w:rPr>
            <w:rFonts w:ascii="Times New Roman" w:eastAsia="Times New Roman" w:hAnsi="Times New Roman" w:cs="Times New Roman"/>
            <w:sz w:val="24"/>
            <w:szCs w:val="24"/>
          </w:rPr>
          <w:delText>ation</w:delText>
        </w:r>
      </w:del>
      <w:ins w:id="411" w:author="Hong Je-Woo" w:date="2018-09-27T04:31:00Z">
        <w:r w:rsidRPr="00E5054D">
          <w:rPr>
            <w:rFonts w:ascii="Times New Roman" w:eastAsia="Times New Roman" w:hAnsi="Times New Roman" w:cs="Times New Roman"/>
            <w:sz w:val="24"/>
            <w:szCs w:val="24"/>
            <w:lang w:val="en-GB"/>
          </w:rPr>
          <w:t>observation</w:t>
        </w:r>
        <w:r w:rsidR="00CF5DD8" w:rsidRPr="00E5054D">
          <w:rPr>
            <w:rFonts w:ascii="Times New Roman" w:eastAsia="Times New Roman" w:hAnsi="Times New Roman" w:cs="Times New Roman"/>
            <w:sz w:val="24"/>
            <w:szCs w:val="24"/>
            <w:lang w:val="en-GB"/>
          </w:rPr>
          <w:t>s</w:t>
        </w:r>
      </w:ins>
      <w:r w:rsidRPr="00E5054D">
        <w:rPr>
          <w:rFonts w:ascii="Times New Roman" w:hAnsi="Times New Roman"/>
          <w:sz w:val="24"/>
          <w:lang w:val="en-GB"/>
          <w:rPrChange w:id="412" w:author="Hong Je-Woo" w:date="2018-09-27T04:31:00Z">
            <w:rPr>
              <w:rFonts w:ascii="Times New Roman" w:hAnsi="Times New Roman"/>
              <w:sz w:val="24"/>
            </w:rPr>
          </w:rPrChange>
        </w:rPr>
        <w:t xml:space="preserve"> of surface albedo (</w:t>
      </w:r>
      <w:r w:rsidRPr="00E5054D">
        <w:rPr>
          <w:rFonts w:ascii="Times New Roman" w:hAnsi="Times New Roman"/>
          <w:i/>
          <w:sz w:val="24"/>
          <w:lang w:val="en-GB"/>
          <w:rPrChange w:id="413" w:author="Hong Je-Woo" w:date="2018-09-27T04:31:00Z">
            <w:rPr>
              <w:rFonts w:ascii="Times New Roman" w:hAnsi="Times New Roman"/>
              <w:i/>
              <w:sz w:val="24"/>
            </w:rPr>
          </w:rPrChange>
        </w:rPr>
        <w:t>α</w:t>
      </w:r>
      <w:del w:id="414" w:author="Hong Je-Woo" w:date="2018-09-27T04:31:00Z">
        <w:r w:rsidRPr="00E25ACC">
          <w:rPr>
            <w:rFonts w:ascii="Times New Roman" w:hAnsi="Times New Roman" w:cs="Times New Roman"/>
            <w:sz w:val="24"/>
            <w:szCs w:val="24"/>
          </w:rPr>
          <w:delText>=</w:delText>
        </w:r>
      </w:del>
      <w:ins w:id="415" w:author="Hong Je-Woo" w:date="2018-09-27T04:31:00Z">
        <w:r w:rsidR="00187527">
          <w:rPr>
            <w:rFonts w:ascii="Times New Roman" w:hAnsi="Times New Roman" w:cs="Times New Roman"/>
            <w:i/>
            <w:sz w:val="24"/>
            <w:szCs w:val="24"/>
            <w:lang w:val="en-GB"/>
          </w:rPr>
          <w:t xml:space="preserve"> </w:t>
        </w:r>
        <w:r w:rsidRPr="00E5054D">
          <w:rPr>
            <w:rFonts w:ascii="Times New Roman" w:hAnsi="Times New Roman" w:cs="Times New Roman"/>
            <w:sz w:val="24"/>
            <w:szCs w:val="24"/>
            <w:lang w:val="en-GB"/>
          </w:rPr>
          <w:t>=</w:t>
        </w:r>
        <w:r w:rsidR="00187527">
          <w:rPr>
            <w:rFonts w:ascii="Times New Roman" w:hAnsi="Times New Roman" w:cs="Times New Roman"/>
            <w:sz w:val="24"/>
            <w:szCs w:val="24"/>
            <w:lang w:val="en-GB"/>
          </w:rPr>
          <w:t xml:space="preserve"> </w:t>
        </w:r>
      </w:ins>
      <w:r w:rsidRPr="00E5054D">
        <w:rPr>
          <w:rFonts w:ascii="Times New Roman" w:hAnsi="Times New Roman"/>
          <w:i/>
          <w:sz w:val="24"/>
          <w:lang w:val="en-GB"/>
          <w:rPrChange w:id="416" w:author="Hong Je-Woo" w:date="2018-09-27T04:31:00Z">
            <w:rPr>
              <w:rFonts w:ascii="Times New Roman" w:hAnsi="Times New Roman"/>
              <w:i/>
              <w:sz w:val="24"/>
            </w:rPr>
          </w:rPrChange>
        </w:rPr>
        <w:t>K</w:t>
      </w:r>
      <w:r w:rsidRPr="00E5054D">
        <w:rPr>
          <w:rFonts w:ascii="Times New Roman" w:hAnsi="Times New Roman"/>
          <w:i/>
          <w:sz w:val="24"/>
          <w:vertAlign w:val="subscript"/>
          <w:lang w:val="en-GB"/>
          <w:rPrChange w:id="417"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418" w:author="Hong Je-Woo" w:date="2018-09-27T04:31:00Z">
            <w:rPr>
              <w:rFonts w:ascii="Times New Roman" w:hAnsi="Times New Roman"/>
              <w:sz w:val="24"/>
            </w:rPr>
          </w:rPrChange>
        </w:rPr>
        <w:t>/</w:t>
      </w:r>
      <w:r w:rsidRPr="00E5054D">
        <w:rPr>
          <w:rFonts w:ascii="Times New Roman" w:hAnsi="Times New Roman"/>
          <w:i/>
          <w:sz w:val="24"/>
          <w:lang w:val="en-GB"/>
          <w:rPrChange w:id="419" w:author="Hong Je-Woo" w:date="2018-09-27T04:31:00Z">
            <w:rPr>
              <w:rFonts w:ascii="Times New Roman" w:hAnsi="Times New Roman"/>
              <w:i/>
              <w:sz w:val="24"/>
            </w:rPr>
          </w:rPrChange>
        </w:rPr>
        <w:t>K</w:t>
      </w:r>
      <w:r w:rsidRPr="00E5054D">
        <w:rPr>
          <w:rFonts w:ascii="Times New Roman" w:hAnsi="Times New Roman"/>
          <w:i/>
          <w:sz w:val="24"/>
          <w:vertAlign w:val="subscript"/>
          <w:lang w:val="en-GB"/>
          <w:rPrChange w:id="420"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421" w:author="Hong Je-Woo" w:date="2018-09-27T04:31:00Z">
            <w:rPr>
              <w:rFonts w:ascii="Times New Roman" w:hAnsi="Times New Roman"/>
              <w:sz w:val="24"/>
            </w:rPr>
          </w:rPrChange>
        </w:rPr>
        <w:t xml:space="preserve">) by a net radiometer, </w:t>
      </w:r>
      <w:del w:id="422" w:author="Hong Je-Woo" w:date="2018-09-27T04:31:00Z">
        <w:r w:rsidRPr="007E5D70">
          <w:rPr>
            <w:rFonts w:ascii="Times New Roman" w:hAnsi="Times New Roman" w:cs="Times New Roman"/>
            <w:sz w:val="24"/>
            <w:szCs w:val="24"/>
          </w:rPr>
          <w:delText>analyzed</w:delText>
        </w:r>
      </w:del>
      <w:ins w:id="423" w:author="Hong Je-Woo" w:date="2018-09-27T04:31:00Z">
        <w:r w:rsidR="00187527" w:rsidRPr="00E5054D">
          <w:rPr>
            <w:rFonts w:ascii="Times New Roman" w:hAnsi="Times New Roman" w:cs="Times New Roman"/>
            <w:sz w:val="24"/>
            <w:szCs w:val="24"/>
            <w:lang w:val="en-GB"/>
          </w:rPr>
          <w:t>analysed</w:t>
        </w:r>
      </w:ins>
      <w:r w:rsidRPr="00E5054D">
        <w:rPr>
          <w:rFonts w:ascii="Times New Roman" w:hAnsi="Times New Roman"/>
          <w:sz w:val="24"/>
          <w:lang w:val="en-GB"/>
          <w:rPrChange w:id="424" w:author="Hong Je-Woo" w:date="2018-09-27T04:31:00Z">
            <w:rPr>
              <w:rFonts w:ascii="Times New Roman" w:hAnsi="Times New Roman"/>
              <w:sz w:val="24"/>
            </w:rPr>
          </w:rPrChange>
        </w:rPr>
        <w:t xml:space="preserve"> with several potential issues to understand the </w:t>
      </w:r>
      <w:del w:id="425" w:author="Hong Je-Woo" w:date="2018-09-27T04:31:00Z">
        <w:r w:rsidRPr="007E5D70">
          <w:rPr>
            <w:rFonts w:ascii="Times New Roman" w:hAnsi="Times New Roman" w:cs="Times New Roman"/>
            <w:sz w:val="24"/>
            <w:szCs w:val="24"/>
          </w:rPr>
          <w:delText>neighborhood</w:delText>
        </w:r>
      </w:del>
      <w:ins w:id="426" w:author="Hong Je-Woo" w:date="2018-09-27T04:31:00Z">
        <w:r w:rsidR="00187527" w:rsidRPr="00E5054D">
          <w:rPr>
            <w:rFonts w:ascii="Times New Roman" w:hAnsi="Times New Roman" w:cs="Times New Roman"/>
            <w:sz w:val="24"/>
            <w:szCs w:val="24"/>
            <w:lang w:val="en-GB"/>
          </w:rPr>
          <w:t>neighbourhood</w:t>
        </w:r>
      </w:ins>
      <w:r w:rsidRPr="00E5054D">
        <w:rPr>
          <w:rFonts w:ascii="Times New Roman" w:hAnsi="Times New Roman"/>
          <w:sz w:val="24"/>
          <w:lang w:val="en-GB"/>
          <w:rPrChange w:id="427" w:author="Hong Je-Woo" w:date="2018-09-27T04:31:00Z">
            <w:rPr>
              <w:rFonts w:ascii="Times New Roman" w:hAnsi="Times New Roman"/>
              <w:sz w:val="24"/>
            </w:rPr>
          </w:rPrChange>
        </w:rPr>
        <w:t xml:space="preserve">-scale </w:t>
      </w:r>
      <w:r w:rsidRPr="00E5054D">
        <w:rPr>
          <w:rFonts w:ascii="Times New Roman" w:hAnsi="Times New Roman"/>
          <w:i/>
          <w:sz w:val="24"/>
          <w:lang w:val="en-GB"/>
          <w:rPrChange w:id="428" w:author="Hong Je-Woo" w:date="2018-09-27T04:31:00Z">
            <w:rPr>
              <w:rFonts w:ascii="Times New Roman" w:hAnsi="Times New Roman"/>
              <w:i/>
              <w:sz w:val="24"/>
            </w:rPr>
          </w:rPrChange>
        </w:rPr>
        <w:t>α</w:t>
      </w:r>
      <w:r w:rsidRPr="00E5054D" w:rsidDel="001A5D2C">
        <w:rPr>
          <w:rFonts w:ascii="Times New Roman" w:hAnsi="Times New Roman"/>
          <w:sz w:val="24"/>
          <w:lang w:val="en-GB"/>
          <w:rPrChange w:id="429" w:author="Hong Je-Woo" w:date="2018-09-27T04:31:00Z">
            <w:rPr>
              <w:rFonts w:ascii="Times New Roman" w:hAnsi="Times New Roman"/>
              <w:sz w:val="24"/>
            </w:rPr>
          </w:rPrChange>
        </w:rPr>
        <w:t xml:space="preserve"> </w:t>
      </w:r>
      <w:r w:rsidRPr="00E5054D">
        <w:rPr>
          <w:rFonts w:ascii="Times New Roman" w:hAnsi="Times New Roman"/>
          <w:sz w:val="24"/>
          <w:lang w:val="en-GB"/>
          <w:rPrChange w:id="430" w:author="Hong Je-Woo" w:date="2018-09-27T04:31:00Z">
            <w:rPr>
              <w:rFonts w:ascii="Times New Roman" w:hAnsi="Times New Roman"/>
              <w:sz w:val="24"/>
            </w:rPr>
          </w:rPrChange>
        </w:rPr>
        <w:t>and its seasonal variability.</w:t>
      </w:r>
    </w:p>
    <w:p w14:paraId="2E65B6F1" w14:textId="7DCCC65B" w:rsidR="00644A2E" w:rsidRPr="00E5054D" w:rsidRDefault="00B72C41">
      <w:pPr>
        <w:wordWrap/>
        <w:spacing w:line="480" w:lineRule="auto"/>
        <w:ind w:firstLine="357"/>
        <w:rPr>
          <w:rFonts w:ascii="Times New Roman" w:hAnsi="Times New Roman"/>
          <w:sz w:val="24"/>
          <w:lang w:val="en-GB"/>
          <w:rPrChange w:id="431" w:author="Hong Je-Woo" w:date="2018-09-27T04:31:00Z">
            <w:rPr>
              <w:rFonts w:ascii="Times New Roman" w:hAnsi="Times New Roman"/>
              <w:sz w:val="24"/>
            </w:rPr>
          </w:rPrChange>
        </w:rPr>
      </w:pPr>
      <w:del w:id="432" w:author="Hong Je-Woo" w:date="2018-09-27T04:31:00Z">
        <w:r w:rsidRPr="007E5D70">
          <w:rPr>
            <w:rFonts w:ascii="Times New Roman" w:eastAsia="Times New Roman" w:hAnsi="Times New Roman" w:cs="Times New Roman"/>
            <w:sz w:val="24"/>
            <w:szCs w:val="24"/>
          </w:rPr>
          <w:delText xml:space="preserve">In the eddy covariance measurement, </w:delText>
        </w:r>
        <w:r w:rsidRPr="007E5D70">
          <w:rPr>
            <w:rFonts w:ascii="Times New Roman" w:eastAsia="Times New Roman" w:hAnsi="Times New Roman" w:cs="Times New Roman"/>
            <w:i/>
            <w:iCs/>
            <w:sz w:val="24"/>
            <w:szCs w:val="24"/>
          </w:rPr>
          <w:delText>Q</w:delText>
        </w:r>
        <w:r w:rsidRPr="007E5D70">
          <w:rPr>
            <w:rFonts w:ascii="Times New Roman" w:eastAsia="Times New Roman" w:hAnsi="Times New Roman" w:cs="Times New Roman"/>
            <w:i/>
            <w:iCs/>
            <w:sz w:val="24"/>
            <w:szCs w:val="24"/>
            <w:vertAlign w:val="subscript"/>
          </w:rPr>
          <w:delText>H</w:delText>
        </w:r>
        <w:r w:rsidRPr="007E5D70">
          <w:rPr>
            <w:rFonts w:ascii="Times New Roman" w:eastAsia="Times New Roman" w:hAnsi="Times New Roman" w:cs="Times New Roman"/>
            <w:sz w:val="24"/>
            <w:szCs w:val="24"/>
          </w:rPr>
          <w:delText xml:space="preserve"> </w:delText>
        </w:r>
        <w:r>
          <w:rPr>
            <w:rFonts w:ascii="Times New Roman" w:eastAsia="Times New Roman" w:hAnsi="Times New Roman" w:cs="Times New Roman"/>
            <w:sz w:val="24"/>
            <w:szCs w:val="24"/>
          </w:rPr>
          <w:delText xml:space="preserve">already </w:delText>
        </w:r>
        <w:r w:rsidRPr="007E5D70">
          <w:rPr>
            <w:rFonts w:ascii="Times New Roman" w:eastAsia="Times New Roman" w:hAnsi="Times New Roman" w:cs="Times New Roman"/>
            <w:sz w:val="24"/>
            <w:szCs w:val="24"/>
          </w:rPr>
          <w:delText xml:space="preserve">includes the effects of </w:delText>
        </w:r>
        <w:r w:rsidRPr="007E5D70">
          <w:rPr>
            <w:rFonts w:ascii="Times New Roman" w:eastAsia="Times New Roman" w:hAnsi="Times New Roman" w:cs="Times New Roman"/>
            <w:i/>
            <w:iCs/>
            <w:sz w:val="24"/>
            <w:szCs w:val="24"/>
          </w:rPr>
          <w:delText>Q</w:delText>
        </w:r>
        <w:r w:rsidRPr="007E5D70">
          <w:rPr>
            <w:rFonts w:ascii="Times New Roman" w:eastAsia="Times New Roman" w:hAnsi="Times New Roman" w:cs="Times New Roman"/>
            <w:i/>
            <w:iCs/>
            <w:sz w:val="24"/>
            <w:szCs w:val="24"/>
            <w:vertAlign w:val="subscript"/>
          </w:rPr>
          <w:delText>F</w:delText>
        </w:r>
        <w:r w:rsidRPr="007E5D70">
          <w:rPr>
            <w:rFonts w:ascii="Times New Roman" w:eastAsia="Times New Roman" w:hAnsi="Times New Roman" w:cs="Times New Roman"/>
            <w:sz w:val="24"/>
            <w:szCs w:val="24"/>
          </w:rPr>
          <w:delText xml:space="preserve"> as a direct heat and </w:delText>
        </w:r>
        <w:r w:rsidRPr="007E5D70">
          <w:rPr>
            <w:rFonts w:ascii="Times New Roman" w:eastAsia="Times New Roman" w:hAnsi="Times New Roman" w:cs="Times New Roman"/>
            <w:i/>
            <w:iCs/>
            <w:sz w:val="24"/>
            <w:szCs w:val="24"/>
          </w:rPr>
          <w:delText>Q</w:delText>
        </w:r>
        <w:r w:rsidRPr="007E5D70">
          <w:rPr>
            <w:rFonts w:ascii="Times New Roman" w:eastAsia="Times New Roman" w:hAnsi="Times New Roman" w:cs="Times New Roman"/>
            <w:i/>
            <w:iCs/>
            <w:sz w:val="24"/>
            <w:szCs w:val="24"/>
            <w:vertAlign w:val="subscript"/>
          </w:rPr>
          <w:delText>E</w:delText>
        </w:r>
        <w:r w:rsidRPr="007E5D70">
          <w:rPr>
            <w:rFonts w:ascii="Times New Roman" w:eastAsia="Times New Roman" w:hAnsi="Times New Roman" w:cs="Times New Roman"/>
            <w:sz w:val="24"/>
            <w:szCs w:val="24"/>
          </w:rPr>
          <w:delText xml:space="preserve"> contains </w:delText>
        </w:r>
        <w:r>
          <w:rPr>
            <w:rFonts w:ascii="Times New Roman" w:eastAsia="Times New Roman" w:hAnsi="Times New Roman" w:cs="Times New Roman"/>
            <w:sz w:val="24"/>
            <w:szCs w:val="24"/>
          </w:rPr>
          <w:delText xml:space="preserve">the </w:delText>
        </w:r>
        <w:r w:rsidRPr="007E5D70">
          <w:rPr>
            <w:rFonts w:ascii="Times New Roman" w:eastAsia="Times New Roman" w:hAnsi="Times New Roman" w:cs="Times New Roman"/>
            <w:sz w:val="24"/>
            <w:szCs w:val="24"/>
          </w:rPr>
          <w:delText xml:space="preserve">effects of water vapor from </w:delText>
        </w:r>
        <w:r>
          <w:rPr>
            <w:rFonts w:ascii="Times New Roman" w:eastAsia="Times New Roman" w:hAnsi="Times New Roman" w:cs="Times New Roman"/>
            <w:sz w:val="24"/>
            <w:szCs w:val="24"/>
          </w:rPr>
          <w:delText xml:space="preserve">the </w:delText>
        </w:r>
        <w:r w:rsidRPr="007E5D70">
          <w:rPr>
            <w:rFonts w:ascii="Times New Roman" w:eastAsia="Times New Roman" w:hAnsi="Times New Roman" w:cs="Times New Roman"/>
            <w:sz w:val="24"/>
            <w:szCs w:val="24"/>
          </w:rPr>
          <w:delText>combustion of fossil fuel</w:delText>
        </w:r>
        <w:r>
          <w:rPr>
            <w:rFonts w:ascii="Times New Roman" w:eastAsia="Times New Roman" w:hAnsi="Times New Roman" w:cs="Times New Roman"/>
            <w:sz w:val="24"/>
            <w:szCs w:val="24"/>
          </w:rPr>
          <w:delText>s</w:delText>
        </w:r>
        <w:r w:rsidRPr="007E5D70">
          <w:rPr>
            <w:rFonts w:ascii="Times New Roman" w:eastAsia="Times New Roman" w:hAnsi="Times New Roman" w:cs="Times New Roman"/>
            <w:sz w:val="24"/>
            <w:szCs w:val="24"/>
          </w:rPr>
          <w:delText xml:space="preserve"> and evaporation from water-cooling system</w:delText>
        </w:r>
        <w:r>
          <w:rPr>
            <w:rFonts w:ascii="Times New Roman" w:eastAsia="Times New Roman" w:hAnsi="Times New Roman" w:cs="Times New Roman"/>
            <w:sz w:val="24"/>
            <w:szCs w:val="24"/>
          </w:rPr>
          <w:delText>s</w:delText>
        </w:r>
        <w:r w:rsidRPr="007E5D70">
          <w:rPr>
            <w:rFonts w:ascii="Times New Roman" w:eastAsia="Times New Roman" w:hAnsi="Times New Roman" w:cs="Times New Roman"/>
            <w:sz w:val="24"/>
            <w:szCs w:val="24"/>
          </w:rPr>
          <w:delText>. In</w:delText>
        </w:r>
      </w:del>
      <w:ins w:id="433" w:author="Hong Je-Woo" w:date="2018-09-27T04:31:00Z">
        <w:r w:rsidR="002532BD" w:rsidRPr="00E5054D">
          <w:rPr>
            <w:rFonts w:ascii="Times New Roman" w:eastAsia="Times New Roman" w:hAnsi="Times New Roman" w:cs="Times New Roman"/>
            <w:sz w:val="24"/>
            <w:szCs w:val="24"/>
            <w:lang w:val="en-GB"/>
          </w:rPr>
          <w:t>Similar to previous studies,</w:t>
        </w:r>
      </w:ins>
      <w:r w:rsidR="002532BD" w:rsidRPr="00E5054D">
        <w:rPr>
          <w:rFonts w:ascii="Times New Roman" w:hAnsi="Times New Roman"/>
          <w:sz w:val="24"/>
          <w:lang w:val="en-GB"/>
          <w:rPrChange w:id="434" w:author="Hong Je-Woo" w:date="2018-09-27T04:31:00Z">
            <w:rPr>
              <w:rFonts w:ascii="Times New Roman" w:hAnsi="Times New Roman"/>
              <w:sz w:val="24"/>
            </w:rPr>
          </w:rPrChange>
        </w:rPr>
        <w:t xml:space="preserve"> </w:t>
      </w:r>
      <w:r w:rsidR="00A05A31" w:rsidRPr="00E5054D">
        <w:rPr>
          <w:rFonts w:ascii="Times New Roman" w:hAnsi="Times New Roman"/>
          <w:sz w:val="24"/>
          <w:lang w:val="en-GB"/>
          <w:rPrChange w:id="435" w:author="Hong Je-Woo" w:date="2018-09-27T04:31:00Z">
            <w:rPr>
              <w:rFonts w:ascii="Times New Roman" w:hAnsi="Times New Roman"/>
              <w:sz w:val="24"/>
            </w:rPr>
          </w:rPrChange>
        </w:rPr>
        <w:t>this study</w:t>
      </w:r>
      <w:del w:id="436" w:author="Hong Je-Woo" w:date="2018-09-27T04:31:00Z">
        <w:r w:rsidRPr="007E5D70">
          <w:rPr>
            <w:rFonts w:ascii="Times New Roman" w:eastAsia="Times New Roman" w:hAnsi="Times New Roman" w:cs="Times New Roman"/>
            <w:sz w:val="24"/>
            <w:szCs w:val="24"/>
          </w:rPr>
          <w:delText xml:space="preserve">, </w:delText>
        </w:r>
        <w:r w:rsidRPr="007E5D70">
          <w:rPr>
            <w:rFonts w:ascii="Times New Roman" w:eastAsia="Times New Roman" w:hAnsi="Times New Roman" w:cs="Times New Roman"/>
            <w:i/>
            <w:iCs/>
            <w:sz w:val="24"/>
            <w:szCs w:val="24"/>
          </w:rPr>
          <w:delText>dQ</w:delText>
        </w:r>
        <w:r w:rsidRPr="007E5D70">
          <w:rPr>
            <w:rFonts w:ascii="Times New Roman" w:eastAsia="Times New Roman" w:hAnsi="Times New Roman" w:cs="Times New Roman"/>
            <w:i/>
            <w:iCs/>
            <w:sz w:val="24"/>
            <w:szCs w:val="24"/>
            <w:vertAlign w:val="subscript"/>
          </w:rPr>
          <w:delText>A</w:delText>
        </w:r>
        <w:r w:rsidRPr="007E5D70">
          <w:rPr>
            <w:rFonts w:ascii="Times New Roman" w:eastAsia="Times New Roman" w:hAnsi="Times New Roman" w:cs="Times New Roman"/>
            <w:sz w:val="24"/>
            <w:szCs w:val="24"/>
          </w:rPr>
          <w:delText xml:space="preserve"> was ignored and</w:delText>
        </w:r>
      </w:del>
      <w:ins w:id="437" w:author="Hong Je-Woo" w:date="2018-09-27T04:31:00Z">
        <w:r w:rsidR="002532BD" w:rsidRPr="00E5054D">
          <w:rPr>
            <w:rFonts w:ascii="Times New Roman" w:hAnsi="Times New Roman" w:cs="Times New Roman"/>
            <w:sz w:val="24"/>
            <w:szCs w:val="24"/>
            <w:lang w:val="en-GB"/>
          </w:rPr>
          <w:t xml:space="preserve"> estimates</w:t>
        </w:r>
      </w:ins>
      <w:r w:rsidR="00A05A31" w:rsidRPr="00E5054D">
        <w:rPr>
          <w:rFonts w:ascii="Times New Roman" w:hAnsi="Times New Roman"/>
          <w:sz w:val="24"/>
          <w:lang w:val="en-GB"/>
          <w:rPrChange w:id="438" w:author="Hong Je-Woo" w:date="2018-09-27T04:31:00Z">
            <w:rPr>
              <w:rFonts w:ascii="Times New Roman" w:hAnsi="Times New Roman"/>
              <w:sz w:val="24"/>
            </w:rPr>
          </w:rPrChange>
        </w:rPr>
        <w:t xml:space="preserve"> </w:t>
      </w:r>
      <w:r w:rsidR="00A05A31" w:rsidRPr="00E5054D">
        <w:rPr>
          <w:rFonts w:ascii="Times New Roman" w:hAnsi="Times New Roman"/>
          <w:i/>
          <w:sz w:val="24"/>
          <w:lang w:val="en-GB"/>
          <w:rPrChange w:id="439" w:author="Hong Je-Woo" w:date="2018-09-27T04:31:00Z">
            <w:rPr>
              <w:rFonts w:ascii="Times New Roman" w:hAnsi="Times New Roman"/>
              <w:i/>
              <w:sz w:val="24"/>
            </w:rPr>
          </w:rPrChange>
        </w:rPr>
        <w:t>dQ</w:t>
      </w:r>
      <w:r w:rsidR="00D064CC" w:rsidRPr="00E5054D">
        <w:rPr>
          <w:rFonts w:ascii="Times New Roman" w:hAnsi="Times New Roman"/>
          <w:i/>
          <w:sz w:val="24"/>
          <w:vertAlign w:val="subscript"/>
          <w:lang w:val="en-GB"/>
          <w:rPrChange w:id="440" w:author="Hong Je-Woo" w:date="2018-09-27T04:31:00Z">
            <w:rPr>
              <w:rFonts w:ascii="Times New Roman" w:hAnsi="Times New Roman"/>
              <w:i/>
              <w:sz w:val="24"/>
              <w:vertAlign w:val="subscript"/>
            </w:rPr>
          </w:rPrChange>
        </w:rPr>
        <w:t>S</w:t>
      </w:r>
      <w:r w:rsidR="00A05A31" w:rsidRPr="00E5054D">
        <w:rPr>
          <w:rFonts w:ascii="Times New Roman" w:hAnsi="Times New Roman"/>
          <w:sz w:val="24"/>
          <w:lang w:val="en-GB"/>
          <w:rPrChange w:id="441" w:author="Hong Je-Woo" w:date="2018-09-27T04:31:00Z">
            <w:rPr>
              <w:rFonts w:ascii="Times New Roman" w:hAnsi="Times New Roman"/>
              <w:sz w:val="24"/>
            </w:rPr>
          </w:rPrChange>
        </w:rPr>
        <w:t xml:space="preserve"> </w:t>
      </w:r>
      <w:del w:id="442" w:author="Hong Je-Woo" w:date="2018-09-27T04:31:00Z">
        <w:r w:rsidRPr="007E5D70">
          <w:rPr>
            <w:rFonts w:ascii="Times New Roman" w:eastAsia="Times New Roman" w:hAnsi="Times New Roman" w:cs="Times New Roman"/>
            <w:sz w:val="24"/>
            <w:szCs w:val="24"/>
          </w:rPr>
          <w:delText xml:space="preserve">was estimated </w:delText>
        </w:r>
      </w:del>
      <w:r w:rsidR="00A05A31" w:rsidRPr="00E5054D">
        <w:rPr>
          <w:rFonts w:ascii="Times New Roman" w:hAnsi="Times New Roman"/>
          <w:sz w:val="24"/>
          <w:lang w:val="en-GB"/>
          <w:rPrChange w:id="443" w:author="Hong Je-Woo" w:date="2018-09-27T04:31:00Z">
            <w:rPr>
              <w:rFonts w:ascii="Times New Roman" w:hAnsi="Times New Roman"/>
              <w:sz w:val="24"/>
            </w:rPr>
          </w:rPrChange>
        </w:rPr>
        <w:t>as the residual (</w:t>
      </w:r>
      <w:del w:id="444" w:author="Hong Je-Woo" w:date="2018-09-27T04:31:00Z">
        <w:r w:rsidRPr="007E5D70">
          <w:rPr>
            <w:rFonts w:ascii="Times New Roman" w:eastAsia="Times New Roman" w:hAnsi="Times New Roman" w:cs="Times New Roman"/>
            <w:sz w:val="24"/>
            <w:szCs w:val="24"/>
          </w:rPr>
          <w:delText>equation (3))</w:delText>
        </w:r>
        <w:r>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delText xml:space="preserve"> similarly to previous studies. </w:delText>
        </w:r>
        <w:r w:rsidRPr="007E5D70">
          <w:rPr>
            <w:rFonts w:ascii="Times New Roman" w:eastAsia="Times New Roman" w:hAnsi="Times New Roman" w:cs="Times New Roman"/>
            <w:i/>
            <w:iCs/>
            <w:sz w:val="24"/>
            <w:szCs w:val="24"/>
          </w:rPr>
          <w:delText>dQ</w:delText>
        </w:r>
        <w:r w:rsidRPr="007E5D70">
          <w:rPr>
            <w:rFonts w:ascii="Times New Roman" w:eastAsia="Times New Roman" w:hAnsi="Times New Roman" w:cs="Times New Roman"/>
            <w:i/>
            <w:iCs/>
            <w:sz w:val="24"/>
            <w:szCs w:val="24"/>
            <w:vertAlign w:val="subscript"/>
          </w:rPr>
          <w:delText>S</w:delText>
        </w:r>
        <w:r w:rsidRPr="007E5D70">
          <w:rPr>
            <w:rFonts w:ascii="Times New Roman" w:eastAsia="Times New Roman" w:hAnsi="Times New Roman" w:cs="Times New Roman"/>
            <w:sz w:val="24"/>
            <w:szCs w:val="24"/>
          </w:rPr>
          <w:delText>, therefore, may</w:delText>
        </w:r>
      </w:del>
      <w:ins w:id="445" w:author="Hong Je-Woo" w:date="2018-09-27T04:31:00Z">
        <w:r w:rsidR="00A05A31" w:rsidRPr="00E5054D">
          <w:rPr>
            <w:rFonts w:ascii="Times New Roman" w:hAnsi="Times New Roman" w:cs="Times New Roman"/>
            <w:i/>
            <w:sz w:val="24"/>
            <w:szCs w:val="24"/>
            <w:lang w:val="en-GB"/>
          </w:rPr>
          <w:t>RES</w:t>
        </w:r>
        <w:r w:rsidR="00A05A31" w:rsidRPr="00E5054D">
          <w:rPr>
            <w:rFonts w:ascii="Times New Roman" w:hAnsi="Times New Roman" w:cs="Times New Roman"/>
            <w:sz w:val="24"/>
            <w:szCs w:val="24"/>
            <w:lang w:val="en-GB"/>
          </w:rPr>
          <w:t xml:space="preserve">, </w:t>
        </w:r>
        <w:r w:rsidR="00A05A31" w:rsidRPr="00E5054D">
          <w:rPr>
            <w:rFonts w:ascii="Times New Roman" w:eastAsia="Times New Roman" w:hAnsi="Times New Roman" w:cs="Times New Roman"/>
            <w:sz w:val="24"/>
            <w:szCs w:val="24"/>
            <w:lang w:val="en-GB"/>
          </w:rPr>
          <w:t xml:space="preserve">= </w:t>
        </w:r>
        <w:r w:rsidR="00A05A31" w:rsidRPr="00E5054D">
          <w:rPr>
            <w:rFonts w:ascii="Times New Roman" w:eastAsia="Times New Roman" w:hAnsi="Times New Roman" w:cs="Times New Roman"/>
            <w:i/>
            <w:sz w:val="24"/>
            <w:szCs w:val="24"/>
            <w:lang w:val="en-GB"/>
          </w:rPr>
          <w:t>Q</w:t>
        </w:r>
        <w:r w:rsidR="00A05A31" w:rsidRPr="00E5054D">
          <w:rPr>
            <w:rFonts w:ascii="Times New Roman" w:eastAsia="Times New Roman" w:hAnsi="Times New Roman" w:cs="Times New Roman"/>
            <w:sz w:val="24"/>
            <w:szCs w:val="24"/>
            <w:lang w:val="en-GB"/>
          </w:rPr>
          <w:t xml:space="preserve">* </w:t>
        </w:r>
        <w:r w:rsidR="00A05A31" w:rsidRPr="00E5054D">
          <w:rPr>
            <w:rFonts w:ascii="Times New Roman" w:eastAsia="맑은 고딕" w:hAnsi="Times New Roman" w:cs="Times New Roman"/>
            <w:sz w:val="24"/>
            <w:szCs w:val="24"/>
            <w:lang w:val="en-GB"/>
          </w:rPr>
          <w:t>–</w:t>
        </w:r>
        <w:r w:rsidR="00A05A31" w:rsidRPr="00E5054D">
          <w:rPr>
            <w:rFonts w:ascii="Times New Roman" w:eastAsia="Times New Roman" w:hAnsi="Times New Roman" w:cs="Times New Roman"/>
            <w:sz w:val="24"/>
            <w:szCs w:val="24"/>
            <w:lang w:val="en-GB"/>
          </w:rPr>
          <w:t xml:space="preserve"> </w:t>
        </w:r>
        <w:r w:rsidR="00A05A31" w:rsidRPr="00E5054D">
          <w:rPr>
            <w:rFonts w:ascii="Times New Roman" w:eastAsia="Times New Roman" w:hAnsi="Times New Roman" w:cs="Times New Roman"/>
            <w:i/>
            <w:sz w:val="24"/>
            <w:szCs w:val="24"/>
            <w:lang w:val="en-GB"/>
          </w:rPr>
          <w:t>Q</w:t>
        </w:r>
        <w:r w:rsidR="00A05A31" w:rsidRPr="00E5054D">
          <w:rPr>
            <w:rFonts w:ascii="Times New Roman" w:eastAsia="Times New Roman" w:hAnsi="Times New Roman" w:cs="Times New Roman"/>
            <w:i/>
            <w:sz w:val="24"/>
            <w:szCs w:val="24"/>
            <w:vertAlign w:val="subscript"/>
            <w:lang w:val="en-GB"/>
          </w:rPr>
          <w:t>H</w:t>
        </w:r>
        <w:r w:rsidR="00A05A31" w:rsidRPr="00E5054D">
          <w:rPr>
            <w:rFonts w:ascii="Times New Roman" w:eastAsia="Times New Roman" w:hAnsi="Times New Roman" w:cs="Times New Roman"/>
            <w:sz w:val="24"/>
            <w:szCs w:val="24"/>
            <w:lang w:val="en-GB"/>
          </w:rPr>
          <w:t xml:space="preserve"> </w:t>
        </w:r>
        <w:r w:rsidR="00A05A31" w:rsidRPr="00E5054D">
          <w:rPr>
            <w:rFonts w:ascii="Times New Roman" w:eastAsia="맑은 고딕" w:hAnsi="Times New Roman" w:cs="Times New Roman"/>
            <w:sz w:val="24"/>
            <w:szCs w:val="24"/>
            <w:lang w:val="en-GB"/>
          </w:rPr>
          <w:t xml:space="preserve">– </w:t>
        </w:r>
        <w:r w:rsidR="00A05A31" w:rsidRPr="00E5054D">
          <w:rPr>
            <w:rFonts w:ascii="Times New Roman" w:eastAsia="맑은 고딕" w:hAnsi="Times New Roman" w:cs="Times New Roman"/>
            <w:i/>
            <w:sz w:val="24"/>
            <w:szCs w:val="24"/>
            <w:lang w:val="en-GB"/>
          </w:rPr>
          <w:t>Q</w:t>
        </w:r>
        <w:r w:rsidR="00A05A31" w:rsidRPr="00E5054D">
          <w:rPr>
            <w:rFonts w:ascii="Times New Roman" w:eastAsia="맑은 고딕" w:hAnsi="Times New Roman" w:cs="Times New Roman"/>
            <w:i/>
            <w:sz w:val="24"/>
            <w:szCs w:val="24"/>
            <w:vertAlign w:val="subscript"/>
            <w:lang w:val="en-GB"/>
          </w:rPr>
          <w:t>E</w:t>
        </w:r>
        <w:r w:rsidR="00A05A31" w:rsidRPr="00E5054D">
          <w:rPr>
            <w:rFonts w:ascii="Times New Roman" w:eastAsia="맑은 고딕" w:hAnsi="Times New Roman" w:cs="Times New Roman"/>
            <w:sz w:val="24"/>
            <w:szCs w:val="24"/>
            <w:lang w:val="en-GB"/>
          </w:rPr>
          <w:t>)</w:t>
        </w:r>
        <w:r w:rsidR="00302341" w:rsidRPr="00E5054D">
          <w:rPr>
            <w:rFonts w:ascii="Times New Roman" w:eastAsia="맑은 고딕" w:hAnsi="Times New Roman" w:cs="Times New Roman"/>
            <w:sz w:val="24"/>
            <w:szCs w:val="24"/>
            <w:lang w:val="en-GB"/>
          </w:rPr>
          <w:t xml:space="preserve">. </w:t>
        </w:r>
        <w:r w:rsidR="009638CE" w:rsidRPr="00E5054D">
          <w:rPr>
            <w:rFonts w:ascii="Times New Roman" w:eastAsia="맑은 고딕" w:hAnsi="Times New Roman" w:cs="Times New Roman"/>
            <w:sz w:val="24"/>
            <w:szCs w:val="24"/>
            <w:lang w:val="en-GB"/>
          </w:rPr>
          <w:t>This approximation</w:t>
        </w:r>
        <w:r w:rsidR="002532BD" w:rsidRPr="00E5054D">
          <w:rPr>
            <w:rFonts w:ascii="Times New Roman" w:eastAsia="맑은 고딕" w:hAnsi="Times New Roman" w:cs="Times New Roman"/>
            <w:sz w:val="24"/>
            <w:szCs w:val="24"/>
            <w:lang w:val="en-GB"/>
          </w:rPr>
          <w:t xml:space="preserve"> can</w:t>
        </w:r>
      </w:ins>
      <w:r w:rsidR="009638CE" w:rsidRPr="00E5054D">
        <w:rPr>
          <w:rFonts w:ascii="Times New Roman" w:hAnsi="Times New Roman"/>
          <w:sz w:val="24"/>
          <w:lang w:val="en-GB"/>
          <w:rPrChange w:id="446" w:author="Hong Je-Woo" w:date="2018-09-27T04:31:00Z">
            <w:rPr>
              <w:rFonts w:ascii="Times New Roman" w:hAnsi="Times New Roman"/>
              <w:sz w:val="24"/>
            </w:rPr>
          </w:rPrChange>
        </w:rPr>
        <w:t xml:space="preserve"> include </w:t>
      </w:r>
      <w:ins w:id="447" w:author="Hong Je-Woo" w:date="2018-09-27T04:31:00Z">
        <w:r w:rsidR="00FA5D4E" w:rsidRPr="00E5054D">
          <w:rPr>
            <w:rFonts w:ascii="Times New Roman" w:eastAsia="맑은 고딕" w:hAnsi="Times New Roman" w:cs="Times New Roman"/>
            <w:i/>
            <w:sz w:val="24"/>
            <w:szCs w:val="24"/>
            <w:lang w:val="en-GB"/>
          </w:rPr>
          <w:t>Q</w:t>
        </w:r>
        <w:r w:rsidR="00FA5D4E" w:rsidRPr="00E5054D">
          <w:rPr>
            <w:rFonts w:ascii="Times New Roman" w:eastAsia="맑은 고딕" w:hAnsi="Times New Roman" w:cs="Times New Roman"/>
            <w:i/>
            <w:sz w:val="24"/>
            <w:szCs w:val="24"/>
            <w:vertAlign w:val="subscript"/>
            <w:lang w:val="en-GB"/>
          </w:rPr>
          <w:t>F</w:t>
        </w:r>
        <w:r w:rsidR="00FA5D4E" w:rsidRPr="00E5054D">
          <w:rPr>
            <w:rFonts w:ascii="Times New Roman" w:eastAsia="맑은 고딕" w:hAnsi="Times New Roman" w:cs="Times New Roman"/>
            <w:sz w:val="24"/>
            <w:szCs w:val="24"/>
            <w:lang w:val="en-GB"/>
          </w:rPr>
          <w:t xml:space="preserve">, </w:t>
        </w:r>
      </w:ins>
      <w:r w:rsidR="009638CE" w:rsidRPr="00E5054D">
        <w:rPr>
          <w:rFonts w:ascii="Times New Roman" w:hAnsi="Times New Roman"/>
          <w:sz w:val="24"/>
          <w:lang w:val="en-GB"/>
          <w:rPrChange w:id="448" w:author="Hong Je-Woo" w:date="2018-09-27T04:31:00Z">
            <w:rPr>
              <w:rFonts w:ascii="Times New Roman" w:hAnsi="Times New Roman"/>
              <w:sz w:val="24"/>
            </w:rPr>
          </w:rPrChange>
        </w:rPr>
        <w:t>measurement errors</w:t>
      </w:r>
      <w:ins w:id="449" w:author="Hong Je-Woo" w:date="2018-09-27T04:31:00Z">
        <w:r w:rsidR="00233457" w:rsidRPr="00E5054D">
          <w:rPr>
            <w:rFonts w:ascii="Times New Roman" w:eastAsia="맑은 고딕" w:hAnsi="Times New Roman" w:cs="Times New Roman"/>
            <w:sz w:val="24"/>
            <w:szCs w:val="24"/>
            <w:lang w:val="en-GB"/>
          </w:rPr>
          <w:t>,</w:t>
        </w:r>
      </w:ins>
      <w:r w:rsidR="009638CE" w:rsidRPr="00E5054D">
        <w:rPr>
          <w:rFonts w:ascii="Times New Roman" w:hAnsi="Times New Roman"/>
          <w:sz w:val="24"/>
          <w:lang w:val="en-GB"/>
          <w:rPrChange w:id="450" w:author="Hong Je-Woo" w:date="2018-09-27T04:31:00Z">
            <w:rPr>
              <w:rFonts w:ascii="Times New Roman" w:hAnsi="Times New Roman"/>
              <w:sz w:val="24"/>
            </w:rPr>
          </w:rPrChange>
        </w:rPr>
        <w:t xml:space="preserve"> and footprint mismatches</w:t>
      </w:r>
      <w:del w:id="451" w:author="Hong Je-Woo" w:date="2018-09-27T04:31:00Z">
        <w:r>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delText xml:space="preserve"> </w:delText>
        </w:r>
        <w:r>
          <w:rPr>
            <w:rFonts w:ascii="Times New Roman" w:eastAsia="Times New Roman" w:hAnsi="Times New Roman" w:cs="Times New Roman"/>
            <w:sz w:val="24"/>
            <w:szCs w:val="24"/>
          </w:rPr>
          <w:delText xml:space="preserve">as </w:delText>
        </w:r>
        <w:r w:rsidRPr="007E5D70">
          <w:rPr>
            <w:rFonts w:ascii="Times New Roman" w:eastAsia="Times New Roman" w:hAnsi="Times New Roman" w:cs="Times New Roman"/>
            <w:sz w:val="24"/>
            <w:szCs w:val="24"/>
          </w:rPr>
          <w:delText>discussed in section 3.3.2.</w:delText>
        </w:r>
      </w:del>
      <w:ins w:id="452" w:author="Hong Je-Woo" w:date="2018-09-27T04:31:00Z">
        <w:r w:rsidR="009638CE" w:rsidRPr="00E5054D">
          <w:rPr>
            <w:rFonts w:ascii="Times New Roman" w:eastAsia="맑은 고딕" w:hAnsi="Times New Roman" w:cs="Times New Roman"/>
            <w:sz w:val="24"/>
            <w:szCs w:val="24"/>
            <w:lang w:val="en-GB"/>
          </w:rPr>
          <w:t>.</w:t>
        </w:r>
        <w:r w:rsidR="00A82DAE" w:rsidRPr="00E5054D">
          <w:rPr>
            <w:rFonts w:ascii="Times New Roman" w:eastAsia="맑은 고딕" w:hAnsi="Times New Roman" w:cs="Times New Roman"/>
            <w:sz w:val="24"/>
            <w:szCs w:val="24"/>
            <w:lang w:val="en-GB"/>
          </w:rPr>
          <w:t xml:space="preserve"> </w:t>
        </w:r>
        <w:r w:rsidR="00D75057" w:rsidRPr="00E5054D">
          <w:rPr>
            <w:rFonts w:ascii="Times New Roman" w:eastAsia="맑은 고딕" w:hAnsi="Times New Roman" w:cs="Times New Roman"/>
            <w:sz w:val="24"/>
            <w:szCs w:val="24"/>
            <w:lang w:val="en-GB"/>
          </w:rPr>
          <w:t>The a</w:t>
        </w:r>
        <w:r w:rsidR="00CD6FE8" w:rsidRPr="00E5054D">
          <w:rPr>
            <w:rFonts w:ascii="Times New Roman" w:hAnsi="Times New Roman" w:cs="Times New Roman"/>
            <w:sz w:val="24"/>
            <w:szCs w:val="24"/>
            <w:lang w:val="en-GB"/>
          </w:rPr>
          <w:t>n</w:t>
        </w:r>
        <w:r w:rsidR="00027CD3" w:rsidRPr="00E5054D">
          <w:rPr>
            <w:rFonts w:ascii="Times New Roman" w:hAnsi="Times New Roman" w:cs="Times New Roman"/>
            <w:sz w:val="24"/>
            <w:szCs w:val="24"/>
            <w:lang w:val="en-GB"/>
          </w:rPr>
          <w:t>nual</w:t>
        </w:r>
        <w:r w:rsidR="00EC315C" w:rsidRPr="00E5054D">
          <w:rPr>
            <w:rFonts w:ascii="Times New Roman" w:hAnsi="Times New Roman" w:cs="Times New Roman"/>
            <w:sz w:val="24"/>
            <w:szCs w:val="24"/>
            <w:lang w:val="en-GB"/>
          </w:rPr>
          <w:t xml:space="preserve"> mean</w:t>
        </w:r>
        <w:r w:rsidR="00027CD3" w:rsidRPr="00E5054D">
          <w:rPr>
            <w:rFonts w:ascii="Times New Roman" w:hAnsi="Times New Roman" w:cs="Times New Roman"/>
            <w:sz w:val="24"/>
            <w:szCs w:val="24"/>
            <w:lang w:val="en-GB"/>
          </w:rPr>
          <w:t xml:space="preserve"> </w:t>
        </w:r>
        <w:r w:rsidR="00CD6FE8" w:rsidRPr="00E5054D">
          <w:rPr>
            <w:rFonts w:ascii="Times New Roman" w:hAnsi="Times New Roman" w:cs="Times New Roman"/>
            <w:i/>
            <w:sz w:val="24"/>
            <w:szCs w:val="24"/>
            <w:lang w:val="en-GB"/>
          </w:rPr>
          <w:t>Q</w:t>
        </w:r>
        <w:r w:rsidR="00CD6FE8" w:rsidRPr="00E5054D">
          <w:rPr>
            <w:rFonts w:ascii="Times New Roman" w:hAnsi="Times New Roman" w:cs="Times New Roman"/>
            <w:i/>
            <w:sz w:val="24"/>
            <w:szCs w:val="24"/>
            <w:vertAlign w:val="subscript"/>
            <w:lang w:val="en-GB"/>
          </w:rPr>
          <w:t>F</w:t>
        </w:r>
        <w:r w:rsidR="00CD6FE8" w:rsidRPr="00E5054D">
          <w:rPr>
            <w:rFonts w:ascii="Times New Roman" w:hAnsi="Times New Roman" w:cs="Times New Roman"/>
            <w:sz w:val="24"/>
            <w:szCs w:val="24"/>
            <w:lang w:val="en-GB"/>
          </w:rPr>
          <w:t xml:space="preserve"> </w:t>
        </w:r>
        <w:r w:rsidR="00192F9A" w:rsidRPr="00E5054D">
          <w:rPr>
            <w:rFonts w:ascii="Times New Roman" w:eastAsia="Times New Roman" w:hAnsi="Times New Roman" w:cs="Times New Roman"/>
            <w:sz w:val="24"/>
            <w:szCs w:val="24"/>
            <w:lang w:val="en-GB"/>
          </w:rPr>
          <w:t>is approximately 20 W m</w:t>
        </w:r>
        <w:r w:rsidR="00192F9A" w:rsidRPr="00E5054D">
          <w:rPr>
            <w:rFonts w:ascii="Times New Roman" w:eastAsia="Times New Roman" w:hAnsi="Times New Roman" w:cs="Times New Roman"/>
            <w:sz w:val="24"/>
            <w:szCs w:val="24"/>
            <w:vertAlign w:val="superscript"/>
            <w:lang w:val="en-GB"/>
          </w:rPr>
          <w:t>-2</w:t>
        </w:r>
        <w:r w:rsidR="00192F9A" w:rsidRPr="00E5054D">
          <w:rPr>
            <w:rFonts w:ascii="Times New Roman" w:eastAsia="Times New Roman" w:hAnsi="Times New Roman" w:cs="Times New Roman"/>
            <w:sz w:val="24"/>
            <w:szCs w:val="24"/>
            <w:lang w:val="en-GB"/>
          </w:rPr>
          <w:t xml:space="preserve"> from</w:t>
        </w:r>
        <w:r w:rsidR="00D75057" w:rsidRPr="00E5054D">
          <w:rPr>
            <w:rFonts w:ascii="Times New Roman" w:eastAsia="Times New Roman" w:hAnsi="Times New Roman" w:cs="Times New Roman"/>
            <w:sz w:val="24"/>
            <w:szCs w:val="24"/>
            <w:lang w:val="en-GB"/>
          </w:rPr>
          <w:t xml:space="preserve"> an</w:t>
        </w:r>
        <w:r w:rsidR="00192F9A" w:rsidRPr="00E5054D">
          <w:rPr>
            <w:rFonts w:ascii="Times New Roman" w:eastAsia="Times New Roman" w:hAnsi="Times New Roman" w:cs="Times New Roman"/>
            <w:sz w:val="24"/>
            <w:szCs w:val="24"/>
            <w:lang w:val="en-GB"/>
          </w:rPr>
          <w:t xml:space="preserve"> inventory </w:t>
        </w:r>
        <w:r w:rsidR="00A3077C" w:rsidRPr="00E5054D">
          <w:rPr>
            <w:rFonts w:ascii="Times New Roman" w:eastAsia="Times New Roman" w:hAnsi="Times New Roman" w:cs="Times New Roman"/>
            <w:sz w:val="24"/>
            <w:szCs w:val="24"/>
            <w:lang w:val="en-GB"/>
          </w:rPr>
          <w:t>estimation</w:t>
        </w:r>
        <w:r w:rsidR="00192F9A" w:rsidRPr="00E5054D">
          <w:rPr>
            <w:rFonts w:ascii="Times New Roman" w:eastAsia="Times New Roman" w:hAnsi="Times New Roman" w:cs="Times New Roman"/>
            <w:sz w:val="24"/>
            <w:szCs w:val="24"/>
            <w:lang w:val="en-GB"/>
          </w:rPr>
          <w:t xml:space="preserve"> (Lee and Kim, 2015)</w:t>
        </w:r>
        <w:r w:rsidR="003E2B28" w:rsidRPr="00E5054D">
          <w:rPr>
            <w:rFonts w:ascii="Times New Roman" w:eastAsia="Times New Roman" w:hAnsi="Times New Roman" w:cs="Times New Roman"/>
            <w:sz w:val="24"/>
            <w:szCs w:val="24"/>
            <w:lang w:val="en-GB"/>
          </w:rPr>
          <w:t>.</w:t>
        </w:r>
      </w:ins>
    </w:p>
    <w:p w14:paraId="33E29D07" w14:textId="77777777" w:rsidR="00B72C41" w:rsidRPr="007E5D70" w:rsidRDefault="00B72C41" w:rsidP="00B72C41">
      <w:pPr>
        <w:wordWrap/>
        <w:spacing w:line="480" w:lineRule="auto"/>
        <w:ind w:firstLine="357"/>
        <w:rPr>
          <w:del w:id="453" w:author="Hong Je-Woo" w:date="2018-09-27T04:31:00Z"/>
          <w:rFonts w:ascii="Times New Roman" w:hAnsi="Times New Roman" w:cs="Times New Roman"/>
          <w:sz w:val="24"/>
          <w:szCs w:val="24"/>
        </w:rPr>
      </w:pPr>
      <w:del w:id="454" w:author="Hong Je-Woo" w:date="2018-09-27T04:31:00Z">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r w:rsidRPr="007E5D70">
          <w:rPr>
            <w:rFonts w:ascii="Times New Roman" w:hAnsi="Times New Roman" w:cs="Times New Roman"/>
            <w:i/>
            <w:sz w:val="24"/>
            <w:szCs w:val="24"/>
          </w:rPr>
          <w:delText xml:space="preserve"> </w:delText>
        </w:r>
        <w:r w:rsidRPr="007E5D70">
          <w:rPr>
            <w:rFonts w:ascii="Times New Roman" w:hAnsi="Times New Roman" w:cs="Times New Roman"/>
            <w:sz w:val="24"/>
            <w:szCs w:val="24"/>
          </w:rPr>
          <w:delText xml:space="preserve">= </w:delText>
        </w:r>
        <w:r w:rsidRPr="007E5D70">
          <w:rPr>
            <w:rFonts w:ascii="Times New Roman" w:hAnsi="Times New Roman" w:cs="Times New Roman"/>
            <w:i/>
            <w:sz w:val="24"/>
            <w:szCs w:val="24"/>
          </w:rPr>
          <w:delText>Q*</w:delText>
        </w:r>
        <w:r w:rsidRPr="007E5D70">
          <w:rPr>
            <w:rFonts w:ascii="Times New Roman" w:hAnsi="Times New Roman" w:cs="Times New Roman"/>
            <w:sz w:val="24"/>
            <w:szCs w:val="24"/>
          </w:rPr>
          <w:delText xml:space="preserve"> </w:delText>
        </w:r>
        <w:r>
          <w:rPr>
            <w:rFonts w:ascii="Times New Roman" w:hAnsi="Times New Roman" w:cs="Times New Roman"/>
            <w:sz w:val="24"/>
            <w:szCs w:val="24"/>
          </w:rPr>
          <w:delText>−</w:delText>
        </w:r>
        <w:r w:rsidRPr="007E5D70">
          <w:rPr>
            <w:rFonts w:ascii="Times New Roman" w:hAnsi="Times New Roman" w:cs="Times New Roman"/>
            <w:sz w:val="24"/>
            <w:szCs w:val="24"/>
          </w:rPr>
          <w:delText xml:space="preserve"> </w:delText>
        </w:r>
        <w:r w:rsidRPr="007E5D70">
          <w:rPr>
            <w:rFonts w:ascii="Times New Roman" w:hAnsi="Times New Roman" w:cs="Times New Roman"/>
            <w:i/>
            <w:sz w:val="24"/>
            <w:szCs w:val="24"/>
          </w:rPr>
          <w:delText>Q</w:delText>
        </w:r>
        <w:r w:rsidRPr="007E5D70">
          <w:rPr>
            <w:rFonts w:ascii="Times New Roman" w:hAnsi="Times New Roman" w:cs="Times New Roman"/>
            <w:i/>
            <w:sz w:val="24"/>
            <w:szCs w:val="24"/>
            <w:vertAlign w:val="subscript"/>
          </w:rPr>
          <w:delText>H</w:delText>
        </w:r>
        <w:r w:rsidRPr="007E5D70">
          <w:rPr>
            <w:rFonts w:ascii="Times New Roman" w:hAnsi="Times New Roman" w:cs="Times New Roman"/>
            <w:sz w:val="24"/>
            <w:szCs w:val="24"/>
          </w:rPr>
          <w:delText xml:space="preserve"> </w:delText>
        </w:r>
        <w:r>
          <w:rPr>
            <w:rFonts w:ascii="Times New Roman" w:hAnsi="Times New Roman" w:cs="Times New Roman"/>
            <w:sz w:val="24"/>
            <w:szCs w:val="24"/>
          </w:rPr>
          <w:delText>−</w:delText>
        </w:r>
        <w:r w:rsidRPr="007E5D70">
          <w:rPr>
            <w:rFonts w:ascii="Times New Roman" w:hAnsi="Times New Roman" w:cs="Times New Roman"/>
            <w:sz w:val="24"/>
            <w:szCs w:val="24"/>
          </w:rPr>
          <w:delText xml:space="preserve"> </w:delText>
        </w:r>
        <w:r w:rsidRPr="007E5D70">
          <w:rPr>
            <w:rFonts w:ascii="Times New Roman" w:hAnsi="Times New Roman" w:cs="Times New Roman"/>
            <w:i/>
            <w:sz w:val="24"/>
            <w:szCs w:val="24"/>
          </w:rPr>
          <w:delText>Q</w:delText>
        </w:r>
        <w:r w:rsidRPr="007E5D70">
          <w:rPr>
            <w:rFonts w:ascii="Times New Roman" w:hAnsi="Times New Roman" w:cs="Times New Roman"/>
            <w:i/>
            <w:sz w:val="24"/>
            <w:szCs w:val="24"/>
            <w:vertAlign w:val="subscript"/>
          </w:rPr>
          <w:delText>E</w:delText>
        </w:r>
        <w:r w:rsidRPr="007E5D70">
          <w:rPr>
            <w:rFonts w:ascii="Times New Roman" w:hAnsi="Times New Roman" w:cs="Times New Roman"/>
            <w:sz w:val="24"/>
            <w:szCs w:val="24"/>
          </w:rPr>
          <w:delText xml:space="preserve">  </w:delText>
        </w:r>
        <w:r w:rsidRPr="007E5D70">
          <w:rPr>
            <w:rFonts w:ascii="Times New Roman" w:eastAsia="Times New Roman" w:hAnsi="Times New Roman" w:cs="Times New Roman"/>
            <w:sz w:val="24"/>
            <w:szCs w:val="24"/>
          </w:rPr>
          <w:delText>(</w:delText>
        </w:r>
        <w:r w:rsidRPr="007E5D70">
          <w:rPr>
            <w:rFonts w:ascii="Times New Roman" w:eastAsia="Times New Roman" w:hAnsi="Times New Roman" w:cs="Times New Roman"/>
            <w:iCs/>
            <w:sz w:val="24"/>
            <w:szCs w:val="24"/>
          </w:rPr>
          <w:delText>W m</w:delText>
        </w:r>
        <w:r>
          <w:rPr>
            <w:rFonts w:ascii="Times New Roman" w:eastAsia="Times New Roman" w:hAnsi="Times New Roman" w:cs="Times New Roman"/>
            <w:iCs/>
            <w:sz w:val="24"/>
            <w:szCs w:val="24"/>
            <w:vertAlign w:val="superscript"/>
          </w:rPr>
          <w:delText>−</w:delText>
        </w:r>
        <w:r w:rsidRPr="007E5D70">
          <w:rPr>
            <w:rFonts w:ascii="Times New Roman" w:eastAsia="Times New Roman" w:hAnsi="Times New Roman" w:cs="Times New Roman"/>
            <w:iCs/>
            <w:sz w:val="24"/>
            <w:szCs w:val="24"/>
            <w:vertAlign w:val="superscript"/>
          </w:rPr>
          <w:delText>2</w:delText>
        </w:r>
        <w:r w:rsidRPr="007E5D70">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tab/>
        </w:r>
        <w:r w:rsidRPr="007E5D70">
          <w:rPr>
            <w:rFonts w:ascii="Times New Roman" w:eastAsia="Times New Roman" w:hAnsi="Times New Roman" w:cs="Times New Roman"/>
            <w:sz w:val="24"/>
            <w:szCs w:val="24"/>
          </w:rPr>
          <w:tab/>
        </w:r>
        <w:r w:rsidRPr="007E5D70">
          <w:rPr>
            <w:rFonts w:ascii="Times New Roman" w:eastAsia="Times New Roman" w:hAnsi="Times New Roman" w:cs="Times New Roman"/>
            <w:sz w:val="24"/>
            <w:szCs w:val="24"/>
          </w:rPr>
          <w:tab/>
        </w:r>
        <w:r w:rsidRPr="007E5D70">
          <w:rPr>
            <w:rFonts w:ascii="Times New Roman" w:eastAsia="Times New Roman" w:hAnsi="Times New Roman" w:cs="Times New Roman"/>
            <w:sz w:val="24"/>
            <w:szCs w:val="24"/>
          </w:rPr>
          <w:tab/>
        </w:r>
        <w:r w:rsidRPr="007E5D70">
          <w:rPr>
            <w:rFonts w:ascii="Times New Roman" w:eastAsia="Times New Roman" w:hAnsi="Times New Roman" w:cs="Times New Roman"/>
            <w:sz w:val="24"/>
            <w:szCs w:val="24"/>
          </w:rPr>
          <w:tab/>
        </w:r>
        <w:r w:rsidRPr="007E5D70">
          <w:rPr>
            <w:rFonts w:ascii="Times New Roman" w:eastAsia="Times New Roman" w:hAnsi="Times New Roman" w:cs="Times New Roman"/>
            <w:sz w:val="24"/>
            <w:szCs w:val="24"/>
          </w:rPr>
          <w:tab/>
        </w:r>
        <w:r w:rsidRPr="007E5D70">
          <w:rPr>
            <w:rFonts w:ascii="Times New Roman" w:eastAsia="Times New Roman" w:hAnsi="Times New Roman" w:cs="Times New Roman"/>
            <w:sz w:val="24"/>
            <w:szCs w:val="24"/>
          </w:rPr>
          <w:tab/>
          <w:delText>(3)</w:delText>
        </w:r>
      </w:del>
    </w:p>
    <w:p w14:paraId="2E65B6F2" w14:textId="77777777" w:rsidR="00B72C41" w:rsidRPr="00E5054D" w:rsidRDefault="00B72C41" w:rsidP="00B72C41">
      <w:pPr>
        <w:wordWrap/>
        <w:spacing w:line="480" w:lineRule="auto"/>
        <w:ind w:firstLine="357"/>
        <w:rPr>
          <w:rFonts w:ascii="Times New Roman" w:hAnsi="Times New Roman"/>
          <w:sz w:val="24"/>
          <w:lang w:val="en-GB"/>
          <w:rPrChange w:id="455" w:author="Hong Je-Woo" w:date="2018-09-27T04:31:00Z">
            <w:rPr>
              <w:rFonts w:ascii="Times New Roman" w:hAnsi="Times New Roman"/>
              <w:sz w:val="24"/>
            </w:rPr>
          </w:rPrChange>
        </w:rPr>
      </w:pPr>
      <w:r w:rsidRPr="00E5054D">
        <w:rPr>
          <w:rFonts w:ascii="Times New Roman" w:hAnsi="Times New Roman"/>
          <w:sz w:val="24"/>
          <w:lang w:val="en-GB"/>
          <w:rPrChange w:id="456" w:author="Hong Je-Woo" w:date="2018-09-27T04:31:00Z">
            <w:rPr>
              <w:rFonts w:ascii="Times New Roman" w:hAnsi="Times New Roman"/>
              <w:sz w:val="24"/>
            </w:rPr>
          </w:rPrChange>
        </w:rPr>
        <w:t>The urban CO</w:t>
      </w:r>
      <w:r w:rsidRPr="00E5054D">
        <w:rPr>
          <w:rFonts w:ascii="Times New Roman" w:hAnsi="Times New Roman"/>
          <w:sz w:val="24"/>
          <w:vertAlign w:val="subscript"/>
          <w:lang w:val="en-GB"/>
          <w:rPrChange w:id="457"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458" w:author="Hong Je-Woo" w:date="2018-09-27T04:31:00Z">
            <w:rPr>
              <w:rFonts w:ascii="Times New Roman" w:hAnsi="Times New Roman"/>
              <w:sz w:val="24"/>
            </w:rPr>
          </w:rPrChange>
        </w:rPr>
        <w:t xml:space="preserve"> budget equation is expressed as (Feigenwinter </w:t>
      </w:r>
      <w:r w:rsidRPr="00E5054D">
        <w:rPr>
          <w:rFonts w:ascii="Times New Roman" w:hAnsi="Times New Roman"/>
          <w:i/>
          <w:sz w:val="24"/>
          <w:lang w:val="en-GB"/>
          <w:rPrChange w:id="459" w:author="Hong Je-Woo" w:date="2018-09-27T04:31:00Z">
            <w:rPr>
              <w:rFonts w:ascii="Times New Roman" w:hAnsi="Times New Roman"/>
              <w:i/>
              <w:sz w:val="24"/>
            </w:rPr>
          </w:rPrChange>
        </w:rPr>
        <w:t>et al.</w:t>
      </w:r>
      <w:r w:rsidRPr="00E5054D">
        <w:rPr>
          <w:rFonts w:ascii="Times New Roman" w:hAnsi="Times New Roman"/>
          <w:sz w:val="24"/>
          <w:lang w:val="en-GB"/>
          <w:rPrChange w:id="460" w:author="Hong Je-Woo" w:date="2018-09-27T04:31:00Z">
            <w:rPr>
              <w:rFonts w:ascii="Times New Roman" w:hAnsi="Times New Roman"/>
              <w:sz w:val="24"/>
            </w:rPr>
          </w:rPrChange>
        </w:rPr>
        <w:t>, 2012):</w:t>
      </w:r>
    </w:p>
    <w:p w14:paraId="2E65B6F3" w14:textId="29230251" w:rsidR="00B72C41" w:rsidRPr="00E5054D" w:rsidRDefault="00B72C41" w:rsidP="00B72C41">
      <w:pPr>
        <w:wordWrap/>
        <w:spacing w:line="480" w:lineRule="auto"/>
        <w:ind w:firstLine="357"/>
        <w:rPr>
          <w:rFonts w:ascii="Times New Roman" w:hAnsi="Times New Roman"/>
          <w:sz w:val="24"/>
          <w:lang w:val="en-GB"/>
          <w:rPrChange w:id="461" w:author="Hong Je-Woo" w:date="2018-09-27T04:31:00Z">
            <w:rPr>
              <w:rFonts w:ascii="Times New Roman" w:hAnsi="Times New Roman"/>
              <w:sz w:val="24"/>
            </w:rPr>
          </w:rPrChange>
        </w:rPr>
      </w:pPr>
      <w:r w:rsidRPr="00E5054D">
        <w:rPr>
          <w:rFonts w:ascii="Times New Roman" w:hAnsi="Times New Roman"/>
          <w:i/>
          <w:sz w:val="24"/>
          <w:lang w:val="en-GB"/>
          <w:rPrChange w:id="462"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463"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464" w:author="Hong Je-Woo" w:date="2018-09-27T04:31:00Z">
            <w:rPr>
              <w:rFonts w:ascii="Times New Roman" w:hAnsi="Times New Roman"/>
              <w:sz w:val="24"/>
            </w:rPr>
          </w:rPrChange>
        </w:rPr>
        <w:t xml:space="preserve"> + </w:t>
      </w:r>
      <w:r w:rsidRPr="00E5054D">
        <w:rPr>
          <w:rFonts w:ascii="Times New Roman" w:hAnsi="Times New Roman"/>
          <w:i/>
          <w:sz w:val="24"/>
          <w:lang w:val="en-GB"/>
          <w:rPrChange w:id="465" w:author="Hong Je-Woo" w:date="2018-09-27T04:31:00Z">
            <w:rPr>
              <w:rFonts w:ascii="Times New Roman" w:hAnsi="Times New Roman"/>
              <w:i/>
              <w:sz w:val="24"/>
            </w:rPr>
          </w:rPrChange>
        </w:rPr>
        <w:t>dS</w:t>
      </w:r>
      <w:r w:rsidRPr="00E5054D">
        <w:rPr>
          <w:rFonts w:ascii="Times New Roman" w:hAnsi="Times New Roman"/>
          <w:sz w:val="24"/>
          <w:lang w:val="en-GB"/>
          <w:rPrChange w:id="466" w:author="Hong Je-Woo" w:date="2018-09-27T04:31:00Z">
            <w:rPr>
              <w:rFonts w:ascii="Times New Roman" w:hAnsi="Times New Roman"/>
              <w:sz w:val="24"/>
            </w:rPr>
          </w:rPrChange>
        </w:rPr>
        <w:t xml:space="preserve"> = </w:t>
      </w:r>
      <w:r w:rsidRPr="00E5054D">
        <w:rPr>
          <w:rFonts w:ascii="Times New Roman" w:hAnsi="Times New Roman"/>
          <w:i/>
          <w:sz w:val="24"/>
          <w:lang w:val="en-GB"/>
          <w:rPrChange w:id="467" w:author="Hong Je-Woo" w:date="2018-09-27T04:31:00Z">
            <w:rPr>
              <w:rFonts w:ascii="Times New Roman" w:hAnsi="Times New Roman"/>
              <w:i/>
              <w:sz w:val="24"/>
            </w:rPr>
          </w:rPrChange>
        </w:rPr>
        <w:t>C</w:t>
      </w:r>
      <w:r w:rsidRPr="00E5054D">
        <w:rPr>
          <w:rFonts w:ascii="Times New Roman" w:hAnsi="Times New Roman"/>
          <w:sz w:val="24"/>
          <w:lang w:val="en-GB"/>
          <w:rPrChange w:id="468" w:author="Hong Je-Woo" w:date="2018-09-27T04:31:00Z">
            <w:rPr>
              <w:rFonts w:ascii="Times New Roman" w:hAnsi="Times New Roman"/>
              <w:sz w:val="24"/>
            </w:rPr>
          </w:rPrChange>
        </w:rPr>
        <w:t xml:space="preserve"> + </w:t>
      </w:r>
      <w:r w:rsidRPr="00E5054D">
        <w:rPr>
          <w:rFonts w:ascii="Times New Roman" w:hAnsi="Times New Roman"/>
          <w:i/>
          <w:sz w:val="24"/>
          <w:lang w:val="en-GB"/>
          <w:rPrChange w:id="469" w:author="Hong Je-Woo" w:date="2018-09-27T04:31:00Z">
            <w:rPr>
              <w:rFonts w:ascii="Times New Roman" w:hAnsi="Times New Roman"/>
              <w:i/>
              <w:sz w:val="24"/>
            </w:rPr>
          </w:rPrChange>
        </w:rPr>
        <w:t>RE</w:t>
      </w:r>
      <w:r w:rsidRPr="00E5054D">
        <w:rPr>
          <w:rFonts w:ascii="Times New Roman" w:hAnsi="Times New Roman"/>
          <w:sz w:val="24"/>
          <w:lang w:val="en-GB"/>
          <w:rPrChange w:id="470" w:author="Hong Je-Woo" w:date="2018-09-27T04:31:00Z">
            <w:rPr>
              <w:rFonts w:ascii="Times New Roman" w:hAnsi="Times New Roman"/>
              <w:sz w:val="24"/>
            </w:rPr>
          </w:rPrChange>
        </w:rPr>
        <w:t xml:space="preserve"> − </w:t>
      </w:r>
      <w:r w:rsidRPr="00E5054D">
        <w:rPr>
          <w:rFonts w:ascii="Times New Roman" w:hAnsi="Times New Roman"/>
          <w:i/>
          <w:sz w:val="24"/>
          <w:lang w:val="en-GB"/>
          <w:rPrChange w:id="471" w:author="Hong Je-Woo" w:date="2018-09-27T04:31:00Z">
            <w:rPr>
              <w:rFonts w:ascii="Times New Roman" w:hAnsi="Times New Roman"/>
              <w:i/>
              <w:sz w:val="24"/>
            </w:rPr>
          </w:rPrChange>
        </w:rPr>
        <w:t>P</w:t>
      </w:r>
      <w:r w:rsidRPr="00E5054D">
        <w:rPr>
          <w:rFonts w:ascii="Times New Roman" w:hAnsi="Times New Roman"/>
          <w:sz w:val="24"/>
          <w:lang w:val="en-GB"/>
          <w:rPrChange w:id="472" w:author="Hong Je-Woo" w:date="2018-09-27T04:31:00Z">
            <w:rPr>
              <w:rFonts w:ascii="Times New Roman" w:hAnsi="Times New Roman"/>
              <w:sz w:val="24"/>
            </w:rPr>
          </w:rPrChange>
        </w:rPr>
        <w:t xml:space="preserve"> </w:t>
      </w:r>
      <w:del w:id="473" w:author="Hong Je-Woo" w:date="2018-09-27T04:31:00Z">
        <w:r w:rsidRPr="007E5D70">
          <w:rPr>
            <w:rFonts w:ascii="Times New Roman" w:eastAsia="Times New Roman" w:hAnsi="Times New Roman" w:cs="Times New Roman"/>
            <w:sz w:val="24"/>
            <w:szCs w:val="24"/>
          </w:rPr>
          <w:delText xml:space="preserve"> </w:delText>
        </w:r>
      </w:del>
      <w:r w:rsidRPr="00E5054D">
        <w:rPr>
          <w:rFonts w:ascii="Times New Roman" w:hAnsi="Times New Roman"/>
          <w:sz w:val="24"/>
          <w:lang w:val="en-GB"/>
          <w:rPrChange w:id="474" w:author="Hong Je-Woo" w:date="2018-09-27T04:31:00Z">
            <w:rPr>
              <w:rFonts w:ascii="Times New Roman" w:hAnsi="Times New Roman"/>
              <w:sz w:val="24"/>
            </w:rPr>
          </w:rPrChange>
        </w:rPr>
        <w:t>(μmol m</w:t>
      </w:r>
      <w:r w:rsidRPr="00E5054D">
        <w:rPr>
          <w:rFonts w:ascii="Times New Roman" w:hAnsi="Times New Roman"/>
          <w:sz w:val="24"/>
          <w:vertAlign w:val="superscript"/>
          <w:lang w:val="en-GB"/>
          <w:rPrChange w:id="475" w:author="Hong Je-Woo" w:date="2018-09-27T04:31:00Z">
            <w:rPr>
              <w:rFonts w:ascii="Times New Roman" w:hAnsi="Times New Roman"/>
              <w:sz w:val="24"/>
              <w:vertAlign w:val="superscript"/>
            </w:rPr>
          </w:rPrChange>
        </w:rPr>
        <w:t xml:space="preserve">−2 </w:t>
      </w:r>
      <w:r w:rsidRPr="00E5054D">
        <w:rPr>
          <w:rFonts w:ascii="Times New Roman" w:hAnsi="Times New Roman"/>
          <w:sz w:val="24"/>
          <w:lang w:val="en-GB"/>
          <w:rPrChange w:id="476" w:author="Hong Je-Woo" w:date="2018-09-27T04:31:00Z">
            <w:rPr>
              <w:rFonts w:ascii="Times New Roman" w:hAnsi="Times New Roman"/>
              <w:sz w:val="24"/>
            </w:rPr>
          </w:rPrChange>
        </w:rPr>
        <w:t>s</w:t>
      </w:r>
      <w:r w:rsidRPr="00E5054D">
        <w:rPr>
          <w:rFonts w:ascii="Times New Roman" w:hAnsi="Times New Roman"/>
          <w:sz w:val="24"/>
          <w:vertAlign w:val="superscript"/>
          <w:lang w:val="en-GB"/>
          <w:rPrChange w:id="477" w:author="Hong Je-Woo" w:date="2018-09-27T04:31:00Z">
            <w:rPr>
              <w:rFonts w:ascii="Times New Roman" w:hAnsi="Times New Roman"/>
              <w:sz w:val="24"/>
              <w:vertAlign w:val="superscript"/>
            </w:rPr>
          </w:rPrChange>
        </w:rPr>
        <w:t>–1</w:t>
      </w:r>
      <w:del w:id="478" w:author="Hong Je-Woo" w:date="2018-09-27T04:31:00Z">
        <w:r w:rsidRPr="007E5D70">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tab/>
        </w:r>
        <w:r w:rsidRPr="007E5D70">
          <w:rPr>
            <w:rFonts w:ascii="Times New Roman" w:eastAsia="Times New Roman" w:hAnsi="Times New Roman" w:cs="Times New Roman"/>
            <w:sz w:val="24"/>
            <w:szCs w:val="24"/>
          </w:rPr>
          <w:tab/>
        </w:r>
        <w:r w:rsidRPr="007E5D70">
          <w:rPr>
            <w:rFonts w:ascii="Times New Roman" w:eastAsia="Times New Roman" w:hAnsi="Times New Roman" w:cs="Times New Roman"/>
            <w:sz w:val="24"/>
            <w:szCs w:val="24"/>
          </w:rPr>
          <w:tab/>
        </w:r>
        <w:r w:rsidRPr="007E5D70">
          <w:rPr>
            <w:rFonts w:ascii="Times New Roman" w:eastAsia="Times New Roman" w:hAnsi="Times New Roman" w:cs="Times New Roman"/>
            <w:sz w:val="24"/>
            <w:szCs w:val="24"/>
          </w:rPr>
          <w:tab/>
        </w:r>
        <w:r w:rsidRPr="007E5D70">
          <w:rPr>
            <w:rFonts w:ascii="Times New Roman" w:eastAsia="Times New Roman" w:hAnsi="Times New Roman" w:cs="Times New Roman"/>
            <w:sz w:val="24"/>
            <w:szCs w:val="24"/>
          </w:rPr>
          <w:tab/>
        </w:r>
        <w:r w:rsidRPr="007E5D70">
          <w:rPr>
            <w:rFonts w:ascii="Times New Roman" w:eastAsia="Times New Roman" w:hAnsi="Times New Roman" w:cs="Times New Roman"/>
            <w:sz w:val="24"/>
            <w:szCs w:val="24"/>
          </w:rPr>
          <w:lastRenderedPageBreak/>
          <w:tab/>
          <w:delText>(4</w:delText>
        </w:r>
      </w:del>
      <w:ins w:id="479" w:author="Hong Je-Woo" w:date="2018-09-27T04:31:00Z">
        <w:r w:rsidRPr="00E5054D">
          <w:rPr>
            <w:rFonts w:ascii="Times New Roman" w:eastAsia="Times New Roman" w:hAnsi="Times New Roman" w:cs="Times New Roman"/>
            <w:sz w:val="24"/>
            <w:szCs w:val="24"/>
            <w:lang w:val="en-GB"/>
          </w:rPr>
          <w:t>)</w:t>
        </w:r>
        <w:r w:rsidR="00A3614C">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r>
        <w:r w:rsidRPr="00E5054D">
          <w:rPr>
            <w:rFonts w:ascii="Times New Roman" w:eastAsia="Times New Roman" w:hAnsi="Times New Roman" w:cs="Times New Roman"/>
            <w:sz w:val="24"/>
            <w:szCs w:val="24"/>
            <w:lang w:val="en-GB"/>
          </w:rPr>
          <w:tab/>
          <w:t>(</w:t>
        </w:r>
        <w:r w:rsidR="005D0BFF" w:rsidRPr="00E5054D">
          <w:rPr>
            <w:rFonts w:ascii="Times New Roman" w:eastAsia="Times New Roman" w:hAnsi="Times New Roman" w:cs="Times New Roman"/>
            <w:sz w:val="24"/>
            <w:szCs w:val="24"/>
            <w:lang w:val="en-GB"/>
          </w:rPr>
          <w:t>3</w:t>
        </w:r>
      </w:ins>
      <w:r w:rsidRPr="00E5054D">
        <w:rPr>
          <w:rFonts w:ascii="Times New Roman" w:hAnsi="Times New Roman"/>
          <w:sz w:val="24"/>
          <w:lang w:val="en-GB"/>
          <w:rPrChange w:id="480" w:author="Hong Je-Woo" w:date="2018-09-27T04:31:00Z">
            <w:rPr>
              <w:rFonts w:ascii="Times New Roman" w:hAnsi="Times New Roman"/>
              <w:sz w:val="24"/>
            </w:rPr>
          </w:rPrChange>
        </w:rPr>
        <w:t>)</w:t>
      </w:r>
    </w:p>
    <w:p w14:paraId="2E65B6F4" w14:textId="3F1C99BE" w:rsidR="00B72C41" w:rsidRPr="00E5054D" w:rsidRDefault="00B72C41" w:rsidP="00B72C41">
      <w:pPr>
        <w:wordWrap/>
        <w:spacing w:line="480" w:lineRule="auto"/>
        <w:rPr>
          <w:rFonts w:ascii="Times New Roman" w:hAnsi="Times New Roman"/>
          <w:sz w:val="24"/>
          <w:lang w:val="en-GB"/>
          <w:rPrChange w:id="481" w:author="Hong Je-Woo" w:date="2018-09-27T04:31:00Z">
            <w:rPr>
              <w:rFonts w:ascii="Times New Roman" w:hAnsi="Times New Roman"/>
              <w:sz w:val="24"/>
            </w:rPr>
          </w:rPrChange>
        </w:rPr>
      </w:pPr>
      <w:r w:rsidRPr="00E5054D">
        <w:rPr>
          <w:rFonts w:ascii="Times New Roman" w:hAnsi="Times New Roman"/>
          <w:sz w:val="24"/>
          <w:lang w:val="en-GB"/>
          <w:rPrChange w:id="482" w:author="Hong Je-Woo" w:date="2018-09-27T04:31:00Z">
            <w:rPr>
              <w:rFonts w:ascii="Times New Roman" w:hAnsi="Times New Roman"/>
              <w:sz w:val="24"/>
            </w:rPr>
          </w:rPrChange>
        </w:rPr>
        <w:t xml:space="preserve">Here, </w:t>
      </w:r>
      <w:r w:rsidRPr="00E5054D">
        <w:rPr>
          <w:rFonts w:ascii="Times New Roman" w:hAnsi="Times New Roman"/>
          <w:i/>
          <w:sz w:val="24"/>
          <w:lang w:val="en-GB"/>
          <w:rPrChange w:id="483" w:author="Hong Je-Woo" w:date="2018-09-27T04:31:00Z">
            <w:rPr>
              <w:rFonts w:ascii="Times New Roman" w:hAnsi="Times New Roman"/>
              <w:i/>
              <w:sz w:val="24"/>
            </w:rPr>
          </w:rPrChange>
        </w:rPr>
        <w:t>dS</w:t>
      </w:r>
      <w:r w:rsidRPr="00E5054D">
        <w:rPr>
          <w:rFonts w:ascii="Times New Roman" w:hAnsi="Times New Roman"/>
          <w:sz w:val="24"/>
          <w:lang w:val="en-GB"/>
          <w:rPrChange w:id="484" w:author="Hong Je-Woo" w:date="2018-09-27T04:31:00Z">
            <w:rPr>
              <w:rFonts w:ascii="Times New Roman" w:hAnsi="Times New Roman"/>
              <w:sz w:val="24"/>
            </w:rPr>
          </w:rPrChange>
        </w:rPr>
        <w:t xml:space="preserve">, </w:t>
      </w:r>
      <w:r w:rsidRPr="00E5054D">
        <w:rPr>
          <w:rFonts w:ascii="Times New Roman" w:hAnsi="Times New Roman"/>
          <w:i/>
          <w:sz w:val="24"/>
          <w:lang w:val="en-GB"/>
          <w:rPrChange w:id="485" w:author="Hong Je-Woo" w:date="2018-09-27T04:31:00Z">
            <w:rPr>
              <w:rFonts w:ascii="Times New Roman" w:hAnsi="Times New Roman"/>
              <w:i/>
              <w:sz w:val="24"/>
            </w:rPr>
          </w:rPrChange>
        </w:rPr>
        <w:t>C</w:t>
      </w:r>
      <w:r w:rsidRPr="00E5054D">
        <w:rPr>
          <w:rFonts w:ascii="Times New Roman" w:hAnsi="Times New Roman"/>
          <w:sz w:val="24"/>
          <w:lang w:val="en-GB"/>
          <w:rPrChange w:id="486" w:author="Hong Je-Woo" w:date="2018-09-27T04:31:00Z">
            <w:rPr>
              <w:rFonts w:ascii="Times New Roman" w:hAnsi="Times New Roman"/>
              <w:sz w:val="24"/>
            </w:rPr>
          </w:rPrChange>
        </w:rPr>
        <w:t xml:space="preserve">, </w:t>
      </w:r>
      <w:r w:rsidRPr="00E5054D">
        <w:rPr>
          <w:rFonts w:ascii="Times New Roman" w:hAnsi="Times New Roman"/>
          <w:i/>
          <w:sz w:val="24"/>
          <w:lang w:val="en-GB"/>
          <w:rPrChange w:id="487" w:author="Hong Je-Woo" w:date="2018-09-27T04:31:00Z">
            <w:rPr>
              <w:rFonts w:ascii="Times New Roman" w:hAnsi="Times New Roman"/>
              <w:i/>
              <w:sz w:val="24"/>
            </w:rPr>
          </w:rPrChange>
        </w:rPr>
        <w:t>RE</w:t>
      </w:r>
      <w:r w:rsidRPr="00E5054D">
        <w:rPr>
          <w:rFonts w:ascii="Times New Roman" w:hAnsi="Times New Roman"/>
          <w:sz w:val="24"/>
          <w:lang w:val="en-GB"/>
          <w:rPrChange w:id="488"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489" w:author="Hong Je-Woo" w:date="2018-09-27T04:31:00Z">
            <w:rPr>
              <w:rFonts w:ascii="Times New Roman" w:hAnsi="Times New Roman"/>
              <w:i/>
              <w:sz w:val="24"/>
            </w:rPr>
          </w:rPrChange>
        </w:rPr>
        <w:t>P</w:t>
      </w:r>
      <w:r w:rsidRPr="00E5054D">
        <w:rPr>
          <w:rFonts w:ascii="Times New Roman" w:hAnsi="Times New Roman"/>
          <w:sz w:val="24"/>
          <w:lang w:val="en-GB"/>
          <w:rPrChange w:id="490" w:author="Hong Je-Woo" w:date="2018-09-27T04:31:00Z">
            <w:rPr>
              <w:rFonts w:ascii="Times New Roman" w:hAnsi="Times New Roman"/>
              <w:sz w:val="24"/>
            </w:rPr>
          </w:rPrChange>
        </w:rPr>
        <w:t xml:space="preserve"> are</w:t>
      </w:r>
      <w:ins w:id="491" w:author="Hong Je-Woo" w:date="2018-09-27T04:31:00Z">
        <w:r w:rsidRPr="00E5054D">
          <w:rPr>
            <w:rFonts w:ascii="Times New Roman" w:eastAsia="Times New Roman" w:hAnsi="Times New Roman" w:cs="Times New Roman"/>
            <w:sz w:val="24"/>
            <w:szCs w:val="24"/>
            <w:lang w:val="en-GB"/>
          </w:rPr>
          <w:t xml:space="preserve"> </w:t>
        </w:r>
        <w:r w:rsidR="00FC17E3" w:rsidRPr="00E5054D">
          <w:rPr>
            <w:rFonts w:ascii="Times New Roman" w:eastAsia="Times New Roman" w:hAnsi="Times New Roman" w:cs="Times New Roman"/>
            <w:sz w:val="24"/>
            <w:szCs w:val="24"/>
            <w:lang w:val="en-GB"/>
          </w:rPr>
          <w:t>the</w:t>
        </w:r>
      </w:ins>
      <w:r w:rsidR="00FC17E3" w:rsidRPr="00E5054D">
        <w:rPr>
          <w:rFonts w:ascii="Times New Roman" w:hAnsi="Times New Roman"/>
          <w:sz w:val="24"/>
          <w:lang w:val="en-GB"/>
          <w:rPrChange w:id="492" w:author="Hong Je-Woo" w:date="2018-09-27T04:31:00Z">
            <w:rPr>
              <w:rFonts w:ascii="Times New Roman" w:hAnsi="Times New Roman"/>
              <w:sz w:val="24"/>
            </w:rPr>
          </w:rPrChange>
        </w:rPr>
        <w:t xml:space="preserve"> </w:t>
      </w:r>
      <w:r w:rsidRPr="00E5054D">
        <w:rPr>
          <w:rFonts w:ascii="Times New Roman" w:hAnsi="Times New Roman"/>
          <w:sz w:val="24"/>
          <w:lang w:val="en-GB"/>
          <w:rPrChange w:id="493" w:author="Hong Je-Woo" w:date="2018-09-27T04:31:00Z">
            <w:rPr>
              <w:rFonts w:ascii="Times New Roman" w:hAnsi="Times New Roman"/>
              <w:sz w:val="24"/>
            </w:rPr>
          </w:rPrChange>
        </w:rPr>
        <w:t>concentration change of CO</w:t>
      </w:r>
      <w:r w:rsidRPr="00E5054D">
        <w:rPr>
          <w:rFonts w:ascii="Times New Roman" w:hAnsi="Times New Roman"/>
          <w:sz w:val="24"/>
          <w:vertAlign w:val="subscript"/>
          <w:lang w:val="en-GB"/>
          <w:rPrChange w:id="494"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495" w:author="Hong Je-Woo" w:date="2018-09-27T04:31:00Z">
            <w:rPr>
              <w:rFonts w:ascii="Times New Roman" w:hAnsi="Times New Roman"/>
              <w:sz w:val="24"/>
            </w:rPr>
          </w:rPrChange>
        </w:rPr>
        <w:t xml:space="preserve"> in the control volume, CO</w:t>
      </w:r>
      <w:r w:rsidRPr="00E5054D">
        <w:rPr>
          <w:rFonts w:ascii="Times New Roman" w:hAnsi="Times New Roman"/>
          <w:sz w:val="24"/>
          <w:vertAlign w:val="subscript"/>
          <w:lang w:val="en-GB"/>
          <w:rPrChange w:id="496"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497" w:author="Hong Je-Woo" w:date="2018-09-27T04:31:00Z">
            <w:rPr>
              <w:rFonts w:ascii="Times New Roman" w:hAnsi="Times New Roman"/>
              <w:sz w:val="24"/>
            </w:rPr>
          </w:rPrChange>
        </w:rPr>
        <w:t xml:space="preserve"> emission from fossil fuel combustion, respiration by soil, vegetation, and humans, and CO</w:t>
      </w:r>
      <w:r w:rsidRPr="00E5054D">
        <w:rPr>
          <w:rFonts w:ascii="Times New Roman" w:hAnsi="Times New Roman"/>
          <w:sz w:val="24"/>
          <w:vertAlign w:val="subscript"/>
          <w:lang w:val="en-GB"/>
          <w:rPrChange w:id="498"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499" w:author="Hong Je-Woo" w:date="2018-09-27T04:31:00Z">
            <w:rPr>
              <w:rFonts w:ascii="Times New Roman" w:hAnsi="Times New Roman"/>
              <w:sz w:val="24"/>
            </w:rPr>
          </w:rPrChange>
        </w:rPr>
        <w:t xml:space="preserve"> uptake by photosynthesis, respectively. </w:t>
      </w:r>
      <w:r w:rsidRPr="00E5054D">
        <w:rPr>
          <w:rFonts w:ascii="Times New Roman" w:hAnsi="Times New Roman"/>
          <w:i/>
          <w:sz w:val="24"/>
          <w:lang w:val="en-GB"/>
          <w:rPrChange w:id="500" w:author="Hong Je-Woo" w:date="2018-09-27T04:31:00Z">
            <w:rPr>
              <w:rFonts w:ascii="Times New Roman" w:hAnsi="Times New Roman"/>
              <w:i/>
              <w:sz w:val="24"/>
            </w:rPr>
          </w:rPrChange>
        </w:rPr>
        <w:t>dS</w:t>
      </w:r>
      <w:r w:rsidRPr="00E5054D">
        <w:rPr>
          <w:rFonts w:ascii="Times New Roman" w:hAnsi="Times New Roman"/>
          <w:sz w:val="24"/>
          <w:lang w:val="en-GB"/>
          <w:rPrChange w:id="501" w:author="Hong Je-Woo" w:date="2018-09-27T04:31:00Z">
            <w:rPr>
              <w:rFonts w:ascii="Times New Roman" w:hAnsi="Times New Roman"/>
              <w:sz w:val="24"/>
            </w:rPr>
          </w:rPrChange>
        </w:rPr>
        <w:t xml:space="preserve"> can be neglected by the stationary assumption of the eddy covariance method; therefore, the observed </w:t>
      </w:r>
      <w:r w:rsidRPr="00E5054D">
        <w:rPr>
          <w:rFonts w:ascii="Times New Roman" w:hAnsi="Times New Roman"/>
          <w:i/>
          <w:sz w:val="24"/>
          <w:lang w:val="en-GB"/>
          <w:rPrChange w:id="502"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503"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504" w:author="Hong Je-Woo" w:date="2018-09-27T04:31:00Z">
            <w:rPr>
              <w:rFonts w:ascii="Times New Roman" w:hAnsi="Times New Roman"/>
              <w:sz w:val="24"/>
            </w:rPr>
          </w:rPrChange>
        </w:rPr>
        <w:t xml:space="preserve"> is the well-mixed sum of </w:t>
      </w:r>
      <w:r w:rsidRPr="00E5054D">
        <w:rPr>
          <w:rFonts w:ascii="Times New Roman" w:hAnsi="Times New Roman"/>
          <w:i/>
          <w:sz w:val="24"/>
          <w:lang w:val="en-GB"/>
          <w:rPrChange w:id="505" w:author="Hong Je-Woo" w:date="2018-09-27T04:31:00Z">
            <w:rPr>
              <w:rFonts w:ascii="Times New Roman" w:hAnsi="Times New Roman"/>
              <w:i/>
              <w:sz w:val="24"/>
            </w:rPr>
          </w:rPrChange>
        </w:rPr>
        <w:t>C</w:t>
      </w:r>
      <w:r w:rsidRPr="00E5054D">
        <w:rPr>
          <w:rFonts w:ascii="Times New Roman" w:hAnsi="Times New Roman"/>
          <w:sz w:val="24"/>
          <w:lang w:val="en-GB"/>
          <w:rPrChange w:id="506" w:author="Hong Je-Woo" w:date="2018-09-27T04:31:00Z">
            <w:rPr>
              <w:rFonts w:ascii="Times New Roman" w:hAnsi="Times New Roman"/>
              <w:sz w:val="24"/>
            </w:rPr>
          </w:rPrChange>
        </w:rPr>
        <w:t xml:space="preserve">, </w:t>
      </w:r>
      <w:r w:rsidRPr="00E5054D">
        <w:rPr>
          <w:rFonts w:ascii="Times New Roman" w:hAnsi="Times New Roman"/>
          <w:i/>
          <w:sz w:val="24"/>
          <w:lang w:val="en-GB"/>
          <w:rPrChange w:id="507" w:author="Hong Je-Woo" w:date="2018-09-27T04:31:00Z">
            <w:rPr>
              <w:rFonts w:ascii="Times New Roman" w:hAnsi="Times New Roman"/>
              <w:i/>
              <w:sz w:val="24"/>
            </w:rPr>
          </w:rPrChange>
        </w:rPr>
        <w:t>RE,</w:t>
      </w:r>
      <w:r w:rsidRPr="00E5054D">
        <w:rPr>
          <w:rFonts w:ascii="Times New Roman" w:hAnsi="Times New Roman"/>
          <w:sz w:val="24"/>
          <w:lang w:val="en-GB"/>
          <w:rPrChange w:id="508"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509" w:author="Hong Je-Woo" w:date="2018-09-27T04:31:00Z">
            <w:rPr>
              <w:rFonts w:ascii="Times New Roman" w:hAnsi="Times New Roman"/>
              <w:i/>
              <w:sz w:val="24"/>
            </w:rPr>
          </w:rPrChange>
        </w:rPr>
        <w:t>P</w:t>
      </w:r>
      <w:r w:rsidRPr="00E5054D">
        <w:rPr>
          <w:rFonts w:ascii="Times New Roman" w:hAnsi="Times New Roman"/>
          <w:sz w:val="24"/>
          <w:lang w:val="en-GB"/>
          <w:rPrChange w:id="510" w:author="Hong Je-Woo" w:date="2018-09-27T04:31:00Z">
            <w:rPr>
              <w:rFonts w:ascii="Times New Roman" w:hAnsi="Times New Roman"/>
              <w:sz w:val="24"/>
            </w:rPr>
          </w:rPrChange>
        </w:rPr>
        <w:t xml:space="preserve">, representing the </w:t>
      </w:r>
      <w:del w:id="511" w:author="Hong Je-Woo" w:date="2018-09-27T04:31:00Z">
        <w:r w:rsidRPr="007E5D70">
          <w:rPr>
            <w:rFonts w:ascii="Times New Roman" w:eastAsia="Times New Roman" w:hAnsi="Times New Roman" w:cs="Times New Roman"/>
            <w:sz w:val="24"/>
            <w:szCs w:val="24"/>
          </w:rPr>
          <w:delText>neighborhood</w:delText>
        </w:r>
      </w:del>
      <w:ins w:id="512" w:author="Hong Je-Woo" w:date="2018-09-27T04:31:00Z">
        <w:r w:rsidR="00786567" w:rsidRPr="00E5054D">
          <w:rPr>
            <w:rFonts w:ascii="Times New Roman" w:eastAsia="Times New Roman" w:hAnsi="Times New Roman" w:cs="Times New Roman"/>
            <w:sz w:val="24"/>
            <w:szCs w:val="24"/>
            <w:lang w:val="en-GB"/>
          </w:rPr>
          <w:t>neighbourhood</w:t>
        </w:r>
      </w:ins>
      <w:r w:rsidRPr="00E5054D">
        <w:rPr>
          <w:rFonts w:ascii="Times New Roman" w:hAnsi="Times New Roman"/>
          <w:sz w:val="24"/>
          <w:lang w:val="en-GB"/>
          <w:rPrChange w:id="513" w:author="Hong Je-Woo" w:date="2018-09-27T04:31:00Z">
            <w:rPr>
              <w:rFonts w:ascii="Times New Roman" w:hAnsi="Times New Roman"/>
              <w:sz w:val="24"/>
            </w:rPr>
          </w:rPrChange>
        </w:rPr>
        <w:t xml:space="preserve"> spatial-temporal scale in the upwind direction.</w:t>
      </w:r>
    </w:p>
    <w:p w14:paraId="2E65B6F5" w14:textId="77777777" w:rsidR="00B72C41" w:rsidRPr="00E5054D" w:rsidRDefault="00B72C41" w:rsidP="00B72C41">
      <w:pPr>
        <w:wordWrap/>
        <w:spacing w:line="480" w:lineRule="auto"/>
        <w:ind w:firstLine="357"/>
        <w:rPr>
          <w:rFonts w:ascii="Times New Roman" w:hAnsi="Times New Roman"/>
          <w:sz w:val="24"/>
          <w:lang w:val="en-GB"/>
          <w:rPrChange w:id="514" w:author="Hong Je-Woo" w:date="2018-09-27T04:31:00Z">
            <w:rPr>
              <w:rFonts w:ascii="Times New Roman" w:hAnsi="Times New Roman"/>
              <w:sz w:val="24"/>
            </w:rPr>
          </w:rPrChange>
        </w:rPr>
      </w:pPr>
    </w:p>
    <w:p w14:paraId="2E65B6F6" w14:textId="77777777" w:rsidR="00B72C41" w:rsidRPr="00E5054D" w:rsidRDefault="00B72C41" w:rsidP="00B72C41">
      <w:pPr>
        <w:wordWrap/>
        <w:spacing w:line="480" w:lineRule="auto"/>
        <w:ind w:firstLine="357"/>
        <w:outlineLvl w:val="1"/>
        <w:rPr>
          <w:rFonts w:ascii="Times New Roman" w:hAnsi="Times New Roman"/>
          <w:b/>
          <w:i/>
          <w:sz w:val="24"/>
          <w:lang w:val="en-GB"/>
          <w:rPrChange w:id="515" w:author="Hong Je-Woo" w:date="2018-09-27T04:31:00Z">
            <w:rPr>
              <w:rFonts w:ascii="Times New Roman" w:hAnsi="Times New Roman"/>
              <w:b/>
              <w:i/>
              <w:sz w:val="24"/>
            </w:rPr>
          </w:rPrChange>
        </w:rPr>
      </w:pPr>
      <w:r w:rsidRPr="00E5054D">
        <w:rPr>
          <w:rFonts w:ascii="Times New Roman" w:hAnsi="Times New Roman"/>
          <w:b/>
          <w:i/>
          <w:sz w:val="24"/>
          <w:lang w:val="en-GB"/>
          <w:rPrChange w:id="516" w:author="Hong Je-Woo" w:date="2018-09-27T04:31:00Z">
            <w:rPr>
              <w:rFonts w:ascii="Times New Roman" w:hAnsi="Times New Roman"/>
              <w:b/>
              <w:i/>
              <w:sz w:val="24"/>
            </w:rPr>
          </w:rPrChange>
        </w:rPr>
        <w:t>2.2. Site Description</w:t>
      </w:r>
    </w:p>
    <w:p w14:paraId="2E65B6F7" w14:textId="0C7A0CCA" w:rsidR="006612CE" w:rsidRPr="00E5054D" w:rsidRDefault="00B72C41" w:rsidP="00B72C41">
      <w:pPr>
        <w:wordWrap/>
        <w:spacing w:line="480" w:lineRule="auto"/>
        <w:ind w:firstLine="357"/>
        <w:rPr>
          <w:ins w:id="517" w:author="Hong Je-Woo" w:date="2018-09-27T04:31:00Z"/>
          <w:rFonts w:ascii="Times New Roman" w:hAnsi="Times New Roman" w:cs="Times New Roman"/>
          <w:sz w:val="24"/>
          <w:szCs w:val="24"/>
          <w:lang w:val="en-GB"/>
        </w:rPr>
      </w:pPr>
      <w:r w:rsidRPr="00E5054D">
        <w:rPr>
          <w:rFonts w:ascii="Times New Roman" w:hAnsi="Times New Roman"/>
          <w:sz w:val="24"/>
          <w:lang w:val="en-GB"/>
          <w:rPrChange w:id="518" w:author="Hong Je-Woo" w:date="2018-09-27T04:31:00Z">
            <w:rPr>
              <w:rFonts w:ascii="Times New Roman" w:hAnsi="Times New Roman"/>
              <w:sz w:val="24"/>
            </w:rPr>
          </w:rPrChange>
        </w:rPr>
        <w:t xml:space="preserve">The flux tower is located in the </w:t>
      </w:r>
      <w:del w:id="519" w:author="Hong Je-Woo" w:date="2018-09-27T04:31:00Z">
        <w:r w:rsidRPr="007E5D70">
          <w:rPr>
            <w:rFonts w:ascii="Times New Roman" w:eastAsia="Times New Roman" w:hAnsi="Times New Roman" w:cs="Times New Roman"/>
            <w:sz w:val="24"/>
            <w:szCs w:val="24"/>
          </w:rPr>
          <w:delText>northwestern</w:delText>
        </w:r>
      </w:del>
      <w:ins w:id="520" w:author="Hong Je-Woo" w:date="2018-09-27T04:31:00Z">
        <w:r w:rsidR="00786567" w:rsidRPr="00E5054D">
          <w:rPr>
            <w:rFonts w:ascii="Times New Roman" w:eastAsia="Times New Roman" w:hAnsi="Times New Roman" w:cs="Times New Roman"/>
            <w:sz w:val="24"/>
            <w:szCs w:val="24"/>
            <w:lang w:val="en-GB"/>
          </w:rPr>
          <w:t>north-western</w:t>
        </w:r>
      </w:ins>
      <w:r w:rsidRPr="00E5054D">
        <w:rPr>
          <w:rFonts w:ascii="Times New Roman" w:hAnsi="Times New Roman"/>
          <w:sz w:val="24"/>
          <w:lang w:val="en-GB"/>
          <w:rPrChange w:id="521" w:author="Hong Je-Woo" w:date="2018-09-27T04:31:00Z">
            <w:rPr>
              <w:rFonts w:ascii="Times New Roman" w:hAnsi="Times New Roman"/>
              <w:sz w:val="24"/>
            </w:rPr>
          </w:rPrChange>
        </w:rPr>
        <w:t xml:space="preserve"> part of Seoul, Korea (Fig. 1; 37.</w:t>
      </w:r>
      <w:del w:id="522" w:author="Hong Je-Woo" w:date="2018-09-27T04:31:00Z">
        <w:r w:rsidRPr="007E5D70">
          <w:rPr>
            <w:rFonts w:ascii="Times New Roman" w:eastAsia="Times New Roman" w:hAnsi="Times New Roman" w:cs="Times New Roman"/>
            <w:sz w:val="24"/>
            <w:szCs w:val="24"/>
          </w:rPr>
          <w:delText>64</w:delText>
        </w:r>
      </w:del>
      <w:ins w:id="523" w:author="Hong Je-Woo" w:date="2018-09-27T04:31:00Z">
        <w:r w:rsidR="00D41627" w:rsidRPr="00E5054D">
          <w:rPr>
            <w:rFonts w:ascii="Times New Roman" w:eastAsia="Times New Roman" w:hAnsi="Times New Roman" w:cs="Times New Roman"/>
            <w:sz w:val="24"/>
            <w:szCs w:val="24"/>
            <w:lang w:val="en-GB"/>
          </w:rPr>
          <w:t>63</w:t>
        </w:r>
        <w:r w:rsidR="005A4E06" w:rsidRPr="00E5054D">
          <w:rPr>
            <w:rFonts w:ascii="Times New Roman" w:eastAsia="Times New Roman" w:hAnsi="Times New Roman" w:cs="Times New Roman"/>
            <w:sz w:val="24"/>
            <w:szCs w:val="24"/>
            <w:lang w:val="en-GB"/>
          </w:rPr>
          <w:t>50</w:t>
        </w:r>
      </w:ins>
      <w:r w:rsidRPr="00E5054D">
        <w:rPr>
          <w:rFonts w:ascii="Times New Roman" w:hAnsi="Times New Roman"/>
          <w:sz w:val="24"/>
          <w:lang w:val="en-GB"/>
          <w:rPrChange w:id="524" w:author="Hong Je-Woo" w:date="2018-09-27T04:31:00Z">
            <w:rPr>
              <w:rFonts w:ascii="Times New Roman" w:hAnsi="Times New Roman"/>
              <w:sz w:val="24"/>
            </w:rPr>
          </w:rPrChange>
        </w:rPr>
        <w:t>°N, 126.</w:t>
      </w:r>
      <w:del w:id="525" w:author="Hong Je-Woo" w:date="2018-09-27T04:31:00Z">
        <w:r w:rsidRPr="007E5D70">
          <w:rPr>
            <w:rFonts w:ascii="Times New Roman" w:eastAsia="Times New Roman" w:hAnsi="Times New Roman" w:cs="Times New Roman"/>
            <w:sz w:val="24"/>
            <w:szCs w:val="24"/>
          </w:rPr>
          <w:delText>92</w:delText>
        </w:r>
        <w:r>
          <w:rPr>
            <w:rFonts w:ascii="Times New Roman" w:eastAsia="Times New Roman" w:hAnsi="Times New Roman" w:cs="Times New Roman"/>
            <w:sz w:val="24"/>
            <w:szCs w:val="24"/>
          </w:rPr>
          <w:delText>°</w:delText>
        </w:r>
        <w:r w:rsidRPr="002131A4">
          <w:rPr>
            <w:rFonts w:ascii="Times New Roman" w:eastAsia="Times New Roman" w:hAnsi="Times New Roman" w:cs="Times New Roman"/>
            <w:sz w:val="24"/>
            <w:szCs w:val="24"/>
          </w:rPr>
          <w:delText>W</w:delText>
        </w:r>
      </w:del>
      <w:ins w:id="526" w:author="Hong Je-Woo" w:date="2018-09-27T04:31:00Z">
        <w:r w:rsidRPr="00E5054D">
          <w:rPr>
            <w:rFonts w:ascii="Times New Roman" w:eastAsia="Times New Roman" w:hAnsi="Times New Roman" w:cs="Times New Roman"/>
            <w:sz w:val="24"/>
            <w:szCs w:val="24"/>
            <w:lang w:val="en-GB"/>
          </w:rPr>
          <w:t>92</w:t>
        </w:r>
        <w:r w:rsidR="005A4E06" w:rsidRPr="00E5054D">
          <w:rPr>
            <w:rFonts w:ascii="Times New Roman" w:eastAsia="Times New Roman" w:hAnsi="Times New Roman" w:cs="Times New Roman"/>
            <w:sz w:val="24"/>
            <w:szCs w:val="24"/>
            <w:lang w:val="en-GB"/>
          </w:rPr>
          <w:t>87</w:t>
        </w:r>
        <w:r w:rsidRPr="00E5054D">
          <w:rPr>
            <w:rFonts w:ascii="Times New Roman" w:eastAsia="Times New Roman" w:hAnsi="Times New Roman" w:cs="Times New Roman"/>
            <w:sz w:val="24"/>
            <w:szCs w:val="24"/>
            <w:lang w:val="en-GB"/>
          </w:rPr>
          <w:t>°</w:t>
        </w:r>
        <w:r w:rsidR="000A6448" w:rsidRPr="00E5054D">
          <w:rPr>
            <w:rFonts w:ascii="Times New Roman" w:eastAsia="Times New Roman" w:hAnsi="Times New Roman" w:cs="Times New Roman"/>
            <w:sz w:val="24"/>
            <w:szCs w:val="24"/>
            <w:lang w:val="en-GB"/>
          </w:rPr>
          <w:t>E</w:t>
        </w:r>
      </w:ins>
      <w:r w:rsidRPr="00E5054D">
        <w:rPr>
          <w:rFonts w:ascii="Times New Roman" w:hAnsi="Times New Roman"/>
          <w:sz w:val="24"/>
          <w:lang w:val="en-GB"/>
          <w:rPrChange w:id="527" w:author="Hong Je-Woo" w:date="2018-09-27T04:31:00Z">
            <w:rPr>
              <w:rFonts w:ascii="Times New Roman" w:hAnsi="Times New Roman"/>
              <w:sz w:val="24"/>
            </w:rPr>
          </w:rPrChange>
        </w:rPr>
        <w:t>). The district around the tower was redeveloped in 2009 following the New-Town plan, a representative housing regeneration policy in Seoul and its satellite cities. The total population was approximately 53000 (4600 people km</w:t>
      </w:r>
      <w:r w:rsidRPr="00E5054D">
        <w:rPr>
          <w:rFonts w:ascii="Times New Roman" w:hAnsi="Times New Roman"/>
          <w:sz w:val="24"/>
          <w:vertAlign w:val="superscript"/>
          <w:lang w:val="en-GB"/>
          <w:rPrChange w:id="528"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529" w:author="Hong Je-Woo" w:date="2018-09-27T04:31:00Z">
            <w:rPr>
              <w:rFonts w:ascii="Times New Roman" w:hAnsi="Times New Roman"/>
              <w:sz w:val="24"/>
            </w:rPr>
          </w:rPrChange>
        </w:rPr>
        <w:t>). Within the flux footprint area (within 200 m southwest), 60% of land</w:t>
      </w:r>
      <w:del w:id="530" w:author="Hong Je-Woo" w:date="2018-09-27T04:31:00Z">
        <w:r w:rsidRPr="007E5D70">
          <w:rPr>
            <w:rFonts w:ascii="Times New Roman" w:hAnsi="Times New Roman" w:cs="Times New Roman"/>
            <w:sz w:val="24"/>
            <w:szCs w:val="24"/>
          </w:rPr>
          <w:delText>-</w:delText>
        </w:r>
      </w:del>
      <w:ins w:id="531" w:author="Hong Je-Woo" w:date="2018-09-27T04:31:00Z">
        <w:r w:rsidR="0090093F">
          <w:rPr>
            <w:rFonts w:ascii="Times New Roman" w:hAnsi="Times New Roman" w:cs="Times New Roman"/>
            <w:sz w:val="24"/>
            <w:szCs w:val="24"/>
            <w:lang w:val="en-GB"/>
          </w:rPr>
          <w:t xml:space="preserve"> </w:t>
        </w:r>
      </w:ins>
      <w:r w:rsidRPr="00E5054D">
        <w:rPr>
          <w:rFonts w:ascii="Times New Roman" w:hAnsi="Times New Roman"/>
          <w:sz w:val="24"/>
          <w:lang w:val="en-GB"/>
          <w:rPrChange w:id="532" w:author="Hong Je-Woo" w:date="2018-09-27T04:31:00Z">
            <w:rPr>
              <w:rFonts w:ascii="Times New Roman" w:hAnsi="Times New Roman"/>
              <w:sz w:val="24"/>
            </w:rPr>
          </w:rPrChange>
        </w:rPr>
        <w:t>cover is</w:t>
      </w:r>
      <w:r w:rsidR="000A6448" w:rsidRPr="00E5054D">
        <w:rPr>
          <w:rFonts w:ascii="Times New Roman" w:hAnsi="Times New Roman"/>
          <w:sz w:val="24"/>
          <w:lang w:val="en-GB"/>
          <w:rPrChange w:id="533" w:author="Hong Je-Woo" w:date="2018-09-27T04:31:00Z">
            <w:rPr>
              <w:rFonts w:ascii="Times New Roman" w:hAnsi="Times New Roman"/>
              <w:sz w:val="24"/>
            </w:rPr>
          </w:rPrChange>
        </w:rPr>
        <w:t xml:space="preserve"> </w:t>
      </w:r>
      <w:del w:id="534" w:author="Hong Je-Woo" w:date="2018-09-27T04:31:00Z">
        <w:r>
          <w:rPr>
            <w:rFonts w:ascii="Times New Roman" w:hAnsi="Times New Roman" w:cs="Times New Roman"/>
            <w:sz w:val="24"/>
            <w:szCs w:val="24"/>
          </w:rPr>
          <w:delText xml:space="preserve">the </w:delText>
        </w:r>
        <w:r w:rsidRPr="007E5D70">
          <w:rPr>
            <w:rFonts w:ascii="Times New Roman" w:hAnsi="Times New Roman" w:cs="Times New Roman"/>
            <w:sz w:val="24"/>
            <w:szCs w:val="24"/>
          </w:rPr>
          <w:delText xml:space="preserve">urban structures of </w:delText>
        </w:r>
        <w:r>
          <w:rPr>
            <w:rFonts w:ascii="Times New Roman" w:hAnsi="Times New Roman" w:cs="Times New Roman"/>
            <w:sz w:val="24"/>
            <w:szCs w:val="24"/>
          </w:rPr>
          <w:delText xml:space="preserve">the </w:delText>
        </w:r>
        <w:r w:rsidRPr="007E5D70">
          <w:rPr>
            <w:rFonts w:ascii="Times New Roman" w:hAnsi="Times New Roman" w:cs="Times New Roman"/>
            <w:sz w:val="24"/>
            <w:szCs w:val="24"/>
          </w:rPr>
          <w:delText>apartment complex</w:delText>
        </w:r>
      </w:del>
      <w:ins w:id="535" w:author="Hong Je-Woo" w:date="2018-09-27T04:31:00Z">
        <w:r w:rsidR="000A6448" w:rsidRPr="00E5054D">
          <w:rPr>
            <w:rFonts w:ascii="Times New Roman" w:hAnsi="Times New Roman" w:cs="Times New Roman"/>
            <w:sz w:val="24"/>
            <w:szCs w:val="24"/>
            <w:lang w:val="en-GB"/>
          </w:rPr>
          <w:t>buildings</w:t>
        </w:r>
      </w:ins>
      <w:r w:rsidRPr="00E5054D">
        <w:rPr>
          <w:rFonts w:ascii="Times New Roman" w:hAnsi="Times New Roman"/>
          <w:sz w:val="24"/>
          <w:lang w:val="en-GB"/>
          <w:rPrChange w:id="536" w:author="Hong Je-Woo" w:date="2018-09-27T04:31:00Z">
            <w:rPr>
              <w:rFonts w:ascii="Times New Roman" w:hAnsi="Times New Roman"/>
              <w:sz w:val="24"/>
            </w:rPr>
          </w:rPrChange>
        </w:rPr>
        <w:t xml:space="preserve"> and </w:t>
      </w:r>
      <w:del w:id="537" w:author="Hong Je-Woo" w:date="2018-09-27T04:31:00Z">
        <w:r>
          <w:rPr>
            <w:rFonts w:ascii="Times New Roman" w:hAnsi="Times New Roman" w:cs="Times New Roman"/>
            <w:sz w:val="24"/>
            <w:szCs w:val="24"/>
          </w:rPr>
          <w:delText xml:space="preserve">the </w:delText>
        </w:r>
        <w:r w:rsidRPr="007E5D70">
          <w:rPr>
            <w:rFonts w:ascii="Times New Roman" w:hAnsi="Times New Roman" w:cs="Times New Roman"/>
            <w:sz w:val="24"/>
            <w:szCs w:val="24"/>
          </w:rPr>
          <w:delText>road</w:delText>
        </w:r>
      </w:del>
      <w:ins w:id="538" w:author="Hong Je-Woo" w:date="2018-09-27T04:31:00Z">
        <w:r w:rsidRPr="00E5054D">
          <w:rPr>
            <w:rFonts w:ascii="Times New Roman" w:hAnsi="Times New Roman" w:cs="Times New Roman"/>
            <w:sz w:val="24"/>
            <w:szCs w:val="24"/>
            <w:lang w:val="en-GB"/>
          </w:rPr>
          <w:t>road</w:t>
        </w:r>
        <w:r w:rsidR="000A6448" w:rsidRPr="00E5054D">
          <w:rPr>
            <w:rFonts w:ascii="Times New Roman" w:hAnsi="Times New Roman" w:cs="Times New Roman"/>
            <w:sz w:val="24"/>
            <w:szCs w:val="24"/>
            <w:lang w:val="en-GB"/>
          </w:rPr>
          <w:t>s</w:t>
        </w:r>
      </w:ins>
      <w:r w:rsidRPr="00E5054D">
        <w:rPr>
          <w:rFonts w:ascii="Times New Roman" w:hAnsi="Times New Roman"/>
          <w:sz w:val="24"/>
          <w:lang w:val="en-GB"/>
          <w:rPrChange w:id="539" w:author="Hong Je-Woo" w:date="2018-09-27T04:31:00Z">
            <w:rPr>
              <w:rFonts w:ascii="Times New Roman" w:hAnsi="Times New Roman"/>
              <w:sz w:val="24"/>
            </w:rPr>
          </w:rPrChange>
        </w:rPr>
        <w:t>; therefore, the actual population density is approximately 15000 people km</w:t>
      </w:r>
      <w:r w:rsidRPr="00E5054D">
        <w:rPr>
          <w:rFonts w:ascii="Times New Roman" w:hAnsi="Times New Roman"/>
          <w:sz w:val="24"/>
          <w:vertAlign w:val="superscript"/>
          <w:lang w:val="en-GB"/>
          <w:rPrChange w:id="540"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541" w:author="Hong Je-Woo" w:date="2018-09-27T04:31:00Z">
            <w:rPr>
              <w:rFonts w:ascii="Times New Roman" w:hAnsi="Times New Roman"/>
              <w:sz w:val="24"/>
            </w:rPr>
          </w:rPrChange>
        </w:rPr>
        <w:t>. For the week of 3–9 November</w:t>
      </w:r>
      <w:del w:id="542" w:author="Hong Je-Woo" w:date="2018-09-27T04:31:00Z">
        <w:r>
          <w:rPr>
            <w:rFonts w:ascii="Times New Roman" w:hAnsi="Times New Roman" w:cs="Times New Roman"/>
            <w:sz w:val="24"/>
            <w:szCs w:val="24"/>
          </w:rPr>
          <w:delText>,</w:delText>
        </w:r>
      </w:del>
      <w:r w:rsidRPr="00E5054D">
        <w:rPr>
          <w:rFonts w:ascii="Times New Roman" w:hAnsi="Times New Roman"/>
          <w:sz w:val="24"/>
          <w:lang w:val="en-GB"/>
          <w:rPrChange w:id="543" w:author="Hong Je-Woo" w:date="2018-09-27T04:31:00Z">
            <w:rPr>
              <w:rFonts w:ascii="Times New Roman" w:hAnsi="Times New Roman"/>
              <w:sz w:val="24"/>
            </w:rPr>
          </w:rPrChange>
        </w:rPr>
        <w:t xml:space="preserve"> 2014, traffic counts were conducted on </w:t>
      </w:r>
      <w:del w:id="544" w:author="Hong Je-Woo" w:date="2018-09-27T04:31:00Z">
        <w:r w:rsidRPr="007E5D70">
          <w:rPr>
            <w:rFonts w:ascii="Times New Roman" w:hAnsi="Times New Roman" w:cs="Times New Roman"/>
            <w:sz w:val="24"/>
            <w:szCs w:val="24"/>
          </w:rPr>
          <w:delText>the</w:delText>
        </w:r>
      </w:del>
      <w:ins w:id="545" w:author="Hong Je-Woo" w:date="2018-09-27T04:31:00Z">
        <w:r w:rsidR="000A6448" w:rsidRPr="00E5054D">
          <w:rPr>
            <w:rFonts w:ascii="Times New Roman" w:hAnsi="Times New Roman" w:cs="Times New Roman"/>
            <w:sz w:val="24"/>
            <w:szCs w:val="24"/>
            <w:lang w:val="en-GB"/>
          </w:rPr>
          <w:t>a</w:t>
        </w:r>
      </w:ins>
      <w:r w:rsidR="000A6448" w:rsidRPr="00E5054D">
        <w:rPr>
          <w:rFonts w:ascii="Times New Roman" w:hAnsi="Times New Roman"/>
          <w:sz w:val="24"/>
          <w:lang w:val="en-GB"/>
          <w:rPrChange w:id="546" w:author="Hong Je-Woo" w:date="2018-09-27T04:31:00Z">
            <w:rPr>
              <w:rFonts w:ascii="Times New Roman" w:hAnsi="Times New Roman"/>
              <w:sz w:val="24"/>
            </w:rPr>
          </w:rPrChange>
        </w:rPr>
        <w:t xml:space="preserve"> </w:t>
      </w:r>
      <w:r w:rsidRPr="00E5054D">
        <w:rPr>
          <w:rFonts w:ascii="Times New Roman" w:hAnsi="Times New Roman"/>
          <w:sz w:val="24"/>
          <w:lang w:val="en-GB"/>
          <w:rPrChange w:id="547" w:author="Hong Je-Woo" w:date="2018-09-27T04:31:00Z">
            <w:rPr>
              <w:rFonts w:ascii="Times New Roman" w:hAnsi="Times New Roman"/>
              <w:sz w:val="24"/>
            </w:rPr>
          </w:rPrChange>
        </w:rPr>
        <w:t>major road near the flux tower (star in Fig. 1), reaching 11835 and 10834 vehicles d</w:t>
      </w:r>
      <w:r w:rsidRPr="00E5054D">
        <w:rPr>
          <w:rFonts w:ascii="Times New Roman" w:hAnsi="Times New Roman"/>
          <w:sz w:val="24"/>
          <w:vertAlign w:val="superscript"/>
          <w:lang w:val="en-GB"/>
          <w:rPrChange w:id="548"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549" w:author="Hong Je-Woo" w:date="2018-09-27T04:31:00Z">
            <w:rPr>
              <w:rFonts w:ascii="Times New Roman" w:hAnsi="Times New Roman"/>
              <w:sz w:val="24"/>
            </w:rPr>
          </w:rPrChange>
        </w:rPr>
        <w:t xml:space="preserve"> on weekdays and weekends, respectively. Within 500 m of the flux tower, buildings, roads, and impervious land cover types are </w:t>
      </w:r>
      <w:del w:id="550" w:author="Hong Je-Woo" w:date="2018-09-27T04:31:00Z">
        <w:r>
          <w:rPr>
            <w:rFonts w:ascii="Times New Roman" w:eastAsia="Times New Roman" w:hAnsi="Times New Roman" w:cs="Times New Roman"/>
            <w:sz w:val="24"/>
            <w:szCs w:val="24"/>
          </w:rPr>
          <w:delText>in</w:delText>
        </w:r>
        <w:r w:rsidRPr="007E5D70">
          <w:rPr>
            <w:rFonts w:ascii="Times New Roman" w:eastAsia="Times New Roman" w:hAnsi="Times New Roman" w:cs="Times New Roman"/>
            <w:sz w:val="24"/>
            <w:szCs w:val="24"/>
          </w:rPr>
          <w:delText xml:space="preserve"> </w:delText>
        </w:r>
      </w:del>
      <w:ins w:id="551" w:author="Hong Je-Woo" w:date="2018-09-27T04:31:00Z">
        <w:r w:rsidR="000A6448" w:rsidRPr="00E5054D">
          <w:rPr>
            <w:rFonts w:ascii="Times New Roman" w:eastAsia="Times New Roman" w:hAnsi="Times New Roman" w:cs="Times New Roman"/>
            <w:sz w:val="24"/>
            <w:szCs w:val="24"/>
            <w:lang w:val="en-GB"/>
          </w:rPr>
          <w:t xml:space="preserve">situated on </w:t>
        </w:r>
        <w:r w:rsidR="001205BC">
          <w:rPr>
            <w:rFonts w:ascii="Times New Roman" w:eastAsia="Times New Roman" w:hAnsi="Times New Roman" w:cs="Times New Roman"/>
            <w:sz w:val="24"/>
            <w:szCs w:val="24"/>
            <w:lang w:val="en-GB"/>
          </w:rPr>
          <w:t xml:space="preserve">the </w:t>
        </w:r>
      </w:ins>
      <w:r w:rsidR="000A6448" w:rsidRPr="001205BC">
        <w:rPr>
          <w:rFonts w:ascii="Times New Roman" w:hAnsi="Times New Roman"/>
          <w:sz w:val="24"/>
          <w:lang w:val="en-GB"/>
          <w:rPrChange w:id="552" w:author="Hong Je-Woo" w:date="2018-09-27T04:31:00Z">
            <w:rPr>
              <w:rFonts w:ascii="Times New Roman" w:hAnsi="Times New Roman"/>
              <w:sz w:val="24"/>
            </w:rPr>
          </w:rPrChange>
        </w:rPr>
        <w:t>relatively</w:t>
      </w:r>
      <w:r w:rsidR="000A6448" w:rsidRPr="00E5054D">
        <w:rPr>
          <w:rFonts w:ascii="Times New Roman" w:hAnsi="Times New Roman"/>
          <w:sz w:val="24"/>
          <w:lang w:val="en-GB"/>
          <w:rPrChange w:id="553" w:author="Hong Je-Woo" w:date="2018-09-27T04:31:00Z">
            <w:rPr>
              <w:rFonts w:ascii="Times New Roman" w:hAnsi="Times New Roman"/>
              <w:sz w:val="24"/>
            </w:rPr>
          </w:rPrChange>
        </w:rPr>
        <w:t xml:space="preserve"> flat </w:t>
      </w:r>
      <w:del w:id="554" w:author="Hong Je-Woo" w:date="2018-09-27T04:31:00Z">
        <w:r w:rsidRPr="007E5D70">
          <w:rPr>
            <w:rFonts w:ascii="Times New Roman" w:eastAsia="Times New Roman" w:hAnsi="Times New Roman" w:cs="Times New Roman"/>
            <w:sz w:val="24"/>
            <w:szCs w:val="24"/>
          </w:rPr>
          <w:delText>condition</w:delText>
        </w:r>
        <w:r>
          <w:rPr>
            <w:rFonts w:ascii="Times New Roman" w:eastAsia="Times New Roman" w:hAnsi="Times New Roman" w:cs="Times New Roman"/>
            <w:sz w:val="24"/>
            <w:szCs w:val="24"/>
          </w:rPr>
          <w:delText>s</w:delText>
        </w:r>
        <w:r w:rsidRPr="007E5D70">
          <w:rPr>
            <w:rFonts w:ascii="Times New Roman" w:eastAsia="Times New Roman" w:hAnsi="Times New Roman" w:cs="Times New Roman"/>
            <w:sz w:val="24"/>
            <w:szCs w:val="24"/>
          </w:rPr>
          <w:delText xml:space="preserve"> from</w:delText>
        </w:r>
      </w:del>
      <w:ins w:id="555" w:author="Hong Je-Woo" w:date="2018-09-27T04:31:00Z">
        <w:r w:rsidR="000A6448" w:rsidRPr="00E5054D">
          <w:rPr>
            <w:rFonts w:ascii="Times New Roman" w:eastAsia="Times New Roman" w:hAnsi="Times New Roman" w:cs="Times New Roman"/>
            <w:sz w:val="24"/>
            <w:szCs w:val="24"/>
            <w:lang w:val="en-GB"/>
          </w:rPr>
          <w:t>terrain in</w:t>
        </w:r>
      </w:ins>
      <w:r w:rsidRPr="00E5054D">
        <w:rPr>
          <w:rFonts w:ascii="Times New Roman" w:hAnsi="Times New Roman"/>
          <w:sz w:val="24"/>
          <w:lang w:val="en-GB"/>
          <w:rPrChange w:id="556" w:author="Hong Je-Woo" w:date="2018-09-27T04:31:00Z">
            <w:rPr>
              <w:rFonts w:ascii="Times New Roman" w:hAnsi="Times New Roman"/>
              <w:sz w:val="24"/>
            </w:rPr>
          </w:rPrChange>
        </w:rPr>
        <w:t xml:space="preserve"> the south to west directions (135–315°</w:t>
      </w:r>
      <w:del w:id="557" w:author="Hong Je-Woo" w:date="2018-09-27T04:31:00Z">
        <w:r w:rsidRPr="007E5D70">
          <w:rPr>
            <w:rFonts w:ascii="Times New Roman" w:eastAsia="Times New Roman" w:hAnsi="Times New Roman" w:cs="Times New Roman"/>
            <w:sz w:val="24"/>
            <w:szCs w:val="24"/>
          </w:rPr>
          <w:delText>)</w:delText>
        </w:r>
        <w:r>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delText xml:space="preserve"> </w:delText>
        </w:r>
        <w:r>
          <w:rPr>
            <w:rFonts w:ascii="Times New Roman" w:eastAsia="Times New Roman" w:hAnsi="Times New Roman" w:cs="Times New Roman"/>
            <w:sz w:val="24"/>
            <w:szCs w:val="24"/>
          </w:rPr>
          <w:delText xml:space="preserve">while </w:delText>
        </w:r>
        <w:r w:rsidRPr="007E5D70">
          <w:rPr>
            <w:rFonts w:ascii="Times New Roman" w:eastAsia="Times New Roman" w:hAnsi="Times New Roman" w:cs="Times New Roman"/>
            <w:sz w:val="24"/>
            <w:szCs w:val="24"/>
          </w:rPr>
          <w:delText xml:space="preserve">trees, grass, and garden areas are </w:delText>
        </w:r>
        <w:r>
          <w:rPr>
            <w:rFonts w:ascii="Times New Roman" w:eastAsia="Times New Roman" w:hAnsi="Times New Roman" w:cs="Times New Roman"/>
            <w:sz w:val="24"/>
            <w:szCs w:val="24"/>
          </w:rPr>
          <w:delText>located</w:delText>
        </w:r>
      </w:del>
      <w:ins w:id="558" w:author="Hong Je-Woo" w:date="2018-09-27T04:31:00Z">
        <w:r w:rsidRPr="00E5054D">
          <w:rPr>
            <w:rFonts w:ascii="Times New Roman" w:eastAsia="Times New Roman" w:hAnsi="Times New Roman" w:cs="Times New Roman"/>
            <w:sz w:val="24"/>
            <w:szCs w:val="24"/>
            <w:lang w:val="en-GB"/>
          </w:rPr>
          <w:t>)</w:t>
        </w:r>
        <w:r w:rsidR="000A6448" w:rsidRPr="00E5054D">
          <w:rPr>
            <w:rFonts w:ascii="Times New Roman" w:eastAsia="Times New Roman" w:hAnsi="Times New Roman" w:cs="Times New Roman"/>
            <w:sz w:val="24"/>
            <w:szCs w:val="24"/>
            <w:lang w:val="en-GB"/>
          </w:rPr>
          <w:t>.</w:t>
        </w:r>
        <w:r w:rsidR="004F4DAD" w:rsidRPr="00E5054D">
          <w:rPr>
            <w:rFonts w:ascii="Times New Roman" w:eastAsia="Times New Roman" w:hAnsi="Times New Roman" w:cs="Times New Roman"/>
            <w:sz w:val="24"/>
            <w:szCs w:val="24"/>
            <w:lang w:val="en-GB"/>
          </w:rPr>
          <w:t xml:space="preserve"> </w:t>
        </w:r>
        <w:r w:rsidR="006612CE" w:rsidRPr="00E5054D">
          <w:rPr>
            <w:rFonts w:ascii="Times New Roman" w:eastAsia="Times New Roman" w:hAnsi="Times New Roman" w:cs="Times New Roman"/>
            <w:sz w:val="24"/>
            <w:szCs w:val="24"/>
            <w:lang w:val="en-GB"/>
          </w:rPr>
          <w:t>To the</w:t>
        </w:r>
      </w:ins>
      <w:r w:rsidRPr="00E5054D">
        <w:rPr>
          <w:rFonts w:ascii="Times New Roman" w:hAnsi="Times New Roman"/>
          <w:sz w:val="24"/>
          <w:lang w:val="en-GB"/>
          <w:rPrChange w:id="559" w:author="Hong Je-Woo" w:date="2018-09-27T04:31:00Z">
            <w:rPr>
              <w:rFonts w:ascii="Times New Roman" w:hAnsi="Times New Roman"/>
              <w:sz w:val="24"/>
            </w:rPr>
          </w:rPrChange>
        </w:rPr>
        <w:t xml:space="preserve"> north of the tower (315–45°</w:t>
      </w:r>
      <w:del w:id="560" w:author="Hong Je-Woo" w:date="2018-09-27T04:31:00Z">
        <w:r w:rsidRPr="007E5D70">
          <w:rPr>
            <w:rFonts w:ascii="Times New Roman" w:eastAsia="Times New Roman" w:hAnsi="Times New Roman" w:cs="Times New Roman"/>
            <w:sz w:val="24"/>
            <w:szCs w:val="24"/>
          </w:rPr>
          <w:delText>).</w:delText>
        </w:r>
        <w:r w:rsidRPr="007E5D70">
          <w:rPr>
            <w:rFonts w:ascii="Times New Roman" w:hAnsi="Times New Roman" w:cs="Times New Roman"/>
            <w:sz w:val="24"/>
            <w:szCs w:val="24"/>
          </w:rPr>
          <w:delText xml:space="preserve"> </w:delText>
        </w:r>
      </w:del>
      <w:ins w:id="561" w:author="Hong Je-Woo" w:date="2018-09-27T04:31:00Z">
        <w:r w:rsidRPr="00E5054D">
          <w:rPr>
            <w:rFonts w:ascii="Times New Roman" w:eastAsia="Times New Roman" w:hAnsi="Times New Roman" w:cs="Times New Roman"/>
            <w:sz w:val="24"/>
            <w:szCs w:val="24"/>
            <w:lang w:val="en-GB"/>
          </w:rPr>
          <w:t>)</w:t>
        </w:r>
        <w:r w:rsidR="006612CE" w:rsidRPr="00E5054D">
          <w:rPr>
            <w:rFonts w:ascii="Times New Roman" w:eastAsia="Times New Roman" w:hAnsi="Times New Roman" w:cs="Times New Roman"/>
            <w:sz w:val="24"/>
            <w:szCs w:val="24"/>
            <w:lang w:val="en-GB"/>
          </w:rPr>
          <w:t xml:space="preserve">, vegetated zones are </w:t>
        </w:r>
        <w:r w:rsidR="002532BD" w:rsidRPr="00E5054D">
          <w:rPr>
            <w:rFonts w:ascii="Times New Roman" w:eastAsia="Times New Roman" w:hAnsi="Times New Roman" w:cs="Times New Roman"/>
            <w:sz w:val="24"/>
            <w:szCs w:val="24"/>
            <w:lang w:val="en-GB"/>
          </w:rPr>
          <w:t>included in the flux footprint. Our analysis in this study is based on the urban area from the south to west direction</w:t>
        </w:r>
        <w:r w:rsidR="00966064" w:rsidRPr="00E5054D">
          <w:rPr>
            <w:rFonts w:ascii="Times New Roman" w:eastAsia="Times New Roman" w:hAnsi="Times New Roman" w:cs="Times New Roman"/>
            <w:sz w:val="24"/>
            <w:szCs w:val="24"/>
            <w:lang w:val="en-GB"/>
          </w:rPr>
          <w:t>,</w:t>
        </w:r>
        <w:r w:rsidR="002532BD" w:rsidRPr="00E5054D">
          <w:rPr>
            <w:rFonts w:ascii="Times New Roman" w:eastAsia="Times New Roman" w:hAnsi="Times New Roman" w:cs="Times New Roman"/>
            <w:sz w:val="24"/>
            <w:szCs w:val="24"/>
            <w:lang w:val="en-GB"/>
          </w:rPr>
          <w:t xml:space="preserve"> but </w:t>
        </w:r>
        <w:r w:rsidR="00966064" w:rsidRPr="00E5054D">
          <w:rPr>
            <w:rFonts w:ascii="Times New Roman" w:eastAsia="Times New Roman" w:hAnsi="Times New Roman" w:cs="Times New Roman"/>
            <w:sz w:val="24"/>
            <w:szCs w:val="24"/>
            <w:lang w:val="en-GB"/>
          </w:rPr>
          <w:t xml:space="preserve">our </w:t>
        </w:r>
        <w:r w:rsidR="002532BD" w:rsidRPr="00E5054D">
          <w:rPr>
            <w:rFonts w:ascii="Times New Roman" w:eastAsia="Times New Roman" w:hAnsi="Times New Roman" w:cs="Times New Roman"/>
            <w:sz w:val="24"/>
            <w:szCs w:val="24"/>
            <w:lang w:val="en-GB"/>
          </w:rPr>
          <w:t xml:space="preserve">overall conclusion does not change even </w:t>
        </w:r>
        <w:r w:rsidR="00425332" w:rsidRPr="00E5054D">
          <w:rPr>
            <w:rFonts w:ascii="Times New Roman" w:eastAsia="Times New Roman" w:hAnsi="Times New Roman" w:cs="Times New Roman"/>
            <w:sz w:val="24"/>
            <w:szCs w:val="24"/>
            <w:lang w:val="en-GB"/>
          </w:rPr>
          <w:t>if we</w:t>
        </w:r>
        <w:r w:rsidR="002532BD" w:rsidRPr="00E5054D">
          <w:rPr>
            <w:rFonts w:ascii="Times New Roman" w:eastAsia="Times New Roman" w:hAnsi="Times New Roman" w:cs="Times New Roman"/>
            <w:sz w:val="24"/>
            <w:szCs w:val="24"/>
            <w:lang w:val="en-GB"/>
          </w:rPr>
          <w:t xml:space="preserve"> extend our analysis to </w:t>
        </w:r>
        <w:r w:rsidR="00425332" w:rsidRPr="00E5054D">
          <w:rPr>
            <w:rFonts w:ascii="Times New Roman" w:eastAsia="Times New Roman" w:hAnsi="Times New Roman" w:cs="Times New Roman"/>
            <w:sz w:val="24"/>
            <w:szCs w:val="24"/>
            <w:lang w:val="en-GB"/>
          </w:rPr>
          <w:lastRenderedPageBreak/>
          <w:t>all wind</w:t>
        </w:r>
        <w:r w:rsidR="002532BD" w:rsidRPr="00E5054D">
          <w:rPr>
            <w:rFonts w:ascii="Times New Roman" w:eastAsia="Times New Roman" w:hAnsi="Times New Roman" w:cs="Times New Roman"/>
            <w:sz w:val="24"/>
            <w:szCs w:val="24"/>
            <w:lang w:val="en-GB"/>
          </w:rPr>
          <w:t xml:space="preserve"> direction</w:t>
        </w:r>
        <w:r w:rsidR="00425332" w:rsidRPr="00E5054D">
          <w:rPr>
            <w:rFonts w:ascii="Times New Roman" w:eastAsia="Times New Roman" w:hAnsi="Times New Roman" w:cs="Times New Roman"/>
            <w:sz w:val="24"/>
            <w:szCs w:val="24"/>
            <w:lang w:val="en-GB"/>
          </w:rPr>
          <w:t>s</w:t>
        </w:r>
        <w:r w:rsidRPr="00E5054D">
          <w:rPr>
            <w:rFonts w:ascii="Times New Roman" w:eastAsia="Times New Roman" w:hAnsi="Times New Roman" w:cs="Times New Roman"/>
            <w:sz w:val="24"/>
            <w:szCs w:val="24"/>
            <w:lang w:val="en-GB"/>
          </w:rPr>
          <w:t>.</w:t>
        </w:r>
      </w:ins>
    </w:p>
    <w:p w14:paraId="2E65B6F8" w14:textId="6FA0DBE8" w:rsidR="00B72C41" w:rsidRPr="00E5054D" w:rsidRDefault="00B72C41" w:rsidP="00B72C41">
      <w:pPr>
        <w:wordWrap/>
        <w:spacing w:line="480" w:lineRule="auto"/>
        <w:ind w:firstLine="357"/>
        <w:rPr>
          <w:rFonts w:ascii="Times New Roman" w:hAnsi="Times New Roman"/>
          <w:sz w:val="24"/>
          <w:lang w:val="en-GB"/>
          <w:rPrChange w:id="562" w:author="Hong Je-Woo" w:date="2018-09-27T04:31:00Z">
            <w:rPr>
              <w:rFonts w:ascii="Times New Roman" w:hAnsi="Times New Roman"/>
              <w:sz w:val="24"/>
            </w:rPr>
          </w:rPrChange>
        </w:rPr>
      </w:pPr>
      <w:r w:rsidRPr="00E5054D">
        <w:rPr>
          <w:rFonts w:ascii="Times New Roman" w:hAnsi="Times New Roman"/>
          <w:sz w:val="24"/>
          <w:lang w:val="en-GB"/>
          <w:rPrChange w:id="563" w:author="Hong Je-Woo" w:date="2018-09-27T04:31:00Z">
            <w:rPr>
              <w:rFonts w:ascii="Times New Roman" w:hAnsi="Times New Roman"/>
              <w:sz w:val="24"/>
            </w:rPr>
          </w:rPrChange>
        </w:rPr>
        <w:t>Based on the Local Climate Zone scheme (Stewart and Oke, 2012), the southern part is classified as a compact high-rise (type 1). Within 200 m of the flux tower, the mean horizontal building area fraction is approximately 0.</w:t>
      </w:r>
      <w:del w:id="564" w:author="Hong Je-Woo" w:date="2018-09-27T04:31:00Z">
        <w:r w:rsidRPr="007E5D70">
          <w:rPr>
            <w:rFonts w:ascii="Times New Roman" w:hAnsi="Times New Roman" w:cs="Times New Roman"/>
            <w:sz w:val="24"/>
            <w:szCs w:val="24"/>
          </w:rPr>
          <w:delText>25</w:delText>
        </w:r>
        <w:r>
          <w:rPr>
            <w:rFonts w:ascii="Times New Roman" w:hAnsi="Times New Roman" w:cs="Times New Roman"/>
            <w:sz w:val="24"/>
            <w:szCs w:val="24"/>
          </w:rPr>
          <w:delText xml:space="preserve"> (</w:delText>
        </w:r>
        <w:r w:rsidRPr="007E5D70">
          <w:rPr>
            <w:rFonts w:ascii="Times New Roman" w:hAnsi="Times New Roman" w:cs="Times New Roman"/>
            <w:sz w:val="24"/>
            <w:szCs w:val="24"/>
          </w:rPr>
          <w:delText>0.09 (315</w:delText>
        </w:r>
        <w:r>
          <w:rPr>
            <w:rFonts w:ascii="Times New Roman" w:hAnsi="Times New Roman" w:cs="Times New Roman"/>
            <w:sz w:val="24"/>
            <w:szCs w:val="24"/>
          </w:rPr>
          <w:delText>–</w:delText>
        </w:r>
        <w:r w:rsidRPr="007E5D70">
          <w:rPr>
            <w:rFonts w:ascii="Times New Roman" w:hAnsi="Times New Roman" w:cs="Times New Roman"/>
            <w:sz w:val="24"/>
            <w:szCs w:val="24"/>
          </w:rPr>
          <w:delText>360</w:delText>
        </w:r>
        <w:r>
          <w:rPr>
            <w:rFonts w:ascii="Times New Roman" w:eastAsia="Times New Roman" w:hAnsi="Times New Roman" w:cs="Times New Roman"/>
            <w:sz w:val="24"/>
            <w:szCs w:val="24"/>
          </w:rPr>
          <w:delText>°</w:delText>
        </w:r>
        <w:r w:rsidRPr="007E5D70">
          <w:rPr>
            <w:rFonts w:ascii="Times New Roman" w:hAnsi="Times New Roman" w:cs="Times New Roman"/>
            <w:sz w:val="24"/>
            <w:szCs w:val="24"/>
          </w:rPr>
          <w:delText>) to 0.33 (135</w:delText>
        </w:r>
        <w:r>
          <w:rPr>
            <w:rFonts w:ascii="Times New Roman" w:hAnsi="Times New Roman" w:cs="Times New Roman"/>
            <w:sz w:val="24"/>
            <w:szCs w:val="24"/>
          </w:rPr>
          <w:delText>–</w:delText>
        </w:r>
        <w:r w:rsidRPr="007E5D70">
          <w:rPr>
            <w:rFonts w:ascii="Times New Roman" w:hAnsi="Times New Roman" w:cs="Times New Roman"/>
            <w:sz w:val="24"/>
            <w:szCs w:val="24"/>
          </w:rPr>
          <w:delText>180</w:delText>
        </w:r>
        <w:r>
          <w:rPr>
            <w:rFonts w:ascii="Times New Roman" w:hAnsi="Times New Roman" w:cs="Times New Roman"/>
            <w:sz w:val="24"/>
            <w:szCs w:val="24"/>
          </w:rPr>
          <w:delText>°</w:delText>
        </w:r>
        <w:r w:rsidRPr="007E5D70">
          <w:rPr>
            <w:rFonts w:ascii="Times New Roman" w:hAnsi="Times New Roman" w:cs="Times New Roman"/>
            <w:sz w:val="24"/>
            <w:szCs w:val="24"/>
          </w:rPr>
          <w:delText>)</w:delText>
        </w:r>
        <w:r>
          <w:rPr>
            <w:rFonts w:ascii="Times New Roman" w:hAnsi="Times New Roman" w:cs="Times New Roman"/>
            <w:sz w:val="24"/>
            <w:szCs w:val="24"/>
          </w:rPr>
          <w:delText>)</w:delText>
        </w:r>
        <w:r w:rsidRPr="007E5D70">
          <w:rPr>
            <w:rFonts w:ascii="Times New Roman" w:hAnsi="Times New Roman" w:cs="Times New Roman"/>
            <w:sz w:val="24"/>
            <w:szCs w:val="24"/>
          </w:rPr>
          <w:delText>.</w:delText>
        </w:r>
      </w:del>
      <w:ins w:id="565" w:author="Hong Je-Woo" w:date="2018-09-27T04:31:00Z">
        <w:r w:rsidR="002F5B61" w:rsidRPr="00E5054D">
          <w:rPr>
            <w:rFonts w:ascii="Times New Roman" w:hAnsi="Times New Roman" w:cs="Times New Roman"/>
            <w:sz w:val="24"/>
            <w:szCs w:val="24"/>
            <w:lang w:val="en-GB"/>
          </w:rPr>
          <w:t>35</w:t>
        </w:r>
        <w:r w:rsidRPr="00E5054D">
          <w:rPr>
            <w:rFonts w:ascii="Times New Roman" w:hAnsi="Times New Roman" w:cs="Times New Roman"/>
            <w:sz w:val="24"/>
            <w:szCs w:val="24"/>
            <w:lang w:val="en-GB"/>
          </w:rPr>
          <w:t>.</w:t>
        </w:r>
      </w:ins>
      <w:r w:rsidRPr="00E5054D">
        <w:rPr>
          <w:rFonts w:ascii="Times New Roman" w:hAnsi="Times New Roman"/>
          <w:sz w:val="24"/>
          <w:lang w:val="en-GB"/>
          <w:rPrChange w:id="566" w:author="Hong Je-Woo" w:date="2018-09-27T04:31:00Z">
            <w:rPr>
              <w:rFonts w:ascii="Times New Roman" w:hAnsi="Times New Roman"/>
              <w:sz w:val="24"/>
            </w:rPr>
          </w:rPrChange>
        </w:rPr>
        <w:t xml:space="preserve"> The corresponding mean building height (</w:t>
      </w:r>
      <w:r w:rsidRPr="00E5054D">
        <w:rPr>
          <w:rFonts w:ascii="Times New Roman" w:hAnsi="Times New Roman"/>
          <w:i/>
          <w:sz w:val="24"/>
          <w:lang w:val="en-GB"/>
          <w:rPrChange w:id="567"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568"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569" w:author="Hong Je-Woo" w:date="2018-09-27T04:31:00Z">
            <w:rPr>
              <w:rFonts w:ascii="Times New Roman" w:hAnsi="Times New Roman"/>
              <w:sz w:val="24"/>
            </w:rPr>
          </w:rPrChange>
        </w:rPr>
        <w:t>) is ~18.6 m</w:t>
      </w:r>
      <w:ins w:id="570" w:author="Hong Je-Woo" w:date="2018-09-27T04:31:00Z">
        <w:r w:rsidR="00425332" w:rsidRPr="00E5054D">
          <w:rPr>
            <w:rFonts w:ascii="Times New Roman" w:hAnsi="Times New Roman" w:cs="Times New Roman"/>
            <w:sz w:val="24"/>
            <w:szCs w:val="24"/>
            <w:lang w:val="en-GB"/>
          </w:rPr>
          <w:t>,</w:t>
        </w:r>
      </w:ins>
      <w:r w:rsidRPr="00E5054D">
        <w:rPr>
          <w:rFonts w:ascii="Times New Roman" w:hAnsi="Times New Roman"/>
          <w:sz w:val="24"/>
          <w:lang w:val="en-GB"/>
          <w:rPrChange w:id="571" w:author="Hong Je-Woo" w:date="2018-09-27T04:31:00Z">
            <w:rPr>
              <w:rFonts w:ascii="Times New Roman" w:hAnsi="Times New Roman"/>
              <w:sz w:val="24"/>
            </w:rPr>
          </w:rPrChange>
        </w:rPr>
        <w:t xml:space="preserve"> and the zero-plane displacement and roughness length are ~</w:t>
      </w:r>
      <w:del w:id="572" w:author="Hong Je-Woo" w:date="2018-09-27T04:31:00Z">
        <w:r w:rsidRPr="007E5D70">
          <w:rPr>
            <w:rFonts w:ascii="Times New Roman" w:hAnsi="Times New Roman" w:cs="Times New Roman"/>
            <w:sz w:val="24"/>
            <w:szCs w:val="24"/>
          </w:rPr>
          <w:delText>9.9</w:delText>
        </w:r>
      </w:del>
      <w:ins w:id="573" w:author="Hong Je-Woo" w:date="2018-09-27T04:31:00Z">
        <w:r w:rsidR="002F5B61" w:rsidRPr="00E5054D">
          <w:rPr>
            <w:rFonts w:ascii="Times New Roman" w:hAnsi="Times New Roman" w:cs="Times New Roman"/>
            <w:sz w:val="24"/>
            <w:szCs w:val="24"/>
            <w:lang w:val="en-GB"/>
          </w:rPr>
          <w:t>11.3</w:t>
        </w:r>
      </w:ins>
      <w:r w:rsidRPr="00E5054D">
        <w:rPr>
          <w:rFonts w:ascii="Times New Roman" w:hAnsi="Times New Roman"/>
          <w:sz w:val="24"/>
          <w:lang w:val="en-GB"/>
          <w:rPrChange w:id="574" w:author="Hong Je-Woo" w:date="2018-09-27T04:31:00Z">
            <w:rPr>
              <w:rFonts w:ascii="Times New Roman" w:hAnsi="Times New Roman"/>
              <w:sz w:val="24"/>
            </w:rPr>
          </w:rPrChange>
        </w:rPr>
        <w:t xml:space="preserve"> m and ~1.</w:t>
      </w:r>
      <w:del w:id="575" w:author="Hong Je-Woo" w:date="2018-09-27T04:31:00Z">
        <w:r w:rsidRPr="007E5D70">
          <w:rPr>
            <w:rFonts w:ascii="Times New Roman" w:hAnsi="Times New Roman" w:cs="Times New Roman"/>
            <w:sz w:val="24"/>
            <w:szCs w:val="24"/>
          </w:rPr>
          <w:delText>4</w:delText>
        </w:r>
      </w:del>
      <w:ins w:id="576" w:author="Hong Je-Woo" w:date="2018-09-27T04:31:00Z">
        <w:r w:rsidR="002F5B61" w:rsidRPr="00E5054D">
          <w:rPr>
            <w:rFonts w:ascii="Times New Roman" w:hAnsi="Times New Roman" w:cs="Times New Roman"/>
            <w:sz w:val="24"/>
            <w:szCs w:val="24"/>
            <w:lang w:val="en-GB"/>
          </w:rPr>
          <w:t>6</w:t>
        </w:r>
      </w:ins>
      <w:r w:rsidRPr="00E5054D">
        <w:rPr>
          <w:rFonts w:ascii="Times New Roman" w:hAnsi="Times New Roman"/>
          <w:sz w:val="24"/>
          <w:lang w:val="en-GB"/>
          <w:rPrChange w:id="577" w:author="Hong Je-Woo" w:date="2018-09-27T04:31:00Z">
            <w:rPr>
              <w:rFonts w:ascii="Times New Roman" w:hAnsi="Times New Roman"/>
              <w:sz w:val="24"/>
            </w:rPr>
          </w:rPrChange>
        </w:rPr>
        <w:t xml:space="preserve"> m, respectively. The aspect ratio, defined as the ratio of building height to road width (</w:t>
      </w:r>
      <w:r w:rsidRPr="00E5054D">
        <w:rPr>
          <w:rFonts w:ascii="Times New Roman" w:hAnsi="Times New Roman"/>
          <w:i/>
          <w:sz w:val="24"/>
          <w:lang w:val="en-GB"/>
          <w:rPrChange w:id="578" w:author="Hong Je-Woo" w:date="2018-09-27T04:31:00Z">
            <w:rPr>
              <w:rFonts w:ascii="Times New Roman" w:hAnsi="Times New Roman"/>
              <w:i/>
              <w:sz w:val="24"/>
            </w:rPr>
          </w:rPrChange>
        </w:rPr>
        <w:t>HWR</w:t>
      </w:r>
      <w:r w:rsidRPr="00E5054D">
        <w:rPr>
          <w:rFonts w:ascii="Times New Roman" w:hAnsi="Times New Roman"/>
          <w:sz w:val="24"/>
          <w:lang w:val="en-GB"/>
          <w:rPrChange w:id="579" w:author="Hong Je-Woo" w:date="2018-09-27T04:31:00Z">
            <w:rPr>
              <w:rFonts w:ascii="Times New Roman" w:hAnsi="Times New Roman"/>
              <w:sz w:val="24"/>
            </w:rPr>
          </w:rPrChange>
        </w:rPr>
        <w:t xml:space="preserve"> hereafter), is about 1.0. The sky-view factor, estimated by airborne light detection and ranging (lidar) imaging, is 0.5. Detailed descriptions of the urban structure parameters are found in Hong and Hong (2016).</w:t>
      </w:r>
    </w:p>
    <w:p w14:paraId="2E65B6F9" w14:textId="77777777" w:rsidR="00B72C41" w:rsidRPr="00E5054D" w:rsidRDefault="00B72C41" w:rsidP="00B72C41">
      <w:pPr>
        <w:wordWrap/>
        <w:spacing w:line="480" w:lineRule="auto"/>
        <w:ind w:firstLine="357"/>
        <w:rPr>
          <w:rFonts w:ascii="Times New Roman" w:hAnsi="Times New Roman"/>
          <w:sz w:val="24"/>
          <w:lang w:val="en-GB"/>
          <w:rPrChange w:id="580" w:author="Hong Je-Woo" w:date="2018-09-27T04:31:00Z">
            <w:rPr>
              <w:rFonts w:ascii="Times New Roman" w:hAnsi="Times New Roman"/>
              <w:sz w:val="24"/>
            </w:rPr>
          </w:rPrChange>
        </w:rPr>
      </w:pPr>
    </w:p>
    <w:p w14:paraId="2E65B6FA" w14:textId="77777777" w:rsidR="00B72C41" w:rsidRPr="00E5054D" w:rsidRDefault="00B72C41" w:rsidP="00B72C41">
      <w:pPr>
        <w:wordWrap/>
        <w:spacing w:line="480" w:lineRule="auto"/>
        <w:ind w:firstLine="357"/>
        <w:outlineLvl w:val="1"/>
        <w:rPr>
          <w:rFonts w:ascii="Times New Roman" w:hAnsi="Times New Roman"/>
          <w:sz w:val="24"/>
          <w:lang w:val="en-GB"/>
          <w:rPrChange w:id="581" w:author="Hong Je-Woo" w:date="2018-09-27T04:31:00Z">
            <w:rPr>
              <w:rFonts w:ascii="Times New Roman" w:hAnsi="Times New Roman"/>
              <w:sz w:val="24"/>
            </w:rPr>
          </w:rPrChange>
        </w:rPr>
      </w:pPr>
      <w:r w:rsidRPr="00E5054D">
        <w:rPr>
          <w:rFonts w:ascii="Times New Roman" w:hAnsi="Times New Roman"/>
          <w:b/>
          <w:i/>
          <w:sz w:val="24"/>
          <w:lang w:val="en-GB"/>
          <w:rPrChange w:id="582" w:author="Hong Je-Woo" w:date="2018-09-27T04:31:00Z">
            <w:rPr>
              <w:rFonts w:ascii="Times New Roman" w:hAnsi="Times New Roman"/>
              <w:b/>
              <w:i/>
              <w:sz w:val="24"/>
            </w:rPr>
          </w:rPrChange>
        </w:rPr>
        <w:t>2.3. Climate Condition</w:t>
      </w:r>
    </w:p>
    <w:p w14:paraId="2E65B6FB" w14:textId="5D111EDD" w:rsidR="00B72C41" w:rsidRPr="00E5054D" w:rsidRDefault="00B72C41" w:rsidP="00B72C41">
      <w:pPr>
        <w:wordWrap/>
        <w:spacing w:line="480" w:lineRule="auto"/>
        <w:ind w:firstLine="357"/>
        <w:rPr>
          <w:rFonts w:ascii="Times New Roman" w:hAnsi="Times New Roman"/>
          <w:sz w:val="24"/>
          <w:lang w:val="en-GB"/>
          <w:rPrChange w:id="583" w:author="Hong Je-Woo" w:date="2018-09-27T04:31:00Z">
            <w:rPr>
              <w:rFonts w:ascii="Times New Roman" w:hAnsi="Times New Roman"/>
              <w:sz w:val="24"/>
            </w:rPr>
          </w:rPrChange>
        </w:rPr>
      </w:pPr>
      <w:r w:rsidRPr="00E5054D">
        <w:rPr>
          <w:rFonts w:ascii="Times New Roman" w:hAnsi="Times New Roman"/>
          <w:sz w:val="24"/>
          <w:lang w:val="en-GB"/>
          <w:rPrChange w:id="584" w:author="Hong Je-Woo" w:date="2018-09-27T04:31:00Z">
            <w:rPr>
              <w:rFonts w:ascii="Times New Roman" w:hAnsi="Times New Roman"/>
              <w:sz w:val="24"/>
            </w:rPr>
          </w:rPrChange>
        </w:rPr>
        <w:t>Korea has four distinct seasons, including a hot and humid summer and a cold</w:t>
      </w:r>
      <w:del w:id="585" w:author="Hong Je-Woo" w:date="2018-09-27T04:31:00Z">
        <w:r>
          <w:rPr>
            <w:rFonts w:ascii="Times New Roman" w:hAnsi="Times New Roman" w:cs="Times New Roman"/>
            <w:sz w:val="24"/>
            <w:szCs w:val="24"/>
          </w:rPr>
          <w:delText>,</w:delText>
        </w:r>
      </w:del>
      <w:ins w:id="586" w:author="Hong Je-Woo" w:date="2018-09-27T04:31:00Z">
        <w:r w:rsidR="004144D1" w:rsidRPr="00E5054D">
          <w:rPr>
            <w:rFonts w:ascii="Times New Roman" w:hAnsi="Times New Roman" w:cs="Times New Roman"/>
            <w:sz w:val="24"/>
            <w:szCs w:val="24"/>
            <w:lang w:val="en-GB"/>
          </w:rPr>
          <w:t xml:space="preserve"> and</w:t>
        </w:r>
      </w:ins>
      <w:r w:rsidRPr="00E5054D">
        <w:rPr>
          <w:rFonts w:ascii="Times New Roman" w:hAnsi="Times New Roman"/>
          <w:sz w:val="24"/>
          <w:lang w:val="en-GB"/>
          <w:rPrChange w:id="587" w:author="Hong Je-Woo" w:date="2018-09-27T04:31:00Z">
            <w:rPr>
              <w:rFonts w:ascii="Times New Roman" w:hAnsi="Times New Roman"/>
              <w:sz w:val="24"/>
            </w:rPr>
          </w:rPrChange>
        </w:rPr>
        <w:t xml:space="preserve"> dry winter, with mild transition seasons of spring and autumn. The climatological means (1981–2010) for air temperature and precipitation in Seoul are 12.5 °C (−2.4</w:t>
      </w:r>
      <w:r w:rsidR="0046217A" w:rsidRPr="00E5054D">
        <w:rPr>
          <w:rFonts w:ascii="Times New Roman" w:hAnsi="Times New Roman"/>
          <w:sz w:val="24"/>
          <w:lang w:val="en-GB"/>
          <w:rPrChange w:id="588" w:author="Hong Je-Woo" w:date="2018-09-27T04:31:00Z">
            <w:rPr>
              <w:rFonts w:ascii="Times New Roman" w:hAnsi="Times New Roman"/>
              <w:sz w:val="24"/>
              <w:vertAlign w:val="superscript"/>
            </w:rPr>
          </w:rPrChange>
        </w:rPr>
        <w:t xml:space="preserve"> </w:t>
      </w:r>
      <w:ins w:id="589" w:author="Hong Je-Woo" w:date="2018-09-27T04:31:00Z">
        <w:r w:rsidR="00936FEC" w:rsidRPr="00E5054D">
          <w:rPr>
            <w:rFonts w:ascii="Times New Roman" w:hAnsi="Times New Roman" w:cs="Times New Roman"/>
            <w:sz w:val="24"/>
            <w:szCs w:val="24"/>
            <w:lang w:val="en-GB"/>
          </w:rPr>
          <w:t>°C</w:t>
        </w:r>
        <w:r w:rsidRPr="00E5054D">
          <w:rPr>
            <w:rFonts w:ascii="Times New Roman" w:hAnsi="Times New Roman" w:cs="Times New Roman"/>
            <w:sz w:val="24"/>
            <w:szCs w:val="24"/>
            <w:vertAlign w:val="superscript"/>
            <w:lang w:val="en-GB"/>
          </w:rPr>
          <w:t xml:space="preserve"> </w:t>
        </w:r>
      </w:ins>
      <w:r w:rsidRPr="00E5054D">
        <w:rPr>
          <w:rFonts w:ascii="Times New Roman" w:hAnsi="Times New Roman"/>
          <w:sz w:val="24"/>
          <w:lang w:val="en-GB"/>
          <w:rPrChange w:id="590" w:author="Hong Je-Woo" w:date="2018-09-27T04:31:00Z">
            <w:rPr>
              <w:rFonts w:ascii="Times New Roman" w:hAnsi="Times New Roman"/>
              <w:sz w:val="24"/>
            </w:rPr>
          </w:rPrChange>
        </w:rPr>
        <w:t>(January</w:t>
      </w:r>
      <w:del w:id="591" w:author="Hong Je-Woo" w:date="2018-09-27T04:31:00Z">
        <w:r>
          <w:rPr>
            <w:rFonts w:ascii="Times New Roman" w:hAnsi="Times New Roman" w:cs="Times New Roman"/>
            <w:sz w:val="24"/>
            <w:szCs w:val="24"/>
          </w:rPr>
          <w:delText>)</w:delText>
        </w:r>
        <w:r w:rsidRPr="007E5D70">
          <w:rPr>
            <w:rFonts w:ascii="Times New Roman" w:hAnsi="Times New Roman" w:cs="Times New Roman"/>
            <w:sz w:val="24"/>
            <w:szCs w:val="24"/>
          </w:rPr>
          <w:delText xml:space="preserve"> </w:delText>
        </w:r>
        <w:r>
          <w:rPr>
            <w:rFonts w:ascii="Times New Roman" w:hAnsi="Times New Roman" w:cs="Times New Roman"/>
            <w:sz w:val="24"/>
            <w:szCs w:val="24"/>
          </w:rPr>
          <w:delText>–</w:delText>
        </w:r>
      </w:del>
      <w:ins w:id="592" w:author="Hong Je-Woo" w:date="2018-09-27T04:31:00Z">
        <w:r w:rsidRPr="00E5054D">
          <w:rPr>
            <w:rFonts w:ascii="Times New Roman" w:hAnsi="Times New Roman" w:cs="Times New Roman"/>
            <w:sz w:val="24"/>
            <w:szCs w:val="24"/>
            <w:lang w:val="en-GB"/>
          </w:rPr>
          <w:t>)</w:t>
        </w:r>
        <w:r w:rsidR="0046217A" w:rsidRPr="00E5054D">
          <w:rPr>
            <w:rFonts w:ascii="Times New Roman" w:hAnsi="Times New Roman" w:cs="Times New Roman"/>
            <w:sz w:val="24"/>
            <w:szCs w:val="24"/>
            <w:lang w:val="en-GB"/>
          </w:rPr>
          <w:t>,</w:t>
        </w:r>
      </w:ins>
      <w:r w:rsidRPr="00E5054D">
        <w:rPr>
          <w:rFonts w:ascii="Times New Roman" w:hAnsi="Times New Roman"/>
          <w:sz w:val="24"/>
          <w:lang w:val="en-GB"/>
          <w:rPrChange w:id="593" w:author="Hong Je-Woo" w:date="2018-09-27T04:31:00Z">
            <w:rPr>
              <w:rFonts w:ascii="Times New Roman" w:hAnsi="Times New Roman"/>
              <w:sz w:val="24"/>
            </w:rPr>
          </w:rPrChange>
        </w:rPr>
        <w:t xml:space="preserve"> 25.7 °C (August)) and 1450 mm yr</w:t>
      </w:r>
      <w:r w:rsidRPr="00E5054D">
        <w:rPr>
          <w:rFonts w:ascii="Times New Roman" w:hAnsi="Times New Roman"/>
          <w:sz w:val="24"/>
          <w:vertAlign w:val="superscript"/>
          <w:lang w:val="en-GB"/>
          <w:rPrChange w:id="594"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595" w:author="Hong Je-Woo" w:date="2018-09-27T04:31:00Z">
            <w:rPr>
              <w:rFonts w:ascii="Times New Roman" w:hAnsi="Times New Roman"/>
              <w:sz w:val="24"/>
            </w:rPr>
          </w:rPrChange>
        </w:rPr>
        <w:t>, respectively. In general, more than 50% of annual precipitation (892 mm in the 30-yr average) is concentrated in the summer season with the East Asian monsoon. These climate conditions are different from those of other Asian cities with reported surface fluxes, particularly regarding 1) intervals of heavy rain in summer, 2) larger seasonal variations in air temperature, and 3) significant depression of solar radiation in the summer monsoon season.</w:t>
      </w:r>
    </w:p>
    <w:p w14:paraId="2E65B6FC" w14:textId="5BA3E484" w:rsidR="00B72C41" w:rsidRPr="00E5054D" w:rsidRDefault="00B72C41" w:rsidP="00B72C41">
      <w:pPr>
        <w:wordWrap/>
        <w:spacing w:line="480" w:lineRule="auto"/>
        <w:ind w:firstLine="357"/>
        <w:rPr>
          <w:rFonts w:ascii="Times New Roman" w:hAnsi="Times New Roman"/>
          <w:sz w:val="24"/>
          <w:lang w:val="en-GB"/>
          <w:rPrChange w:id="596" w:author="Hong Je-Woo" w:date="2018-09-27T04:31:00Z">
            <w:rPr>
              <w:rFonts w:ascii="Times New Roman" w:hAnsi="Times New Roman"/>
              <w:sz w:val="24"/>
            </w:rPr>
          </w:rPrChange>
        </w:rPr>
      </w:pPr>
      <w:r w:rsidRPr="00E5054D">
        <w:rPr>
          <w:rFonts w:ascii="Times New Roman" w:hAnsi="Times New Roman"/>
          <w:sz w:val="24"/>
          <w:lang w:val="en-GB"/>
          <w:rPrChange w:id="597" w:author="Hong Je-Woo" w:date="2018-09-27T04:31:00Z">
            <w:rPr>
              <w:rFonts w:ascii="Times New Roman" w:hAnsi="Times New Roman"/>
              <w:sz w:val="24"/>
            </w:rPr>
          </w:rPrChange>
        </w:rPr>
        <w:t>During the study period (March 2015–February 2016), the climate condition in Korea was abnormally hot and dry. In Seoul, the mean air temperature, accumulated precipitation</w:t>
      </w:r>
      <w:del w:id="598" w:author="Hong Je-Woo" w:date="2018-09-27T04:31:00Z">
        <w:r w:rsidRPr="007E5D70">
          <w:rPr>
            <w:rFonts w:ascii="Times New Roman" w:hAnsi="Times New Roman" w:cs="Times New Roman"/>
            <w:sz w:val="24"/>
            <w:szCs w:val="24"/>
          </w:rPr>
          <w:delText xml:space="preserve"> </w:delText>
        </w:r>
        <w:r w:rsidRPr="007E5D70">
          <w:rPr>
            <w:rFonts w:ascii="Times New Roman" w:hAnsi="Times New Roman" w:cs="Times New Roman"/>
            <w:sz w:val="24"/>
            <w:szCs w:val="24"/>
          </w:rPr>
          <w:lastRenderedPageBreak/>
          <w:delText>amount</w:delText>
        </w:r>
      </w:del>
      <w:r w:rsidRPr="00E5054D">
        <w:rPr>
          <w:rFonts w:ascii="Times New Roman" w:hAnsi="Times New Roman"/>
          <w:sz w:val="24"/>
          <w:lang w:val="en-GB"/>
          <w:rPrChange w:id="599" w:author="Hong Je-Woo" w:date="2018-09-27T04:31:00Z">
            <w:rPr>
              <w:rFonts w:ascii="Times New Roman" w:hAnsi="Times New Roman"/>
              <w:sz w:val="24"/>
            </w:rPr>
          </w:rPrChange>
        </w:rPr>
        <w:t xml:space="preserve">, and solar duration (the period </w:t>
      </w:r>
      <w:r w:rsidRPr="00E5054D">
        <w:rPr>
          <w:rFonts w:ascii="Times New Roman" w:hAnsi="Times New Roman"/>
          <w:i/>
          <w:sz w:val="24"/>
          <w:lang w:val="en-GB"/>
          <w:rPrChange w:id="600" w:author="Hong Je-Woo" w:date="2018-09-27T04:31:00Z">
            <w:rPr>
              <w:rFonts w:ascii="Times New Roman" w:hAnsi="Times New Roman"/>
              <w:i/>
              <w:sz w:val="24"/>
            </w:rPr>
          </w:rPrChange>
        </w:rPr>
        <w:t>K</w:t>
      </w:r>
      <w:r w:rsidRPr="00E5054D">
        <w:rPr>
          <w:rFonts w:ascii="Times New Roman" w:hAnsi="Times New Roman"/>
          <w:sz w:val="24"/>
          <w:vertAlign w:val="subscript"/>
          <w:lang w:val="en-GB"/>
          <w:rPrChange w:id="601" w:author="Hong Je-Woo" w:date="2018-09-27T04:31:00Z">
            <w:rPr>
              <w:rFonts w:ascii="Times New Roman" w:hAnsi="Times New Roman"/>
              <w:sz w:val="24"/>
              <w:vertAlign w:val="subscript"/>
            </w:rPr>
          </w:rPrChange>
        </w:rPr>
        <w:t>↓</w:t>
      </w:r>
      <w:r w:rsidRPr="00E5054D">
        <w:rPr>
          <w:rFonts w:ascii="Times New Roman" w:hAnsi="Times New Roman"/>
          <w:sz w:val="24"/>
          <w:lang w:val="en-GB"/>
          <w:rPrChange w:id="602" w:author="Hong Je-Woo" w:date="2018-09-27T04:31:00Z">
            <w:rPr>
              <w:rFonts w:ascii="Times New Roman" w:hAnsi="Times New Roman"/>
              <w:sz w:val="24"/>
            </w:rPr>
          </w:rPrChange>
        </w:rPr>
        <w:t xml:space="preserve"> &gt;</w:t>
      </w:r>
      <w:ins w:id="603" w:author="Hong Je-Woo" w:date="2018-09-27T04:31:00Z">
        <w:r w:rsidR="00241A77">
          <w:rPr>
            <w:rFonts w:ascii="Times New Roman" w:hAnsi="Times New Roman" w:cs="Times New Roman"/>
            <w:sz w:val="24"/>
            <w:szCs w:val="24"/>
            <w:lang w:val="en-GB"/>
          </w:rPr>
          <w:t xml:space="preserve"> </w:t>
        </w:r>
      </w:ins>
      <w:r w:rsidRPr="00E5054D">
        <w:rPr>
          <w:rFonts w:ascii="Times New Roman" w:hAnsi="Times New Roman"/>
          <w:sz w:val="24"/>
          <w:lang w:val="en-GB"/>
          <w:rPrChange w:id="604" w:author="Hong Je-Woo" w:date="2018-09-27T04:31:00Z">
            <w:rPr>
              <w:rFonts w:ascii="Times New Roman" w:hAnsi="Times New Roman"/>
              <w:sz w:val="24"/>
            </w:rPr>
          </w:rPrChange>
        </w:rPr>
        <w:t>120 W m</w:t>
      </w:r>
      <w:r w:rsidRPr="00E5054D">
        <w:rPr>
          <w:rFonts w:ascii="Times New Roman" w:hAnsi="Times New Roman"/>
          <w:sz w:val="24"/>
          <w:vertAlign w:val="superscript"/>
          <w:lang w:val="en-GB"/>
          <w:rPrChange w:id="605"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606" w:author="Hong Je-Woo" w:date="2018-09-27T04:31:00Z">
            <w:rPr>
              <w:rFonts w:ascii="Times New Roman" w:hAnsi="Times New Roman"/>
              <w:sz w:val="24"/>
            </w:rPr>
          </w:rPrChange>
        </w:rPr>
        <w:t xml:space="preserve">) were 13.3 °C (+0.8 °C from 30-year climatology), 806.7 mm (−643.9 mm), and 2598.3 </w:t>
      </w:r>
      <w:del w:id="607" w:author="Hong Je-Woo" w:date="2018-09-27T04:31:00Z">
        <w:r w:rsidRPr="007E5D70">
          <w:rPr>
            <w:rFonts w:ascii="Times New Roman" w:hAnsi="Times New Roman" w:cs="Times New Roman"/>
            <w:sz w:val="24"/>
            <w:szCs w:val="24"/>
          </w:rPr>
          <w:delText>hour</w:delText>
        </w:r>
      </w:del>
      <w:ins w:id="608" w:author="Hong Je-Woo" w:date="2018-09-27T04:31:00Z">
        <w:r w:rsidRPr="00E5054D">
          <w:rPr>
            <w:rFonts w:ascii="Times New Roman" w:hAnsi="Times New Roman" w:cs="Times New Roman"/>
            <w:sz w:val="24"/>
            <w:szCs w:val="24"/>
            <w:lang w:val="en-GB"/>
          </w:rPr>
          <w:t>h</w:t>
        </w:r>
      </w:ins>
      <w:r w:rsidRPr="00E5054D">
        <w:rPr>
          <w:rFonts w:ascii="Times New Roman" w:hAnsi="Times New Roman"/>
          <w:sz w:val="24"/>
          <w:lang w:val="en-GB"/>
          <w:rPrChange w:id="609" w:author="Hong Je-Woo" w:date="2018-09-27T04:31:00Z">
            <w:rPr>
              <w:rFonts w:ascii="Times New Roman" w:hAnsi="Times New Roman"/>
              <w:sz w:val="24"/>
            </w:rPr>
          </w:rPrChange>
        </w:rPr>
        <w:t xml:space="preserve"> (+532.4 </w:t>
      </w:r>
      <w:del w:id="610" w:author="Hong Je-Woo" w:date="2018-09-27T04:31:00Z">
        <w:r w:rsidRPr="007E5D70">
          <w:rPr>
            <w:rFonts w:ascii="Times New Roman" w:hAnsi="Times New Roman" w:cs="Times New Roman"/>
            <w:sz w:val="24"/>
            <w:szCs w:val="24"/>
          </w:rPr>
          <w:delText>hour</w:delText>
        </w:r>
      </w:del>
      <w:ins w:id="611" w:author="Hong Je-Woo" w:date="2018-09-27T04:31:00Z">
        <w:r w:rsidRPr="00E5054D">
          <w:rPr>
            <w:rFonts w:ascii="Times New Roman" w:hAnsi="Times New Roman" w:cs="Times New Roman"/>
            <w:sz w:val="24"/>
            <w:szCs w:val="24"/>
            <w:lang w:val="en-GB"/>
          </w:rPr>
          <w:t>h</w:t>
        </w:r>
      </w:ins>
      <w:r w:rsidRPr="00E5054D">
        <w:rPr>
          <w:rFonts w:ascii="Times New Roman" w:hAnsi="Times New Roman"/>
          <w:sz w:val="24"/>
          <w:lang w:val="en-GB"/>
          <w:rPrChange w:id="612" w:author="Hong Je-Woo" w:date="2018-09-27T04:31:00Z">
            <w:rPr>
              <w:rFonts w:ascii="Times New Roman" w:hAnsi="Times New Roman"/>
              <w:sz w:val="24"/>
            </w:rPr>
          </w:rPrChange>
        </w:rPr>
        <w:t>), respectively (Fig. 2 and Table 1). Unusually, rain fronts remained in the south of the Korean peninsula during Changma, the intensive heavy rainfall period of June 25th to July 29th. The total rainfall recorded in Seoul was only 221.4 mm, 145 mm less than the 30-year climatology. The beginning of autumn (September 2015) was warm and dry</w:t>
      </w:r>
      <w:del w:id="613" w:author="Hong Je-Woo" w:date="2018-09-27T04:31:00Z">
        <w:r w:rsidRPr="007E5D70">
          <w:rPr>
            <w:rFonts w:ascii="Times New Roman" w:hAnsi="Times New Roman" w:cs="Times New Roman"/>
            <w:sz w:val="24"/>
            <w:szCs w:val="24"/>
          </w:rPr>
          <w:delText>,</w:delText>
        </w:r>
      </w:del>
      <w:r w:rsidRPr="00E5054D">
        <w:rPr>
          <w:rFonts w:ascii="Times New Roman" w:hAnsi="Times New Roman"/>
          <w:sz w:val="24"/>
          <w:lang w:val="en-GB"/>
          <w:rPrChange w:id="614" w:author="Hong Je-Woo" w:date="2018-09-27T04:31:00Z">
            <w:rPr>
              <w:rFonts w:ascii="Times New Roman" w:hAnsi="Times New Roman"/>
              <w:sz w:val="24"/>
            </w:rPr>
          </w:rPrChange>
        </w:rPr>
        <w:t xml:space="preserve"> but gradually became humid with</w:t>
      </w:r>
      <w:del w:id="615" w:author="Hong Je-Woo" w:date="2018-09-27T04:31:00Z">
        <w:r>
          <w:rPr>
            <w:rFonts w:ascii="Times New Roman" w:hAnsi="Times New Roman" w:cs="Times New Roman"/>
            <w:sz w:val="24"/>
            <w:szCs w:val="24"/>
          </w:rPr>
          <w:delText xml:space="preserve"> </w:delText>
        </w:r>
        <w:r w:rsidRPr="007E5D70">
          <w:rPr>
            <w:rFonts w:ascii="Times New Roman" w:hAnsi="Times New Roman" w:cs="Times New Roman"/>
            <w:sz w:val="24"/>
            <w:szCs w:val="24"/>
          </w:rPr>
          <w:delText>humid</w:delText>
        </w:r>
      </w:del>
      <w:r w:rsidRPr="00E5054D">
        <w:rPr>
          <w:rFonts w:ascii="Times New Roman" w:hAnsi="Times New Roman"/>
          <w:sz w:val="24"/>
          <w:lang w:val="en-GB"/>
          <w:rPrChange w:id="616" w:author="Hong Je-Woo" w:date="2018-09-27T04:31:00Z">
            <w:rPr>
              <w:rFonts w:ascii="Times New Roman" w:hAnsi="Times New Roman"/>
              <w:sz w:val="24"/>
            </w:rPr>
          </w:rPrChange>
        </w:rPr>
        <w:t xml:space="preserve"> southerly winds from the Philippine Sea. Compared with 30-year statistics, the precipitation (solar duration) </w:t>
      </w:r>
      <w:del w:id="617" w:author="Hong Je-Woo" w:date="2018-09-27T04:31:00Z">
        <w:r>
          <w:rPr>
            <w:rFonts w:ascii="Times New Roman" w:hAnsi="Times New Roman" w:cs="Times New Roman"/>
            <w:sz w:val="24"/>
            <w:szCs w:val="24"/>
          </w:rPr>
          <w:delText xml:space="preserve">was </w:delText>
        </w:r>
      </w:del>
      <w:r w:rsidRPr="00E5054D">
        <w:rPr>
          <w:rFonts w:ascii="Times New Roman" w:hAnsi="Times New Roman"/>
          <w:sz w:val="24"/>
          <w:lang w:val="en-GB"/>
          <w:rPrChange w:id="618" w:author="Hong Je-Woo" w:date="2018-09-27T04:31:00Z">
            <w:rPr>
              <w:rFonts w:ascii="Times New Roman" w:hAnsi="Times New Roman"/>
              <w:sz w:val="24"/>
            </w:rPr>
          </w:rPrChange>
        </w:rPr>
        <w:t xml:space="preserve">increased (decreased) by 52.1 mm (44.2 </w:t>
      </w:r>
      <w:del w:id="619" w:author="Hong Je-Woo" w:date="2018-09-27T04:31:00Z">
        <w:r w:rsidRPr="007E5D70">
          <w:rPr>
            <w:rFonts w:ascii="Times New Roman" w:hAnsi="Times New Roman" w:cs="Times New Roman"/>
            <w:sz w:val="24"/>
            <w:szCs w:val="24"/>
          </w:rPr>
          <w:delText>hour</w:delText>
        </w:r>
      </w:del>
      <w:ins w:id="620" w:author="Hong Je-Woo" w:date="2018-09-27T04:31:00Z">
        <w:r w:rsidRPr="00E5054D">
          <w:rPr>
            <w:rFonts w:ascii="Times New Roman" w:hAnsi="Times New Roman" w:cs="Times New Roman"/>
            <w:sz w:val="24"/>
            <w:szCs w:val="24"/>
            <w:lang w:val="en-GB"/>
          </w:rPr>
          <w:t>h</w:t>
        </w:r>
      </w:ins>
      <w:r w:rsidRPr="00E5054D">
        <w:rPr>
          <w:rFonts w:ascii="Times New Roman" w:hAnsi="Times New Roman"/>
          <w:sz w:val="24"/>
          <w:lang w:val="en-GB"/>
          <w:rPrChange w:id="621" w:author="Hong Je-Woo" w:date="2018-09-27T04:31:00Z">
            <w:rPr>
              <w:rFonts w:ascii="Times New Roman" w:hAnsi="Times New Roman"/>
              <w:sz w:val="24"/>
            </w:rPr>
          </w:rPrChange>
        </w:rPr>
        <w:t xml:space="preserve">) in November 2015, unlike the summer season. However, the mean air temperature was 1.7 °C higher than normal, probably because the reduction of </w:t>
      </w:r>
      <w:del w:id="622" w:author="Hong Je-Woo" w:date="2018-09-27T04:31:00Z">
        <w:r w:rsidRPr="007E5D70">
          <w:rPr>
            <w:rFonts w:ascii="Times New Roman" w:hAnsi="Times New Roman" w:cs="Times New Roman"/>
            <w:sz w:val="24"/>
            <w:szCs w:val="24"/>
          </w:rPr>
          <w:delText>long-wave</w:delText>
        </w:r>
      </w:del>
      <w:ins w:id="623" w:author="Hong Je-Woo" w:date="2018-09-27T04:31:00Z">
        <w:r w:rsidRPr="00E5054D">
          <w:rPr>
            <w:rFonts w:ascii="Times New Roman" w:hAnsi="Times New Roman" w:cs="Times New Roman"/>
            <w:sz w:val="24"/>
            <w:szCs w:val="24"/>
            <w:lang w:val="en-GB"/>
          </w:rPr>
          <w:t>long</w:t>
        </w:r>
        <w:r w:rsidR="004119F1">
          <w:rPr>
            <w:rFonts w:ascii="Times New Roman" w:hAnsi="Times New Roman" w:cs="Times New Roman"/>
            <w:sz w:val="24"/>
            <w:szCs w:val="24"/>
            <w:lang w:val="en-GB"/>
          </w:rPr>
          <w:t>wave</w:t>
        </w:r>
      </w:ins>
      <w:r w:rsidRPr="00E5054D">
        <w:rPr>
          <w:rFonts w:ascii="Times New Roman" w:hAnsi="Times New Roman"/>
          <w:sz w:val="24"/>
          <w:lang w:val="en-GB"/>
          <w:rPrChange w:id="624" w:author="Hong Je-Woo" w:date="2018-09-27T04:31:00Z">
            <w:rPr>
              <w:rFonts w:ascii="Times New Roman" w:hAnsi="Times New Roman"/>
              <w:sz w:val="24"/>
            </w:rPr>
          </w:rPrChange>
        </w:rPr>
        <w:t xml:space="preserve"> cooling by cloud cover was dominant. During the winter season, relative warmth was maintained until late January 2016 with </w:t>
      </w:r>
      <w:ins w:id="625" w:author="Hong Je-Woo" w:date="2018-09-27T04:31:00Z">
        <w:r w:rsidR="0055211B">
          <w:rPr>
            <w:rFonts w:ascii="Times New Roman" w:hAnsi="Times New Roman" w:cs="Times New Roman"/>
            <w:sz w:val="24"/>
            <w:szCs w:val="24"/>
            <w:lang w:val="en-GB"/>
          </w:rPr>
          <w:t xml:space="preserve">a </w:t>
        </w:r>
      </w:ins>
      <w:r w:rsidRPr="00E5054D">
        <w:rPr>
          <w:rFonts w:ascii="Times New Roman" w:hAnsi="Times New Roman"/>
          <w:sz w:val="24"/>
          <w:lang w:val="en-GB"/>
          <w:rPrChange w:id="626" w:author="Hong Je-Woo" w:date="2018-09-27T04:31:00Z">
            <w:rPr>
              <w:rFonts w:ascii="Times New Roman" w:hAnsi="Times New Roman"/>
              <w:sz w:val="24"/>
            </w:rPr>
          </w:rPrChange>
        </w:rPr>
        <w:t>strong El Niño and positive Arctic Oscillation. Then, a strong cold wave moved southward from the arctic region, and cold weather conditions lasted until the end of February 2016</w:t>
      </w:r>
      <w:del w:id="627" w:author="Hong Je-Woo" w:date="2018-09-27T04:31:00Z">
        <w:r w:rsidRPr="007E5D70">
          <w:rPr>
            <w:rFonts w:ascii="Times New Roman" w:hAnsi="Times New Roman" w:cs="Times New Roman"/>
            <w:sz w:val="24"/>
            <w:szCs w:val="24"/>
          </w:rPr>
          <w:delText xml:space="preserve"> accordingly</w:delText>
        </w:r>
      </w:del>
      <w:r w:rsidRPr="00E5054D">
        <w:rPr>
          <w:rFonts w:ascii="Times New Roman" w:hAnsi="Times New Roman"/>
          <w:sz w:val="24"/>
          <w:lang w:val="en-GB"/>
          <w:rPrChange w:id="628" w:author="Hong Je-Woo" w:date="2018-09-27T04:31:00Z">
            <w:rPr>
              <w:rFonts w:ascii="Times New Roman" w:hAnsi="Times New Roman"/>
              <w:sz w:val="24"/>
            </w:rPr>
          </w:rPrChange>
        </w:rPr>
        <w:t>.</w:t>
      </w:r>
    </w:p>
    <w:p w14:paraId="2E65B6FD" w14:textId="77777777" w:rsidR="00B72C41" w:rsidRPr="00E5054D" w:rsidRDefault="00B72C41" w:rsidP="00B72C41">
      <w:pPr>
        <w:wordWrap/>
        <w:spacing w:line="480" w:lineRule="auto"/>
        <w:ind w:firstLine="357"/>
        <w:rPr>
          <w:rFonts w:ascii="Times New Roman" w:hAnsi="Times New Roman"/>
          <w:sz w:val="24"/>
          <w:lang w:val="en-GB"/>
          <w:rPrChange w:id="629" w:author="Hong Je-Woo" w:date="2018-09-27T04:31:00Z">
            <w:rPr>
              <w:rFonts w:ascii="Times New Roman" w:hAnsi="Times New Roman"/>
              <w:sz w:val="24"/>
            </w:rPr>
          </w:rPrChange>
        </w:rPr>
      </w:pPr>
    </w:p>
    <w:p w14:paraId="2E65B6FE" w14:textId="77777777" w:rsidR="00B72C41" w:rsidRPr="00E5054D" w:rsidRDefault="00B72C41" w:rsidP="00B72C41">
      <w:pPr>
        <w:wordWrap/>
        <w:spacing w:line="480" w:lineRule="auto"/>
        <w:ind w:firstLine="357"/>
        <w:outlineLvl w:val="1"/>
        <w:rPr>
          <w:rFonts w:ascii="Times New Roman" w:hAnsi="Times New Roman"/>
          <w:b/>
          <w:i/>
          <w:sz w:val="24"/>
          <w:lang w:val="en-GB"/>
          <w:rPrChange w:id="630" w:author="Hong Je-Woo" w:date="2018-09-27T04:31:00Z">
            <w:rPr>
              <w:rFonts w:ascii="Times New Roman" w:hAnsi="Times New Roman"/>
              <w:b/>
              <w:i/>
              <w:sz w:val="24"/>
            </w:rPr>
          </w:rPrChange>
        </w:rPr>
      </w:pPr>
      <w:r w:rsidRPr="00E5054D">
        <w:rPr>
          <w:rFonts w:ascii="Times New Roman" w:hAnsi="Times New Roman"/>
          <w:b/>
          <w:i/>
          <w:sz w:val="24"/>
          <w:lang w:val="en-GB"/>
          <w:rPrChange w:id="631" w:author="Hong Je-Woo" w:date="2018-09-27T04:31:00Z">
            <w:rPr>
              <w:rFonts w:ascii="Times New Roman" w:hAnsi="Times New Roman"/>
              <w:b/>
              <w:i/>
              <w:sz w:val="24"/>
            </w:rPr>
          </w:rPrChange>
        </w:rPr>
        <w:t>2.4. Instrumentation and Data Process</w:t>
      </w:r>
    </w:p>
    <w:p w14:paraId="2E65B6FF" w14:textId="77777777" w:rsidR="00B72C41" w:rsidRPr="00E5054D" w:rsidRDefault="00B72C41" w:rsidP="00B72C41">
      <w:pPr>
        <w:wordWrap/>
        <w:spacing w:line="480" w:lineRule="auto"/>
        <w:ind w:firstLine="357"/>
        <w:outlineLvl w:val="2"/>
        <w:rPr>
          <w:rFonts w:ascii="Times New Roman" w:hAnsi="Times New Roman"/>
          <w:i/>
          <w:sz w:val="24"/>
          <w:lang w:val="en-GB"/>
          <w:rPrChange w:id="632" w:author="Hong Je-Woo" w:date="2018-09-27T04:31:00Z">
            <w:rPr>
              <w:rFonts w:ascii="Times New Roman" w:hAnsi="Times New Roman"/>
              <w:i/>
              <w:sz w:val="24"/>
            </w:rPr>
          </w:rPrChange>
        </w:rPr>
      </w:pPr>
      <w:r w:rsidRPr="00E5054D">
        <w:rPr>
          <w:rFonts w:ascii="Times New Roman" w:hAnsi="Times New Roman"/>
          <w:i/>
          <w:sz w:val="24"/>
          <w:lang w:val="en-GB"/>
          <w:rPrChange w:id="633" w:author="Hong Je-Woo" w:date="2018-09-27T04:31:00Z">
            <w:rPr>
              <w:rFonts w:ascii="Times New Roman" w:hAnsi="Times New Roman"/>
              <w:i/>
              <w:sz w:val="24"/>
            </w:rPr>
          </w:rPrChange>
        </w:rPr>
        <w:t>2.4.1. Instrumentation</w:t>
      </w:r>
    </w:p>
    <w:p w14:paraId="2E65B700" w14:textId="543DBC7E" w:rsidR="00B72C41" w:rsidRPr="00E5054D" w:rsidRDefault="00B72C41" w:rsidP="00B72C41">
      <w:pPr>
        <w:wordWrap/>
        <w:spacing w:line="480" w:lineRule="auto"/>
        <w:ind w:firstLine="357"/>
        <w:rPr>
          <w:rFonts w:ascii="Times New Roman" w:hAnsi="Times New Roman"/>
          <w:sz w:val="24"/>
          <w:lang w:val="en-GB"/>
          <w:rPrChange w:id="634" w:author="Hong Je-Woo" w:date="2018-09-27T04:31:00Z">
            <w:rPr>
              <w:rFonts w:ascii="Times New Roman" w:hAnsi="Times New Roman"/>
              <w:sz w:val="24"/>
            </w:rPr>
          </w:rPrChange>
        </w:rPr>
      </w:pPr>
      <w:r w:rsidRPr="00E5054D">
        <w:rPr>
          <w:rFonts w:ascii="Times New Roman" w:hAnsi="Times New Roman"/>
          <w:sz w:val="24"/>
          <w:lang w:val="en-GB"/>
          <w:rPrChange w:id="635" w:author="Hong Je-Woo" w:date="2018-09-27T04:31:00Z">
            <w:rPr>
              <w:rFonts w:ascii="Times New Roman" w:hAnsi="Times New Roman"/>
              <w:sz w:val="24"/>
            </w:rPr>
          </w:rPrChange>
        </w:rPr>
        <w:t xml:space="preserve">The 10-m-high lattice tower was built on the rooftop of a 20-m building. A three-dimensional sonic anemometer and closed-path infrared gas </w:t>
      </w:r>
      <w:del w:id="636" w:author="Hong Je-Woo" w:date="2018-09-27T04:31:00Z">
        <w:r w:rsidRPr="007E5D70">
          <w:rPr>
            <w:rFonts w:ascii="Times New Roman" w:eastAsia="Times New Roman" w:hAnsi="Times New Roman" w:cs="Times New Roman"/>
            <w:sz w:val="24"/>
            <w:szCs w:val="24"/>
          </w:rPr>
          <w:delText>analyzer</w:delText>
        </w:r>
      </w:del>
      <w:ins w:id="637" w:author="Hong Je-Woo" w:date="2018-09-27T04:31:00Z">
        <w:r w:rsidR="009D7832" w:rsidRPr="00E5054D">
          <w:rPr>
            <w:rFonts w:ascii="Times New Roman" w:eastAsia="Times New Roman" w:hAnsi="Times New Roman" w:cs="Times New Roman"/>
            <w:sz w:val="24"/>
            <w:szCs w:val="24"/>
            <w:lang w:val="en-GB"/>
          </w:rPr>
          <w:t>analyser</w:t>
        </w:r>
      </w:ins>
      <w:r w:rsidRPr="00E5054D">
        <w:rPr>
          <w:rFonts w:ascii="Times New Roman" w:hAnsi="Times New Roman"/>
          <w:sz w:val="24"/>
          <w:lang w:val="en-GB"/>
          <w:rPrChange w:id="638" w:author="Hong Je-Woo" w:date="2018-09-27T04:31:00Z">
            <w:rPr>
              <w:rFonts w:ascii="Times New Roman" w:hAnsi="Times New Roman"/>
              <w:sz w:val="24"/>
            </w:rPr>
          </w:rPrChange>
        </w:rPr>
        <w:t xml:space="preserve"> (IRGA) (CPEC200, Campbell Scientific Inc., USA) were installed at the top of</w:t>
      </w:r>
      <w:ins w:id="639" w:author="Hong Je-Woo" w:date="2018-09-27T04:31:00Z">
        <w:r w:rsidRPr="00E5054D">
          <w:rPr>
            <w:rFonts w:ascii="Times New Roman" w:eastAsia="Times New Roman" w:hAnsi="Times New Roman" w:cs="Times New Roman"/>
            <w:sz w:val="24"/>
            <w:szCs w:val="24"/>
            <w:lang w:val="en-GB"/>
          </w:rPr>
          <w:t xml:space="preserve"> </w:t>
        </w:r>
        <w:r w:rsidR="00DD2558" w:rsidRPr="00E5054D">
          <w:rPr>
            <w:rFonts w:ascii="Times New Roman" w:hAnsi="Times New Roman" w:cs="Times New Roman"/>
            <w:sz w:val="24"/>
            <w:szCs w:val="24"/>
            <w:lang w:val="en-GB"/>
          </w:rPr>
          <w:t>the</w:t>
        </w:r>
      </w:ins>
      <w:r w:rsidR="00DD2558" w:rsidRPr="00E5054D">
        <w:rPr>
          <w:rFonts w:ascii="Times New Roman" w:hAnsi="Times New Roman"/>
          <w:sz w:val="24"/>
          <w:lang w:val="en-GB"/>
          <w:rPrChange w:id="640" w:author="Hong Je-Woo" w:date="2018-09-27T04:31:00Z">
            <w:rPr>
              <w:rFonts w:ascii="Times New Roman" w:hAnsi="Times New Roman"/>
              <w:sz w:val="24"/>
            </w:rPr>
          </w:rPrChange>
        </w:rPr>
        <w:t xml:space="preserve"> </w:t>
      </w:r>
      <w:r w:rsidRPr="00E5054D">
        <w:rPr>
          <w:rFonts w:ascii="Times New Roman" w:hAnsi="Times New Roman"/>
          <w:sz w:val="24"/>
          <w:lang w:val="en-GB"/>
          <w:rPrChange w:id="641" w:author="Hong Je-Woo" w:date="2018-09-27T04:31:00Z">
            <w:rPr>
              <w:rFonts w:ascii="Times New Roman" w:hAnsi="Times New Roman"/>
              <w:sz w:val="24"/>
            </w:rPr>
          </w:rPrChange>
        </w:rPr>
        <w:t xml:space="preserve">tower for turbulent flux measurements with a 10-Hz sampling rate. Closed-path IRGA is advantageous in having a better retrieval rate for monsoon-affected areas, characterized by intense rain during the Asian summer monsoon and dusty conditions in the spring (Choi </w:t>
      </w:r>
      <w:r w:rsidRPr="00E5054D">
        <w:rPr>
          <w:rFonts w:ascii="Times New Roman" w:hAnsi="Times New Roman"/>
          <w:i/>
          <w:sz w:val="24"/>
          <w:lang w:val="en-GB"/>
          <w:rPrChange w:id="642" w:author="Hong Je-Woo" w:date="2018-09-27T04:31:00Z">
            <w:rPr>
              <w:rFonts w:ascii="Times New Roman" w:hAnsi="Times New Roman"/>
              <w:i/>
              <w:sz w:val="24"/>
            </w:rPr>
          </w:rPrChange>
        </w:rPr>
        <w:t>et al.</w:t>
      </w:r>
      <w:r w:rsidRPr="00E5054D">
        <w:rPr>
          <w:rFonts w:ascii="Times New Roman" w:hAnsi="Times New Roman"/>
          <w:sz w:val="24"/>
          <w:lang w:val="en-GB"/>
          <w:rPrChange w:id="643" w:author="Hong Je-Woo" w:date="2018-09-27T04:31:00Z">
            <w:rPr>
              <w:rFonts w:ascii="Times New Roman" w:hAnsi="Times New Roman"/>
              <w:sz w:val="24"/>
            </w:rPr>
          </w:rPrChange>
        </w:rPr>
        <w:t xml:space="preserve">, 2004; Dias </w:t>
      </w:r>
      <w:r w:rsidRPr="00E5054D">
        <w:rPr>
          <w:rFonts w:ascii="Times New Roman" w:hAnsi="Times New Roman"/>
          <w:i/>
          <w:sz w:val="24"/>
          <w:lang w:val="en-GB"/>
          <w:rPrChange w:id="644" w:author="Hong Je-Woo" w:date="2018-09-27T04:31:00Z">
            <w:rPr>
              <w:rFonts w:ascii="Times New Roman" w:hAnsi="Times New Roman"/>
              <w:i/>
              <w:sz w:val="24"/>
            </w:rPr>
          </w:rPrChange>
        </w:rPr>
        <w:t>et al</w:t>
      </w:r>
      <w:r w:rsidRPr="00E5054D">
        <w:rPr>
          <w:rFonts w:ascii="Times New Roman" w:hAnsi="Times New Roman"/>
          <w:sz w:val="24"/>
          <w:lang w:val="en-GB"/>
          <w:rPrChange w:id="645" w:author="Hong Je-Woo" w:date="2018-09-27T04:31:00Z">
            <w:rPr>
              <w:rFonts w:ascii="Times New Roman" w:hAnsi="Times New Roman"/>
              <w:sz w:val="24"/>
            </w:rPr>
          </w:rPrChange>
        </w:rPr>
        <w:t xml:space="preserve">., </w:t>
      </w:r>
      <w:r w:rsidRPr="00E5054D">
        <w:rPr>
          <w:rFonts w:ascii="Times New Roman" w:hAnsi="Times New Roman"/>
          <w:sz w:val="24"/>
          <w:lang w:val="en-GB"/>
          <w:rPrChange w:id="646" w:author="Hong Je-Woo" w:date="2018-09-27T04:31:00Z">
            <w:rPr>
              <w:rFonts w:ascii="Times New Roman" w:hAnsi="Times New Roman"/>
              <w:sz w:val="24"/>
            </w:rPr>
          </w:rPrChange>
        </w:rPr>
        <w:lastRenderedPageBreak/>
        <w:t xml:space="preserve">2009; Hong </w:t>
      </w:r>
      <w:r w:rsidRPr="00E5054D">
        <w:rPr>
          <w:rFonts w:ascii="Times New Roman" w:hAnsi="Times New Roman"/>
          <w:i/>
          <w:sz w:val="24"/>
          <w:lang w:val="en-GB"/>
          <w:rPrChange w:id="647" w:author="Hong Je-Woo" w:date="2018-09-27T04:31:00Z">
            <w:rPr>
              <w:rFonts w:ascii="Times New Roman" w:hAnsi="Times New Roman"/>
              <w:i/>
              <w:sz w:val="24"/>
            </w:rPr>
          </w:rPrChange>
        </w:rPr>
        <w:t>et al</w:t>
      </w:r>
      <w:r w:rsidRPr="00E5054D">
        <w:rPr>
          <w:rFonts w:ascii="Times New Roman" w:hAnsi="Times New Roman"/>
          <w:sz w:val="24"/>
          <w:lang w:val="en-GB"/>
          <w:rPrChange w:id="648" w:author="Hong Je-Woo" w:date="2018-09-27T04:31:00Z">
            <w:rPr>
              <w:rFonts w:ascii="Times New Roman" w:hAnsi="Times New Roman"/>
              <w:sz w:val="24"/>
            </w:rPr>
          </w:rPrChange>
        </w:rPr>
        <w:t xml:space="preserve">., 2014). </w:t>
      </w:r>
      <w:r w:rsidRPr="00E5054D">
        <w:rPr>
          <w:rFonts w:ascii="Times New Roman" w:hAnsi="Times New Roman"/>
          <w:i/>
          <w:sz w:val="24"/>
          <w:lang w:val="en-GB"/>
          <w:rPrChange w:id="649" w:author="Hong Je-Woo" w:date="2018-09-27T04:31:00Z">
            <w:rPr>
              <w:rFonts w:ascii="Times New Roman" w:hAnsi="Times New Roman"/>
              <w:i/>
              <w:sz w:val="24"/>
            </w:rPr>
          </w:rPrChange>
        </w:rPr>
        <w:t>Q*</w:t>
      </w:r>
      <w:r w:rsidRPr="00E5054D">
        <w:rPr>
          <w:rFonts w:ascii="Times New Roman" w:hAnsi="Times New Roman"/>
          <w:sz w:val="24"/>
          <w:lang w:val="en-GB"/>
          <w:rPrChange w:id="650" w:author="Hong Je-Woo" w:date="2018-09-27T04:31:00Z">
            <w:rPr>
              <w:rFonts w:ascii="Times New Roman" w:hAnsi="Times New Roman"/>
              <w:sz w:val="24"/>
            </w:rPr>
          </w:rPrChange>
        </w:rPr>
        <w:t xml:space="preserve"> was computed by the 10-min averages of </w:t>
      </w:r>
      <w:r w:rsidRPr="00E5054D">
        <w:rPr>
          <w:rFonts w:ascii="Times New Roman" w:hAnsi="Times New Roman"/>
          <w:i/>
          <w:sz w:val="24"/>
          <w:lang w:val="en-GB"/>
          <w:rPrChange w:id="651" w:author="Hong Je-Woo" w:date="2018-09-27T04:31:00Z">
            <w:rPr>
              <w:rFonts w:ascii="Times New Roman" w:hAnsi="Times New Roman"/>
              <w:i/>
              <w:sz w:val="24"/>
            </w:rPr>
          </w:rPrChange>
        </w:rPr>
        <w:t>K</w:t>
      </w:r>
      <w:r w:rsidRPr="00E5054D">
        <w:rPr>
          <w:rFonts w:ascii="Times New Roman" w:hAnsi="Times New Roman"/>
          <w:i/>
          <w:sz w:val="24"/>
          <w:vertAlign w:val="subscript"/>
          <w:lang w:val="en-GB"/>
          <w:rPrChange w:id="652"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653" w:author="Hong Je-Woo" w:date="2018-09-27T04:31:00Z">
            <w:rPr>
              <w:rFonts w:ascii="Times New Roman" w:hAnsi="Times New Roman"/>
              <w:sz w:val="24"/>
            </w:rPr>
          </w:rPrChange>
        </w:rPr>
        <w:t xml:space="preserve">, </w:t>
      </w:r>
      <w:r w:rsidRPr="00E5054D">
        <w:rPr>
          <w:rFonts w:ascii="Times New Roman" w:hAnsi="Times New Roman"/>
          <w:i/>
          <w:sz w:val="24"/>
          <w:lang w:val="en-GB"/>
          <w:rPrChange w:id="654" w:author="Hong Je-Woo" w:date="2018-09-27T04:31:00Z">
            <w:rPr>
              <w:rFonts w:ascii="Times New Roman" w:hAnsi="Times New Roman"/>
              <w:i/>
              <w:sz w:val="24"/>
            </w:rPr>
          </w:rPrChange>
        </w:rPr>
        <w:t>K</w:t>
      </w:r>
      <w:r w:rsidRPr="00E5054D">
        <w:rPr>
          <w:rFonts w:ascii="Times New Roman" w:hAnsi="Times New Roman"/>
          <w:i/>
          <w:sz w:val="24"/>
          <w:vertAlign w:val="subscript"/>
          <w:lang w:val="en-GB"/>
          <w:rPrChange w:id="655"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656" w:author="Hong Je-Woo" w:date="2018-09-27T04:31:00Z">
            <w:rPr>
              <w:rFonts w:ascii="Times New Roman" w:hAnsi="Times New Roman"/>
              <w:sz w:val="24"/>
            </w:rPr>
          </w:rPrChange>
        </w:rPr>
        <w:t xml:space="preserve">, </w:t>
      </w:r>
      <w:r w:rsidRPr="00E5054D">
        <w:rPr>
          <w:rFonts w:ascii="Times New Roman" w:hAnsi="Times New Roman"/>
          <w:i/>
          <w:sz w:val="24"/>
          <w:lang w:val="en-GB"/>
          <w:rPrChange w:id="657" w:author="Hong Je-Woo" w:date="2018-09-27T04:31:00Z">
            <w:rPr>
              <w:rFonts w:ascii="Times New Roman" w:hAnsi="Times New Roman"/>
              <w:i/>
              <w:sz w:val="24"/>
            </w:rPr>
          </w:rPrChange>
        </w:rPr>
        <w:t>L</w:t>
      </w:r>
      <w:r w:rsidRPr="00E5054D">
        <w:rPr>
          <w:rFonts w:ascii="Times New Roman" w:hAnsi="Times New Roman"/>
          <w:i/>
          <w:sz w:val="24"/>
          <w:vertAlign w:val="subscript"/>
          <w:lang w:val="en-GB"/>
          <w:rPrChange w:id="658"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659"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660" w:author="Hong Je-Woo" w:date="2018-09-27T04:31:00Z">
            <w:rPr>
              <w:rFonts w:ascii="Times New Roman" w:hAnsi="Times New Roman"/>
              <w:i/>
              <w:sz w:val="24"/>
            </w:rPr>
          </w:rPrChange>
        </w:rPr>
        <w:t>L</w:t>
      </w:r>
      <w:r w:rsidRPr="00E5054D">
        <w:rPr>
          <w:rFonts w:ascii="Times New Roman" w:hAnsi="Times New Roman"/>
          <w:i/>
          <w:sz w:val="24"/>
          <w:vertAlign w:val="subscript"/>
          <w:lang w:val="en-GB"/>
          <w:rPrChange w:id="661"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662" w:author="Hong Je-Woo" w:date="2018-09-27T04:31:00Z">
            <w:rPr>
              <w:rFonts w:ascii="Times New Roman" w:hAnsi="Times New Roman"/>
              <w:sz w:val="24"/>
            </w:rPr>
          </w:rPrChange>
        </w:rPr>
        <w:t xml:space="preserve"> as measured by a net radiometer (CNR4, Kipp&amp;Zonen, Netherlands). By Lambert’s cosine law, the 99% source area of the net radiometer was a circle of ~130 m in radius (Schmid, 1997) and </w:t>
      </w:r>
      <w:ins w:id="663" w:author="Hong Je-Woo" w:date="2018-09-27T04:31:00Z">
        <w:r w:rsidR="00D636EB" w:rsidRPr="00E5054D">
          <w:rPr>
            <w:rFonts w:ascii="Times New Roman" w:hAnsi="Times New Roman" w:cs="Times New Roman"/>
            <w:sz w:val="24"/>
            <w:szCs w:val="24"/>
            <w:lang w:val="en-GB"/>
          </w:rPr>
          <w:t xml:space="preserve">a </w:t>
        </w:r>
      </w:ins>
      <w:r w:rsidRPr="00E5054D">
        <w:rPr>
          <w:rFonts w:ascii="Times New Roman" w:hAnsi="Times New Roman"/>
          <w:sz w:val="24"/>
          <w:lang w:val="en-GB"/>
          <w:rPrChange w:id="664" w:author="Hong Je-Woo" w:date="2018-09-27T04:31:00Z">
            <w:rPr>
              <w:rFonts w:ascii="Times New Roman" w:hAnsi="Times New Roman"/>
              <w:sz w:val="24"/>
            </w:rPr>
          </w:rPrChange>
        </w:rPr>
        <w:t xml:space="preserve">good representation of the surrounding residential environment. All data </w:t>
      </w:r>
      <w:del w:id="665" w:author="Hong Je-Woo" w:date="2018-09-27T04:31:00Z">
        <w:r>
          <w:rPr>
            <w:rFonts w:ascii="Times New Roman" w:eastAsia="Times New Roman" w:hAnsi="Times New Roman" w:cs="Times New Roman"/>
            <w:sz w:val="24"/>
            <w:szCs w:val="24"/>
          </w:rPr>
          <w:delText>was</w:delText>
        </w:r>
      </w:del>
      <w:ins w:id="666" w:author="Hong Je-Woo" w:date="2018-09-27T04:31:00Z">
        <w:r w:rsidR="00FE0B3D" w:rsidRPr="00E5054D">
          <w:rPr>
            <w:rFonts w:ascii="Times New Roman" w:eastAsia="Times New Roman" w:hAnsi="Times New Roman" w:cs="Times New Roman"/>
            <w:sz w:val="24"/>
            <w:szCs w:val="24"/>
            <w:lang w:val="en-GB"/>
          </w:rPr>
          <w:t>w</w:t>
        </w:r>
        <w:r w:rsidR="00FE0B3D" w:rsidRPr="00E5054D">
          <w:rPr>
            <w:rFonts w:ascii="Times New Roman" w:hAnsi="Times New Roman" w:cs="Times New Roman"/>
            <w:sz w:val="24"/>
            <w:szCs w:val="24"/>
            <w:lang w:val="en-GB"/>
          </w:rPr>
          <w:t>ere</w:t>
        </w:r>
      </w:ins>
      <w:r w:rsidR="00FE0B3D" w:rsidRPr="00E5054D">
        <w:rPr>
          <w:rFonts w:ascii="Times New Roman" w:hAnsi="Times New Roman"/>
          <w:sz w:val="24"/>
          <w:lang w:val="en-GB"/>
          <w:rPrChange w:id="667" w:author="Hong Je-Woo" w:date="2018-09-27T04:31:00Z">
            <w:rPr>
              <w:rFonts w:ascii="Times New Roman" w:hAnsi="Times New Roman"/>
              <w:sz w:val="24"/>
            </w:rPr>
          </w:rPrChange>
        </w:rPr>
        <w:t xml:space="preserve"> </w:t>
      </w:r>
      <w:r w:rsidRPr="00E5054D">
        <w:rPr>
          <w:rFonts w:ascii="Times New Roman" w:hAnsi="Times New Roman"/>
          <w:sz w:val="24"/>
          <w:lang w:val="en-GB"/>
          <w:rPrChange w:id="668" w:author="Hong Je-Woo" w:date="2018-09-27T04:31:00Z">
            <w:rPr>
              <w:rFonts w:ascii="Times New Roman" w:hAnsi="Times New Roman"/>
              <w:sz w:val="24"/>
            </w:rPr>
          </w:rPrChange>
        </w:rPr>
        <w:t xml:space="preserve">recorded using a data-logger (CR3000, Campbell Scientific, USA). At least every three months, the IRGA was calibrated with </w:t>
      </w:r>
      <w:ins w:id="669" w:author="Hong Je-Woo" w:date="2018-09-27T04:31:00Z">
        <w:r w:rsidR="00FE0B3D" w:rsidRPr="00E5054D">
          <w:rPr>
            <w:rFonts w:ascii="Times New Roman" w:hAnsi="Times New Roman" w:cs="Times New Roman"/>
            <w:sz w:val="24"/>
            <w:szCs w:val="24"/>
            <w:lang w:val="en-GB"/>
          </w:rPr>
          <w:t xml:space="preserve">a </w:t>
        </w:r>
      </w:ins>
      <w:r w:rsidRPr="00E5054D">
        <w:rPr>
          <w:rFonts w:ascii="Times New Roman" w:hAnsi="Times New Roman"/>
          <w:sz w:val="24"/>
          <w:lang w:val="en-GB"/>
          <w:rPrChange w:id="670" w:author="Hong Je-Woo" w:date="2018-09-27T04:31:00Z">
            <w:rPr>
              <w:rFonts w:ascii="Times New Roman" w:hAnsi="Times New Roman"/>
              <w:sz w:val="24"/>
            </w:rPr>
          </w:rPrChange>
        </w:rPr>
        <w:t>standard CO</w:t>
      </w:r>
      <w:r w:rsidRPr="00E5054D">
        <w:rPr>
          <w:rFonts w:ascii="Times New Roman" w:hAnsi="Times New Roman"/>
          <w:sz w:val="24"/>
          <w:vertAlign w:val="subscript"/>
          <w:lang w:val="en-GB"/>
          <w:rPrChange w:id="671"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672" w:author="Hong Je-Woo" w:date="2018-09-27T04:31:00Z">
            <w:rPr>
              <w:rFonts w:ascii="Times New Roman" w:hAnsi="Times New Roman"/>
              <w:sz w:val="24"/>
            </w:rPr>
          </w:rPrChange>
        </w:rPr>
        <w:t xml:space="preserve"> gas of 401.1 ppm (CRM No. 112–01–018, Korea Research Institute of Standards and Science</w:t>
      </w:r>
      <w:del w:id="673" w:author="Hong Je-Woo" w:date="2018-09-27T04:31:00Z">
        <w:r w:rsidRPr="007E5D70">
          <w:rPr>
            <w:rFonts w:ascii="Times New Roman" w:hAnsi="Times New Roman" w:cs="Times New Roman"/>
            <w:sz w:val="24"/>
            <w:szCs w:val="24"/>
          </w:rPr>
          <w:delText>),</w:delText>
        </w:r>
      </w:del>
      <w:ins w:id="674"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675" w:author="Hong Je-Woo" w:date="2018-09-27T04:31:00Z">
            <w:rPr>
              <w:rFonts w:ascii="Times New Roman" w:hAnsi="Times New Roman"/>
              <w:sz w:val="24"/>
            </w:rPr>
          </w:rPrChange>
        </w:rPr>
        <w:t xml:space="preserve"> and N</w:t>
      </w:r>
      <w:r w:rsidRPr="00E5054D">
        <w:rPr>
          <w:rFonts w:ascii="Times New Roman" w:hAnsi="Times New Roman"/>
          <w:sz w:val="24"/>
          <w:vertAlign w:val="subscript"/>
          <w:lang w:val="en-GB"/>
          <w:rPrChange w:id="676"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677" w:author="Hong Je-Woo" w:date="2018-09-27T04:31:00Z">
            <w:rPr>
              <w:rFonts w:ascii="Times New Roman" w:hAnsi="Times New Roman"/>
              <w:sz w:val="24"/>
            </w:rPr>
          </w:rPrChange>
        </w:rPr>
        <w:t xml:space="preserve"> gas for zero calibration. The measurement system was checked daily via teleconnection</w:t>
      </w:r>
      <w:ins w:id="678" w:author="Hong Je-Woo" w:date="2018-09-27T04:31:00Z">
        <w:r w:rsidR="00474B49">
          <w:rPr>
            <w:rFonts w:ascii="Times New Roman" w:hAnsi="Times New Roman" w:cs="Times New Roman"/>
            <w:sz w:val="24"/>
            <w:szCs w:val="24"/>
            <w:lang w:val="en-GB"/>
          </w:rPr>
          <w:t>,</w:t>
        </w:r>
      </w:ins>
      <w:r w:rsidRPr="00E5054D">
        <w:rPr>
          <w:rFonts w:ascii="Times New Roman" w:hAnsi="Times New Roman"/>
          <w:sz w:val="24"/>
          <w:lang w:val="en-GB"/>
          <w:rPrChange w:id="679" w:author="Hong Je-Woo" w:date="2018-09-27T04:31:00Z">
            <w:rPr>
              <w:rFonts w:ascii="Times New Roman" w:hAnsi="Times New Roman"/>
              <w:sz w:val="24"/>
            </w:rPr>
          </w:rPrChange>
        </w:rPr>
        <w:t xml:space="preserve"> and data </w:t>
      </w:r>
      <w:del w:id="680" w:author="Hong Je-Woo" w:date="2018-09-27T04:31:00Z">
        <w:r w:rsidRPr="007E5D70">
          <w:rPr>
            <w:rFonts w:ascii="Times New Roman" w:hAnsi="Times New Roman" w:cs="Times New Roman"/>
            <w:sz w:val="24"/>
            <w:szCs w:val="24"/>
          </w:rPr>
          <w:delText>was</w:delText>
        </w:r>
      </w:del>
      <w:ins w:id="681" w:author="Hong Je-Woo" w:date="2018-09-27T04:31:00Z">
        <w:r w:rsidR="00474B49">
          <w:rPr>
            <w:rFonts w:ascii="Times New Roman" w:hAnsi="Times New Roman" w:cs="Times New Roman"/>
            <w:sz w:val="24"/>
            <w:szCs w:val="24"/>
            <w:lang w:val="en-GB"/>
          </w:rPr>
          <w:t>were</w:t>
        </w:r>
      </w:ins>
      <w:r w:rsidRPr="00E5054D">
        <w:rPr>
          <w:rFonts w:ascii="Times New Roman" w:hAnsi="Times New Roman"/>
          <w:sz w:val="24"/>
          <w:lang w:val="en-GB"/>
          <w:rPrChange w:id="682" w:author="Hong Je-Woo" w:date="2018-09-27T04:31:00Z">
            <w:rPr>
              <w:rFonts w:ascii="Times New Roman" w:hAnsi="Times New Roman"/>
              <w:sz w:val="24"/>
            </w:rPr>
          </w:rPrChange>
        </w:rPr>
        <w:t xml:space="preserve"> retrieved every two weeks </w:t>
      </w:r>
      <w:del w:id="683" w:author="Hong Je-Woo" w:date="2018-09-27T04:31:00Z">
        <w:r>
          <w:rPr>
            <w:rFonts w:ascii="Times New Roman" w:hAnsi="Times New Roman" w:cs="Times New Roman"/>
            <w:sz w:val="24"/>
            <w:szCs w:val="24"/>
          </w:rPr>
          <w:delText>in</w:delText>
        </w:r>
      </w:del>
      <w:ins w:id="684" w:author="Hong Je-Woo" w:date="2018-09-27T04:31:00Z">
        <w:r w:rsidR="00513CB3" w:rsidRPr="00E5054D">
          <w:rPr>
            <w:rFonts w:ascii="Times New Roman" w:hAnsi="Times New Roman" w:cs="Times New Roman"/>
            <w:sz w:val="24"/>
            <w:szCs w:val="24"/>
            <w:lang w:val="en-GB"/>
          </w:rPr>
          <w:t>on</w:t>
        </w:r>
      </w:ins>
      <w:r w:rsidR="00513CB3" w:rsidRPr="00E5054D">
        <w:rPr>
          <w:rFonts w:ascii="Times New Roman" w:hAnsi="Times New Roman"/>
          <w:sz w:val="24"/>
          <w:lang w:val="en-GB"/>
          <w:rPrChange w:id="685" w:author="Hong Je-Woo" w:date="2018-09-27T04:31:00Z">
            <w:rPr>
              <w:rFonts w:ascii="Times New Roman" w:hAnsi="Times New Roman"/>
              <w:sz w:val="24"/>
            </w:rPr>
          </w:rPrChange>
        </w:rPr>
        <w:t xml:space="preserve"> </w:t>
      </w:r>
      <w:r w:rsidRPr="00E5054D">
        <w:rPr>
          <w:rFonts w:ascii="Times New Roman" w:hAnsi="Times New Roman"/>
          <w:sz w:val="24"/>
          <w:lang w:val="en-GB"/>
          <w:rPrChange w:id="686" w:author="Hong Je-Woo" w:date="2018-09-27T04:31:00Z">
            <w:rPr>
              <w:rFonts w:ascii="Times New Roman" w:hAnsi="Times New Roman"/>
              <w:sz w:val="24"/>
            </w:rPr>
          </w:rPrChange>
        </w:rPr>
        <w:t>field trips.</w:t>
      </w:r>
    </w:p>
    <w:p w14:paraId="2E65B701" w14:textId="77777777" w:rsidR="00B72C41" w:rsidRPr="00E5054D" w:rsidRDefault="00B72C41" w:rsidP="00B72C41">
      <w:pPr>
        <w:wordWrap/>
        <w:spacing w:line="480" w:lineRule="auto"/>
        <w:ind w:firstLine="357"/>
        <w:rPr>
          <w:rFonts w:ascii="Times New Roman" w:hAnsi="Times New Roman"/>
          <w:sz w:val="24"/>
          <w:lang w:val="en-GB"/>
          <w:rPrChange w:id="687" w:author="Hong Je-Woo" w:date="2018-09-27T04:31:00Z">
            <w:rPr>
              <w:rFonts w:ascii="Times New Roman" w:hAnsi="Times New Roman"/>
              <w:sz w:val="24"/>
            </w:rPr>
          </w:rPrChange>
        </w:rPr>
      </w:pPr>
    </w:p>
    <w:p w14:paraId="2E65B702" w14:textId="77777777" w:rsidR="00B72C41" w:rsidRPr="00E5054D" w:rsidRDefault="00B72C41" w:rsidP="00B72C41">
      <w:pPr>
        <w:wordWrap/>
        <w:spacing w:line="480" w:lineRule="auto"/>
        <w:ind w:firstLine="357"/>
        <w:outlineLvl w:val="2"/>
        <w:rPr>
          <w:rFonts w:ascii="Times New Roman" w:hAnsi="Times New Roman"/>
          <w:sz w:val="24"/>
          <w:lang w:val="en-GB"/>
          <w:rPrChange w:id="688" w:author="Hong Je-Woo" w:date="2018-09-27T04:31:00Z">
            <w:rPr>
              <w:rFonts w:ascii="Times New Roman" w:hAnsi="Times New Roman"/>
              <w:sz w:val="24"/>
            </w:rPr>
          </w:rPrChange>
        </w:rPr>
      </w:pPr>
      <w:r w:rsidRPr="00E5054D">
        <w:rPr>
          <w:rFonts w:ascii="Times New Roman" w:hAnsi="Times New Roman"/>
          <w:i/>
          <w:sz w:val="24"/>
          <w:lang w:val="en-GB"/>
          <w:rPrChange w:id="689" w:author="Hong Je-Woo" w:date="2018-09-27T04:31:00Z">
            <w:rPr>
              <w:rFonts w:ascii="Times New Roman" w:hAnsi="Times New Roman"/>
              <w:i/>
              <w:sz w:val="24"/>
            </w:rPr>
          </w:rPrChange>
        </w:rPr>
        <w:t>2.4.2. Data Processing</w:t>
      </w:r>
    </w:p>
    <w:p w14:paraId="2E65B703" w14:textId="26D1ADCC" w:rsidR="00B72C41" w:rsidRPr="00E5054D" w:rsidRDefault="00B72C41" w:rsidP="00B72C41">
      <w:pPr>
        <w:wordWrap/>
        <w:spacing w:line="480" w:lineRule="auto"/>
        <w:ind w:firstLine="357"/>
        <w:rPr>
          <w:rFonts w:ascii="Times New Roman" w:hAnsi="Times New Roman"/>
          <w:sz w:val="24"/>
          <w:lang w:val="en-GB"/>
          <w:rPrChange w:id="690" w:author="Hong Je-Woo" w:date="2018-09-27T04:31:00Z">
            <w:rPr>
              <w:rFonts w:ascii="Times New Roman" w:hAnsi="Times New Roman"/>
              <w:sz w:val="24"/>
            </w:rPr>
          </w:rPrChange>
        </w:rPr>
      </w:pPr>
      <w:r w:rsidRPr="00E5054D">
        <w:rPr>
          <w:rFonts w:ascii="Times New Roman" w:hAnsi="Times New Roman"/>
          <w:sz w:val="24"/>
          <w:lang w:val="en-GB"/>
          <w:rPrChange w:id="691" w:author="Hong Je-Woo" w:date="2018-09-27T04:31:00Z">
            <w:rPr>
              <w:rFonts w:ascii="Times New Roman" w:hAnsi="Times New Roman"/>
              <w:sz w:val="24"/>
            </w:rPr>
          </w:rPrChange>
        </w:rPr>
        <w:t>Turbulent fluxes were computed by EddyPro software (version 6.2.0, Li-COR, US) with a 30-min averaging period. The magnetic declination angle (8°15’W on May 1, 2015, changing by 0°03’W yr</w:t>
      </w:r>
      <w:r w:rsidRPr="00E5054D">
        <w:rPr>
          <w:rFonts w:ascii="Times New Roman" w:hAnsi="Times New Roman"/>
          <w:sz w:val="24"/>
          <w:vertAlign w:val="superscript"/>
          <w:lang w:val="en-GB"/>
          <w:rPrChange w:id="692"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693" w:author="Hong Je-Woo" w:date="2018-09-27T04:31:00Z">
            <w:rPr>
              <w:rFonts w:ascii="Times New Roman" w:hAnsi="Times New Roman"/>
              <w:sz w:val="24"/>
            </w:rPr>
          </w:rPrChange>
        </w:rPr>
        <w:t xml:space="preserve">) was considered to calculate the wind direction. Double rotation, spike removal (Vickers and Mahrt, 1997), and spectral correction (Moncrieff </w:t>
      </w:r>
      <w:r w:rsidRPr="00E5054D">
        <w:rPr>
          <w:rFonts w:ascii="Times New Roman" w:hAnsi="Times New Roman"/>
          <w:i/>
          <w:sz w:val="24"/>
          <w:lang w:val="en-GB"/>
          <w:rPrChange w:id="694" w:author="Hong Je-Woo" w:date="2018-09-27T04:31:00Z">
            <w:rPr>
              <w:rFonts w:ascii="Times New Roman" w:hAnsi="Times New Roman"/>
              <w:i/>
              <w:sz w:val="24"/>
            </w:rPr>
          </w:rPrChange>
        </w:rPr>
        <w:t>et al.</w:t>
      </w:r>
      <w:r w:rsidRPr="00E5054D">
        <w:rPr>
          <w:rFonts w:ascii="Times New Roman" w:hAnsi="Times New Roman"/>
          <w:sz w:val="24"/>
          <w:lang w:val="en-GB"/>
          <w:rPrChange w:id="695" w:author="Hong Je-Woo" w:date="2018-09-27T04:31:00Z">
            <w:rPr>
              <w:rFonts w:ascii="Times New Roman" w:hAnsi="Times New Roman"/>
              <w:sz w:val="24"/>
            </w:rPr>
          </w:rPrChange>
        </w:rPr>
        <w:t xml:space="preserve">, 2004; Fratini </w:t>
      </w:r>
      <w:r w:rsidRPr="00E5054D">
        <w:rPr>
          <w:rFonts w:ascii="Times New Roman" w:hAnsi="Times New Roman"/>
          <w:i/>
          <w:sz w:val="24"/>
          <w:lang w:val="en-GB"/>
          <w:rPrChange w:id="696" w:author="Hong Je-Woo" w:date="2018-09-27T04:31:00Z">
            <w:rPr>
              <w:rFonts w:ascii="Times New Roman" w:hAnsi="Times New Roman"/>
              <w:i/>
              <w:sz w:val="24"/>
            </w:rPr>
          </w:rPrChange>
        </w:rPr>
        <w:t>et al.</w:t>
      </w:r>
      <w:r w:rsidRPr="00E5054D">
        <w:rPr>
          <w:rFonts w:ascii="Times New Roman" w:hAnsi="Times New Roman"/>
          <w:sz w:val="24"/>
          <w:lang w:val="en-GB"/>
          <w:rPrChange w:id="697" w:author="Hong Je-Woo" w:date="2018-09-27T04:31:00Z">
            <w:rPr>
              <w:rFonts w:ascii="Times New Roman" w:hAnsi="Times New Roman"/>
              <w:sz w:val="24"/>
            </w:rPr>
          </w:rPrChange>
        </w:rPr>
        <w:t>, 2012; Horst and Lenschow, 2009) were applied. In the post-processing, outliers in the 30-min CO</w:t>
      </w:r>
      <w:r w:rsidRPr="00E5054D">
        <w:rPr>
          <w:rFonts w:ascii="Times New Roman" w:hAnsi="Times New Roman"/>
          <w:sz w:val="24"/>
          <w:vertAlign w:val="subscript"/>
          <w:lang w:val="en-GB"/>
          <w:rPrChange w:id="698"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699" w:author="Hong Je-Woo" w:date="2018-09-27T04:31:00Z">
            <w:rPr>
              <w:rFonts w:ascii="Times New Roman" w:hAnsi="Times New Roman"/>
              <w:sz w:val="24"/>
            </w:rPr>
          </w:rPrChange>
        </w:rPr>
        <w:t xml:space="preserve"> fluxes were discarded</w:t>
      </w:r>
      <w:ins w:id="700" w:author="Hong Je-Woo" w:date="2018-09-27T04:31:00Z">
        <w:r w:rsidR="00287D4B" w:rsidRPr="00E5054D">
          <w:rPr>
            <w:rFonts w:ascii="Times New Roman" w:hAnsi="Times New Roman" w:cs="Times New Roman"/>
            <w:sz w:val="24"/>
            <w:szCs w:val="24"/>
            <w:lang w:val="en-GB"/>
          </w:rPr>
          <w:t>,</w:t>
        </w:r>
      </w:ins>
      <w:r w:rsidRPr="00E5054D">
        <w:rPr>
          <w:rFonts w:ascii="Times New Roman" w:hAnsi="Times New Roman"/>
          <w:sz w:val="24"/>
          <w:lang w:val="en-GB"/>
          <w:rPrChange w:id="701" w:author="Hong Je-Woo" w:date="2018-09-27T04:31:00Z">
            <w:rPr>
              <w:rFonts w:ascii="Times New Roman" w:hAnsi="Times New Roman"/>
              <w:sz w:val="24"/>
            </w:rPr>
          </w:rPrChange>
        </w:rPr>
        <w:t xml:space="preserve"> and negative (absorption) fluxes during </w:t>
      </w:r>
      <w:del w:id="702" w:author="Hong Je-Woo" w:date="2018-09-27T04:31:00Z">
        <w:r w:rsidRPr="007E5D70">
          <w:rPr>
            <w:rFonts w:ascii="Times New Roman" w:eastAsia="Times New Roman" w:hAnsi="Times New Roman" w:cs="Times New Roman"/>
            <w:sz w:val="24"/>
            <w:szCs w:val="24"/>
          </w:rPr>
          <w:delText>nighttime</w:delText>
        </w:r>
      </w:del>
      <w:ins w:id="703" w:author="Hong Je-Woo" w:date="2018-09-27T04:31:00Z">
        <w:r w:rsidR="0080272F" w:rsidRPr="00E5054D">
          <w:rPr>
            <w:rFonts w:ascii="Times New Roman" w:eastAsia="Times New Roman" w:hAnsi="Times New Roman" w:cs="Times New Roman"/>
            <w:sz w:val="24"/>
            <w:szCs w:val="24"/>
            <w:lang w:val="en-GB"/>
          </w:rPr>
          <w:t>night-time</w:t>
        </w:r>
      </w:ins>
      <w:r w:rsidRPr="00E5054D">
        <w:rPr>
          <w:rFonts w:ascii="Times New Roman" w:hAnsi="Times New Roman"/>
          <w:sz w:val="24"/>
          <w:lang w:val="en-GB"/>
          <w:rPrChange w:id="704" w:author="Hong Je-Woo" w:date="2018-09-27T04:31:00Z">
            <w:rPr>
              <w:rFonts w:ascii="Times New Roman" w:hAnsi="Times New Roman"/>
              <w:sz w:val="24"/>
            </w:rPr>
          </w:rPrChange>
        </w:rPr>
        <w:t xml:space="preserve"> were excluded from analysis (Papale </w:t>
      </w:r>
      <w:r w:rsidRPr="00E5054D">
        <w:rPr>
          <w:rFonts w:ascii="Times New Roman" w:hAnsi="Times New Roman"/>
          <w:i/>
          <w:sz w:val="24"/>
          <w:lang w:val="en-GB"/>
          <w:rPrChange w:id="705" w:author="Hong Je-Woo" w:date="2018-09-27T04:31:00Z">
            <w:rPr>
              <w:rFonts w:ascii="Times New Roman" w:hAnsi="Times New Roman"/>
              <w:i/>
              <w:sz w:val="24"/>
            </w:rPr>
          </w:rPrChange>
        </w:rPr>
        <w:t>et al.</w:t>
      </w:r>
      <w:r w:rsidRPr="00E5054D">
        <w:rPr>
          <w:rFonts w:ascii="Times New Roman" w:hAnsi="Times New Roman"/>
          <w:sz w:val="24"/>
          <w:lang w:val="en-GB"/>
          <w:rPrChange w:id="706" w:author="Hong Je-Woo" w:date="2018-09-27T04:31:00Z">
            <w:rPr>
              <w:rFonts w:ascii="Times New Roman" w:hAnsi="Times New Roman"/>
              <w:sz w:val="24"/>
            </w:rPr>
          </w:rPrChange>
        </w:rPr>
        <w:t xml:space="preserve">, 2006; Hong </w:t>
      </w:r>
      <w:r w:rsidRPr="00E5054D">
        <w:rPr>
          <w:rFonts w:ascii="Times New Roman" w:hAnsi="Times New Roman"/>
          <w:i/>
          <w:sz w:val="24"/>
          <w:lang w:val="en-GB"/>
          <w:rPrChange w:id="707" w:author="Hong Je-Woo" w:date="2018-09-27T04:31:00Z">
            <w:rPr>
              <w:rFonts w:ascii="Times New Roman" w:hAnsi="Times New Roman"/>
              <w:i/>
              <w:sz w:val="24"/>
            </w:rPr>
          </w:rPrChange>
        </w:rPr>
        <w:t>et al.</w:t>
      </w:r>
      <w:r w:rsidRPr="00E5054D">
        <w:rPr>
          <w:rFonts w:ascii="Times New Roman" w:hAnsi="Times New Roman"/>
          <w:sz w:val="24"/>
          <w:lang w:val="en-GB"/>
          <w:rPrChange w:id="708" w:author="Hong Je-Woo" w:date="2018-09-27T04:31:00Z">
            <w:rPr>
              <w:rFonts w:ascii="Times New Roman" w:hAnsi="Times New Roman"/>
              <w:sz w:val="24"/>
            </w:rPr>
          </w:rPrChange>
        </w:rPr>
        <w:t xml:space="preserve">, 2009; Hong and Hong, 2016). After quality control, 98.0% of radiative fluxes, 92.4% of </w:t>
      </w:r>
      <w:r w:rsidRPr="00E5054D">
        <w:rPr>
          <w:rFonts w:ascii="Times New Roman" w:hAnsi="Times New Roman"/>
          <w:i/>
          <w:sz w:val="24"/>
          <w:lang w:val="en-GB"/>
          <w:rPrChange w:id="709"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710"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711" w:author="Hong Je-Woo" w:date="2018-09-27T04:31:00Z">
            <w:rPr>
              <w:rFonts w:ascii="Times New Roman" w:hAnsi="Times New Roman"/>
              <w:sz w:val="24"/>
            </w:rPr>
          </w:rPrChange>
        </w:rPr>
        <w:t xml:space="preserve">, 89.5% of </w:t>
      </w:r>
      <w:r w:rsidRPr="00E5054D">
        <w:rPr>
          <w:rFonts w:ascii="Times New Roman" w:hAnsi="Times New Roman"/>
          <w:i/>
          <w:sz w:val="24"/>
          <w:lang w:val="en-GB"/>
          <w:rPrChange w:id="712"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713"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714" w:author="Hong Je-Woo" w:date="2018-09-27T04:31:00Z">
            <w:rPr>
              <w:rFonts w:ascii="Times New Roman" w:hAnsi="Times New Roman"/>
              <w:sz w:val="24"/>
            </w:rPr>
          </w:rPrChange>
        </w:rPr>
        <w:t xml:space="preserve">, and 93.7% of </w:t>
      </w:r>
      <w:r w:rsidRPr="00E5054D">
        <w:rPr>
          <w:rFonts w:ascii="Times New Roman" w:hAnsi="Times New Roman"/>
          <w:i/>
          <w:sz w:val="24"/>
          <w:lang w:val="en-GB"/>
          <w:rPrChange w:id="715"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716"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717" w:author="Hong Je-Woo" w:date="2018-09-27T04:31:00Z">
            <w:rPr>
              <w:rFonts w:ascii="Times New Roman" w:hAnsi="Times New Roman"/>
              <w:sz w:val="24"/>
            </w:rPr>
          </w:rPrChange>
        </w:rPr>
        <w:t xml:space="preserve"> data were available for analysis. For convenience, this study uses </w:t>
      </w:r>
      <w:r w:rsidRPr="00E5054D">
        <w:rPr>
          <w:rFonts w:ascii="Times New Roman" w:hAnsi="Times New Roman"/>
          <w:i/>
          <w:sz w:val="24"/>
          <w:lang w:val="en-GB"/>
          <w:rPrChange w:id="718" w:author="Hong Je-Woo" w:date="2018-09-27T04:31:00Z">
            <w:rPr>
              <w:rFonts w:ascii="Times New Roman" w:hAnsi="Times New Roman"/>
              <w:i/>
              <w:sz w:val="24"/>
            </w:rPr>
          </w:rPrChange>
        </w:rPr>
        <w:t>LST</w:t>
      </w:r>
      <w:r w:rsidRPr="00E5054D">
        <w:rPr>
          <w:rFonts w:ascii="Times New Roman" w:hAnsi="Times New Roman"/>
          <w:sz w:val="24"/>
          <w:lang w:val="en-GB"/>
          <w:rPrChange w:id="719" w:author="Hong Je-Woo" w:date="2018-09-27T04:31:00Z">
            <w:rPr>
              <w:rFonts w:ascii="Times New Roman" w:hAnsi="Times New Roman"/>
              <w:sz w:val="24"/>
            </w:rPr>
          </w:rPrChange>
        </w:rPr>
        <w:t xml:space="preserve"> (Local Standard Time</w:t>
      </w:r>
      <w:del w:id="720" w:author="Hong Je-Woo" w:date="2018-09-27T04:31:00Z">
        <w:r w:rsidRPr="007E5D70">
          <w:rPr>
            <w:rFonts w:ascii="Times New Roman" w:eastAsia="Times New Roman" w:hAnsi="Times New Roman" w:cs="Times New Roman"/>
            <w:sz w:val="24"/>
            <w:szCs w:val="24"/>
          </w:rPr>
          <w:delText>)</w:delText>
        </w:r>
      </w:del>
      <w:ins w:id="721" w:author="Hong Je-Woo" w:date="2018-09-27T04:31:00Z">
        <w:r w:rsidRPr="00E5054D">
          <w:rPr>
            <w:rFonts w:ascii="Times New Roman" w:eastAsia="Times New Roman" w:hAnsi="Times New Roman" w:cs="Times New Roman"/>
            <w:sz w:val="24"/>
            <w:szCs w:val="24"/>
            <w:lang w:val="en-GB"/>
          </w:rPr>
          <w:t>)</w:t>
        </w:r>
        <w:r w:rsidR="00362BE3">
          <w:rPr>
            <w:rFonts w:ascii="Times New Roman" w:eastAsia="Times New Roman" w:hAnsi="Times New Roman" w:cs="Times New Roman"/>
            <w:sz w:val="24"/>
            <w:szCs w:val="24"/>
            <w:lang w:val="en-GB"/>
          </w:rPr>
          <w:t>,</w:t>
        </w:r>
      </w:ins>
      <w:r w:rsidRPr="00E5054D">
        <w:rPr>
          <w:rFonts w:ascii="Times New Roman" w:hAnsi="Times New Roman"/>
          <w:sz w:val="24"/>
          <w:lang w:val="en-GB"/>
          <w:rPrChange w:id="722" w:author="Hong Je-Woo" w:date="2018-09-27T04:31:00Z">
            <w:rPr>
              <w:rFonts w:ascii="Times New Roman" w:hAnsi="Times New Roman"/>
              <w:sz w:val="24"/>
            </w:rPr>
          </w:rPrChange>
        </w:rPr>
        <w:t xml:space="preserve"> which is 9 h ahead of </w:t>
      </w:r>
      <w:r w:rsidRPr="00E5054D">
        <w:rPr>
          <w:rFonts w:ascii="Times New Roman" w:hAnsi="Times New Roman"/>
          <w:i/>
          <w:sz w:val="24"/>
          <w:lang w:val="en-GB"/>
          <w:rPrChange w:id="723" w:author="Hong Je-Woo" w:date="2018-09-27T04:31:00Z">
            <w:rPr>
              <w:rFonts w:ascii="Times New Roman" w:hAnsi="Times New Roman"/>
              <w:i/>
              <w:sz w:val="24"/>
            </w:rPr>
          </w:rPrChange>
        </w:rPr>
        <w:t>UTC</w:t>
      </w:r>
      <w:r w:rsidRPr="00E5054D">
        <w:rPr>
          <w:rFonts w:ascii="Times New Roman" w:hAnsi="Times New Roman"/>
          <w:sz w:val="24"/>
          <w:lang w:val="en-GB"/>
          <w:rPrChange w:id="724" w:author="Hong Je-Woo" w:date="2018-09-27T04:31:00Z">
            <w:rPr>
              <w:rFonts w:ascii="Times New Roman" w:hAnsi="Times New Roman"/>
              <w:sz w:val="24"/>
            </w:rPr>
          </w:rPrChange>
        </w:rPr>
        <w:t xml:space="preserve"> (Universal Time Coordinated).</w:t>
      </w:r>
    </w:p>
    <w:p w14:paraId="2E65B704" w14:textId="77777777" w:rsidR="00B72C41" w:rsidRPr="00E5054D" w:rsidRDefault="00B72C41" w:rsidP="00B72C41">
      <w:pPr>
        <w:wordWrap/>
        <w:spacing w:line="480" w:lineRule="auto"/>
        <w:ind w:firstLine="357"/>
        <w:rPr>
          <w:rFonts w:ascii="Times New Roman" w:hAnsi="Times New Roman"/>
          <w:sz w:val="24"/>
          <w:lang w:val="en-GB"/>
          <w:rPrChange w:id="725" w:author="Hong Je-Woo" w:date="2018-09-27T04:31:00Z">
            <w:rPr>
              <w:rFonts w:ascii="Times New Roman" w:hAnsi="Times New Roman"/>
              <w:sz w:val="24"/>
            </w:rPr>
          </w:rPrChange>
        </w:rPr>
      </w:pPr>
      <w:r w:rsidRPr="00E5054D">
        <w:rPr>
          <w:rFonts w:ascii="Times New Roman" w:hAnsi="Times New Roman"/>
          <w:sz w:val="24"/>
          <w:lang w:val="en-GB"/>
          <w:rPrChange w:id="726" w:author="Hong Je-Woo" w:date="2018-09-27T04:31:00Z">
            <w:rPr>
              <w:rFonts w:ascii="Times New Roman" w:hAnsi="Times New Roman"/>
              <w:sz w:val="24"/>
            </w:rPr>
          </w:rPrChange>
        </w:rPr>
        <w:t xml:space="preserve">The stability parameter, </w:t>
      </w:r>
      <w:r w:rsidRPr="00E5054D">
        <w:rPr>
          <w:rFonts w:ascii="Times New Roman" w:hAnsi="Times New Roman"/>
          <w:i/>
          <w:sz w:val="24"/>
          <w:lang w:val="en-GB"/>
          <w:rPrChange w:id="727" w:author="Hong Je-Woo" w:date="2018-09-27T04:31:00Z">
            <w:rPr>
              <w:rFonts w:ascii="Times New Roman" w:hAnsi="Times New Roman"/>
              <w:i/>
              <w:sz w:val="24"/>
            </w:rPr>
          </w:rPrChange>
        </w:rPr>
        <w:t>ζ</w:t>
      </w:r>
      <w:r w:rsidRPr="00E5054D">
        <w:rPr>
          <w:rFonts w:ascii="Times New Roman" w:hAnsi="Times New Roman"/>
          <w:sz w:val="24"/>
          <w:lang w:val="en-GB"/>
          <w:rPrChange w:id="728" w:author="Hong Je-Woo" w:date="2018-09-27T04:31:00Z">
            <w:rPr>
              <w:rFonts w:ascii="Times New Roman" w:hAnsi="Times New Roman"/>
              <w:sz w:val="24"/>
            </w:rPr>
          </w:rPrChange>
        </w:rPr>
        <w:t>, was computed to quantify atmospheric stability as follows:</w:t>
      </w:r>
    </w:p>
    <w:p w14:paraId="2E65B705" w14:textId="55052CAC" w:rsidR="00B72C41" w:rsidRPr="00E5054D" w:rsidRDefault="00B72C41" w:rsidP="00B72C41">
      <w:pPr>
        <w:wordWrap/>
        <w:spacing w:line="480" w:lineRule="auto"/>
        <w:ind w:firstLine="357"/>
        <w:rPr>
          <w:rFonts w:ascii="Times New Roman" w:hAnsi="Times New Roman"/>
          <w:sz w:val="24"/>
          <w:lang w:val="en-GB"/>
          <w:rPrChange w:id="729" w:author="Hong Je-Woo" w:date="2018-09-27T04:31:00Z">
            <w:rPr>
              <w:rFonts w:ascii="Times New Roman" w:hAnsi="Times New Roman"/>
              <w:sz w:val="24"/>
            </w:rPr>
          </w:rPrChange>
        </w:rPr>
      </w:pPr>
      <w:r w:rsidRPr="00E5054D">
        <w:rPr>
          <w:rFonts w:ascii="Times New Roman" w:hAnsi="Times New Roman"/>
          <w:i/>
          <w:sz w:val="24"/>
          <w:lang w:val="en-GB"/>
          <w:rPrChange w:id="730" w:author="Hong Je-Woo" w:date="2018-09-27T04:31:00Z">
            <w:rPr>
              <w:rFonts w:ascii="Times New Roman" w:hAnsi="Times New Roman"/>
              <w:i/>
              <w:sz w:val="24"/>
            </w:rPr>
          </w:rPrChange>
        </w:rPr>
        <w:lastRenderedPageBreak/>
        <w:t xml:space="preserve">ζ </w:t>
      </w:r>
      <w:r w:rsidRPr="00E5054D">
        <w:rPr>
          <w:rFonts w:ascii="Times New Roman" w:hAnsi="Times New Roman"/>
          <w:sz w:val="24"/>
          <w:lang w:val="en-GB"/>
          <w:rPrChange w:id="731" w:author="Hong Je-Woo" w:date="2018-09-27T04:31:00Z">
            <w:rPr>
              <w:rFonts w:ascii="Times New Roman" w:hAnsi="Times New Roman"/>
              <w:sz w:val="24"/>
            </w:rPr>
          </w:rPrChange>
        </w:rPr>
        <w:t>= (</w:t>
      </w:r>
      <w:r w:rsidRPr="00E5054D">
        <w:rPr>
          <w:rFonts w:ascii="Times New Roman" w:hAnsi="Times New Roman"/>
          <w:i/>
          <w:sz w:val="24"/>
          <w:lang w:val="en-GB"/>
          <w:rPrChange w:id="732"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733" w:author="Hong Je-Woo" w:date="2018-09-27T04:31:00Z">
            <w:rPr>
              <w:rFonts w:ascii="Times New Roman" w:hAnsi="Times New Roman"/>
              <w:i/>
              <w:sz w:val="24"/>
              <w:vertAlign w:val="subscript"/>
            </w:rPr>
          </w:rPrChange>
        </w:rPr>
        <w:t>m</w:t>
      </w:r>
      <w:r w:rsidRPr="00E5054D">
        <w:rPr>
          <w:rFonts w:ascii="Times New Roman" w:hAnsi="Times New Roman"/>
          <w:sz w:val="24"/>
          <w:lang w:val="en-GB"/>
          <w:rPrChange w:id="734" w:author="Hong Je-Woo" w:date="2018-09-27T04:31:00Z">
            <w:rPr>
              <w:rFonts w:ascii="Times New Roman" w:hAnsi="Times New Roman"/>
              <w:sz w:val="24"/>
            </w:rPr>
          </w:rPrChange>
        </w:rPr>
        <w:t xml:space="preserve"> – </w:t>
      </w:r>
      <w:r w:rsidRPr="00E5054D">
        <w:rPr>
          <w:rFonts w:ascii="Times New Roman" w:hAnsi="Times New Roman"/>
          <w:i/>
          <w:sz w:val="24"/>
          <w:lang w:val="en-GB"/>
          <w:rPrChange w:id="735"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736" w:author="Hong Je-Woo" w:date="2018-09-27T04:31:00Z">
            <w:rPr>
              <w:rFonts w:ascii="Times New Roman" w:hAnsi="Times New Roman"/>
              <w:i/>
              <w:sz w:val="24"/>
              <w:vertAlign w:val="subscript"/>
            </w:rPr>
          </w:rPrChange>
        </w:rPr>
        <w:t>d</w:t>
      </w:r>
      <w:r w:rsidRPr="00E5054D">
        <w:rPr>
          <w:rFonts w:ascii="Times New Roman" w:hAnsi="Times New Roman"/>
          <w:sz w:val="24"/>
          <w:lang w:val="en-GB"/>
          <w:rPrChange w:id="737" w:author="Hong Je-Woo" w:date="2018-09-27T04:31:00Z">
            <w:rPr>
              <w:rFonts w:ascii="Times New Roman" w:hAnsi="Times New Roman"/>
              <w:sz w:val="24"/>
            </w:rPr>
          </w:rPrChange>
        </w:rPr>
        <w:t>)</w:t>
      </w:r>
      <m:oMath>
        <m:r>
          <m:rPr>
            <m:sty m:val="p"/>
          </m:rPr>
          <w:rPr>
            <w:rFonts w:ascii="Cambria Math" w:hAnsi="Cambria Math"/>
            <w:sz w:val="24"/>
            <w:lang w:val="en-GB"/>
            <w:rPrChange w:id="738" w:author="Hong Je-Woo" w:date="2018-09-27T04:31:00Z">
              <w:rPr>
                <w:rFonts w:ascii="Cambria Math" w:hAnsi="Cambria Math"/>
                <w:sz w:val="24"/>
              </w:rPr>
            </w:rPrChange>
          </w:rPr>
          <m:t>/</m:t>
        </m:r>
      </m:oMath>
      <w:r w:rsidRPr="00E5054D">
        <w:rPr>
          <w:rFonts w:ascii="Times New Roman" w:hAnsi="Times New Roman"/>
          <w:i/>
          <w:sz w:val="24"/>
          <w:lang w:val="en-GB"/>
          <w:rPrChange w:id="739" w:author="Hong Je-Woo" w:date="2018-09-27T04:31:00Z">
            <w:rPr>
              <w:rFonts w:ascii="Times New Roman" w:hAnsi="Times New Roman"/>
              <w:i/>
              <w:sz w:val="24"/>
            </w:rPr>
          </w:rPrChange>
        </w:rPr>
        <w:t>L</w:t>
      </w:r>
      <w:r w:rsidRPr="00E5054D">
        <w:rPr>
          <w:rFonts w:ascii="Times New Roman" w:hAnsi="Times New Roman"/>
          <w:sz w:val="24"/>
          <w:lang w:val="en-GB"/>
          <w:rPrChange w:id="740" w:author="Hong Je-Woo" w:date="2018-09-27T04:31:00Z">
            <w:rPr>
              <w:rFonts w:ascii="Times New Roman" w:hAnsi="Times New Roman"/>
              <w:sz w:val="24"/>
            </w:rPr>
          </w:rPrChange>
        </w:rPr>
        <w:t xml:space="preserve"> </w:t>
      </w:r>
      <w:bookmarkStart w:id="741" w:name="OLE_LINK2"/>
      <w:r w:rsidRPr="00E5054D">
        <w:rPr>
          <w:rFonts w:ascii="Times New Roman" w:hAnsi="Times New Roman"/>
          <w:sz w:val="24"/>
          <w:lang w:val="en-GB"/>
          <w:rPrChange w:id="742" w:author="Hong Je-Woo" w:date="2018-09-27T04:31:00Z">
            <w:rPr>
              <w:rFonts w:ascii="Times New Roman" w:hAnsi="Times New Roman"/>
              <w:sz w:val="24"/>
            </w:rPr>
          </w:rPrChange>
        </w:rPr>
        <w:t>=</w:t>
      </w:r>
      <w:bookmarkEnd w:id="741"/>
      <w:r w:rsidRPr="00E5054D">
        <w:rPr>
          <w:rFonts w:ascii="Times New Roman" w:hAnsi="Times New Roman"/>
          <w:sz w:val="24"/>
          <w:lang w:val="en-GB"/>
          <w:rPrChange w:id="743" w:author="Hong Je-Woo" w:date="2018-09-27T04:31:00Z">
            <w:rPr>
              <w:rFonts w:ascii="Times New Roman" w:hAnsi="Times New Roman"/>
              <w:sz w:val="24"/>
            </w:rPr>
          </w:rPrChange>
        </w:rPr>
        <w:t xml:space="preserve"> (</w:t>
      </w:r>
      <w:r w:rsidRPr="00E5054D">
        <w:rPr>
          <w:rFonts w:ascii="Times New Roman" w:hAnsi="Times New Roman"/>
          <w:i/>
          <w:sz w:val="24"/>
          <w:lang w:val="en-GB"/>
          <w:rPrChange w:id="744"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745" w:author="Hong Je-Woo" w:date="2018-09-27T04:31:00Z">
            <w:rPr>
              <w:rFonts w:ascii="Times New Roman" w:hAnsi="Times New Roman"/>
              <w:i/>
              <w:sz w:val="24"/>
              <w:vertAlign w:val="subscript"/>
            </w:rPr>
          </w:rPrChange>
        </w:rPr>
        <w:t>m</w:t>
      </w:r>
      <w:r w:rsidRPr="00E5054D">
        <w:rPr>
          <w:rFonts w:ascii="Times New Roman" w:hAnsi="Times New Roman"/>
          <w:sz w:val="24"/>
          <w:lang w:val="en-GB"/>
          <w:rPrChange w:id="746" w:author="Hong Je-Woo" w:date="2018-09-27T04:31:00Z">
            <w:rPr>
              <w:rFonts w:ascii="Times New Roman" w:hAnsi="Times New Roman"/>
              <w:sz w:val="24"/>
            </w:rPr>
          </w:rPrChange>
        </w:rPr>
        <w:t xml:space="preserve"> – </w:t>
      </w:r>
      <w:r w:rsidRPr="00E5054D">
        <w:rPr>
          <w:rFonts w:ascii="Times New Roman" w:hAnsi="Times New Roman"/>
          <w:i/>
          <w:sz w:val="24"/>
          <w:lang w:val="en-GB"/>
          <w:rPrChange w:id="747"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748" w:author="Hong Je-Woo" w:date="2018-09-27T04:31:00Z">
            <w:rPr>
              <w:rFonts w:ascii="Times New Roman" w:hAnsi="Times New Roman"/>
              <w:i/>
              <w:sz w:val="24"/>
              <w:vertAlign w:val="subscript"/>
            </w:rPr>
          </w:rPrChange>
        </w:rPr>
        <w:t>d</w:t>
      </w:r>
      <w:r w:rsidRPr="00E5054D">
        <w:rPr>
          <w:rFonts w:ascii="Times New Roman" w:hAnsi="Times New Roman"/>
          <w:sz w:val="24"/>
          <w:lang w:val="en-GB"/>
          <w:rPrChange w:id="749" w:author="Hong Je-Woo" w:date="2018-09-27T04:31:00Z">
            <w:rPr>
              <w:rFonts w:ascii="Times New Roman" w:hAnsi="Times New Roman"/>
              <w:sz w:val="24"/>
            </w:rPr>
          </w:rPrChange>
        </w:rPr>
        <w:t>)</w:t>
      </w:r>
      <m:oMath>
        <m:r>
          <m:rPr>
            <m:sty m:val="p"/>
          </m:rPr>
          <w:rPr>
            <w:rFonts w:ascii="Cambria Math" w:hAnsi="Cambria Math"/>
            <w:sz w:val="24"/>
            <w:lang w:val="en-GB"/>
            <w:rPrChange w:id="750" w:author="Hong Je-Woo" w:date="2018-09-27T04:31:00Z">
              <w:rPr>
                <w:rFonts w:ascii="Cambria Math" w:hAnsi="Cambria Math"/>
                <w:sz w:val="24"/>
              </w:rPr>
            </w:rPrChange>
          </w:rPr>
          <m:t>/</m:t>
        </m:r>
        <m:d>
          <m:dPr>
            <m:ctrlPr>
              <w:rPr>
                <w:rFonts w:ascii="Cambria Math" w:hAnsi="Cambria Math"/>
                <w:sz w:val="24"/>
                <w:lang w:val="en-GB"/>
                <w:rPrChange w:id="751" w:author="Hong Je-Woo" w:date="2018-09-27T04:31:00Z">
                  <w:rPr>
                    <w:rFonts w:ascii="Cambria Math" w:hAnsi="Cambria Math"/>
                    <w:sz w:val="24"/>
                  </w:rPr>
                </w:rPrChange>
              </w:rPr>
            </m:ctrlPr>
          </m:dPr>
          <m:e>
            <m:r>
              <w:rPr>
                <w:rFonts w:ascii="Cambria Math" w:hAnsi="Cambria Math"/>
                <w:sz w:val="24"/>
                <w:lang w:val="en-GB"/>
                <w:rPrChange w:id="752" w:author="Hong Je-Woo" w:date="2018-09-27T04:31:00Z">
                  <w:rPr>
                    <w:rFonts w:ascii="Cambria Math" w:hAnsi="Cambria Math"/>
                    <w:sz w:val="24"/>
                  </w:rPr>
                </w:rPrChange>
              </w:rPr>
              <m:t>-</m:t>
            </m:r>
            <m:f>
              <m:fPr>
                <m:ctrlPr>
                  <w:rPr>
                    <w:rFonts w:ascii="Cambria Math" w:hAnsi="Cambria Math"/>
                    <w:i/>
                    <w:sz w:val="24"/>
                    <w:lang w:val="en-GB"/>
                    <w:rPrChange w:id="753" w:author="Hong Je-Woo" w:date="2018-09-27T04:31:00Z">
                      <w:rPr>
                        <w:rFonts w:ascii="Cambria Math" w:hAnsi="Cambria Math"/>
                        <w:i/>
                        <w:sz w:val="24"/>
                      </w:rPr>
                    </w:rPrChange>
                  </w:rPr>
                </m:ctrlPr>
              </m:fPr>
              <m:num>
                <m:sSubSup>
                  <m:sSubSupPr>
                    <m:ctrlPr>
                      <w:rPr>
                        <w:rFonts w:ascii="Cambria Math" w:hAnsi="Cambria Math"/>
                        <w:i/>
                        <w:sz w:val="24"/>
                        <w:lang w:val="en-GB"/>
                        <w:rPrChange w:id="754" w:author="Hong Je-Woo" w:date="2018-09-27T04:31:00Z">
                          <w:rPr>
                            <w:rFonts w:ascii="Cambria Math" w:hAnsi="Cambria Math"/>
                            <w:i/>
                            <w:sz w:val="24"/>
                          </w:rPr>
                        </w:rPrChange>
                      </w:rPr>
                    </m:ctrlPr>
                  </m:sSubSupPr>
                  <m:e>
                    <m:r>
                      <w:rPr>
                        <w:rFonts w:ascii="Cambria Math" w:hAnsi="Cambria Math"/>
                        <w:sz w:val="24"/>
                        <w:lang w:val="en-GB"/>
                        <w:rPrChange w:id="755" w:author="Hong Je-Woo" w:date="2018-09-27T04:31:00Z">
                          <w:rPr>
                            <w:rFonts w:ascii="Cambria Math" w:hAnsi="Cambria Math"/>
                            <w:sz w:val="24"/>
                          </w:rPr>
                        </w:rPrChange>
                      </w:rPr>
                      <m:t>u</m:t>
                    </m:r>
                  </m:e>
                  <m:sub>
                    <m:r>
                      <w:rPr>
                        <w:rFonts w:ascii="Cambria Math" w:hAnsi="Cambria Math"/>
                        <w:sz w:val="24"/>
                        <w:lang w:val="en-GB"/>
                        <w:rPrChange w:id="756" w:author="Hong Je-Woo" w:date="2018-09-27T04:31:00Z">
                          <w:rPr>
                            <w:rFonts w:ascii="Cambria Math" w:hAnsi="Cambria Math"/>
                            <w:sz w:val="24"/>
                          </w:rPr>
                        </w:rPrChange>
                      </w:rPr>
                      <m:t>*</m:t>
                    </m:r>
                  </m:sub>
                  <m:sup>
                    <m:r>
                      <w:rPr>
                        <w:rFonts w:ascii="Cambria Math" w:hAnsi="Cambria Math"/>
                        <w:sz w:val="24"/>
                        <w:lang w:val="en-GB"/>
                        <w:rPrChange w:id="757" w:author="Hong Je-Woo" w:date="2018-09-27T04:31:00Z">
                          <w:rPr>
                            <w:rFonts w:ascii="Cambria Math" w:hAnsi="Cambria Math"/>
                            <w:sz w:val="24"/>
                          </w:rPr>
                        </w:rPrChange>
                      </w:rPr>
                      <m:t>3</m:t>
                    </m:r>
                  </m:sup>
                </m:sSubSup>
                <m:sSub>
                  <m:sSubPr>
                    <m:ctrlPr>
                      <w:rPr>
                        <w:rFonts w:ascii="Cambria Math" w:hAnsi="Cambria Math"/>
                        <w:i/>
                        <w:sz w:val="24"/>
                        <w:lang w:val="en-GB"/>
                        <w:rPrChange w:id="758" w:author="Hong Je-Woo" w:date="2018-09-27T04:31:00Z">
                          <w:rPr>
                            <w:rFonts w:ascii="Cambria Math" w:hAnsi="Cambria Math"/>
                            <w:i/>
                            <w:sz w:val="24"/>
                          </w:rPr>
                        </w:rPrChange>
                      </w:rPr>
                    </m:ctrlPr>
                  </m:sSubPr>
                  <m:e>
                    <m:r>
                      <w:rPr>
                        <w:rFonts w:ascii="Cambria Math" w:hAnsi="Cambria Math"/>
                        <w:sz w:val="24"/>
                        <w:lang w:val="en-GB"/>
                        <w:rPrChange w:id="759" w:author="Hong Je-Woo" w:date="2018-09-27T04:31:00Z">
                          <w:rPr>
                            <w:rFonts w:ascii="Cambria Math" w:hAnsi="Cambria Math"/>
                            <w:sz w:val="24"/>
                          </w:rPr>
                        </w:rPrChange>
                      </w:rPr>
                      <m:t xml:space="preserve"> θ</m:t>
                    </m:r>
                  </m:e>
                  <m:sub>
                    <m:r>
                      <w:rPr>
                        <w:rFonts w:ascii="Cambria Math" w:hAnsi="Cambria Math"/>
                        <w:sz w:val="24"/>
                        <w:lang w:val="en-GB"/>
                        <w:rPrChange w:id="760" w:author="Hong Je-Woo" w:date="2018-09-27T04:31:00Z">
                          <w:rPr>
                            <w:rFonts w:ascii="Cambria Math" w:hAnsi="Cambria Math"/>
                            <w:sz w:val="24"/>
                          </w:rPr>
                        </w:rPrChange>
                      </w:rPr>
                      <m:t>v</m:t>
                    </m:r>
                  </m:sub>
                </m:sSub>
              </m:num>
              <m:den>
                <m:r>
                  <w:rPr>
                    <w:rFonts w:ascii="Cambria Math" w:hAnsi="Cambria Math"/>
                    <w:sz w:val="24"/>
                    <w:lang w:val="en-GB"/>
                    <w:rPrChange w:id="761" w:author="Hong Je-Woo" w:date="2018-09-27T04:31:00Z">
                      <w:rPr>
                        <w:rFonts w:ascii="Cambria Math" w:hAnsi="Cambria Math"/>
                        <w:sz w:val="24"/>
                      </w:rPr>
                    </w:rPrChange>
                  </w:rPr>
                  <m:t xml:space="preserve">k g </m:t>
                </m:r>
                <m:acc>
                  <m:accPr>
                    <m:chr m:val="̅"/>
                    <m:ctrlPr>
                      <w:rPr>
                        <w:rFonts w:ascii="Cambria Math" w:hAnsi="Cambria Math"/>
                        <w:i/>
                        <w:sz w:val="24"/>
                        <w:lang w:val="en-GB"/>
                        <w:rPrChange w:id="762" w:author="Hong Je-Woo" w:date="2018-09-27T04:31:00Z">
                          <w:rPr>
                            <w:rFonts w:ascii="Cambria Math" w:hAnsi="Cambria Math"/>
                            <w:i/>
                            <w:sz w:val="24"/>
                          </w:rPr>
                        </w:rPrChange>
                      </w:rPr>
                    </m:ctrlPr>
                  </m:accPr>
                  <m:e>
                    <m:sSup>
                      <m:sSupPr>
                        <m:ctrlPr>
                          <w:rPr>
                            <w:rFonts w:ascii="Cambria Math" w:hAnsi="Cambria Math"/>
                            <w:i/>
                            <w:sz w:val="24"/>
                            <w:lang w:val="en-GB"/>
                            <w:rPrChange w:id="763" w:author="Hong Je-Woo" w:date="2018-09-27T04:31:00Z">
                              <w:rPr>
                                <w:rFonts w:ascii="Cambria Math" w:hAnsi="Cambria Math"/>
                                <w:i/>
                                <w:sz w:val="24"/>
                              </w:rPr>
                            </w:rPrChange>
                          </w:rPr>
                        </m:ctrlPr>
                      </m:sSupPr>
                      <m:e>
                        <m:r>
                          <w:rPr>
                            <w:rFonts w:ascii="Cambria Math" w:hAnsi="Cambria Math"/>
                            <w:sz w:val="24"/>
                            <w:lang w:val="en-GB"/>
                            <w:rPrChange w:id="764" w:author="Hong Je-Woo" w:date="2018-09-27T04:31:00Z">
                              <w:rPr>
                                <w:rFonts w:ascii="Cambria Math" w:hAnsi="Cambria Math"/>
                                <w:sz w:val="24"/>
                              </w:rPr>
                            </w:rPrChange>
                          </w:rPr>
                          <m:t>w</m:t>
                        </m:r>
                      </m:e>
                      <m:sup>
                        <m:r>
                          <w:rPr>
                            <w:rFonts w:ascii="Cambria Math" w:hAnsi="Cambria Math"/>
                            <w:sz w:val="24"/>
                            <w:lang w:val="en-GB"/>
                            <w:rPrChange w:id="765" w:author="Hong Je-Woo" w:date="2018-09-27T04:31:00Z">
                              <w:rPr>
                                <w:rFonts w:ascii="Cambria Math" w:hAnsi="Cambria Math"/>
                                <w:sz w:val="24"/>
                              </w:rPr>
                            </w:rPrChange>
                          </w:rPr>
                          <m:t>'</m:t>
                        </m:r>
                      </m:sup>
                    </m:sSup>
                    <m:sSub>
                      <m:sSubPr>
                        <m:ctrlPr>
                          <w:rPr>
                            <w:rFonts w:ascii="Cambria Math" w:hAnsi="Cambria Math"/>
                            <w:i/>
                            <w:sz w:val="24"/>
                            <w:lang w:val="en-GB"/>
                            <w:rPrChange w:id="766" w:author="Hong Je-Woo" w:date="2018-09-27T04:31:00Z">
                              <w:rPr>
                                <w:rFonts w:ascii="Cambria Math" w:hAnsi="Cambria Math"/>
                                <w:i/>
                                <w:sz w:val="24"/>
                              </w:rPr>
                            </w:rPrChange>
                          </w:rPr>
                        </m:ctrlPr>
                      </m:sSubPr>
                      <m:e>
                        <m:r>
                          <w:rPr>
                            <w:rFonts w:ascii="Cambria Math" w:hAnsi="Cambria Math"/>
                            <w:sz w:val="24"/>
                            <w:lang w:val="en-GB"/>
                            <w:rPrChange w:id="767" w:author="Hong Je-Woo" w:date="2018-09-27T04:31:00Z">
                              <w:rPr>
                                <w:rFonts w:ascii="Cambria Math" w:hAnsi="Cambria Math"/>
                                <w:sz w:val="24"/>
                              </w:rPr>
                            </w:rPrChange>
                          </w:rPr>
                          <m:t>θ</m:t>
                        </m:r>
                      </m:e>
                      <m:sub>
                        <m:r>
                          <w:rPr>
                            <w:rFonts w:ascii="Cambria Math" w:hAnsi="Cambria Math"/>
                            <w:sz w:val="24"/>
                            <w:lang w:val="en-GB"/>
                            <w:rPrChange w:id="768" w:author="Hong Je-Woo" w:date="2018-09-27T04:31:00Z">
                              <w:rPr>
                                <w:rFonts w:ascii="Cambria Math" w:hAnsi="Cambria Math"/>
                                <w:sz w:val="24"/>
                              </w:rPr>
                            </w:rPrChange>
                          </w:rPr>
                          <m:t>v</m:t>
                        </m:r>
                      </m:sub>
                    </m:sSub>
                    <m:r>
                      <w:rPr>
                        <w:rFonts w:ascii="Cambria Math" w:hAnsi="Cambria Math"/>
                        <w:sz w:val="24"/>
                        <w:lang w:val="en-GB"/>
                        <w:rPrChange w:id="769" w:author="Hong Je-Woo" w:date="2018-09-27T04:31:00Z">
                          <w:rPr>
                            <w:rFonts w:ascii="Cambria Math" w:hAnsi="Cambria Math"/>
                            <w:sz w:val="24"/>
                          </w:rPr>
                        </w:rPrChange>
                      </w:rPr>
                      <m:t>'</m:t>
                    </m:r>
                  </m:e>
                </m:acc>
              </m:den>
            </m:f>
          </m:e>
        </m:d>
      </m:oMath>
      <w:del w:id="770" w:author="Hong Je-Woo" w:date="2018-09-27T04:31:00Z">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delText>(5</w:delText>
        </w:r>
      </w:del>
      <w:ins w:id="771" w:author="Hong Je-Woo" w:date="2018-09-27T04:31:00Z">
        <w:r w:rsidR="004D6340">
          <w:rPr>
            <w:rFonts w:ascii="Times New Roman" w:eastAsia="맑은 고딕" w:hAnsi="Times New Roman" w:cs="Times New Roman"/>
            <w:sz w:val="24"/>
            <w:szCs w:val="24"/>
            <w:lang w:val="en-GB"/>
          </w:rPr>
          <w:t>,</w:t>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t>(</w:t>
        </w:r>
        <w:r w:rsidR="005D0BFF" w:rsidRPr="00E5054D">
          <w:rPr>
            <w:rFonts w:ascii="Times New Roman" w:hAnsi="Times New Roman" w:cs="Times New Roman"/>
            <w:sz w:val="24"/>
            <w:szCs w:val="24"/>
            <w:lang w:val="en-GB"/>
          </w:rPr>
          <w:t>4</w:t>
        </w:r>
      </w:ins>
      <w:r w:rsidRPr="00E5054D">
        <w:rPr>
          <w:rFonts w:ascii="Times New Roman" w:hAnsi="Times New Roman"/>
          <w:sz w:val="24"/>
          <w:lang w:val="en-GB"/>
          <w:rPrChange w:id="772" w:author="Hong Je-Woo" w:date="2018-09-27T04:31:00Z">
            <w:rPr>
              <w:rFonts w:ascii="Times New Roman" w:hAnsi="Times New Roman"/>
              <w:sz w:val="24"/>
            </w:rPr>
          </w:rPrChange>
        </w:rPr>
        <w:t>)</w:t>
      </w:r>
    </w:p>
    <w:p w14:paraId="2E65B706" w14:textId="584EF741" w:rsidR="00B72C41" w:rsidRPr="00E5054D" w:rsidRDefault="00B72C41" w:rsidP="00B72C41">
      <w:pPr>
        <w:wordWrap/>
        <w:spacing w:line="480" w:lineRule="auto"/>
        <w:rPr>
          <w:rFonts w:ascii="Times New Roman" w:hAnsi="Times New Roman"/>
          <w:sz w:val="24"/>
          <w:lang w:val="en-GB"/>
          <w:rPrChange w:id="773" w:author="Hong Je-Woo" w:date="2018-09-27T04:31:00Z">
            <w:rPr>
              <w:rFonts w:ascii="Times New Roman" w:hAnsi="Times New Roman"/>
              <w:sz w:val="24"/>
            </w:rPr>
          </w:rPrChange>
        </w:rPr>
      </w:pPr>
      <w:r w:rsidRPr="00E5054D">
        <w:rPr>
          <w:rFonts w:ascii="Times New Roman" w:hAnsi="Times New Roman"/>
          <w:sz w:val="24"/>
          <w:lang w:val="en-GB"/>
          <w:rPrChange w:id="774" w:author="Hong Je-Woo" w:date="2018-09-27T04:31:00Z">
            <w:rPr>
              <w:rFonts w:ascii="Times New Roman" w:hAnsi="Times New Roman"/>
              <w:sz w:val="24"/>
            </w:rPr>
          </w:rPrChange>
        </w:rPr>
        <w:t xml:space="preserve">where </w:t>
      </w:r>
      <w:r w:rsidRPr="00E5054D">
        <w:rPr>
          <w:rFonts w:ascii="Times New Roman" w:hAnsi="Times New Roman"/>
          <w:i/>
          <w:sz w:val="24"/>
          <w:lang w:val="en-GB"/>
          <w:rPrChange w:id="775"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776" w:author="Hong Je-Woo" w:date="2018-09-27T04:31:00Z">
            <w:rPr>
              <w:rFonts w:ascii="Times New Roman" w:hAnsi="Times New Roman"/>
              <w:i/>
              <w:sz w:val="24"/>
              <w:vertAlign w:val="subscript"/>
            </w:rPr>
          </w:rPrChange>
        </w:rPr>
        <w:t>m</w:t>
      </w:r>
      <w:r w:rsidRPr="00E5054D">
        <w:rPr>
          <w:rFonts w:ascii="Times New Roman" w:hAnsi="Times New Roman"/>
          <w:sz w:val="24"/>
          <w:lang w:val="en-GB"/>
          <w:rPrChange w:id="777" w:author="Hong Je-Woo" w:date="2018-09-27T04:31:00Z">
            <w:rPr>
              <w:rFonts w:ascii="Times New Roman" w:hAnsi="Times New Roman"/>
              <w:sz w:val="24"/>
            </w:rPr>
          </w:rPrChange>
        </w:rPr>
        <w:t xml:space="preserve"> is the measurement height from the ground, and </w:t>
      </w:r>
      <w:r w:rsidRPr="00E5054D">
        <w:rPr>
          <w:rFonts w:ascii="Times New Roman" w:hAnsi="Times New Roman"/>
          <w:i/>
          <w:sz w:val="24"/>
          <w:lang w:val="en-GB"/>
          <w:rPrChange w:id="778"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779" w:author="Hong Je-Woo" w:date="2018-09-27T04:31:00Z">
            <w:rPr>
              <w:rFonts w:ascii="Times New Roman" w:hAnsi="Times New Roman"/>
              <w:i/>
              <w:sz w:val="24"/>
              <w:vertAlign w:val="subscript"/>
            </w:rPr>
          </w:rPrChange>
        </w:rPr>
        <w:t>d</w:t>
      </w:r>
      <w:r w:rsidRPr="00E5054D">
        <w:rPr>
          <w:rFonts w:ascii="Times New Roman" w:hAnsi="Times New Roman"/>
          <w:sz w:val="24"/>
          <w:lang w:val="en-GB"/>
          <w:rPrChange w:id="780" w:author="Hong Je-Woo" w:date="2018-09-27T04:31:00Z">
            <w:rPr>
              <w:rFonts w:ascii="Times New Roman" w:hAnsi="Times New Roman"/>
              <w:sz w:val="24"/>
            </w:rPr>
          </w:rPrChange>
        </w:rPr>
        <w:t xml:space="preserve">, </w:t>
      </w:r>
      <w:r w:rsidRPr="00E5054D">
        <w:rPr>
          <w:rFonts w:ascii="Times New Roman" w:hAnsi="Times New Roman"/>
          <w:i/>
          <w:sz w:val="24"/>
          <w:lang w:val="en-GB"/>
          <w:rPrChange w:id="781" w:author="Hong Je-Woo" w:date="2018-09-27T04:31:00Z">
            <w:rPr>
              <w:rFonts w:ascii="Times New Roman" w:hAnsi="Times New Roman"/>
              <w:i/>
              <w:sz w:val="24"/>
            </w:rPr>
          </w:rPrChange>
        </w:rPr>
        <w:t>L</w:t>
      </w:r>
      <w:r w:rsidRPr="00E5054D">
        <w:rPr>
          <w:rFonts w:ascii="Times New Roman" w:hAnsi="Times New Roman"/>
          <w:sz w:val="24"/>
          <w:lang w:val="en-GB"/>
          <w:rPrChange w:id="782" w:author="Hong Je-Woo" w:date="2018-09-27T04:31:00Z">
            <w:rPr>
              <w:rFonts w:ascii="Times New Roman" w:hAnsi="Times New Roman"/>
              <w:sz w:val="24"/>
            </w:rPr>
          </w:rPrChange>
        </w:rPr>
        <w:t xml:space="preserve">, </w:t>
      </w:r>
      <w:r w:rsidRPr="00E5054D">
        <w:rPr>
          <w:rFonts w:ascii="Times New Roman" w:hAnsi="Times New Roman"/>
          <w:i/>
          <w:sz w:val="24"/>
          <w:lang w:val="en-GB"/>
          <w:rPrChange w:id="783" w:author="Hong Je-Woo" w:date="2018-09-27T04:31:00Z">
            <w:rPr>
              <w:rFonts w:ascii="Times New Roman" w:hAnsi="Times New Roman"/>
              <w:i/>
              <w:sz w:val="24"/>
            </w:rPr>
          </w:rPrChange>
        </w:rPr>
        <w:t>u</w:t>
      </w:r>
      <w:r w:rsidRPr="00E5054D">
        <w:rPr>
          <w:rFonts w:ascii="Times New Roman" w:hAnsi="Times New Roman"/>
          <w:i/>
          <w:sz w:val="24"/>
          <w:vertAlign w:val="subscript"/>
          <w:lang w:val="en-GB"/>
          <w:rPrChange w:id="784"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785" w:author="Hong Je-Woo" w:date="2018-09-27T04:31:00Z">
            <w:rPr>
              <w:rFonts w:ascii="Times New Roman" w:hAnsi="Times New Roman"/>
              <w:sz w:val="24"/>
            </w:rPr>
          </w:rPrChange>
        </w:rPr>
        <w:t xml:space="preserve">, </w:t>
      </w:r>
      <w:r w:rsidRPr="00E5054D">
        <w:rPr>
          <w:rFonts w:ascii="Times New Roman" w:hAnsi="Times New Roman"/>
          <w:i/>
          <w:sz w:val="24"/>
          <w:lang w:val="en-GB"/>
          <w:rPrChange w:id="786" w:author="Hong Je-Woo" w:date="2018-09-27T04:31:00Z">
            <w:rPr>
              <w:rFonts w:ascii="Times New Roman" w:hAnsi="Times New Roman"/>
              <w:i/>
              <w:sz w:val="24"/>
            </w:rPr>
          </w:rPrChange>
        </w:rPr>
        <w:t>w</w:t>
      </w:r>
      <w:r w:rsidRPr="00E5054D">
        <w:rPr>
          <w:rFonts w:ascii="Times New Roman" w:hAnsi="Times New Roman"/>
          <w:sz w:val="24"/>
          <w:lang w:val="en-GB"/>
          <w:rPrChange w:id="787" w:author="Hong Je-Woo" w:date="2018-09-27T04:31:00Z">
            <w:rPr>
              <w:rFonts w:ascii="Times New Roman" w:hAnsi="Times New Roman"/>
              <w:sz w:val="24"/>
            </w:rPr>
          </w:rPrChange>
        </w:rPr>
        <w:t xml:space="preserve">, </w:t>
      </w:r>
      <w:r w:rsidRPr="00E5054D">
        <w:rPr>
          <w:rFonts w:ascii="Times New Roman" w:hAnsi="Times New Roman"/>
          <w:i/>
          <w:sz w:val="24"/>
          <w:lang w:val="en-GB"/>
          <w:rPrChange w:id="788" w:author="Hong Je-Woo" w:date="2018-09-27T04:31:00Z">
            <w:rPr>
              <w:rFonts w:ascii="Times New Roman" w:hAnsi="Times New Roman"/>
              <w:i/>
              <w:sz w:val="24"/>
            </w:rPr>
          </w:rPrChange>
        </w:rPr>
        <w:t>θ</w:t>
      </w:r>
      <w:r w:rsidRPr="00E5054D">
        <w:rPr>
          <w:rFonts w:ascii="Times New Roman" w:hAnsi="Times New Roman"/>
          <w:i/>
          <w:sz w:val="24"/>
          <w:vertAlign w:val="subscript"/>
          <w:lang w:val="en-GB"/>
          <w:rPrChange w:id="789" w:author="Hong Je-Woo" w:date="2018-09-27T04:31:00Z">
            <w:rPr>
              <w:rFonts w:ascii="Times New Roman" w:hAnsi="Times New Roman"/>
              <w:i/>
              <w:sz w:val="24"/>
              <w:vertAlign w:val="subscript"/>
            </w:rPr>
          </w:rPrChange>
        </w:rPr>
        <w:t>v</w:t>
      </w:r>
      <w:r w:rsidRPr="00E5054D">
        <w:rPr>
          <w:rFonts w:ascii="Times New Roman" w:hAnsi="Times New Roman"/>
          <w:sz w:val="24"/>
          <w:lang w:val="en-GB"/>
          <w:rPrChange w:id="790" w:author="Hong Je-Woo" w:date="2018-09-27T04:31:00Z">
            <w:rPr>
              <w:rFonts w:ascii="Times New Roman" w:hAnsi="Times New Roman"/>
              <w:sz w:val="24"/>
            </w:rPr>
          </w:rPrChange>
        </w:rPr>
        <w:t xml:space="preserve">, </w:t>
      </w:r>
      <w:r w:rsidRPr="00E5054D">
        <w:rPr>
          <w:rFonts w:ascii="Times New Roman" w:hAnsi="Times New Roman"/>
          <w:i/>
          <w:sz w:val="24"/>
          <w:lang w:val="en-GB"/>
          <w:rPrChange w:id="791" w:author="Hong Je-Woo" w:date="2018-09-27T04:31:00Z">
            <w:rPr>
              <w:rFonts w:ascii="Times New Roman" w:hAnsi="Times New Roman"/>
              <w:i/>
              <w:sz w:val="24"/>
            </w:rPr>
          </w:rPrChange>
        </w:rPr>
        <w:t>k</w:t>
      </w:r>
      <w:r w:rsidRPr="00E5054D">
        <w:rPr>
          <w:rFonts w:ascii="Times New Roman" w:hAnsi="Times New Roman"/>
          <w:sz w:val="24"/>
          <w:lang w:val="en-GB"/>
          <w:rPrChange w:id="792"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793" w:author="Hong Je-Woo" w:date="2018-09-27T04:31:00Z">
            <w:rPr>
              <w:rFonts w:ascii="Times New Roman" w:hAnsi="Times New Roman"/>
              <w:i/>
              <w:sz w:val="24"/>
            </w:rPr>
          </w:rPrChange>
        </w:rPr>
        <w:t>g</w:t>
      </w:r>
      <w:r w:rsidRPr="00E5054D">
        <w:rPr>
          <w:rFonts w:ascii="Times New Roman" w:hAnsi="Times New Roman"/>
          <w:sz w:val="24"/>
          <w:lang w:val="en-GB"/>
          <w:rPrChange w:id="794" w:author="Hong Je-Woo" w:date="2018-09-27T04:31:00Z">
            <w:rPr>
              <w:rFonts w:ascii="Times New Roman" w:hAnsi="Times New Roman"/>
              <w:sz w:val="24"/>
            </w:rPr>
          </w:rPrChange>
        </w:rPr>
        <w:t xml:space="preserve"> are the zero-plane displacement height by 45° intervals (Hong and Hong, 2016), the Obukhov length, friction velocity, vertical wind speed, virtual temperature replaced with sonic temperature, von Kármán constant (=</w:t>
      </w:r>
      <w:ins w:id="795" w:author="Hong Je-Woo" w:date="2018-09-27T04:31:00Z">
        <w:r w:rsidR="00335B6E" w:rsidRPr="00E5054D">
          <w:rPr>
            <w:rFonts w:ascii="Times New Roman" w:eastAsia="맑은 고딕" w:hAnsi="Times New Roman" w:cs="Times New Roman"/>
            <w:sz w:val="24"/>
            <w:szCs w:val="24"/>
            <w:lang w:val="en-GB"/>
          </w:rPr>
          <w:t xml:space="preserve"> </w:t>
        </w:r>
      </w:ins>
      <w:r w:rsidRPr="00E5054D">
        <w:rPr>
          <w:rFonts w:ascii="Times New Roman" w:hAnsi="Times New Roman"/>
          <w:sz w:val="24"/>
          <w:lang w:val="en-GB"/>
          <w:rPrChange w:id="796" w:author="Hong Je-Woo" w:date="2018-09-27T04:31:00Z">
            <w:rPr>
              <w:rFonts w:ascii="Times New Roman" w:hAnsi="Times New Roman"/>
              <w:sz w:val="24"/>
            </w:rPr>
          </w:rPrChange>
        </w:rPr>
        <w:t>0.4), and gravitational acceleration (=</w:t>
      </w:r>
      <w:ins w:id="797" w:author="Hong Je-Woo" w:date="2018-09-27T04:31:00Z">
        <w:r w:rsidR="00335B6E" w:rsidRPr="00E5054D">
          <w:rPr>
            <w:rFonts w:ascii="Times New Roman" w:eastAsia="맑은 고딕" w:hAnsi="Times New Roman" w:cs="Times New Roman"/>
            <w:sz w:val="24"/>
            <w:szCs w:val="24"/>
            <w:lang w:val="en-GB"/>
          </w:rPr>
          <w:t xml:space="preserve"> </w:t>
        </w:r>
      </w:ins>
      <w:r w:rsidRPr="00E5054D">
        <w:rPr>
          <w:rFonts w:ascii="Times New Roman" w:hAnsi="Times New Roman"/>
          <w:sz w:val="24"/>
          <w:lang w:val="en-GB"/>
          <w:rPrChange w:id="798" w:author="Hong Je-Woo" w:date="2018-09-27T04:31:00Z">
            <w:rPr>
              <w:rFonts w:ascii="Times New Roman" w:hAnsi="Times New Roman"/>
              <w:sz w:val="24"/>
            </w:rPr>
          </w:rPrChange>
        </w:rPr>
        <w:t>9.821 m s</w:t>
      </w:r>
      <w:r w:rsidRPr="00E5054D">
        <w:rPr>
          <w:rFonts w:ascii="Times New Roman" w:hAnsi="Times New Roman"/>
          <w:sz w:val="24"/>
          <w:vertAlign w:val="superscript"/>
          <w:lang w:val="en-GB"/>
          <w:rPrChange w:id="799"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800" w:author="Hong Je-Woo" w:date="2018-09-27T04:31:00Z">
            <w:rPr>
              <w:rFonts w:ascii="Times New Roman" w:hAnsi="Times New Roman"/>
              <w:sz w:val="24"/>
            </w:rPr>
          </w:rPrChange>
        </w:rPr>
        <w:t xml:space="preserve">), respectively. An overbar denotes the temporal mean, while </w:t>
      </w:r>
      <w:ins w:id="801" w:author="Hong Je-Woo" w:date="2018-09-27T04:31:00Z">
        <w:r w:rsidR="00335B6E" w:rsidRPr="00E5054D">
          <w:rPr>
            <w:rFonts w:ascii="Times New Roman" w:eastAsia="Times New Roman" w:hAnsi="Times New Roman" w:cs="Times New Roman"/>
            <w:sz w:val="24"/>
            <w:szCs w:val="24"/>
            <w:lang w:val="en-GB"/>
          </w:rPr>
          <w:t xml:space="preserve">the </w:t>
        </w:r>
      </w:ins>
      <w:r w:rsidRPr="00E5054D">
        <w:rPr>
          <w:rFonts w:ascii="Times New Roman" w:hAnsi="Times New Roman"/>
          <w:sz w:val="24"/>
          <w:lang w:val="en-GB"/>
          <w:rPrChange w:id="802" w:author="Hong Je-Woo" w:date="2018-09-27T04:31:00Z">
            <w:rPr>
              <w:rFonts w:ascii="Times New Roman" w:hAnsi="Times New Roman"/>
              <w:sz w:val="24"/>
            </w:rPr>
          </w:rPrChange>
        </w:rPr>
        <w:t xml:space="preserve">prime symbol </w:t>
      </w:r>
      <w:del w:id="803" w:author="Hong Je-Woo" w:date="2018-09-27T04:31:00Z">
        <w:r w:rsidRPr="007E5D70">
          <w:rPr>
            <w:rFonts w:ascii="Times New Roman" w:eastAsia="Times New Roman" w:hAnsi="Times New Roman" w:cs="Times New Roman"/>
            <w:sz w:val="24"/>
            <w:szCs w:val="24"/>
          </w:rPr>
          <w:delText>denote</w:delText>
        </w:r>
      </w:del>
      <w:ins w:id="804" w:author="Hong Je-Woo" w:date="2018-09-27T04:31:00Z">
        <w:r w:rsidRPr="00E5054D">
          <w:rPr>
            <w:rFonts w:ascii="Times New Roman" w:eastAsia="Times New Roman" w:hAnsi="Times New Roman" w:cs="Times New Roman"/>
            <w:sz w:val="24"/>
            <w:szCs w:val="24"/>
            <w:lang w:val="en-GB"/>
          </w:rPr>
          <w:t>denote</w:t>
        </w:r>
        <w:r w:rsidR="00302F7A" w:rsidRPr="00E5054D">
          <w:rPr>
            <w:rFonts w:ascii="Times New Roman" w:hAnsi="Times New Roman" w:cs="Times New Roman"/>
            <w:sz w:val="24"/>
            <w:szCs w:val="24"/>
            <w:lang w:val="en-GB"/>
          </w:rPr>
          <w:t>s</w:t>
        </w:r>
        <w:r w:rsidRPr="00E5054D">
          <w:rPr>
            <w:rFonts w:ascii="Times New Roman" w:eastAsia="Times New Roman" w:hAnsi="Times New Roman" w:cs="Times New Roman"/>
            <w:sz w:val="24"/>
            <w:szCs w:val="24"/>
            <w:lang w:val="en-GB"/>
          </w:rPr>
          <w:t xml:space="preserve"> </w:t>
        </w:r>
        <w:r w:rsidR="00335B6E" w:rsidRPr="00E5054D">
          <w:rPr>
            <w:rFonts w:ascii="Times New Roman" w:eastAsia="Times New Roman" w:hAnsi="Times New Roman" w:cs="Times New Roman"/>
            <w:sz w:val="24"/>
            <w:szCs w:val="24"/>
            <w:lang w:val="en-GB"/>
          </w:rPr>
          <w:t>a</w:t>
        </w:r>
      </w:ins>
      <w:r w:rsidR="00335B6E" w:rsidRPr="00E5054D">
        <w:rPr>
          <w:rFonts w:ascii="Times New Roman" w:hAnsi="Times New Roman"/>
          <w:sz w:val="24"/>
          <w:lang w:val="en-GB"/>
          <w:rPrChange w:id="805" w:author="Hong Je-Woo" w:date="2018-09-27T04:31:00Z">
            <w:rPr>
              <w:rFonts w:ascii="Times New Roman" w:hAnsi="Times New Roman"/>
              <w:sz w:val="24"/>
            </w:rPr>
          </w:rPrChange>
        </w:rPr>
        <w:t xml:space="preserve"> </w:t>
      </w:r>
      <w:r w:rsidRPr="00E5054D">
        <w:rPr>
          <w:rFonts w:ascii="Times New Roman" w:hAnsi="Times New Roman"/>
          <w:sz w:val="24"/>
          <w:lang w:val="en-GB"/>
          <w:rPrChange w:id="806" w:author="Hong Je-Woo" w:date="2018-09-27T04:31:00Z">
            <w:rPr>
              <w:rFonts w:ascii="Times New Roman" w:hAnsi="Times New Roman"/>
              <w:sz w:val="24"/>
            </w:rPr>
          </w:rPrChange>
        </w:rPr>
        <w:t xml:space="preserve">perturbation from the mean. The estimated </w:t>
      </w:r>
      <w:r w:rsidRPr="00E5054D">
        <w:rPr>
          <w:rFonts w:ascii="Times New Roman" w:hAnsi="Times New Roman"/>
          <w:i/>
          <w:sz w:val="24"/>
          <w:lang w:val="en-GB"/>
          <w:rPrChange w:id="807" w:author="Hong Je-Woo" w:date="2018-09-27T04:31:00Z">
            <w:rPr>
              <w:rFonts w:ascii="Times New Roman" w:hAnsi="Times New Roman"/>
              <w:i/>
              <w:sz w:val="24"/>
            </w:rPr>
          </w:rPrChange>
        </w:rPr>
        <w:t>ζ</w:t>
      </w:r>
      <w:r w:rsidRPr="00E5054D">
        <w:rPr>
          <w:rFonts w:ascii="Times New Roman" w:hAnsi="Times New Roman"/>
          <w:sz w:val="24"/>
          <w:lang w:val="en-GB"/>
          <w:rPrChange w:id="808" w:author="Hong Je-Woo" w:date="2018-09-27T04:31:00Z">
            <w:rPr>
              <w:rFonts w:ascii="Times New Roman" w:hAnsi="Times New Roman"/>
              <w:sz w:val="24"/>
            </w:rPr>
          </w:rPrChange>
        </w:rPr>
        <w:t xml:space="preserve"> is divided into four categories: stable (</w:t>
      </w:r>
      <w:r w:rsidRPr="00E5054D">
        <w:rPr>
          <w:rFonts w:ascii="Times New Roman" w:hAnsi="Times New Roman"/>
          <w:i/>
          <w:sz w:val="24"/>
          <w:lang w:val="en-GB"/>
          <w:rPrChange w:id="809" w:author="Hong Je-Woo" w:date="2018-09-27T04:31:00Z">
            <w:rPr>
              <w:rFonts w:ascii="Times New Roman" w:hAnsi="Times New Roman"/>
              <w:i/>
              <w:sz w:val="24"/>
            </w:rPr>
          </w:rPrChange>
        </w:rPr>
        <w:t>ζ</w:t>
      </w:r>
      <w:del w:id="810" w:author="Hong Je-Woo" w:date="2018-09-27T04:31:00Z">
        <w:r w:rsidRPr="007E5D70">
          <w:rPr>
            <w:rFonts w:ascii="Times New Roman" w:eastAsia="맑은 고딕" w:hAnsi="Times New Roman" w:cs="Times New Roman"/>
            <w:sz w:val="24"/>
            <w:szCs w:val="24"/>
          </w:rPr>
          <w:delText>&gt;</w:delText>
        </w:r>
      </w:del>
      <w:ins w:id="811" w:author="Hong Je-Woo" w:date="2018-09-27T04:31:00Z">
        <w:r w:rsidR="00335B6E" w:rsidRPr="00E5054D">
          <w:rPr>
            <w:rFonts w:ascii="Times New Roman" w:eastAsia="맑은 고딕" w:hAnsi="Times New Roman" w:cs="Times New Roman"/>
            <w:i/>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ins>
      <w:r w:rsidRPr="00E5054D">
        <w:rPr>
          <w:rFonts w:ascii="Times New Roman" w:hAnsi="Times New Roman"/>
          <w:sz w:val="24"/>
          <w:lang w:val="en-GB"/>
          <w:rPrChange w:id="812" w:author="Hong Je-Woo" w:date="2018-09-27T04:31:00Z">
            <w:rPr>
              <w:rFonts w:ascii="Times New Roman" w:hAnsi="Times New Roman"/>
              <w:sz w:val="24"/>
            </w:rPr>
          </w:rPrChange>
        </w:rPr>
        <w:t>0.1), near-neutral (0.1</w:t>
      </w:r>
      <w:del w:id="813" w:author="Hong Je-Woo" w:date="2018-09-27T04:31:00Z">
        <w:r w:rsidRPr="007E5D70">
          <w:rPr>
            <w:rFonts w:ascii="Times New Roman" w:eastAsia="맑은 고딕" w:hAnsi="Times New Roman" w:cs="Times New Roman"/>
            <w:sz w:val="24"/>
            <w:szCs w:val="24"/>
          </w:rPr>
          <w:delText>&gt;</w:delText>
        </w:r>
      </w:del>
      <w:ins w:id="814" w:author="Hong Je-Woo" w:date="2018-09-27T04:31:00Z">
        <w:r w:rsidR="00335B6E" w:rsidRPr="00E5054D">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ins>
      <w:r w:rsidRPr="00E5054D">
        <w:rPr>
          <w:rFonts w:ascii="Times New Roman" w:hAnsi="Times New Roman"/>
          <w:i/>
          <w:sz w:val="24"/>
          <w:lang w:val="en-GB"/>
          <w:rPrChange w:id="815" w:author="Hong Je-Woo" w:date="2018-09-27T04:31:00Z">
            <w:rPr>
              <w:rFonts w:ascii="Times New Roman" w:hAnsi="Times New Roman"/>
              <w:i/>
              <w:sz w:val="24"/>
            </w:rPr>
          </w:rPrChange>
        </w:rPr>
        <w:t>ζ</w:t>
      </w:r>
      <w:del w:id="816" w:author="Hong Je-Woo" w:date="2018-09-27T04:31:00Z">
        <w:r w:rsidRPr="007E5D70">
          <w:rPr>
            <w:rFonts w:ascii="Times New Roman" w:eastAsia="맑은 고딕" w:hAnsi="Times New Roman" w:cs="Times New Roman"/>
            <w:sz w:val="24"/>
            <w:szCs w:val="24"/>
          </w:rPr>
          <w:delText>&gt;</w:delText>
        </w:r>
        <w:r>
          <w:rPr>
            <w:rFonts w:ascii="Times New Roman" w:eastAsia="Times New Roman" w:hAnsi="Times New Roman" w:cs="Times New Roman"/>
            <w:sz w:val="24"/>
            <w:szCs w:val="24"/>
          </w:rPr>
          <w:delText>–</w:delText>
        </w:r>
      </w:del>
      <w:ins w:id="817" w:author="Hong Je-Woo" w:date="2018-09-27T04:31:00Z">
        <w:r w:rsidR="00335B6E" w:rsidRPr="00E5054D">
          <w:rPr>
            <w:rFonts w:ascii="Times New Roman" w:eastAsia="맑은 고딕" w:hAnsi="Times New Roman" w:cs="Times New Roman"/>
            <w:i/>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r w:rsidRPr="00E5054D">
          <w:rPr>
            <w:rFonts w:ascii="Times New Roman" w:eastAsia="Times New Roman" w:hAnsi="Times New Roman" w:cs="Times New Roman"/>
            <w:sz w:val="24"/>
            <w:szCs w:val="24"/>
            <w:lang w:val="en-GB"/>
          </w:rPr>
          <w:t>–</w:t>
        </w:r>
      </w:ins>
      <w:r w:rsidRPr="00E5054D">
        <w:rPr>
          <w:rFonts w:ascii="Times New Roman" w:hAnsi="Times New Roman"/>
          <w:sz w:val="24"/>
          <w:lang w:val="en-GB"/>
          <w:rPrChange w:id="818" w:author="Hong Je-Woo" w:date="2018-09-27T04:31:00Z">
            <w:rPr>
              <w:rFonts w:ascii="Times New Roman" w:hAnsi="Times New Roman"/>
              <w:sz w:val="24"/>
            </w:rPr>
          </w:rPrChange>
        </w:rPr>
        <w:t>0.1), unstable (–0.1</w:t>
      </w:r>
      <w:del w:id="819" w:author="Hong Je-Woo" w:date="2018-09-27T04:31:00Z">
        <w:r w:rsidRPr="007E5D70">
          <w:rPr>
            <w:rFonts w:ascii="Times New Roman" w:eastAsia="맑은 고딕" w:hAnsi="Times New Roman" w:cs="Times New Roman"/>
            <w:sz w:val="24"/>
            <w:szCs w:val="24"/>
          </w:rPr>
          <w:delText>&gt;</w:delText>
        </w:r>
      </w:del>
      <w:ins w:id="820" w:author="Hong Je-Woo" w:date="2018-09-27T04:31:00Z">
        <w:r w:rsidR="00335B6E" w:rsidRPr="00E5054D">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ins>
      <w:r w:rsidRPr="00E5054D">
        <w:rPr>
          <w:rFonts w:ascii="Times New Roman" w:hAnsi="Times New Roman"/>
          <w:i/>
          <w:sz w:val="24"/>
          <w:lang w:val="en-GB"/>
          <w:rPrChange w:id="821" w:author="Hong Je-Woo" w:date="2018-09-27T04:31:00Z">
            <w:rPr>
              <w:rFonts w:ascii="Times New Roman" w:hAnsi="Times New Roman"/>
              <w:i/>
              <w:sz w:val="24"/>
            </w:rPr>
          </w:rPrChange>
        </w:rPr>
        <w:t>ζ</w:t>
      </w:r>
      <w:del w:id="822" w:author="Hong Je-Woo" w:date="2018-09-27T04:31:00Z">
        <w:r w:rsidRPr="007E5D70">
          <w:rPr>
            <w:rFonts w:ascii="Times New Roman" w:eastAsia="맑은 고딕" w:hAnsi="Times New Roman" w:cs="Times New Roman"/>
            <w:sz w:val="24"/>
            <w:szCs w:val="24"/>
          </w:rPr>
          <w:delText>&gt;</w:delText>
        </w:r>
        <w:r>
          <w:rPr>
            <w:rFonts w:ascii="Times New Roman" w:eastAsia="Times New Roman" w:hAnsi="Times New Roman" w:cs="Times New Roman"/>
            <w:sz w:val="24"/>
            <w:szCs w:val="24"/>
          </w:rPr>
          <w:delText>–</w:delText>
        </w:r>
      </w:del>
      <w:ins w:id="823" w:author="Hong Je-Woo" w:date="2018-09-27T04:31:00Z">
        <w:r w:rsidR="00335B6E" w:rsidRPr="00E5054D">
          <w:rPr>
            <w:rFonts w:ascii="Times New Roman" w:eastAsia="맑은 고딕" w:hAnsi="Times New Roman" w:cs="Times New Roman"/>
            <w:i/>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r w:rsidRPr="00E5054D">
          <w:rPr>
            <w:rFonts w:ascii="Times New Roman" w:eastAsia="Times New Roman" w:hAnsi="Times New Roman" w:cs="Times New Roman"/>
            <w:sz w:val="24"/>
            <w:szCs w:val="24"/>
            <w:lang w:val="en-GB"/>
          </w:rPr>
          <w:t>–</w:t>
        </w:r>
      </w:ins>
      <w:r w:rsidRPr="00E5054D">
        <w:rPr>
          <w:rFonts w:ascii="Times New Roman" w:hAnsi="Times New Roman"/>
          <w:sz w:val="24"/>
          <w:lang w:val="en-GB"/>
          <w:rPrChange w:id="824" w:author="Hong Je-Woo" w:date="2018-09-27T04:31:00Z">
            <w:rPr>
              <w:rFonts w:ascii="Times New Roman" w:hAnsi="Times New Roman"/>
              <w:sz w:val="24"/>
            </w:rPr>
          </w:rPrChange>
        </w:rPr>
        <w:t>0.5), and strongly unstable (–0.5</w:t>
      </w:r>
      <w:del w:id="825" w:author="Hong Je-Woo" w:date="2018-09-27T04:31:00Z">
        <w:r w:rsidRPr="007E5D70">
          <w:rPr>
            <w:rFonts w:ascii="Times New Roman" w:eastAsia="맑은 고딕" w:hAnsi="Times New Roman" w:cs="Times New Roman"/>
            <w:sz w:val="24"/>
            <w:szCs w:val="24"/>
          </w:rPr>
          <w:delText>&gt;</w:delText>
        </w:r>
      </w:del>
      <w:ins w:id="826" w:author="Hong Je-Woo" w:date="2018-09-27T04:31:00Z">
        <w:r w:rsidR="00335B6E" w:rsidRPr="00E5054D">
          <w:rPr>
            <w:rFonts w:ascii="Times New Roman" w:eastAsia="맑은 고딕" w:hAnsi="Times New Roman" w:cs="Times New Roman"/>
            <w:sz w:val="24"/>
            <w:szCs w:val="24"/>
            <w:lang w:val="en-GB"/>
          </w:rPr>
          <w:t xml:space="preserve"> </w:t>
        </w:r>
        <w:r w:rsidRPr="00E5054D">
          <w:rPr>
            <w:rFonts w:ascii="Times New Roman" w:eastAsia="맑은 고딕" w:hAnsi="Times New Roman" w:cs="Times New Roman"/>
            <w:sz w:val="24"/>
            <w:szCs w:val="24"/>
            <w:lang w:val="en-GB"/>
          </w:rPr>
          <w:t>&gt;</w:t>
        </w:r>
        <w:r w:rsidR="00335B6E" w:rsidRPr="00E5054D">
          <w:rPr>
            <w:rFonts w:ascii="Times New Roman" w:eastAsia="맑은 고딕" w:hAnsi="Times New Roman" w:cs="Times New Roman"/>
            <w:sz w:val="24"/>
            <w:szCs w:val="24"/>
            <w:lang w:val="en-GB"/>
          </w:rPr>
          <w:t xml:space="preserve"> </w:t>
        </w:r>
      </w:ins>
      <w:r w:rsidRPr="00E5054D">
        <w:rPr>
          <w:rFonts w:ascii="Times New Roman" w:hAnsi="Times New Roman"/>
          <w:i/>
          <w:sz w:val="24"/>
          <w:lang w:val="en-GB"/>
          <w:rPrChange w:id="827" w:author="Hong Je-Woo" w:date="2018-09-27T04:31:00Z">
            <w:rPr>
              <w:rFonts w:ascii="Times New Roman" w:hAnsi="Times New Roman"/>
              <w:i/>
              <w:sz w:val="24"/>
            </w:rPr>
          </w:rPrChange>
        </w:rPr>
        <w:t>ζ</w:t>
      </w:r>
      <w:r w:rsidRPr="00E5054D">
        <w:rPr>
          <w:rFonts w:ascii="Times New Roman" w:hAnsi="Times New Roman"/>
          <w:sz w:val="24"/>
          <w:lang w:val="en-GB"/>
          <w:rPrChange w:id="828" w:author="Hong Je-Woo" w:date="2018-09-27T04:31:00Z">
            <w:rPr>
              <w:rFonts w:ascii="Times New Roman" w:hAnsi="Times New Roman"/>
              <w:sz w:val="24"/>
            </w:rPr>
          </w:rPrChange>
        </w:rPr>
        <w:t xml:space="preserve">). The normalized standard deviations of </w:t>
      </w:r>
      <w:r w:rsidRPr="00E5054D">
        <w:rPr>
          <w:rFonts w:ascii="Times New Roman" w:hAnsi="Times New Roman"/>
          <w:i/>
          <w:sz w:val="24"/>
          <w:lang w:val="en-GB"/>
          <w:rPrChange w:id="829" w:author="Hong Je-Woo" w:date="2018-09-27T04:31:00Z">
            <w:rPr>
              <w:rFonts w:ascii="Times New Roman" w:hAnsi="Times New Roman"/>
              <w:i/>
              <w:sz w:val="24"/>
            </w:rPr>
          </w:rPrChange>
        </w:rPr>
        <w:t>w</w:t>
      </w:r>
      <w:r w:rsidRPr="00E5054D">
        <w:rPr>
          <w:rFonts w:ascii="Times New Roman" w:hAnsi="Times New Roman"/>
          <w:sz w:val="24"/>
          <w:lang w:val="en-GB"/>
          <w:rPrChange w:id="830" w:author="Hong Je-Woo" w:date="2018-09-27T04:31:00Z">
            <w:rPr>
              <w:rFonts w:ascii="Times New Roman" w:hAnsi="Times New Roman"/>
              <w:sz w:val="24"/>
            </w:rPr>
          </w:rPrChange>
        </w:rPr>
        <w:t xml:space="preserve"> (</w:t>
      </w:r>
      <w:r w:rsidRPr="00E5054D">
        <w:rPr>
          <w:rFonts w:ascii="Times New Roman" w:hAnsi="Times New Roman"/>
          <w:i/>
          <w:sz w:val="24"/>
          <w:lang w:val="en-GB"/>
          <w:rPrChange w:id="831" w:author="Hong Je-Woo" w:date="2018-09-27T04:31:00Z">
            <w:rPr>
              <w:rFonts w:ascii="Times New Roman" w:hAnsi="Times New Roman"/>
              <w:i/>
              <w:sz w:val="24"/>
            </w:rPr>
          </w:rPrChange>
        </w:rPr>
        <w:t>Φ</w:t>
      </w:r>
      <w:r w:rsidRPr="00E5054D">
        <w:rPr>
          <w:rFonts w:ascii="Times New Roman" w:hAnsi="Times New Roman"/>
          <w:i/>
          <w:sz w:val="24"/>
          <w:vertAlign w:val="subscript"/>
          <w:lang w:val="en-GB"/>
          <w:rPrChange w:id="832" w:author="Hong Je-Woo" w:date="2018-09-27T04:31:00Z">
            <w:rPr>
              <w:rFonts w:ascii="Times New Roman" w:hAnsi="Times New Roman"/>
              <w:i/>
              <w:sz w:val="24"/>
              <w:vertAlign w:val="subscript"/>
            </w:rPr>
          </w:rPrChange>
        </w:rPr>
        <w:t>w</w:t>
      </w:r>
      <w:r w:rsidRPr="00E5054D">
        <w:rPr>
          <w:rFonts w:ascii="Times New Roman" w:hAnsi="Times New Roman"/>
          <w:sz w:val="24"/>
          <w:lang w:val="en-GB"/>
          <w:rPrChange w:id="833" w:author="Hong Je-Woo" w:date="2018-09-27T04:31:00Z">
            <w:rPr>
              <w:rFonts w:ascii="Times New Roman" w:hAnsi="Times New Roman"/>
              <w:sz w:val="24"/>
            </w:rPr>
          </w:rPrChange>
        </w:rPr>
        <w:t>) and temperature (</w:t>
      </w:r>
      <w:r w:rsidRPr="00E5054D">
        <w:rPr>
          <w:rFonts w:ascii="Times New Roman" w:hAnsi="Times New Roman"/>
          <w:i/>
          <w:sz w:val="24"/>
          <w:lang w:val="en-GB"/>
          <w:rPrChange w:id="834" w:author="Hong Je-Woo" w:date="2018-09-27T04:31:00Z">
            <w:rPr>
              <w:rFonts w:ascii="Times New Roman" w:hAnsi="Times New Roman"/>
              <w:i/>
              <w:sz w:val="24"/>
            </w:rPr>
          </w:rPrChange>
        </w:rPr>
        <w:t>Φ</w:t>
      </w:r>
      <w:r w:rsidRPr="00E5054D">
        <w:rPr>
          <w:rFonts w:ascii="Times New Roman" w:hAnsi="Times New Roman"/>
          <w:i/>
          <w:sz w:val="24"/>
          <w:vertAlign w:val="subscript"/>
          <w:lang w:val="en-GB"/>
          <w:rPrChange w:id="835" w:author="Hong Je-Woo" w:date="2018-09-27T04:31:00Z">
            <w:rPr>
              <w:rFonts w:ascii="Times New Roman" w:hAnsi="Times New Roman"/>
              <w:i/>
              <w:sz w:val="24"/>
              <w:vertAlign w:val="subscript"/>
            </w:rPr>
          </w:rPrChange>
        </w:rPr>
        <w:t>T</w:t>
      </w:r>
      <w:r w:rsidRPr="00E5054D">
        <w:rPr>
          <w:rFonts w:ascii="Times New Roman" w:hAnsi="Times New Roman"/>
          <w:sz w:val="24"/>
          <w:lang w:val="en-GB"/>
          <w:rPrChange w:id="836" w:author="Hong Je-Woo" w:date="2018-09-27T04:31:00Z">
            <w:rPr>
              <w:rFonts w:ascii="Times New Roman" w:hAnsi="Times New Roman"/>
              <w:sz w:val="24"/>
            </w:rPr>
          </w:rPrChange>
        </w:rPr>
        <w:t>) were tested to check the data quality and the turbulence characteristics:</w:t>
      </w:r>
    </w:p>
    <w:p w14:paraId="2E65B707" w14:textId="687052C0" w:rsidR="00B72C41" w:rsidRPr="00E5054D" w:rsidRDefault="00B72C41" w:rsidP="00B72C41">
      <w:pPr>
        <w:wordWrap/>
        <w:spacing w:line="480" w:lineRule="auto"/>
        <w:ind w:firstLine="357"/>
        <w:rPr>
          <w:rFonts w:ascii="Times New Roman" w:hAnsi="Times New Roman"/>
          <w:sz w:val="24"/>
          <w:lang w:val="en-GB"/>
          <w:rPrChange w:id="837" w:author="Hong Je-Woo" w:date="2018-09-27T04:31:00Z">
            <w:rPr>
              <w:rFonts w:ascii="Times New Roman" w:hAnsi="Times New Roman"/>
              <w:sz w:val="24"/>
            </w:rPr>
          </w:rPrChange>
        </w:rPr>
      </w:pPr>
      <w:r w:rsidRPr="00E5054D">
        <w:rPr>
          <w:rFonts w:ascii="Times New Roman" w:hAnsi="Times New Roman"/>
          <w:i/>
          <w:sz w:val="24"/>
          <w:lang w:val="en-GB"/>
          <w:rPrChange w:id="838" w:author="Hong Je-Woo" w:date="2018-09-27T04:31:00Z">
            <w:rPr>
              <w:rFonts w:ascii="Times New Roman" w:hAnsi="Times New Roman"/>
              <w:i/>
              <w:sz w:val="24"/>
            </w:rPr>
          </w:rPrChange>
        </w:rPr>
        <w:t>Φ</w:t>
      </w:r>
      <w:r w:rsidRPr="00E5054D">
        <w:rPr>
          <w:rFonts w:ascii="Times New Roman" w:hAnsi="Times New Roman"/>
          <w:i/>
          <w:sz w:val="24"/>
          <w:vertAlign w:val="subscript"/>
          <w:lang w:val="en-GB"/>
          <w:rPrChange w:id="839" w:author="Hong Je-Woo" w:date="2018-09-27T04:31:00Z">
            <w:rPr>
              <w:rFonts w:ascii="Times New Roman" w:hAnsi="Times New Roman"/>
              <w:i/>
              <w:sz w:val="24"/>
              <w:vertAlign w:val="subscript"/>
            </w:rPr>
          </w:rPrChange>
        </w:rPr>
        <w:t>w</w:t>
      </w:r>
      <w:r w:rsidRPr="00E5054D">
        <w:rPr>
          <w:rFonts w:ascii="Times New Roman" w:hAnsi="Times New Roman"/>
          <w:sz w:val="24"/>
          <w:lang w:val="en-GB"/>
          <w:rPrChange w:id="840" w:author="Hong Je-Woo" w:date="2018-09-27T04:31:00Z">
            <w:rPr>
              <w:rFonts w:ascii="Times New Roman" w:hAnsi="Times New Roman"/>
              <w:sz w:val="24"/>
            </w:rPr>
          </w:rPrChange>
        </w:rPr>
        <w:t xml:space="preserve"> = </w:t>
      </w:r>
      <w:r w:rsidRPr="00E5054D">
        <w:rPr>
          <w:rFonts w:ascii="Times New Roman" w:hAnsi="Times New Roman"/>
          <w:i/>
          <w:sz w:val="24"/>
          <w:lang w:val="en-GB"/>
          <w:rPrChange w:id="841"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842" w:author="Hong Je-Woo" w:date="2018-09-27T04:31:00Z">
            <w:rPr>
              <w:rFonts w:ascii="Times New Roman" w:hAnsi="Times New Roman"/>
              <w:i/>
              <w:sz w:val="24"/>
              <w:vertAlign w:val="subscript"/>
            </w:rPr>
          </w:rPrChange>
        </w:rPr>
        <w:t>w</w:t>
      </w:r>
      <w:r w:rsidRPr="00E5054D">
        <w:rPr>
          <w:rFonts w:ascii="Times New Roman" w:hAnsi="Times New Roman"/>
          <w:sz w:val="24"/>
          <w:lang w:val="en-GB"/>
          <w:rPrChange w:id="843" w:author="Hong Je-Woo" w:date="2018-09-27T04:31:00Z">
            <w:rPr>
              <w:rFonts w:ascii="Times New Roman" w:hAnsi="Times New Roman"/>
              <w:sz w:val="24"/>
            </w:rPr>
          </w:rPrChange>
        </w:rPr>
        <w:t>/</w:t>
      </w:r>
      <w:r w:rsidRPr="00E5054D">
        <w:rPr>
          <w:rFonts w:ascii="Times New Roman" w:hAnsi="Times New Roman"/>
          <w:i/>
          <w:sz w:val="24"/>
          <w:lang w:val="en-GB"/>
          <w:rPrChange w:id="844" w:author="Hong Je-Woo" w:date="2018-09-27T04:31:00Z">
            <w:rPr>
              <w:rFonts w:ascii="Times New Roman" w:hAnsi="Times New Roman"/>
              <w:i/>
              <w:sz w:val="24"/>
            </w:rPr>
          </w:rPrChange>
        </w:rPr>
        <w:t>T</w:t>
      </w:r>
      <w:r w:rsidRPr="00E5054D">
        <w:rPr>
          <w:rFonts w:ascii="Times New Roman" w:hAnsi="Times New Roman"/>
          <w:i/>
          <w:sz w:val="24"/>
          <w:vertAlign w:val="subscript"/>
          <w:lang w:val="en-GB"/>
          <w:rPrChange w:id="845" w:author="Hong Je-Woo" w:date="2018-09-27T04:31:00Z">
            <w:rPr>
              <w:rFonts w:ascii="Times New Roman" w:hAnsi="Times New Roman"/>
              <w:i/>
              <w:sz w:val="24"/>
              <w:vertAlign w:val="subscript"/>
            </w:rPr>
          </w:rPrChange>
        </w:rPr>
        <w:t>*</w:t>
      </w:r>
      <w:r w:rsidRPr="00E5054D">
        <w:rPr>
          <w:rFonts w:ascii="Times New Roman" w:hAnsi="Times New Roman"/>
          <w:i/>
          <w:sz w:val="24"/>
          <w:lang w:val="en-GB"/>
          <w:rPrChange w:id="846" w:author="Hong Je-Woo" w:date="2018-09-27T04:31:00Z">
            <w:rPr>
              <w:rFonts w:ascii="Times New Roman" w:hAnsi="Times New Roman"/>
              <w:i/>
              <w:sz w:val="24"/>
            </w:rPr>
          </w:rPrChange>
        </w:rPr>
        <w:t xml:space="preserve"> </w:t>
      </w:r>
      <w:r w:rsidRPr="00E5054D">
        <w:rPr>
          <w:rFonts w:ascii="Times New Roman" w:hAnsi="Times New Roman"/>
          <w:sz w:val="24"/>
          <w:lang w:val="en-GB"/>
          <w:rPrChange w:id="847" w:author="Hong Je-Woo" w:date="2018-09-27T04:31:00Z">
            <w:rPr>
              <w:rFonts w:ascii="Times New Roman" w:hAnsi="Times New Roman"/>
              <w:sz w:val="24"/>
            </w:rPr>
          </w:rPrChange>
        </w:rPr>
        <w:t xml:space="preserve">= </w:t>
      </w:r>
      <w:r w:rsidRPr="00E5054D">
        <w:rPr>
          <w:rFonts w:ascii="Times New Roman" w:hAnsi="Times New Roman"/>
          <w:i/>
          <w:sz w:val="24"/>
          <w:lang w:val="en-GB"/>
          <w:rPrChange w:id="848"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849" w:author="Hong Je-Woo" w:date="2018-09-27T04:31:00Z">
            <w:rPr>
              <w:rFonts w:ascii="Times New Roman" w:hAnsi="Times New Roman"/>
              <w:i/>
              <w:sz w:val="24"/>
              <w:vertAlign w:val="subscript"/>
            </w:rPr>
          </w:rPrChange>
        </w:rPr>
        <w:t xml:space="preserve">w </w:t>
      </w:r>
      <w:r w:rsidRPr="00E5054D">
        <w:rPr>
          <w:rFonts w:ascii="Times New Roman" w:hAnsi="Times New Roman"/>
          <w:sz w:val="24"/>
          <w:lang w:val="en-GB"/>
          <w:rPrChange w:id="850" w:author="Hong Je-Woo" w:date="2018-09-27T04:31:00Z">
            <w:rPr>
              <w:rFonts w:ascii="Times New Roman" w:hAnsi="Times New Roman"/>
              <w:sz w:val="24"/>
            </w:rPr>
          </w:rPrChange>
        </w:rPr>
        <w:t>/ (</w:t>
      </w:r>
      <m:oMath>
        <m:r>
          <m:rPr>
            <m:sty m:val="p"/>
          </m:rPr>
          <w:rPr>
            <w:rFonts w:ascii="Cambria Math" w:hAnsi="Cambria Math"/>
            <w:sz w:val="24"/>
            <w:lang w:val="en-GB"/>
            <w:rPrChange w:id="851" w:author="Hong Je-Woo" w:date="2018-09-27T04:31:00Z">
              <w:rPr>
                <w:rFonts w:ascii="Cambria Math" w:hAnsi="Cambria Math"/>
                <w:sz w:val="24"/>
              </w:rPr>
            </w:rPrChange>
          </w:rPr>
          <m:t>-</m:t>
        </m:r>
        <m:acc>
          <m:accPr>
            <m:chr m:val="̅"/>
            <m:ctrlPr>
              <w:rPr>
                <w:rFonts w:ascii="Cambria Math" w:hAnsi="Cambria Math"/>
                <w:sz w:val="24"/>
                <w:lang w:val="en-GB"/>
                <w:rPrChange w:id="852" w:author="Hong Je-Woo" w:date="2018-09-27T04:31:00Z">
                  <w:rPr>
                    <w:rFonts w:ascii="Cambria Math" w:hAnsi="Cambria Math"/>
                    <w:sz w:val="24"/>
                  </w:rPr>
                </w:rPrChange>
              </w:rPr>
            </m:ctrlPr>
          </m:accPr>
          <m:e>
            <m:r>
              <w:rPr>
                <w:rFonts w:ascii="Cambria Math" w:hAnsi="Cambria Math"/>
                <w:sz w:val="24"/>
                <w:lang w:val="en-GB"/>
                <w:rPrChange w:id="853" w:author="Hong Je-Woo" w:date="2018-09-27T04:31:00Z">
                  <w:rPr>
                    <w:rFonts w:ascii="Cambria Math" w:hAnsi="Cambria Math"/>
                    <w:sz w:val="24"/>
                  </w:rPr>
                </w:rPrChange>
              </w:rPr>
              <m:t>w'</m:t>
            </m:r>
            <m:sSub>
              <m:sSubPr>
                <m:ctrlPr>
                  <w:rPr>
                    <w:rFonts w:ascii="Cambria Math" w:hAnsi="Cambria Math"/>
                    <w:i/>
                    <w:sz w:val="24"/>
                    <w:lang w:val="en-GB"/>
                    <w:rPrChange w:id="854" w:author="Hong Je-Woo" w:date="2018-09-27T04:31:00Z">
                      <w:rPr>
                        <w:rFonts w:ascii="Cambria Math" w:hAnsi="Cambria Math"/>
                        <w:i/>
                        <w:sz w:val="24"/>
                      </w:rPr>
                    </w:rPrChange>
                  </w:rPr>
                </m:ctrlPr>
              </m:sSubPr>
              <m:e>
                <m:r>
                  <w:rPr>
                    <w:rFonts w:ascii="Cambria Math" w:hAnsi="Cambria Math"/>
                    <w:sz w:val="24"/>
                    <w:lang w:val="en-GB"/>
                    <w:rPrChange w:id="855" w:author="Hong Je-Woo" w:date="2018-09-27T04:31:00Z">
                      <w:rPr>
                        <w:rFonts w:ascii="Cambria Math" w:hAnsi="Cambria Math"/>
                        <w:sz w:val="24"/>
                      </w:rPr>
                    </w:rPrChange>
                  </w:rPr>
                  <m:t>T</m:t>
                </m:r>
              </m:e>
              <m:sub>
                <m:r>
                  <w:rPr>
                    <w:rFonts w:ascii="Cambria Math" w:hAnsi="Cambria Math"/>
                    <w:sz w:val="24"/>
                    <w:lang w:val="en-GB"/>
                    <w:rPrChange w:id="856" w:author="Hong Je-Woo" w:date="2018-09-27T04:31:00Z">
                      <w:rPr>
                        <w:rFonts w:ascii="Cambria Math" w:hAnsi="Cambria Math"/>
                        <w:sz w:val="24"/>
                      </w:rPr>
                    </w:rPrChange>
                  </w:rPr>
                  <m:t>S</m:t>
                </m:r>
              </m:sub>
            </m:sSub>
            <m:r>
              <w:rPr>
                <w:rFonts w:ascii="Cambria Math" w:hAnsi="Cambria Math"/>
                <w:sz w:val="24"/>
                <w:lang w:val="en-GB"/>
                <w:rPrChange w:id="857" w:author="Hong Je-Woo" w:date="2018-09-27T04:31:00Z">
                  <w:rPr>
                    <w:rFonts w:ascii="Cambria Math" w:hAnsi="Cambria Math"/>
                    <w:sz w:val="24"/>
                  </w:rPr>
                </w:rPrChange>
              </w:rPr>
              <m:t>'</m:t>
            </m:r>
          </m:e>
        </m:acc>
      </m:oMath>
      <w:r w:rsidRPr="00E5054D">
        <w:rPr>
          <w:rFonts w:ascii="Times New Roman" w:hAnsi="Times New Roman"/>
          <w:sz w:val="24"/>
          <w:lang w:val="en-GB"/>
          <w:rPrChange w:id="858" w:author="Hong Je-Woo" w:date="2018-09-27T04:31:00Z">
            <w:rPr>
              <w:rFonts w:ascii="Times New Roman" w:hAnsi="Times New Roman"/>
              <w:sz w:val="24"/>
            </w:rPr>
          </w:rPrChange>
        </w:rPr>
        <w:t>/</w:t>
      </w:r>
      <w:r w:rsidRPr="00E5054D">
        <w:rPr>
          <w:rFonts w:ascii="Times New Roman" w:hAnsi="Times New Roman"/>
          <w:i/>
          <w:sz w:val="24"/>
          <w:lang w:val="en-GB"/>
          <w:rPrChange w:id="859" w:author="Hong Je-Woo" w:date="2018-09-27T04:31:00Z">
            <w:rPr>
              <w:rFonts w:ascii="Times New Roman" w:hAnsi="Times New Roman"/>
              <w:i/>
              <w:sz w:val="24"/>
            </w:rPr>
          </w:rPrChange>
        </w:rPr>
        <w:t>u</w:t>
      </w:r>
      <w:r w:rsidRPr="00E5054D">
        <w:rPr>
          <w:rFonts w:ascii="Times New Roman" w:hAnsi="Times New Roman"/>
          <w:i/>
          <w:sz w:val="24"/>
          <w:vertAlign w:val="subscript"/>
          <w:lang w:val="en-GB"/>
          <w:rPrChange w:id="860"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861" w:author="Hong Je-Woo" w:date="2018-09-27T04:31:00Z">
            <w:rPr>
              <w:rFonts w:ascii="Times New Roman" w:hAnsi="Times New Roman"/>
              <w:sz w:val="24"/>
            </w:rPr>
          </w:rPrChange>
        </w:rPr>
        <w:t xml:space="preserve">) = </w:t>
      </w:r>
      <m:oMath>
        <m:sSub>
          <m:sSubPr>
            <m:ctrlPr>
              <w:rPr>
                <w:rFonts w:ascii="Cambria Math" w:hAnsi="Cambria Math"/>
                <w:i/>
                <w:sz w:val="24"/>
                <w:lang w:val="en-GB"/>
                <w:rPrChange w:id="862" w:author="Hong Je-Woo" w:date="2018-09-27T04:31:00Z">
                  <w:rPr>
                    <w:rFonts w:ascii="Cambria Math" w:hAnsi="Cambria Math"/>
                    <w:i/>
                    <w:sz w:val="24"/>
                  </w:rPr>
                </w:rPrChange>
              </w:rPr>
            </m:ctrlPr>
          </m:sSubPr>
          <m:e>
            <m:r>
              <w:rPr>
                <w:rFonts w:ascii="Cambria Math" w:hAnsi="Cambria Math"/>
                <w:sz w:val="24"/>
                <w:lang w:val="en-GB"/>
                <w:rPrChange w:id="863" w:author="Hong Je-Woo" w:date="2018-09-27T04:31:00Z">
                  <w:rPr>
                    <w:rFonts w:ascii="Cambria Math" w:hAnsi="Cambria Math"/>
                    <w:sz w:val="24"/>
                  </w:rPr>
                </w:rPrChange>
              </w:rPr>
              <m:t>C</m:t>
            </m:r>
          </m:e>
          <m:sub>
            <m:r>
              <w:rPr>
                <w:rFonts w:ascii="Cambria Math" w:hAnsi="Cambria Math"/>
                <w:sz w:val="24"/>
                <w:lang w:val="en-GB"/>
                <w:rPrChange w:id="864" w:author="Hong Je-Woo" w:date="2018-09-27T04:31:00Z">
                  <w:rPr>
                    <w:rFonts w:ascii="Cambria Math" w:hAnsi="Cambria Math"/>
                    <w:sz w:val="24"/>
                  </w:rPr>
                </w:rPrChange>
              </w:rPr>
              <m:t>1</m:t>
            </m:r>
          </m:sub>
        </m:sSub>
        <m:r>
          <w:rPr>
            <w:rFonts w:ascii="Cambria Math" w:hAnsi="Cambria Math"/>
            <w:sz w:val="24"/>
            <w:lang w:val="en-GB"/>
            <w:rPrChange w:id="865" w:author="Hong Je-Woo" w:date="2018-09-27T04:31:00Z">
              <w:rPr>
                <w:rFonts w:ascii="Cambria Math" w:hAnsi="Cambria Math"/>
                <w:sz w:val="24"/>
              </w:rPr>
            </w:rPrChange>
          </w:rPr>
          <m:t>∙</m:t>
        </m:r>
        <m:sSup>
          <m:sSupPr>
            <m:ctrlPr>
              <w:rPr>
                <w:rFonts w:ascii="Cambria Math" w:hAnsi="Cambria Math"/>
                <w:i/>
                <w:sz w:val="24"/>
                <w:lang w:val="en-GB"/>
                <w:rPrChange w:id="866" w:author="Hong Je-Woo" w:date="2018-09-27T04:31:00Z">
                  <w:rPr>
                    <w:rFonts w:ascii="Cambria Math" w:hAnsi="Cambria Math"/>
                    <w:i/>
                    <w:sz w:val="24"/>
                  </w:rPr>
                </w:rPrChange>
              </w:rPr>
            </m:ctrlPr>
          </m:sSupPr>
          <m:e>
            <m:d>
              <m:dPr>
                <m:begChr m:val="["/>
                <m:endChr m:val="]"/>
                <m:ctrlPr>
                  <w:rPr>
                    <w:rFonts w:ascii="Cambria Math" w:hAnsi="Cambria Math"/>
                    <w:sz w:val="24"/>
                    <w:lang w:val="en-GB"/>
                    <w:rPrChange w:id="867" w:author="Hong Je-Woo" w:date="2018-09-27T04:31:00Z">
                      <w:rPr>
                        <w:rFonts w:ascii="Cambria Math" w:hAnsi="Cambria Math"/>
                        <w:sz w:val="24"/>
                      </w:rPr>
                    </w:rPrChange>
                  </w:rPr>
                </m:ctrlPr>
              </m:dPr>
              <m:e>
                <m:r>
                  <w:rPr>
                    <w:rFonts w:ascii="Cambria Math" w:hAnsi="Cambria Math"/>
                    <w:sz w:val="24"/>
                    <w:lang w:val="en-GB"/>
                    <w:rPrChange w:id="868" w:author="Hong Je-Woo" w:date="2018-09-27T04:31:00Z">
                      <w:rPr>
                        <w:rFonts w:ascii="Cambria Math" w:hAnsi="Cambria Math"/>
                        <w:sz w:val="24"/>
                      </w:rPr>
                    </w:rPrChange>
                  </w:rPr>
                  <m:t>1-</m:t>
                </m:r>
                <m:sSub>
                  <m:sSubPr>
                    <m:ctrlPr>
                      <w:rPr>
                        <w:rFonts w:ascii="Cambria Math" w:hAnsi="Cambria Math"/>
                        <w:i/>
                        <w:sz w:val="24"/>
                        <w:lang w:val="en-GB"/>
                        <w:rPrChange w:id="869" w:author="Hong Je-Woo" w:date="2018-09-27T04:31:00Z">
                          <w:rPr>
                            <w:rFonts w:ascii="Cambria Math" w:hAnsi="Cambria Math"/>
                            <w:i/>
                            <w:sz w:val="24"/>
                          </w:rPr>
                        </w:rPrChange>
                      </w:rPr>
                    </m:ctrlPr>
                  </m:sSubPr>
                  <m:e>
                    <m:r>
                      <w:rPr>
                        <w:rFonts w:ascii="Cambria Math" w:hAnsi="Cambria Math"/>
                        <w:sz w:val="24"/>
                        <w:lang w:val="en-GB"/>
                        <w:rPrChange w:id="870" w:author="Hong Je-Woo" w:date="2018-09-27T04:31:00Z">
                          <w:rPr>
                            <w:rFonts w:ascii="Cambria Math" w:hAnsi="Cambria Math"/>
                            <w:sz w:val="24"/>
                          </w:rPr>
                        </w:rPrChange>
                      </w:rPr>
                      <m:t>C</m:t>
                    </m:r>
                  </m:e>
                  <m:sub>
                    <m:r>
                      <w:rPr>
                        <w:rFonts w:ascii="Cambria Math" w:hAnsi="Cambria Math"/>
                        <w:sz w:val="24"/>
                        <w:lang w:val="en-GB"/>
                        <w:rPrChange w:id="871" w:author="Hong Je-Woo" w:date="2018-09-27T04:31:00Z">
                          <w:rPr>
                            <w:rFonts w:ascii="Cambria Math" w:hAnsi="Cambria Math"/>
                            <w:sz w:val="24"/>
                          </w:rPr>
                        </w:rPrChange>
                      </w:rPr>
                      <m:t>2</m:t>
                    </m:r>
                  </m:sub>
                </m:sSub>
                <m:d>
                  <m:dPr>
                    <m:begChr m:val="{"/>
                    <m:endChr m:val="}"/>
                    <m:ctrlPr>
                      <w:rPr>
                        <w:rFonts w:ascii="Cambria Math" w:hAnsi="Cambria Math"/>
                        <w:i/>
                        <w:sz w:val="24"/>
                        <w:lang w:val="en-GB"/>
                        <w:rPrChange w:id="872" w:author="Hong Je-Woo" w:date="2018-09-27T04:31:00Z">
                          <w:rPr>
                            <w:rFonts w:ascii="Cambria Math" w:hAnsi="Cambria Math"/>
                            <w:i/>
                            <w:sz w:val="24"/>
                          </w:rPr>
                        </w:rPrChange>
                      </w:rPr>
                    </m:ctrlPr>
                  </m:dPr>
                  <m:e>
                    <m:d>
                      <m:dPr>
                        <m:ctrlPr>
                          <w:rPr>
                            <w:rFonts w:ascii="Cambria Math" w:hAnsi="Cambria Math"/>
                            <w:i/>
                            <w:sz w:val="24"/>
                            <w:lang w:val="en-GB"/>
                            <w:rPrChange w:id="873" w:author="Hong Je-Woo" w:date="2018-09-27T04:31:00Z">
                              <w:rPr>
                                <w:rFonts w:ascii="Cambria Math" w:hAnsi="Cambria Math"/>
                                <w:i/>
                                <w:sz w:val="24"/>
                              </w:rPr>
                            </w:rPrChange>
                          </w:rPr>
                        </m:ctrlPr>
                      </m:dPr>
                      <m:e>
                        <m:sSub>
                          <m:sSubPr>
                            <m:ctrlPr>
                              <w:rPr>
                                <w:rFonts w:ascii="Cambria Math" w:hAnsi="Cambria Math"/>
                                <w:i/>
                                <w:sz w:val="24"/>
                                <w:lang w:val="en-GB"/>
                                <w:rPrChange w:id="874" w:author="Hong Je-Woo" w:date="2018-09-27T04:31:00Z">
                                  <w:rPr>
                                    <w:rFonts w:ascii="Cambria Math" w:hAnsi="Cambria Math"/>
                                    <w:i/>
                                    <w:sz w:val="24"/>
                                  </w:rPr>
                                </w:rPrChange>
                              </w:rPr>
                            </m:ctrlPr>
                          </m:sSubPr>
                          <m:e>
                            <m:r>
                              <w:rPr>
                                <w:rFonts w:ascii="Cambria Math" w:hAnsi="Cambria Math"/>
                                <w:sz w:val="24"/>
                                <w:lang w:val="en-GB"/>
                                <w:rPrChange w:id="875" w:author="Hong Je-Woo" w:date="2018-09-27T04:31:00Z">
                                  <w:rPr>
                                    <w:rFonts w:ascii="Cambria Math" w:hAnsi="Cambria Math"/>
                                    <w:sz w:val="24"/>
                                  </w:rPr>
                                </w:rPrChange>
                              </w:rPr>
                              <m:t>z</m:t>
                            </m:r>
                          </m:e>
                          <m:sub>
                            <m:r>
                              <w:rPr>
                                <w:rFonts w:ascii="Cambria Math" w:hAnsi="Cambria Math"/>
                                <w:sz w:val="24"/>
                                <w:lang w:val="en-GB"/>
                                <w:rPrChange w:id="876" w:author="Hong Je-Woo" w:date="2018-09-27T04:31:00Z">
                                  <w:rPr>
                                    <w:rFonts w:ascii="Cambria Math" w:hAnsi="Cambria Math"/>
                                    <w:sz w:val="24"/>
                                  </w:rPr>
                                </w:rPrChange>
                              </w:rPr>
                              <m:t>m</m:t>
                            </m:r>
                          </m:sub>
                        </m:sSub>
                        <m:r>
                          <m:rPr>
                            <m:sty m:val="p"/>
                          </m:rPr>
                          <w:rPr>
                            <w:rFonts w:ascii="Cambria Math" w:hAnsi="Cambria Math"/>
                            <w:sz w:val="24"/>
                            <w:lang w:val="en-GB"/>
                            <w:rPrChange w:id="877" w:author="Hong Je-Woo" w:date="2018-09-27T04:31:00Z">
                              <w:rPr>
                                <w:rFonts w:ascii="Cambria Math" w:hAnsi="Cambria Math"/>
                                <w:sz w:val="24"/>
                              </w:rPr>
                            </w:rPrChange>
                          </w:rPr>
                          <w:softHyphen/>
                        </m:r>
                        <m:r>
                          <w:rPr>
                            <w:rFonts w:ascii="Cambria Math" w:hAnsi="Cambria Math"/>
                            <w:sz w:val="24"/>
                            <w:lang w:val="en-GB"/>
                            <w:rPrChange w:id="878" w:author="Hong Je-Woo" w:date="2018-09-27T04:31:00Z">
                              <w:rPr>
                                <w:rFonts w:ascii="Cambria Math" w:hAnsi="Cambria Math"/>
                                <w:sz w:val="24"/>
                              </w:rPr>
                            </w:rPrChange>
                          </w:rPr>
                          <m:t>-</m:t>
                        </m:r>
                        <m:sSub>
                          <m:sSubPr>
                            <m:ctrlPr>
                              <w:rPr>
                                <w:rFonts w:ascii="Cambria Math" w:hAnsi="Cambria Math"/>
                                <w:i/>
                                <w:sz w:val="24"/>
                                <w:lang w:val="en-GB"/>
                                <w:rPrChange w:id="879" w:author="Hong Je-Woo" w:date="2018-09-27T04:31:00Z">
                                  <w:rPr>
                                    <w:rFonts w:ascii="Cambria Math" w:hAnsi="Cambria Math"/>
                                    <w:i/>
                                    <w:sz w:val="24"/>
                                  </w:rPr>
                                </w:rPrChange>
                              </w:rPr>
                            </m:ctrlPr>
                          </m:sSubPr>
                          <m:e>
                            <m:r>
                              <w:rPr>
                                <w:rFonts w:ascii="Cambria Math" w:hAnsi="Cambria Math"/>
                                <w:sz w:val="24"/>
                                <w:lang w:val="en-GB"/>
                                <w:rPrChange w:id="880" w:author="Hong Je-Woo" w:date="2018-09-27T04:31:00Z">
                                  <w:rPr>
                                    <w:rFonts w:ascii="Cambria Math" w:hAnsi="Cambria Math"/>
                                    <w:sz w:val="24"/>
                                  </w:rPr>
                                </w:rPrChange>
                              </w:rPr>
                              <m:t>z</m:t>
                            </m:r>
                          </m:e>
                          <m:sub>
                            <m:r>
                              <w:rPr>
                                <w:rFonts w:ascii="Cambria Math" w:hAnsi="Cambria Math"/>
                                <w:sz w:val="24"/>
                                <w:lang w:val="en-GB"/>
                                <w:rPrChange w:id="881" w:author="Hong Je-Woo" w:date="2018-09-27T04:31:00Z">
                                  <w:rPr>
                                    <w:rFonts w:ascii="Cambria Math" w:hAnsi="Cambria Math"/>
                                    <w:sz w:val="24"/>
                                  </w:rPr>
                                </w:rPrChange>
                              </w:rPr>
                              <m:t>d</m:t>
                            </m:r>
                          </m:sub>
                        </m:sSub>
                      </m:e>
                    </m:d>
                    <m:r>
                      <w:rPr>
                        <w:rFonts w:ascii="Cambria Math" w:hAnsi="Cambria Math"/>
                        <w:sz w:val="24"/>
                        <w:lang w:val="en-GB"/>
                        <w:rPrChange w:id="882" w:author="Hong Je-Woo" w:date="2018-09-27T04:31:00Z">
                          <w:rPr>
                            <w:rFonts w:ascii="Cambria Math" w:hAnsi="Cambria Math"/>
                            <w:sz w:val="24"/>
                          </w:rPr>
                        </w:rPrChange>
                      </w:rPr>
                      <m:t>/L</m:t>
                    </m:r>
                  </m:e>
                </m:d>
              </m:e>
            </m:d>
          </m:e>
          <m:sup>
            <m:r>
              <w:rPr>
                <w:rFonts w:ascii="Cambria Math" w:hAnsi="Cambria Math"/>
                <w:sz w:val="24"/>
                <w:lang w:val="en-GB"/>
                <w:rPrChange w:id="883" w:author="Hong Je-Woo" w:date="2018-09-27T04:31:00Z">
                  <w:rPr>
                    <w:rFonts w:ascii="Cambria Math" w:hAnsi="Cambria Math"/>
                    <w:sz w:val="24"/>
                  </w:rPr>
                </w:rPrChange>
              </w:rPr>
              <m:t>-1/3</m:t>
            </m:r>
          </m:sup>
        </m:sSup>
      </m:oMath>
      <w:del w:id="884" w:author="Hong Je-Woo" w:date="2018-09-27T04:31:00Z">
        <w:r w:rsidRPr="007E5D70">
          <w:rPr>
            <w:rFonts w:ascii="Times New Roman" w:eastAsia="맑은 고딕" w:hAnsi="Times New Roman" w:cs="Times New Roman"/>
            <w:sz w:val="24"/>
            <w:szCs w:val="24"/>
          </w:rPr>
          <w:tab/>
        </w:r>
        <w:r w:rsidRPr="007E5D70">
          <w:rPr>
            <w:rFonts w:ascii="Times New Roman" w:eastAsia="맑은 고딕" w:hAnsi="Times New Roman" w:cs="Times New Roman"/>
            <w:sz w:val="24"/>
            <w:szCs w:val="24"/>
          </w:rPr>
          <w:tab/>
        </w:r>
        <w:r w:rsidRPr="007E5D70">
          <w:rPr>
            <w:rFonts w:ascii="Times New Roman" w:eastAsia="맑은 고딕" w:hAnsi="Times New Roman" w:cs="Times New Roman"/>
            <w:sz w:val="24"/>
            <w:szCs w:val="24"/>
          </w:rPr>
          <w:tab/>
          <w:delText>(6</w:delText>
        </w:r>
      </w:del>
      <w:ins w:id="885" w:author="Hong Je-Woo" w:date="2018-09-27T04:31:00Z">
        <w:r w:rsidR="004D6340">
          <w:rPr>
            <w:rFonts w:ascii="Times New Roman" w:eastAsia="맑은 고딕" w:hAnsi="Times New Roman" w:cs="Times New Roman"/>
            <w:sz w:val="24"/>
            <w:szCs w:val="24"/>
            <w:lang w:val="en-GB"/>
          </w:rPr>
          <w:t>,</w:t>
        </w:r>
        <w:r w:rsidRPr="00E5054D">
          <w:rPr>
            <w:rFonts w:ascii="Times New Roman" w:eastAsia="맑은 고딕" w:hAnsi="Times New Roman" w:cs="Times New Roman"/>
            <w:sz w:val="24"/>
            <w:szCs w:val="24"/>
            <w:lang w:val="en-GB"/>
          </w:rPr>
          <w:tab/>
        </w:r>
        <w:r w:rsidRPr="00E5054D">
          <w:rPr>
            <w:rFonts w:ascii="Times New Roman" w:eastAsia="맑은 고딕" w:hAnsi="Times New Roman" w:cs="Times New Roman"/>
            <w:sz w:val="24"/>
            <w:szCs w:val="24"/>
            <w:lang w:val="en-GB"/>
          </w:rPr>
          <w:tab/>
        </w:r>
        <w:r w:rsidRPr="00E5054D">
          <w:rPr>
            <w:rFonts w:ascii="Times New Roman" w:eastAsia="맑은 고딕" w:hAnsi="Times New Roman" w:cs="Times New Roman"/>
            <w:sz w:val="24"/>
            <w:szCs w:val="24"/>
            <w:lang w:val="en-GB"/>
          </w:rPr>
          <w:tab/>
          <w:t>(</w:t>
        </w:r>
        <w:r w:rsidR="005D0BFF" w:rsidRPr="00E5054D">
          <w:rPr>
            <w:rFonts w:ascii="Times New Roman" w:eastAsia="맑은 고딕" w:hAnsi="Times New Roman" w:cs="Times New Roman"/>
            <w:sz w:val="24"/>
            <w:szCs w:val="24"/>
            <w:lang w:val="en-GB"/>
          </w:rPr>
          <w:t>5</w:t>
        </w:r>
      </w:ins>
      <w:r w:rsidRPr="00E5054D">
        <w:rPr>
          <w:rFonts w:ascii="Times New Roman" w:hAnsi="Times New Roman"/>
          <w:sz w:val="24"/>
          <w:lang w:val="en-GB"/>
          <w:rPrChange w:id="886" w:author="Hong Je-Woo" w:date="2018-09-27T04:31:00Z">
            <w:rPr>
              <w:rFonts w:ascii="Times New Roman" w:hAnsi="Times New Roman"/>
              <w:sz w:val="24"/>
            </w:rPr>
          </w:rPrChange>
        </w:rPr>
        <w:t>)</w:t>
      </w:r>
    </w:p>
    <w:p w14:paraId="2E65B708" w14:textId="38237D4C" w:rsidR="00B72C41" w:rsidRPr="00E5054D" w:rsidRDefault="00B72C41" w:rsidP="00B72C41">
      <w:pPr>
        <w:wordWrap/>
        <w:spacing w:line="480" w:lineRule="auto"/>
        <w:ind w:firstLine="357"/>
        <w:rPr>
          <w:rFonts w:ascii="Times New Roman" w:hAnsi="Times New Roman"/>
          <w:sz w:val="24"/>
          <w:lang w:val="en-GB"/>
          <w:rPrChange w:id="887" w:author="Hong Je-Woo" w:date="2018-09-27T04:31:00Z">
            <w:rPr>
              <w:rFonts w:ascii="Times New Roman" w:hAnsi="Times New Roman"/>
              <w:sz w:val="24"/>
            </w:rPr>
          </w:rPrChange>
        </w:rPr>
      </w:pPr>
      <w:r w:rsidRPr="00E5054D">
        <w:rPr>
          <w:rFonts w:ascii="Times New Roman" w:hAnsi="Times New Roman"/>
          <w:i/>
          <w:sz w:val="24"/>
          <w:lang w:val="en-GB"/>
          <w:rPrChange w:id="888" w:author="Hong Je-Woo" w:date="2018-09-27T04:31:00Z">
            <w:rPr>
              <w:rFonts w:ascii="Times New Roman" w:hAnsi="Times New Roman"/>
              <w:i/>
              <w:sz w:val="24"/>
            </w:rPr>
          </w:rPrChange>
        </w:rPr>
        <w:t>Φ</w:t>
      </w:r>
      <w:r w:rsidRPr="00E5054D">
        <w:rPr>
          <w:rFonts w:ascii="Times New Roman" w:hAnsi="Times New Roman"/>
          <w:i/>
          <w:sz w:val="24"/>
          <w:vertAlign w:val="subscript"/>
          <w:lang w:val="en-GB"/>
          <w:rPrChange w:id="889" w:author="Hong Je-Woo" w:date="2018-09-27T04:31:00Z">
            <w:rPr>
              <w:rFonts w:ascii="Times New Roman" w:hAnsi="Times New Roman"/>
              <w:i/>
              <w:sz w:val="24"/>
              <w:vertAlign w:val="subscript"/>
            </w:rPr>
          </w:rPrChange>
        </w:rPr>
        <w:t>T</w:t>
      </w:r>
      <w:r w:rsidRPr="00E5054D">
        <w:rPr>
          <w:rFonts w:ascii="Times New Roman" w:hAnsi="Times New Roman"/>
          <w:sz w:val="24"/>
          <w:lang w:val="en-GB"/>
          <w:rPrChange w:id="890" w:author="Hong Je-Woo" w:date="2018-09-27T04:31:00Z">
            <w:rPr>
              <w:rFonts w:ascii="Times New Roman" w:hAnsi="Times New Roman"/>
              <w:sz w:val="24"/>
            </w:rPr>
          </w:rPrChange>
        </w:rPr>
        <w:t xml:space="preserve"> = </w:t>
      </w:r>
      <w:r w:rsidRPr="00E5054D">
        <w:rPr>
          <w:rFonts w:ascii="Times New Roman" w:hAnsi="Times New Roman"/>
          <w:i/>
          <w:sz w:val="24"/>
          <w:lang w:val="en-GB"/>
          <w:rPrChange w:id="891"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892" w:author="Hong Je-Woo" w:date="2018-09-27T04:31:00Z">
            <w:rPr>
              <w:rFonts w:ascii="Times New Roman" w:hAnsi="Times New Roman"/>
              <w:i/>
              <w:sz w:val="24"/>
              <w:vertAlign w:val="subscript"/>
            </w:rPr>
          </w:rPrChange>
        </w:rPr>
        <w:t>w</w:t>
      </w:r>
      <w:r w:rsidRPr="00E5054D">
        <w:rPr>
          <w:rFonts w:ascii="Times New Roman" w:hAnsi="Times New Roman"/>
          <w:sz w:val="24"/>
          <w:lang w:val="en-GB"/>
          <w:rPrChange w:id="893" w:author="Hong Je-Woo" w:date="2018-09-27T04:31:00Z">
            <w:rPr>
              <w:rFonts w:ascii="Times New Roman" w:hAnsi="Times New Roman"/>
              <w:sz w:val="24"/>
            </w:rPr>
          </w:rPrChange>
        </w:rPr>
        <w:t>/</w:t>
      </w:r>
      <w:r w:rsidRPr="00E5054D">
        <w:rPr>
          <w:rFonts w:ascii="Times New Roman" w:hAnsi="Times New Roman"/>
          <w:i/>
          <w:sz w:val="24"/>
          <w:lang w:val="en-GB"/>
          <w:rPrChange w:id="894" w:author="Hong Je-Woo" w:date="2018-09-27T04:31:00Z">
            <w:rPr>
              <w:rFonts w:ascii="Times New Roman" w:hAnsi="Times New Roman"/>
              <w:i/>
              <w:sz w:val="24"/>
            </w:rPr>
          </w:rPrChange>
        </w:rPr>
        <w:t>u</w:t>
      </w:r>
      <w:r w:rsidRPr="00E5054D">
        <w:rPr>
          <w:rFonts w:ascii="Times New Roman" w:hAnsi="Times New Roman"/>
          <w:i/>
          <w:sz w:val="24"/>
          <w:vertAlign w:val="subscript"/>
          <w:lang w:val="en-GB"/>
          <w:rPrChange w:id="895"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896" w:author="Hong Je-Woo" w:date="2018-09-27T04:31:00Z">
            <w:rPr>
              <w:rFonts w:ascii="Times New Roman" w:hAnsi="Times New Roman"/>
              <w:sz w:val="24"/>
            </w:rPr>
          </w:rPrChange>
        </w:rPr>
        <w:t xml:space="preserve"> = </w:t>
      </w:r>
      <m:oMath>
        <m:sSub>
          <m:sSubPr>
            <m:ctrlPr>
              <w:rPr>
                <w:rFonts w:ascii="Cambria Math" w:hAnsi="Cambria Math"/>
                <w:i/>
                <w:sz w:val="24"/>
                <w:lang w:val="en-GB"/>
                <w:rPrChange w:id="897" w:author="Hong Je-Woo" w:date="2018-09-27T04:31:00Z">
                  <w:rPr>
                    <w:rFonts w:ascii="Cambria Math" w:hAnsi="Cambria Math"/>
                    <w:i/>
                    <w:sz w:val="24"/>
                  </w:rPr>
                </w:rPrChange>
              </w:rPr>
            </m:ctrlPr>
          </m:sSubPr>
          <m:e>
            <m:r>
              <w:rPr>
                <w:rFonts w:ascii="Cambria Math" w:hAnsi="Cambria Math"/>
                <w:sz w:val="24"/>
                <w:lang w:val="en-GB"/>
                <w:rPrChange w:id="898" w:author="Hong Je-Woo" w:date="2018-09-27T04:31:00Z">
                  <w:rPr>
                    <w:rFonts w:ascii="Cambria Math" w:hAnsi="Cambria Math"/>
                    <w:sz w:val="24"/>
                  </w:rPr>
                </w:rPrChange>
              </w:rPr>
              <m:t>-C</m:t>
            </m:r>
          </m:e>
          <m:sub>
            <m:r>
              <w:rPr>
                <w:rFonts w:ascii="Cambria Math" w:hAnsi="Cambria Math"/>
                <w:sz w:val="24"/>
                <w:lang w:val="en-GB"/>
                <w:rPrChange w:id="899" w:author="Hong Je-Woo" w:date="2018-09-27T04:31:00Z">
                  <w:rPr>
                    <w:rFonts w:ascii="Cambria Math" w:hAnsi="Cambria Math"/>
                    <w:sz w:val="24"/>
                  </w:rPr>
                </w:rPrChange>
              </w:rPr>
              <m:t>3</m:t>
            </m:r>
          </m:sub>
        </m:sSub>
        <m:r>
          <w:rPr>
            <w:rFonts w:ascii="Cambria Math" w:hAnsi="Cambria Math"/>
            <w:sz w:val="24"/>
            <w:lang w:val="en-GB"/>
            <w:rPrChange w:id="900" w:author="Hong Je-Woo" w:date="2018-09-27T04:31:00Z">
              <w:rPr>
                <w:rFonts w:ascii="Cambria Math" w:hAnsi="Cambria Math"/>
                <w:sz w:val="24"/>
              </w:rPr>
            </w:rPrChange>
          </w:rPr>
          <m:t>∙</m:t>
        </m:r>
        <m:sSup>
          <m:sSupPr>
            <m:ctrlPr>
              <w:del w:id="901" w:author="Hong Je-Woo" w:date="2018-09-27T04:31:00Z">
                <w:rPr>
                  <w:rFonts w:ascii="Cambria Math" w:eastAsia="맑은 고딕" w:hAnsi="Cambria Math" w:cs="Times New Roman"/>
                  <w:i/>
                  <w:sz w:val="24"/>
                  <w:szCs w:val="24"/>
                </w:rPr>
              </w:del>
            </m:ctrlPr>
          </m:sSupPr>
          <m:e>
            <m:d>
              <m:dPr>
                <m:begChr m:val="["/>
                <m:endChr m:val="]"/>
                <m:ctrlPr>
                  <w:del w:id="902" w:author="Hong Je-Woo" w:date="2018-09-27T04:31:00Z">
                    <w:rPr>
                      <w:rFonts w:ascii="Cambria Math" w:eastAsia="맑은 고딕" w:hAnsi="Cambria Math" w:cs="Times New Roman"/>
                      <w:sz w:val="24"/>
                      <w:szCs w:val="24"/>
                    </w:rPr>
                  </w:del>
                </m:ctrlPr>
              </m:dPr>
              <m:e>
                <m:sSub>
                  <m:sSubPr>
                    <m:ctrlPr>
                      <w:del w:id="903" w:author="Hong Je-Woo" w:date="2018-09-27T04:31:00Z">
                        <w:rPr>
                          <w:rFonts w:ascii="Cambria Math" w:eastAsia="맑은 고딕" w:hAnsi="Cambria Math" w:cs="Times New Roman"/>
                          <w:i/>
                          <w:sz w:val="24"/>
                          <w:szCs w:val="24"/>
                        </w:rPr>
                      </w:del>
                    </m:ctrlPr>
                  </m:sSubPr>
                  <m:e>
                    <m:r>
                      <w:del w:id="904" w:author="Hong Je-Woo" w:date="2018-09-27T04:31:00Z">
                        <w:rPr>
                          <w:rFonts w:ascii="Cambria Math" w:eastAsia="맑은 고딕" w:hAnsi="Cambria Math" w:cs="Times New Roman"/>
                          <w:sz w:val="24"/>
                          <w:szCs w:val="24"/>
                        </w:rPr>
                        <m:t>C</m:t>
                      </w:del>
                    </m:r>
                  </m:e>
                  <m:sub>
                    <m:r>
                      <w:del w:id="905" w:author="Hong Je-Woo" w:date="2018-09-27T04:31:00Z">
                        <w:rPr>
                          <w:rFonts w:ascii="Cambria Math" w:eastAsia="맑은 고딕" w:hAnsi="Cambria Math" w:cs="Times New Roman"/>
                          <w:sz w:val="24"/>
                          <w:szCs w:val="24"/>
                        </w:rPr>
                        <m:t>4</m:t>
                      </w:del>
                    </m:r>
                  </m:sub>
                </m:sSub>
                <m:r>
                  <w:del w:id="906" w:author="Hong Je-Woo" w:date="2018-09-27T04:31:00Z">
                    <w:rPr>
                      <w:rFonts w:ascii="Cambria Math" w:eastAsia="맑은 고딕" w:hAnsi="Cambria Math" w:cs="Times New Roman"/>
                      <w:sz w:val="24"/>
                      <w:szCs w:val="24"/>
                    </w:rPr>
                    <m:t>-</m:t>
                  </w:del>
                </m:r>
                <m:d>
                  <m:dPr>
                    <m:ctrlPr>
                      <w:del w:id="907" w:author="Hong Je-Woo" w:date="2018-09-27T04:31:00Z">
                        <w:rPr>
                          <w:rFonts w:ascii="Cambria Math" w:eastAsia="맑은 고딕" w:hAnsi="Cambria Math" w:cs="Times New Roman"/>
                          <w:i/>
                          <w:sz w:val="24"/>
                          <w:szCs w:val="24"/>
                        </w:rPr>
                      </w:del>
                    </m:ctrlPr>
                  </m:dPr>
                  <m:e>
                    <m:sSub>
                      <m:sSubPr>
                        <m:ctrlPr>
                          <w:del w:id="908" w:author="Hong Je-Woo" w:date="2018-09-27T04:31:00Z">
                            <w:rPr>
                              <w:rFonts w:ascii="Cambria Math" w:eastAsia="맑은 고딕" w:hAnsi="Cambria Math" w:cs="Times New Roman"/>
                              <w:i/>
                              <w:sz w:val="24"/>
                              <w:szCs w:val="24"/>
                            </w:rPr>
                          </w:del>
                        </m:ctrlPr>
                      </m:sSubPr>
                      <m:e>
                        <m:r>
                          <w:del w:id="909" w:author="Hong Je-Woo" w:date="2018-09-27T04:31:00Z">
                            <w:rPr>
                              <w:rFonts w:ascii="Cambria Math" w:eastAsia="맑은 고딕" w:hAnsi="Cambria Math" w:cs="Times New Roman"/>
                              <w:sz w:val="24"/>
                              <w:szCs w:val="24"/>
                            </w:rPr>
                            <m:t>z</m:t>
                          </w:del>
                        </m:r>
                      </m:e>
                      <m:sub>
                        <m:r>
                          <w:del w:id="910" w:author="Hong Je-Woo" w:date="2018-09-27T04:31:00Z">
                            <w:rPr>
                              <w:rFonts w:ascii="Cambria Math" w:eastAsia="맑은 고딕" w:hAnsi="Cambria Math" w:cs="Times New Roman"/>
                              <w:sz w:val="24"/>
                              <w:szCs w:val="24"/>
                            </w:rPr>
                            <m:t>m</m:t>
                          </w:del>
                        </m:r>
                      </m:sub>
                    </m:sSub>
                    <m:r>
                      <w:del w:id="911" w:author="Hong Je-Woo" w:date="2018-09-27T04:31:00Z">
                        <m:rPr>
                          <m:sty m:val="p"/>
                        </m:rPr>
                        <w:rPr>
                          <w:rFonts w:ascii="Cambria Math" w:eastAsia="맑은 고딕" w:hAnsi="Cambria Math" w:cs="Times New Roman"/>
                          <w:sz w:val="24"/>
                          <w:szCs w:val="24"/>
                        </w:rPr>
                        <w:softHyphen/>
                      </w:del>
                    </m:r>
                    <m:r>
                      <w:del w:id="912" w:author="Hong Je-Woo" w:date="2018-09-27T04:31:00Z">
                        <w:rPr>
                          <w:rFonts w:ascii="Cambria Math" w:eastAsia="맑은 고딕" w:hAnsi="Cambria Math" w:cs="Times New Roman"/>
                          <w:sz w:val="24"/>
                          <w:szCs w:val="24"/>
                        </w:rPr>
                        <m:t>-</m:t>
                      </w:del>
                    </m:r>
                    <m:sSub>
                      <m:sSubPr>
                        <m:ctrlPr>
                          <w:del w:id="913" w:author="Hong Je-Woo" w:date="2018-09-27T04:31:00Z">
                            <w:rPr>
                              <w:rFonts w:ascii="Cambria Math" w:eastAsia="맑은 고딕" w:hAnsi="Cambria Math" w:cs="Times New Roman"/>
                              <w:i/>
                              <w:sz w:val="24"/>
                              <w:szCs w:val="24"/>
                            </w:rPr>
                          </w:del>
                        </m:ctrlPr>
                      </m:sSubPr>
                      <m:e>
                        <m:r>
                          <w:del w:id="914" w:author="Hong Je-Woo" w:date="2018-09-27T04:31:00Z">
                            <w:rPr>
                              <w:rFonts w:ascii="Cambria Math" w:eastAsia="맑은 고딕" w:hAnsi="Cambria Math" w:cs="Times New Roman"/>
                              <w:sz w:val="24"/>
                              <w:szCs w:val="24"/>
                            </w:rPr>
                            <m:t>z</m:t>
                          </w:del>
                        </m:r>
                      </m:e>
                      <m:sub>
                        <m:r>
                          <w:del w:id="915" w:author="Hong Je-Woo" w:date="2018-09-27T04:31:00Z">
                            <w:rPr>
                              <w:rFonts w:ascii="Cambria Math" w:eastAsia="맑은 고딕" w:hAnsi="Cambria Math" w:cs="Times New Roman"/>
                              <w:sz w:val="24"/>
                              <w:szCs w:val="24"/>
                            </w:rPr>
                            <m:t>d</m:t>
                          </w:del>
                        </m:r>
                      </m:sub>
                    </m:sSub>
                  </m:e>
                </m:d>
                <m:r>
                  <w:del w:id="916" w:author="Hong Je-Woo" w:date="2018-09-27T04:31:00Z">
                    <w:rPr>
                      <w:rFonts w:ascii="Cambria Math" w:eastAsia="맑은 고딕" w:hAnsi="Cambria Math" w:cs="Times New Roman"/>
                      <w:sz w:val="24"/>
                      <w:szCs w:val="24"/>
                    </w:rPr>
                    <m:t>/L</m:t>
                  </w:del>
                </m:r>
              </m:e>
            </m:d>
          </m:e>
          <m:sup>
            <m:r>
              <w:del w:id="917" w:author="Hong Je-Woo" w:date="2018-09-27T04:31:00Z">
                <w:rPr>
                  <w:rFonts w:ascii="Cambria Math" w:eastAsia="맑은 고딕" w:hAnsi="Cambria Math" w:cs="Times New Roman"/>
                  <w:sz w:val="24"/>
                  <w:szCs w:val="24"/>
                </w:rPr>
                <m:t>1/3</m:t>
              </w:del>
            </m:r>
          </m:sup>
        </m:sSup>
      </m:oMath>
      <w:del w:id="918" w:author="Hong Je-Woo" w:date="2018-09-27T04:31:00Z">
        <w:r w:rsidRPr="007E5D70">
          <w:rPr>
            <w:rFonts w:ascii="Times New Roman" w:eastAsia="맑은 고딕" w:hAnsi="Times New Roman" w:cs="Times New Roman"/>
            <w:i/>
            <w:sz w:val="24"/>
            <w:szCs w:val="24"/>
            <w:vertAlign w:val="superscript"/>
          </w:rPr>
          <w:tab/>
        </w:r>
        <w:r w:rsidRPr="007E5D70">
          <w:rPr>
            <w:rFonts w:ascii="Times New Roman" w:eastAsia="맑은 고딕" w:hAnsi="Times New Roman" w:cs="Times New Roman"/>
            <w:i/>
            <w:sz w:val="24"/>
            <w:szCs w:val="24"/>
            <w:vertAlign w:val="superscript"/>
          </w:rPr>
          <w:tab/>
        </w:r>
        <w:r w:rsidRPr="007E5D70">
          <w:rPr>
            <w:rFonts w:ascii="Times New Roman" w:eastAsia="맑은 고딕" w:hAnsi="Times New Roman" w:cs="Times New Roman"/>
            <w:i/>
            <w:sz w:val="24"/>
            <w:szCs w:val="24"/>
            <w:vertAlign w:val="superscript"/>
          </w:rPr>
          <w:tab/>
        </w:r>
        <w:r w:rsidRPr="007E5D70">
          <w:rPr>
            <w:rFonts w:ascii="Times New Roman" w:eastAsia="맑은 고딕" w:hAnsi="Times New Roman" w:cs="Times New Roman"/>
            <w:i/>
            <w:sz w:val="24"/>
            <w:szCs w:val="24"/>
            <w:vertAlign w:val="superscript"/>
          </w:rPr>
          <w:tab/>
        </w:r>
        <w:r w:rsidRPr="007E5D70">
          <w:rPr>
            <w:rFonts w:ascii="Times New Roman" w:eastAsia="맑은 고딕" w:hAnsi="Times New Roman" w:cs="Times New Roman"/>
            <w:i/>
            <w:sz w:val="24"/>
            <w:szCs w:val="24"/>
            <w:vertAlign w:val="superscript"/>
          </w:rPr>
          <w:tab/>
        </w:r>
        <w:r w:rsidRPr="007E5D70">
          <w:rPr>
            <w:rFonts w:ascii="Times New Roman" w:eastAsia="맑은 고딕" w:hAnsi="Times New Roman" w:cs="Times New Roman"/>
            <w:i/>
            <w:sz w:val="24"/>
            <w:szCs w:val="24"/>
            <w:vertAlign w:val="superscript"/>
          </w:rPr>
          <w:tab/>
        </w:r>
        <w:r w:rsidRPr="007E5D70">
          <w:rPr>
            <w:rFonts w:ascii="Times New Roman" w:eastAsia="맑은 고딕" w:hAnsi="Times New Roman" w:cs="Times New Roman"/>
            <w:sz w:val="24"/>
            <w:szCs w:val="24"/>
          </w:rPr>
          <w:delText>(7</w:delText>
        </w:r>
      </w:del>
      <m:oMath>
        <m:sSup>
          <m:sSupPr>
            <m:ctrlPr>
              <w:ins w:id="919" w:author="Hong Je-Woo" w:date="2018-09-27T04:31:00Z">
                <w:rPr>
                  <w:rFonts w:ascii="Cambria Math" w:eastAsia="맑은 고딕" w:hAnsi="Cambria Math" w:cs="Times New Roman"/>
                  <w:i/>
                  <w:sz w:val="24"/>
                  <w:szCs w:val="24"/>
                  <w:lang w:val="en-GB"/>
                </w:rPr>
              </w:ins>
            </m:ctrlPr>
          </m:sSupPr>
          <m:e>
            <m:d>
              <m:dPr>
                <m:begChr m:val="["/>
                <m:endChr m:val="]"/>
                <m:ctrlPr>
                  <w:ins w:id="920" w:author="Hong Je-Woo" w:date="2018-09-27T04:31:00Z">
                    <w:rPr>
                      <w:rFonts w:ascii="Cambria Math" w:eastAsia="맑은 고딕" w:hAnsi="Cambria Math" w:cs="Times New Roman"/>
                      <w:sz w:val="24"/>
                      <w:szCs w:val="24"/>
                      <w:lang w:val="en-GB"/>
                    </w:rPr>
                  </w:ins>
                </m:ctrlPr>
              </m:dPr>
              <m:e>
                <m:sSub>
                  <m:sSubPr>
                    <m:ctrlPr>
                      <w:ins w:id="921" w:author="Hong Je-Woo" w:date="2018-09-27T04:31:00Z">
                        <w:rPr>
                          <w:rFonts w:ascii="Cambria Math" w:eastAsia="맑은 고딕" w:hAnsi="Cambria Math" w:cs="Times New Roman"/>
                          <w:i/>
                          <w:sz w:val="24"/>
                          <w:szCs w:val="24"/>
                          <w:lang w:val="en-GB"/>
                        </w:rPr>
                      </w:ins>
                    </m:ctrlPr>
                  </m:sSubPr>
                  <m:e>
                    <m:r>
                      <w:ins w:id="922" w:author="Hong Je-Woo" w:date="2018-09-27T04:31:00Z">
                        <w:rPr>
                          <w:rFonts w:ascii="Cambria Math" w:eastAsia="맑은 고딕" w:hAnsi="Cambria Math" w:cs="Times New Roman"/>
                          <w:sz w:val="24"/>
                          <w:szCs w:val="24"/>
                          <w:lang w:val="en-GB"/>
                        </w:rPr>
                        <m:t>C</m:t>
                      </w:ins>
                    </m:r>
                  </m:e>
                  <m:sub>
                    <m:r>
                      <w:ins w:id="923" w:author="Hong Je-Woo" w:date="2018-09-27T04:31:00Z">
                        <w:rPr>
                          <w:rFonts w:ascii="Cambria Math" w:eastAsia="맑은 고딕" w:hAnsi="Cambria Math" w:cs="Times New Roman"/>
                          <w:sz w:val="24"/>
                          <w:szCs w:val="24"/>
                          <w:lang w:val="en-GB"/>
                        </w:rPr>
                        <m:t>4</m:t>
                      </w:ins>
                    </m:r>
                  </m:sub>
                </m:sSub>
                <m:r>
                  <w:ins w:id="924" w:author="Hong Je-Woo" w:date="2018-09-27T04:31:00Z">
                    <w:rPr>
                      <w:rFonts w:ascii="Cambria Math" w:eastAsia="맑은 고딕" w:hAnsi="Cambria Math" w:cs="Times New Roman"/>
                      <w:sz w:val="24"/>
                      <w:szCs w:val="24"/>
                      <w:lang w:val="en-GB"/>
                    </w:rPr>
                    <m:t>-</m:t>
                  </w:ins>
                </m:r>
                <m:d>
                  <m:dPr>
                    <m:ctrlPr>
                      <w:ins w:id="925" w:author="Hong Je-Woo" w:date="2018-09-27T04:31:00Z">
                        <w:rPr>
                          <w:rFonts w:ascii="Cambria Math" w:eastAsia="맑은 고딕" w:hAnsi="Cambria Math" w:cs="Times New Roman"/>
                          <w:i/>
                          <w:sz w:val="24"/>
                          <w:szCs w:val="24"/>
                          <w:lang w:val="en-GB"/>
                        </w:rPr>
                      </w:ins>
                    </m:ctrlPr>
                  </m:dPr>
                  <m:e>
                    <m:sSub>
                      <m:sSubPr>
                        <m:ctrlPr>
                          <w:ins w:id="926" w:author="Hong Je-Woo" w:date="2018-09-27T04:31:00Z">
                            <w:rPr>
                              <w:rFonts w:ascii="Cambria Math" w:eastAsia="맑은 고딕" w:hAnsi="Cambria Math" w:cs="Times New Roman"/>
                              <w:i/>
                              <w:sz w:val="24"/>
                              <w:szCs w:val="24"/>
                              <w:lang w:val="en-GB"/>
                            </w:rPr>
                          </w:ins>
                        </m:ctrlPr>
                      </m:sSubPr>
                      <m:e>
                        <m:r>
                          <w:ins w:id="927" w:author="Hong Je-Woo" w:date="2018-09-27T04:31:00Z">
                            <w:rPr>
                              <w:rFonts w:ascii="Cambria Math" w:eastAsia="맑은 고딕" w:hAnsi="Cambria Math" w:cs="Times New Roman"/>
                              <w:sz w:val="24"/>
                              <w:szCs w:val="24"/>
                              <w:lang w:val="en-GB"/>
                            </w:rPr>
                            <m:t>z</m:t>
                          </w:ins>
                        </m:r>
                      </m:e>
                      <m:sub>
                        <m:r>
                          <w:ins w:id="928" w:author="Hong Je-Woo" w:date="2018-09-27T04:31:00Z">
                            <w:rPr>
                              <w:rFonts w:ascii="Cambria Math" w:eastAsia="맑은 고딕" w:hAnsi="Cambria Math" w:cs="Times New Roman"/>
                              <w:sz w:val="24"/>
                              <w:szCs w:val="24"/>
                              <w:lang w:val="en-GB"/>
                            </w:rPr>
                            <m:t>m</m:t>
                          </w:ins>
                        </m:r>
                      </m:sub>
                    </m:sSub>
                    <m:r>
                      <w:ins w:id="929" w:author="Hong Je-Woo" w:date="2018-09-27T04:31:00Z">
                        <m:rPr>
                          <m:sty m:val="p"/>
                        </m:rPr>
                        <w:rPr>
                          <w:rFonts w:ascii="Cambria Math" w:eastAsia="맑은 고딕" w:hAnsi="Cambria Math" w:cs="Times New Roman"/>
                          <w:sz w:val="24"/>
                          <w:szCs w:val="24"/>
                          <w:lang w:val="en-GB"/>
                        </w:rPr>
                        <w:softHyphen/>
                      </w:ins>
                    </m:r>
                    <m:r>
                      <w:ins w:id="930" w:author="Hong Je-Woo" w:date="2018-09-27T04:31:00Z">
                        <w:rPr>
                          <w:rFonts w:ascii="Cambria Math" w:eastAsia="맑은 고딕" w:hAnsi="Cambria Math" w:cs="Times New Roman"/>
                          <w:sz w:val="24"/>
                          <w:szCs w:val="24"/>
                          <w:lang w:val="en-GB"/>
                        </w:rPr>
                        <m:t>-</m:t>
                      </w:ins>
                    </m:r>
                    <m:sSub>
                      <m:sSubPr>
                        <m:ctrlPr>
                          <w:ins w:id="931" w:author="Hong Je-Woo" w:date="2018-09-27T04:31:00Z">
                            <w:rPr>
                              <w:rFonts w:ascii="Cambria Math" w:eastAsia="맑은 고딕" w:hAnsi="Cambria Math" w:cs="Times New Roman"/>
                              <w:i/>
                              <w:sz w:val="24"/>
                              <w:szCs w:val="24"/>
                              <w:lang w:val="en-GB"/>
                            </w:rPr>
                          </w:ins>
                        </m:ctrlPr>
                      </m:sSubPr>
                      <m:e>
                        <m:r>
                          <w:ins w:id="932" w:author="Hong Je-Woo" w:date="2018-09-27T04:31:00Z">
                            <w:rPr>
                              <w:rFonts w:ascii="Cambria Math" w:eastAsia="맑은 고딕" w:hAnsi="Cambria Math" w:cs="Times New Roman"/>
                              <w:sz w:val="24"/>
                              <w:szCs w:val="24"/>
                              <w:lang w:val="en-GB"/>
                            </w:rPr>
                            <m:t>z</m:t>
                          </w:ins>
                        </m:r>
                      </m:e>
                      <m:sub>
                        <m:r>
                          <w:ins w:id="933" w:author="Hong Je-Woo" w:date="2018-09-27T04:31:00Z">
                            <w:rPr>
                              <w:rFonts w:ascii="Cambria Math" w:eastAsia="맑은 고딕" w:hAnsi="Cambria Math" w:cs="Times New Roman"/>
                              <w:sz w:val="24"/>
                              <w:szCs w:val="24"/>
                              <w:lang w:val="en-GB"/>
                            </w:rPr>
                            <m:t>d</m:t>
                          </w:ins>
                        </m:r>
                      </m:sub>
                    </m:sSub>
                  </m:e>
                </m:d>
                <m:r>
                  <w:ins w:id="934" w:author="Hong Je-Woo" w:date="2018-09-27T04:31:00Z">
                    <w:rPr>
                      <w:rFonts w:ascii="Cambria Math" w:eastAsia="맑은 고딕" w:hAnsi="Cambria Math" w:cs="Times New Roman"/>
                      <w:sz w:val="24"/>
                      <w:szCs w:val="24"/>
                      <w:lang w:val="en-GB"/>
                    </w:rPr>
                    <m:t>/L</m:t>
                  </w:ins>
                </m:r>
              </m:e>
            </m:d>
          </m:e>
          <m:sup>
            <m:r>
              <w:ins w:id="935" w:author="Hong Je-Woo" w:date="2018-09-27T04:31:00Z">
                <w:rPr>
                  <w:rFonts w:ascii="Cambria Math" w:eastAsia="맑은 고딕" w:hAnsi="Cambria Math" w:cs="Times New Roman"/>
                  <w:sz w:val="24"/>
                  <w:szCs w:val="24"/>
                  <w:lang w:val="en-GB"/>
                </w:rPr>
                <m:t>1/3</m:t>
              </w:ins>
            </m:r>
          </m:sup>
        </m:sSup>
      </m:oMath>
      <w:ins w:id="936" w:author="Hong Je-Woo" w:date="2018-09-27T04:31:00Z">
        <w:r w:rsidR="004D6340">
          <w:rPr>
            <w:rFonts w:ascii="Times New Roman" w:eastAsia="맑은 고딕" w:hAnsi="Times New Roman" w:cs="Times New Roman"/>
            <w:sz w:val="24"/>
            <w:szCs w:val="24"/>
            <w:lang w:val="en-GB"/>
          </w:rPr>
          <w:t>.</w:t>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i/>
            <w:sz w:val="24"/>
            <w:szCs w:val="24"/>
            <w:vertAlign w:val="superscript"/>
            <w:lang w:val="en-GB"/>
          </w:rPr>
          <w:tab/>
        </w:r>
        <w:r w:rsidRPr="00E5054D">
          <w:rPr>
            <w:rFonts w:ascii="Times New Roman" w:eastAsia="맑은 고딕" w:hAnsi="Times New Roman" w:cs="Times New Roman"/>
            <w:sz w:val="24"/>
            <w:szCs w:val="24"/>
            <w:lang w:val="en-GB"/>
          </w:rPr>
          <w:t>(</w:t>
        </w:r>
        <w:r w:rsidR="005D0BFF" w:rsidRPr="00E5054D">
          <w:rPr>
            <w:rFonts w:ascii="Times New Roman" w:eastAsia="맑은 고딕" w:hAnsi="Times New Roman" w:cs="Times New Roman"/>
            <w:sz w:val="24"/>
            <w:szCs w:val="24"/>
            <w:lang w:val="en-GB"/>
          </w:rPr>
          <w:t>6</w:t>
        </w:r>
      </w:ins>
      <w:r w:rsidRPr="00E5054D">
        <w:rPr>
          <w:rFonts w:ascii="Times New Roman" w:hAnsi="Times New Roman"/>
          <w:sz w:val="24"/>
          <w:lang w:val="en-GB"/>
          <w:rPrChange w:id="937" w:author="Hong Je-Woo" w:date="2018-09-27T04:31:00Z">
            <w:rPr>
              <w:rFonts w:ascii="Times New Roman" w:hAnsi="Times New Roman"/>
              <w:sz w:val="24"/>
            </w:rPr>
          </w:rPrChange>
        </w:rPr>
        <w:t>)</w:t>
      </w:r>
    </w:p>
    <w:p w14:paraId="2E65B709" w14:textId="54605631" w:rsidR="00B72C41" w:rsidRPr="00E5054D" w:rsidRDefault="00B72C41" w:rsidP="00B72C41">
      <w:pPr>
        <w:wordWrap/>
        <w:spacing w:line="480" w:lineRule="auto"/>
        <w:ind w:firstLine="357"/>
        <w:rPr>
          <w:rFonts w:ascii="Times New Roman" w:hAnsi="Times New Roman"/>
          <w:sz w:val="24"/>
          <w:lang w:val="en-GB"/>
          <w:rPrChange w:id="938" w:author="Hong Je-Woo" w:date="2018-09-27T04:31:00Z">
            <w:rPr>
              <w:rFonts w:ascii="Times New Roman" w:hAnsi="Times New Roman"/>
              <w:sz w:val="24"/>
            </w:rPr>
          </w:rPrChange>
        </w:rPr>
      </w:pPr>
      <w:r w:rsidRPr="00E5054D">
        <w:rPr>
          <w:rFonts w:ascii="Times New Roman" w:hAnsi="Times New Roman"/>
          <w:sz w:val="24"/>
          <w:lang w:val="en-GB"/>
          <w:rPrChange w:id="939" w:author="Hong Je-Woo" w:date="2018-09-27T04:31:00Z">
            <w:rPr>
              <w:rFonts w:ascii="Times New Roman" w:hAnsi="Times New Roman"/>
              <w:sz w:val="24"/>
            </w:rPr>
          </w:rPrChange>
        </w:rPr>
        <w:t>Characterizing the random error (</w:t>
      </w:r>
      <w:r w:rsidRPr="00E5054D">
        <w:rPr>
          <w:rFonts w:ascii="Times New Roman" w:hAnsi="Times New Roman"/>
          <w:i/>
          <w:sz w:val="24"/>
          <w:lang w:val="en-GB"/>
          <w:rPrChange w:id="940" w:author="Hong Je-Woo" w:date="2018-09-27T04:31:00Z">
            <w:rPr>
              <w:rFonts w:ascii="Times New Roman" w:hAnsi="Times New Roman"/>
              <w:i/>
              <w:sz w:val="24"/>
            </w:rPr>
          </w:rPrChange>
        </w:rPr>
        <w:t>ε</w:t>
      </w:r>
      <w:r w:rsidRPr="00E5054D">
        <w:rPr>
          <w:rFonts w:ascii="Times New Roman" w:hAnsi="Times New Roman"/>
          <w:sz w:val="24"/>
          <w:lang w:val="en-GB"/>
          <w:rPrChange w:id="941" w:author="Hong Je-Woo" w:date="2018-09-27T04:31:00Z">
            <w:rPr>
              <w:rFonts w:ascii="Times New Roman" w:hAnsi="Times New Roman"/>
              <w:sz w:val="24"/>
            </w:rPr>
          </w:rPrChange>
        </w:rPr>
        <w:t xml:space="preserve">) of the measured fluxes is essential for model validation, parameter optimization, and estimating statistical confidence in the measured fluxes. This study quantifies the total random uncertainty in the measured turbulent fluxes and its covariant properties with </w:t>
      </w:r>
      <w:del w:id="942" w:author="Hong Je-Woo" w:date="2018-09-27T04:31:00Z">
        <w:r w:rsidRPr="007E5D70">
          <w:rPr>
            <w:rFonts w:ascii="Times New Roman" w:hAnsi="Times New Roman" w:cs="Times New Roman"/>
            <w:sz w:val="24"/>
            <w:szCs w:val="24"/>
          </w:rPr>
          <w:delText xml:space="preserve">environmental changes (e.g., </w:delText>
        </w:r>
      </w:del>
      <w:r w:rsidRPr="00E5054D">
        <w:rPr>
          <w:rFonts w:ascii="Times New Roman" w:hAnsi="Times New Roman"/>
          <w:sz w:val="24"/>
          <w:lang w:val="en-GB"/>
          <w:rPrChange w:id="943" w:author="Hong Je-Woo" w:date="2018-09-27T04:31:00Z">
            <w:rPr>
              <w:rFonts w:ascii="Times New Roman" w:hAnsi="Times New Roman"/>
              <w:sz w:val="24"/>
            </w:rPr>
          </w:rPrChange>
        </w:rPr>
        <w:t>meteorological variations</w:t>
      </w:r>
      <w:del w:id="944" w:author="Hong Je-Woo" w:date="2018-09-27T04:31:00Z">
        <w:r w:rsidRPr="007E5D70">
          <w:rPr>
            <w:rFonts w:ascii="Times New Roman" w:hAnsi="Times New Roman" w:cs="Times New Roman"/>
            <w:sz w:val="24"/>
            <w:szCs w:val="24"/>
          </w:rPr>
          <w:delText>)</w:delText>
        </w:r>
      </w:del>
      <w:r w:rsidRPr="00E5054D">
        <w:rPr>
          <w:rFonts w:ascii="Times New Roman" w:hAnsi="Times New Roman"/>
          <w:sz w:val="24"/>
          <w:lang w:val="en-GB"/>
          <w:rPrChange w:id="945" w:author="Hong Je-Woo" w:date="2018-09-27T04:31:00Z">
            <w:rPr>
              <w:rFonts w:ascii="Times New Roman" w:hAnsi="Times New Roman"/>
              <w:sz w:val="24"/>
            </w:rPr>
          </w:rPrChange>
        </w:rPr>
        <w:t xml:space="preserve"> by </w:t>
      </w:r>
      <w:del w:id="946" w:author="Hong Je-Woo" w:date="2018-09-27T04:31:00Z">
        <w:r w:rsidRPr="007E5D70">
          <w:rPr>
            <w:rFonts w:ascii="Times New Roman" w:hAnsi="Times New Roman" w:cs="Times New Roman"/>
            <w:sz w:val="24"/>
            <w:szCs w:val="24"/>
          </w:rPr>
          <w:delText>applying</w:delText>
        </w:r>
      </w:del>
      <w:ins w:id="947" w:author="Hong Je-Woo" w:date="2018-09-27T04:31:00Z">
        <w:r w:rsidR="00980D98" w:rsidRPr="00E5054D">
          <w:rPr>
            <w:rFonts w:ascii="Times New Roman" w:hAnsi="Times New Roman" w:cs="Times New Roman"/>
            <w:sz w:val="24"/>
            <w:szCs w:val="24"/>
            <w:lang w:val="en-GB"/>
          </w:rPr>
          <w:t>employing</w:t>
        </w:r>
      </w:ins>
      <w:r w:rsidR="00980D98" w:rsidRPr="00E5054D">
        <w:rPr>
          <w:rFonts w:ascii="Times New Roman" w:hAnsi="Times New Roman"/>
          <w:sz w:val="24"/>
          <w:lang w:val="en-GB"/>
          <w:rPrChange w:id="948" w:author="Hong Je-Woo" w:date="2018-09-27T04:31:00Z">
            <w:rPr>
              <w:rFonts w:ascii="Times New Roman" w:hAnsi="Times New Roman"/>
              <w:sz w:val="24"/>
            </w:rPr>
          </w:rPrChange>
        </w:rPr>
        <w:t xml:space="preserve"> </w:t>
      </w:r>
      <w:r w:rsidRPr="00E5054D">
        <w:rPr>
          <w:rFonts w:ascii="Times New Roman" w:hAnsi="Times New Roman"/>
          <w:sz w:val="24"/>
          <w:lang w:val="en-GB"/>
          <w:rPrChange w:id="949" w:author="Hong Je-Woo" w:date="2018-09-27T04:31:00Z">
            <w:rPr>
              <w:rFonts w:ascii="Times New Roman" w:hAnsi="Times New Roman"/>
              <w:sz w:val="24"/>
            </w:rPr>
          </w:rPrChange>
        </w:rPr>
        <w:t xml:space="preserve">the daily differencing approach (Hollinger and Richardson, 2005; Richardson </w:t>
      </w:r>
      <w:r w:rsidRPr="00E5054D">
        <w:rPr>
          <w:rFonts w:ascii="Times New Roman" w:hAnsi="Times New Roman"/>
          <w:i/>
          <w:sz w:val="24"/>
          <w:lang w:val="en-GB"/>
          <w:rPrChange w:id="950" w:author="Hong Je-Woo" w:date="2018-09-27T04:31:00Z">
            <w:rPr>
              <w:rFonts w:ascii="Times New Roman" w:hAnsi="Times New Roman"/>
              <w:i/>
              <w:sz w:val="24"/>
            </w:rPr>
          </w:rPrChange>
        </w:rPr>
        <w:t>et al</w:t>
      </w:r>
      <w:r w:rsidRPr="00E5054D">
        <w:rPr>
          <w:rFonts w:ascii="Times New Roman" w:hAnsi="Times New Roman"/>
          <w:sz w:val="24"/>
          <w:lang w:val="en-GB"/>
          <w:rPrChange w:id="951" w:author="Hong Je-Woo" w:date="2018-09-27T04:31:00Z">
            <w:rPr>
              <w:rFonts w:ascii="Times New Roman" w:hAnsi="Times New Roman"/>
              <w:sz w:val="24"/>
            </w:rPr>
          </w:rPrChange>
        </w:rPr>
        <w:t>., 2006). If a measurement flux (</w:t>
      </w:r>
      <w:r w:rsidRPr="00E5054D">
        <w:rPr>
          <w:rFonts w:ascii="Times New Roman" w:hAnsi="Times New Roman"/>
          <w:i/>
          <w:sz w:val="24"/>
          <w:lang w:val="en-GB"/>
          <w:rPrChange w:id="952" w:author="Hong Je-Woo" w:date="2018-09-27T04:31:00Z">
            <w:rPr>
              <w:rFonts w:ascii="Times New Roman" w:hAnsi="Times New Roman"/>
              <w:i/>
              <w:sz w:val="24"/>
            </w:rPr>
          </w:rPrChange>
        </w:rPr>
        <w:t>x</w:t>
      </w:r>
      <w:r w:rsidRPr="00E5054D">
        <w:rPr>
          <w:rFonts w:ascii="Times New Roman" w:hAnsi="Times New Roman"/>
          <w:sz w:val="24"/>
          <w:lang w:val="en-GB"/>
          <w:rPrChange w:id="953" w:author="Hong Je-Woo" w:date="2018-09-27T04:31:00Z">
            <w:rPr>
              <w:rFonts w:ascii="Times New Roman" w:hAnsi="Times New Roman"/>
              <w:sz w:val="24"/>
            </w:rPr>
          </w:rPrChange>
        </w:rPr>
        <w:t>) pair of two successive days (</w:t>
      </w:r>
      <w:r w:rsidRPr="00E5054D">
        <w:rPr>
          <w:rFonts w:ascii="Times New Roman" w:hAnsi="Times New Roman"/>
          <w:i/>
          <w:sz w:val="24"/>
          <w:lang w:val="en-GB"/>
          <w:rPrChange w:id="954" w:author="Hong Je-Woo" w:date="2018-09-27T04:31:00Z">
            <w:rPr>
              <w:rFonts w:ascii="Times New Roman" w:hAnsi="Times New Roman"/>
              <w:i/>
              <w:sz w:val="24"/>
            </w:rPr>
          </w:rPrChange>
        </w:rPr>
        <w:t>x</w:t>
      </w:r>
      <w:r w:rsidRPr="00E5054D">
        <w:rPr>
          <w:rFonts w:ascii="Times New Roman" w:hAnsi="Times New Roman"/>
          <w:i/>
          <w:sz w:val="24"/>
          <w:vertAlign w:val="subscript"/>
          <w:lang w:val="en-GB"/>
          <w:rPrChange w:id="955" w:author="Hong Je-Woo" w:date="2018-09-27T04:31:00Z">
            <w:rPr>
              <w:rFonts w:ascii="Times New Roman" w:hAnsi="Times New Roman"/>
              <w:i/>
              <w:sz w:val="24"/>
              <w:vertAlign w:val="subscript"/>
            </w:rPr>
          </w:rPrChange>
        </w:rPr>
        <w:t>1</w:t>
      </w:r>
      <w:del w:id="956" w:author="Hong Je-Woo" w:date="2018-09-27T04:31:00Z">
        <w:r w:rsidRPr="007E5D70">
          <w:rPr>
            <w:rFonts w:ascii="Times New Roman" w:hAnsi="Times New Roman" w:cs="Times New Roman"/>
            <w:sz w:val="24"/>
            <w:szCs w:val="24"/>
          </w:rPr>
          <w:delText>=</w:delText>
        </w:r>
      </w:del>
      <w:ins w:id="957" w:author="Hong Je-Woo" w:date="2018-09-27T04:31:00Z">
        <w:r w:rsidR="00B63692" w:rsidRPr="00E5054D">
          <w:rPr>
            <w:rFonts w:ascii="Times New Roman" w:hAnsi="Times New Roman" w:cs="Times New Roman"/>
            <w:i/>
            <w:sz w:val="24"/>
            <w:szCs w:val="24"/>
            <w:vertAlign w:val="subscript"/>
            <w:lang w:val="en-GB"/>
          </w:rPr>
          <w:t xml:space="preserve"> </w:t>
        </w:r>
        <w:r w:rsidRPr="00E5054D">
          <w:rPr>
            <w:rFonts w:ascii="Times New Roman" w:hAnsi="Times New Roman" w:cs="Times New Roman"/>
            <w:sz w:val="24"/>
            <w:szCs w:val="24"/>
            <w:lang w:val="en-GB"/>
          </w:rPr>
          <w:t>=</w:t>
        </w:r>
        <w:r w:rsidR="00B63692" w:rsidRPr="00E5054D">
          <w:rPr>
            <w:rFonts w:ascii="Times New Roman" w:hAnsi="Times New Roman" w:cs="Times New Roman"/>
            <w:sz w:val="24"/>
            <w:szCs w:val="24"/>
            <w:lang w:val="en-GB"/>
          </w:rPr>
          <w:t xml:space="preserve"> </w:t>
        </w:r>
      </w:ins>
      <w:r w:rsidRPr="00E5054D">
        <w:rPr>
          <w:rFonts w:ascii="Times New Roman" w:hAnsi="Times New Roman"/>
          <w:i/>
          <w:sz w:val="24"/>
          <w:lang w:val="en-GB"/>
          <w:rPrChange w:id="958" w:author="Hong Je-Woo" w:date="2018-09-27T04:31:00Z">
            <w:rPr>
              <w:rFonts w:ascii="Times New Roman" w:hAnsi="Times New Roman"/>
              <w:i/>
              <w:sz w:val="24"/>
            </w:rPr>
          </w:rPrChange>
        </w:rPr>
        <w:t>F</w:t>
      </w:r>
      <w:r w:rsidRPr="00E5054D">
        <w:rPr>
          <w:rFonts w:ascii="Times New Roman" w:hAnsi="Times New Roman"/>
          <w:sz w:val="24"/>
          <w:lang w:val="en-GB"/>
          <w:rPrChange w:id="959" w:author="Hong Je-Woo" w:date="2018-09-27T04:31:00Z">
            <w:rPr>
              <w:rFonts w:ascii="Times New Roman" w:hAnsi="Times New Roman"/>
              <w:sz w:val="24"/>
            </w:rPr>
          </w:rPrChange>
        </w:rPr>
        <w:t>+</w:t>
      </w:r>
      <w:r w:rsidRPr="00E5054D">
        <w:rPr>
          <w:rFonts w:ascii="Times New Roman" w:hAnsi="Times New Roman"/>
          <w:i/>
          <w:sz w:val="24"/>
          <w:lang w:val="en-GB"/>
          <w:rPrChange w:id="960" w:author="Hong Je-Woo" w:date="2018-09-27T04:31:00Z">
            <w:rPr>
              <w:rFonts w:ascii="Times New Roman" w:hAnsi="Times New Roman"/>
              <w:i/>
              <w:sz w:val="24"/>
            </w:rPr>
          </w:rPrChange>
        </w:rPr>
        <w:t>ε</w:t>
      </w:r>
      <w:r w:rsidRPr="00E5054D">
        <w:rPr>
          <w:rFonts w:ascii="Times New Roman" w:hAnsi="Times New Roman"/>
          <w:i/>
          <w:sz w:val="24"/>
          <w:vertAlign w:val="subscript"/>
          <w:lang w:val="en-GB"/>
          <w:rPrChange w:id="961" w:author="Hong Je-Woo" w:date="2018-09-27T04:31:00Z">
            <w:rPr>
              <w:rFonts w:ascii="Times New Roman" w:hAnsi="Times New Roman"/>
              <w:i/>
              <w:sz w:val="24"/>
              <w:vertAlign w:val="subscript"/>
            </w:rPr>
          </w:rPrChange>
        </w:rPr>
        <w:t>1</w:t>
      </w:r>
      <w:r w:rsidRPr="00E5054D">
        <w:rPr>
          <w:rFonts w:ascii="Times New Roman" w:hAnsi="Times New Roman"/>
          <w:sz w:val="24"/>
          <w:lang w:val="en-GB"/>
          <w:rPrChange w:id="962" w:author="Hong Je-Woo" w:date="2018-09-27T04:31:00Z">
            <w:rPr>
              <w:rFonts w:ascii="Times New Roman" w:hAnsi="Times New Roman"/>
              <w:sz w:val="24"/>
            </w:rPr>
          </w:rPrChange>
        </w:rPr>
        <w:t xml:space="preserve">, </w:t>
      </w:r>
      <w:r w:rsidRPr="00E5054D">
        <w:rPr>
          <w:rFonts w:ascii="Times New Roman" w:hAnsi="Times New Roman"/>
          <w:i/>
          <w:sz w:val="24"/>
          <w:lang w:val="en-GB"/>
          <w:rPrChange w:id="963" w:author="Hong Je-Woo" w:date="2018-09-27T04:31:00Z">
            <w:rPr>
              <w:rFonts w:ascii="Times New Roman" w:hAnsi="Times New Roman"/>
              <w:i/>
              <w:sz w:val="24"/>
            </w:rPr>
          </w:rPrChange>
        </w:rPr>
        <w:t>x</w:t>
      </w:r>
      <w:r w:rsidRPr="00E5054D">
        <w:rPr>
          <w:rFonts w:ascii="Times New Roman" w:hAnsi="Times New Roman"/>
          <w:i/>
          <w:sz w:val="24"/>
          <w:vertAlign w:val="subscript"/>
          <w:lang w:val="en-GB"/>
          <w:rPrChange w:id="964" w:author="Hong Je-Woo" w:date="2018-09-27T04:31:00Z">
            <w:rPr>
              <w:rFonts w:ascii="Times New Roman" w:hAnsi="Times New Roman"/>
              <w:i/>
              <w:sz w:val="24"/>
              <w:vertAlign w:val="subscript"/>
            </w:rPr>
          </w:rPrChange>
        </w:rPr>
        <w:t>2</w:t>
      </w:r>
      <w:del w:id="965" w:author="Hong Je-Woo" w:date="2018-09-27T04:31:00Z">
        <w:r w:rsidRPr="007E5D70">
          <w:rPr>
            <w:rFonts w:ascii="Times New Roman" w:hAnsi="Times New Roman" w:cs="Times New Roman"/>
            <w:sz w:val="24"/>
            <w:szCs w:val="24"/>
          </w:rPr>
          <w:delText>=</w:delText>
        </w:r>
      </w:del>
      <w:ins w:id="966" w:author="Hong Je-Woo" w:date="2018-09-27T04:31:00Z">
        <w:r w:rsidR="00B63692" w:rsidRPr="00E5054D">
          <w:rPr>
            <w:rFonts w:ascii="Times New Roman" w:hAnsi="Times New Roman" w:cs="Times New Roman"/>
            <w:i/>
            <w:sz w:val="24"/>
            <w:szCs w:val="24"/>
            <w:vertAlign w:val="subscript"/>
            <w:lang w:val="en-GB"/>
          </w:rPr>
          <w:t xml:space="preserve"> </w:t>
        </w:r>
        <w:r w:rsidRPr="00E5054D">
          <w:rPr>
            <w:rFonts w:ascii="Times New Roman" w:hAnsi="Times New Roman" w:cs="Times New Roman"/>
            <w:sz w:val="24"/>
            <w:szCs w:val="24"/>
            <w:lang w:val="en-GB"/>
          </w:rPr>
          <w:t>=</w:t>
        </w:r>
        <w:r w:rsidR="00B63692" w:rsidRPr="00E5054D">
          <w:rPr>
            <w:rFonts w:ascii="Times New Roman" w:hAnsi="Times New Roman" w:cs="Times New Roman"/>
            <w:sz w:val="24"/>
            <w:szCs w:val="24"/>
            <w:lang w:val="en-GB"/>
          </w:rPr>
          <w:t xml:space="preserve"> </w:t>
        </w:r>
      </w:ins>
      <w:r w:rsidRPr="00E5054D">
        <w:rPr>
          <w:rFonts w:ascii="Times New Roman" w:hAnsi="Times New Roman"/>
          <w:i/>
          <w:sz w:val="24"/>
          <w:lang w:val="en-GB"/>
          <w:rPrChange w:id="967" w:author="Hong Je-Woo" w:date="2018-09-27T04:31:00Z">
            <w:rPr>
              <w:rFonts w:ascii="Times New Roman" w:hAnsi="Times New Roman"/>
              <w:i/>
              <w:sz w:val="24"/>
            </w:rPr>
          </w:rPrChange>
        </w:rPr>
        <w:t>F</w:t>
      </w:r>
      <w:r w:rsidRPr="00E5054D">
        <w:rPr>
          <w:rFonts w:ascii="Times New Roman" w:hAnsi="Times New Roman"/>
          <w:sz w:val="24"/>
          <w:lang w:val="en-GB"/>
          <w:rPrChange w:id="968" w:author="Hong Je-Woo" w:date="2018-09-27T04:31:00Z">
            <w:rPr>
              <w:rFonts w:ascii="Times New Roman" w:hAnsi="Times New Roman"/>
              <w:sz w:val="24"/>
            </w:rPr>
          </w:rPrChange>
        </w:rPr>
        <w:t>+</w:t>
      </w:r>
      <w:r w:rsidRPr="00E5054D">
        <w:rPr>
          <w:rFonts w:ascii="Times New Roman" w:hAnsi="Times New Roman"/>
          <w:i/>
          <w:sz w:val="24"/>
          <w:lang w:val="en-GB"/>
          <w:rPrChange w:id="969" w:author="Hong Je-Woo" w:date="2018-09-27T04:31:00Z">
            <w:rPr>
              <w:rFonts w:ascii="Times New Roman" w:hAnsi="Times New Roman"/>
              <w:i/>
              <w:sz w:val="24"/>
            </w:rPr>
          </w:rPrChange>
        </w:rPr>
        <w:t>ε</w:t>
      </w:r>
      <w:r w:rsidRPr="00E5054D">
        <w:rPr>
          <w:rFonts w:ascii="Times New Roman" w:hAnsi="Times New Roman"/>
          <w:i/>
          <w:sz w:val="24"/>
          <w:vertAlign w:val="subscript"/>
          <w:lang w:val="en-GB"/>
          <w:rPrChange w:id="970" w:author="Hong Je-Woo" w:date="2018-09-27T04:31:00Z">
            <w:rPr>
              <w:rFonts w:ascii="Times New Roman" w:hAnsi="Times New Roman"/>
              <w:i/>
              <w:sz w:val="24"/>
              <w:vertAlign w:val="subscript"/>
            </w:rPr>
          </w:rPrChange>
        </w:rPr>
        <w:t>2</w:t>
      </w:r>
      <w:r w:rsidRPr="00E5054D">
        <w:rPr>
          <w:rFonts w:ascii="Times New Roman" w:hAnsi="Times New Roman"/>
          <w:sz w:val="24"/>
          <w:lang w:val="en-GB"/>
          <w:rPrChange w:id="971"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972" w:author="Hong Je-Woo" w:date="2018-09-27T04:31:00Z">
            <w:rPr>
              <w:rFonts w:ascii="Times New Roman" w:hAnsi="Times New Roman"/>
              <w:i/>
              <w:sz w:val="24"/>
            </w:rPr>
          </w:rPrChange>
        </w:rPr>
        <w:t>F</w:t>
      </w:r>
      <w:r w:rsidRPr="00E5054D">
        <w:rPr>
          <w:rFonts w:ascii="Times New Roman" w:hAnsi="Times New Roman"/>
          <w:sz w:val="24"/>
          <w:lang w:val="en-GB"/>
          <w:rPrChange w:id="973" w:author="Hong Je-Woo" w:date="2018-09-27T04:31:00Z">
            <w:rPr>
              <w:rFonts w:ascii="Times New Roman" w:hAnsi="Times New Roman"/>
              <w:sz w:val="24"/>
            </w:rPr>
          </w:rPrChange>
        </w:rPr>
        <w:t xml:space="preserve"> is the true flux) are under equivalent environmental conditions, the </w:t>
      </w:r>
      <w:r w:rsidRPr="00E5054D">
        <w:rPr>
          <w:rFonts w:ascii="Times New Roman" w:hAnsi="Times New Roman"/>
          <w:sz w:val="24"/>
          <w:lang w:val="en-GB"/>
          <w:rPrChange w:id="974" w:author="Hong Je-Woo" w:date="2018-09-27T04:31:00Z">
            <w:rPr>
              <w:rFonts w:ascii="Times New Roman" w:hAnsi="Times New Roman"/>
              <w:sz w:val="24"/>
            </w:rPr>
          </w:rPrChange>
        </w:rPr>
        <w:lastRenderedPageBreak/>
        <w:t>standard deviation of random error (</w:t>
      </w:r>
      <w:r w:rsidRPr="00E5054D">
        <w:rPr>
          <w:rFonts w:ascii="Times New Roman" w:hAnsi="Times New Roman"/>
          <w:i/>
          <w:sz w:val="24"/>
          <w:lang w:val="en-GB"/>
          <w:rPrChange w:id="975" w:author="Hong Je-Woo" w:date="2018-09-27T04:31:00Z">
            <w:rPr>
              <w:rFonts w:ascii="Times New Roman" w:hAnsi="Times New Roman"/>
              <w:i/>
              <w:sz w:val="24"/>
            </w:rPr>
          </w:rPrChange>
        </w:rPr>
        <w:t>σ</w:t>
      </w:r>
      <w:r w:rsidRPr="00E5054D">
        <w:rPr>
          <w:rFonts w:ascii="Times New Roman" w:hAnsi="Times New Roman"/>
          <w:sz w:val="24"/>
          <w:lang w:val="en-GB"/>
          <w:rPrChange w:id="976" w:author="Hong Je-Woo" w:date="2018-09-27T04:31:00Z">
            <w:rPr>
              <w:rFonts w:ascii="Times New Roman" w:hAnsi="Times New Roman"/>
              <w:sz w:val="24"/>
            </w:rPr>
          </w:rPrChange>
        </w:rPr>
        <w:t>(</w:t>
      </w:r>
      <w:r w:rsidRPr="00E5054D">
        <w:rPr>
          <w:rFonts w:ascii="Times New Roman" w:hAnsi="Times New Roman"/>
          <w:i/>
          <w:sz w:val="24"/>
          <w:lang w:val="en-GB"/>
          <w:rPrChange w:id="977" w:author="Hong Je-Woo" w:date="2018-09-27T04:31:00Z">
            <w:rPr>
              <w:rFonts w:ascii="Times New Roman" w:hAnsi="Times New Roman"/>
              <w:i/>
              <w:sz w:val="24"/>
            </w:rPr>
          </w:rPrChange>
        </w:rPr>
        <w:t>ε</w:t>
      </w:r>
      <w:r w:rsidRPr="00E5054D">
        <w:rPr>
          <w:rFonts w:ascii="Times New Roman" w:hAnsi="Times New Roman"/>
          <w:sz w:val="24"/>
          <w:lang w:val="en-GB"/>
          <w:rPrChange w:id="978" w:author="Hong Je-Woo" w:date="2018-09-27T04:31:00Z">
            <w:rPr>
              <w:rFonts w:ascii="Times New Roman" w:hAnsi="Times New Roman"/>
              <w:sz w:val="24"/>
            </w:rPr>
          </w:rPrChange>
        </w:rPr>
        <w:t>)) can be written as:</w:t>
      </w:r>
    </w:p>
    <w:p w14:paraId="2E65B70A" w14:textId="0ED7709E" w:rsidR="00B72C41" w:rsidRPr="00E5054D" w:rsidRDefault="00B72C41" w:rsidP="00B72C41">
      <w:pPr>
        <w:wordWrap/>
        <w:spacing w:line="480" w:lineRule="auto"/>
        <w:ind w:firstLine="357"/>
        <w:rPr>
          <w:rFonts w:ascii="Times New Roman" w:hAnsi="Times New Roman"/>
          <w:sz w:val="24"/>
          <w:lang w:val="en-GB"/>
          <w:rPrChange w:id="979" w:author="Hong Je-Woo" w:date="2018-09-27T04:31:00Z">
            <w:rPr>
              <w:rFonts w:ascii="Times New Roman" w:hAnsi="Times New Roman"/>
              <w:sz w:val="24"/>
            </w:rPr>
          </w:rPrChange>
        </w:rPr>
      </w:pPr>
      <w:r w:rsidRPr="00E5054D">
        <w:rPr>
          <w:rFonts w:ascii="Times New Roman" w:hAnsi="Times New Roman"/>
          <w:i/>
          <w:sz w:val="24"/>
          <w:lang w:val="en-GB"/>
          <w:rPrChange w:id="980" w:author="Hong Je-Woo" w:date="2018-09-27T04:31:00Z">
            <w:rPr>
              <w:rFonts w:ascii="Times New Roman" w:hAnsi="Times New Roman"/>
              <w:i/>
              <w:sz w:val="24"/>
            </w:rPr>
          </w:rPrChange>
        </w:rPr>
        <w:t>σ</w:t>
      </w:r>
      <w:r w:rsidRPr="00E5054D">
        <w:rPr>
          <w:rFonts w:ascii="Times New Roman" w:hAnsi="Times New Roman"/>
          <w:sz w:val="24"/>
          <w:lang w:val="en-GB"/>
          <w:rPrChange w:id="981" w:author="Hong Je-Woo" w:date="2018-09-27T04:31:00Z">
            <w:rPr>
              <w:rFonts w:ascii="Times New Roman" w:hAnsi="Times New Roman"/>
              <w:sz w:val="24"/>
            </w:rPr>
          </w:rPrChange>
        </w:rPr>
        <w:t>(</w:t>
      </w:r>
      <w:r w:rsidRPr="00E5054D">
        <w:rPr>
          <w:rFonts w:ascii="Times New Roman" w:hAnsi="Times New Roman"/>
          <w:i/>
          <w:sz w:val="24"/>
          <w:lang w:val="en-GB"/>
          <w:rPrChange w:id="982" w:author="Hong Je-Woo" w:date="2018-09-27T04:31:00Z">
            <w:rPr>
              <w:rFonts w:ascii="Times New Roman" w:hAnsi="Times New Roman"/>
              <w:i/>
              <w:sz w:val="24"/>
            </w:rPr>
          </w:rPrChange>
        </w:rPr>
        <w:t>ε</w:t>
      </w:r>
      <w:r w:rsidRPr="00E5054D">
        <w:rPr>
          <w:rFonts w:ascii="Times New Roman" w:hAnsi="Times New Roman"/>
          <w:sz w:val="24"/>
          <w:lang w:val="en-GB"/>
          <w:rPrChange w:id="983" w:author="Hong Je-Woo" w:date="2018-09-27T04:31:00Z">
            <w:rPr>
              <w:rFonts w:ascii="Times New Roman" w:hAnsi="Times New Roman"/>
              <w:sz w:val="24"/>
            </w:rPr>
          </w:rPrChange>
        </w:rPr>
        <w:t xml:space="preserve">) = </w:t>
      </w:r>
      <w:r w:rsidRPr="00E5054D">
        <w:rPr>
          <w:rFonts w:ascii="Times New Roman" w:hAnsi="Times New Roman"/>
          <w:i/>
          <w:sz w:val="24"/>
          <w:lang w:val="en-GB"/>
          <w:rPrChange w:id="984" w:author="Hong Je-Woo" w:date="2018-09-27T04:31:00Z">
            <w:rPr>
              <w:rFonts w:ascii="Times New Roman" w:hAnsi="Times New Roman"/>
              <w:i/>
              <w:sz w:val="24"/>
            </w:rPr>
          </w:rPrChange>
        </w:rPr>
        <w:t>σ</w:t>
      </w:r>
      <m:oMath>
        <m:r>
          <m:rPr>
            <m:sty m:val="p"/>
          </m:rPr>
          <w:rPr>
            <w:rFonts w:ascii="Cambria Math" w:hAnsi="Cambria Math"/>
            <w:sz w:val="24"/>
            <w:lang w:val="en-GB"/>
            <w:rPrChange w:id="985" w:author="Hong Je-Woo" w:date="2018-09-27T04:31:00Z">
              <w:rPr>
                <w:rFonts w:ascii="Cambria Math" w:hAnsi="Cambria Math"/>
                <w:sz w:val="24"/>
              </w:rPr>
            </w:rPrChange>
          </w:rPr>
          <m:t>(</m:t>
        </m:r>
        <m:sSub>
          <m:sSubPr>
            <m:ctrlPr>
              <w:rPr>
                <w:rFonts w:ascii="Cambria Math" w:hAnsi="Cambria Math"/>
                <w:i/>
                <w:sz w:val="24"/>
                <w:lang w:val="en-GB"/>
                <w:rPrChange w:id="986" w:author="Hong Je-Woo" w:date="2018-09-27T04:31:00Z">
                  <w:rPr>
                    <w:rFonts w:ascii="Cambria Math" w:hAnsi="Cambria Math"/>
                    <w:i/>
                    <w:sz w:val="24"/>
                  </w:rPr>
                </w:rPrChange>
              </w:rPr>
            </m:ctrlPr>
          </m:sSubPr>
          <m:e>
            <m:r>
              <w:rPr>
                <w:rFonts w:ascii="Cambria Math" w:hAnsi="Cambria Math"/>
                <w:sz w:val="24"/>
                <w:lang w:val="en-GB"/>
                <w:rPrChange w:id="987" w:author="Hong Je-Woo" w:date="2018-09-27T04:31:00Z">
                  <w:rPr>
                    <w:rFonts w:ascii="Cambria Math" w:hAnsi="Cambria Math"/>
                    <w:sz w:val="24"/>
                  </w:rPr>
                </w:rPrChange>
              </w:rPr>
              <m:t>x</m:t>
            </m:r>
          </m:e>
          <m:sub>
            <m:r>
              <w:rPr>
                <w:rFonts w:ascii="Cambria Math" w:hAnsi="Cambria Math"/>
                <w:sz w:val="24"/>
                <w:lang w:val="en-GB"/>
                <w:rPrChange w:id="988" w:author="Hong Je-Woo" w:date="2018-09-27T04:31:00Z">
                  <w:rPr>
                    <w:rFonts w:ascii="Cambria Math" w:hAnsi="Cambria Math"/>
                    <w:sz w:val="24"/>
                  </w:rPr>
                </w:rPrChange>
              </w:rPr>
              <m:t>1</m:t>
            </m:r>
          </m:sub>
        </m:sSub>
        <m:r>
          <m:rPr>
            <m:sty m:val="p"/>
          </m:rPr>
          <w:rPr>
            <w:rFonts w:ascii="Cambria Math" w:hAnsi="Cambria Math"/>
            <w:sz w:val="24"/>
            <w:lang w:val="en-GB"/>
            <w:rPrChange w:id="989" w:author="Hong Je-Woo" w:date="2018-09-27T04:31:00Z">
              <w:rPr>
                <w:rFonts w:ascii="Cambria Math" w:hAnsi="Cambria Math"/>
                <w:sz w:val="24"/>
              </w:rPr>
            </w:rPrChange>
          </w:rPr>
          <m:t>-</m:t>
        </m:r>
        <m:sSub>
          <m:sSubPr>
            <m:ctrlPr>
              <w:rPr>
                <w:rFonts w:ascii="Cambria Math" w:hAnsi="Cambria Math"/>
                <w:i/>
                <w:sz w:val="24"/>
                <w:lang w:val="en-GB"/>
                <w:rPrChange w:id="990" w:author="Hong Je-Woo" w:date="2018-09-27T04:31:00Z">
                  <w:rPr>
                    <w:rFonts w:ascii="Cambria Math" w:hAnsi="Cambria Math"/>
                    <w:i/>
                    <w:sz w:val="24"/>
                  </w:rPr>
                </w:rPrChange>
              </w:rPr>
            </m:ctrlPr>
          </m:sSubPr>
          <m:e>
            <m:r>
              <w:rPr>
                <w:rFonts w:ascii="Cambria Math" w:hAnsi="Cambria Math"/>
                <w:sz w:val="24"/>
                <w:lang w:val="en-GB"/>
                <w:rPrChange w:id="991" w:author="Hong Je-Woo" w:date="2018-09-27T04:31:00Z">
                  <w:rPr>
                    <w:rFonts w:ascii="Cambria Math" w:hAnsi="Cambria Math"/>
                    <w:sz w:val="24"/>
                  </w:rPr>
                </w:rPrChange>
              </w:rPr>
              <m:t>x</m:t>
            </m:r>
          </m:e>
          <m:sub>
            <m:r>
              <w:rPr>
                <w:rFonts w:ascii="Cambria Math" w:hAnsi="Cambria Math"/>
                <w:sz w:val="24"/>
                <w:lang w:val="en-GB"/>
                <w:rPrChange w:id="992" w:author="Hong Je-Woo" w:date="2018-09-27T04:31:00Z">
                  <w:rPr>
                    <w:rFonts w:ascii="Cambria Math" w:hAnsi="Cambria Math"/>
                    <w:sz w:val="24"/>
                  </w:rPr>
                </w:rPrChange>
              </w:rPr>
              <m:t>2</m:t>
            </m:r>
          </m:sub>
        </m:sSub>
        <m:r>
          <m:rPr>
            <m:sty m:val="p"/>
          </m:rPr>
          <w:rPr>
            <w:rFonts w:ascii="Cambria Math" w:hAnsi="Cambria Math"/>
            <w:sz w:val="24"/>
            <w:lang w:val="en-GB"/>
            <w:rPrChange w:id="993" w:author="Hong Je-Woo" w:date="2018-09-27T04:31:00Z">
              <w:rPr>
                <w:rFonts w:ascii="Cambria Math" w:hAnsi="Cambria Math"/>
                <w:sz w:val="24"/>
              </w:rPr>
            </w:rPrChange>
          </w:rPr>
          <m:t>)/</m:t>
        </m:r>
        <m:rad>
          <m:radPr>
            <m:degHide m:val="1"/>
            <m:ctrlPr>
              <w:rPr>
                <w:rFonts w:ascii="Cambria Math" w:hAnsi="Cambria Math"/>
                <w:sz w:val="24"/>
                <w:lang w:val="en-GB"/>
                <w:rPrChange w:id="994" w:author="Hong Je-Woo" w:date="2018-09-27T04:31:00Z">
                  <w:rPr>
                    <w:rFonts w:ascii="Cambria Math" w:hAnsi="Cambria Math"/>
                    <w:sz w:val="24"/>
                  </w:rPr>
                </w:rPrChange>
              </w:rPr>
            </m:ctrlPr>
          </m:radPr>
          <m:deg/>
          <m:e>
            <m:r>
              <w:rPr>
                <w:rFonts w:ascii="Cambria Math" w:hAnsi="Cambria Math"/>
                <w:sz w:val="24"/>
                <w:lang w:val="en-GB"/>
                <w:rPrChange w:id="995" w:author="Hong Je-Woo" w:date="2018-09-27T04:31:00Z">
                  <w:rPr>
                    <w:rFonts w:ascii="Cambria Math" w:hAnsi="Cambria Math"/>
                    <w:sz w:val="24"/>
                  </w:rPr>
                </w:rPrChange>
              </w:rPr>
              <m:t>2</m:t>
            </m:r>
          </m:e>
        </m:rad>
      </m:oMath>
      <w:del w:id="996" w:author="Hong Je-Woo" w:date="2018-09-27T04:31:00Z">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delText>(8</w:delText>
        </w:r>
      </w:del>
      <w:ins w:id="997" w:author="Hong Je-Woo" w:date="2018-09-27T04:31:00Z">
        <w:r w:rsidR="00EE6A8E">
          <w:rPr>
            <w:rFonts w:ascii="Times New Roman" w:hAnsi="Times New Roman" w:cs="Times New Roman"/>
            <w:i/>
            <w:sz w:val="24"/>
            <w:szCs w:val="24"/>
            <w:lang w:val="en-GB"/>
          </w:rPr>
          <w:t>.</w:t>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t>(</w:t>
        </w:r>
        <w:r w:rsidR="005D0BFF" w:rsidRPr="00E5054D">
          <w:rPr>
            <w:rFonts w:ascii="Times New Roman" w:hAnsi="Times New Roman" w:cs="Times New Roman"/>
            <w:sz w:val="24"/>
            <w:szCs w:val="24"/>
            <w:lang w:val="en-GB"/>
          </w:rPr>
          <w:t>7</w:t>
        </w:r>
      </w:ins>
      <w:r w:rsidRPr="00E5054D">
        <w:rPr>
          <w:rFonts w:ascii="Times New Roman" w:hAnsi="Times New Roman"/>
          <w:sz w:val="24"/>
          <w:lang w:val="en-GB"/>
          <w:rPrChange w:id="998" w:author="Hong Je-Woo" w:date="2018-09-27T04:31:00Z">
            <w:rPr>
              <w:rFonts w:ascii="Times New Roman" w:hAnsi="Times New Roman"/>
              <w:sz w:val="24"/>
            </w:rPr>
          </w:rPrChange>
        </w:rPr>
        <w:t>)</w:t>
      </w:r>
    </w:p>
    <w:p w14:paraId="2E65B70B" w14:textId="77777777" w:rsidR="00B72C41" w:rsidRPr="00E5054D" w:rsidRDefault="00B72C41" w:rsidP="00B72C41">
      <w:pPr>
        <w:wordWrap/>
        <w:spacing w:line="480" w:lineRule="auto"/>
        <w:ind w:firstLine="357"/>
        <w:rPr>
          <w:rFonts w:ascii="Times New Roman" w:hAnsi="Times New Roman"/>
          <w:sz w:val="24"/>
          <w:lang w:val="en-GB"/>
          <w:rPrChange w:id="999" w:author="Hong Je-Woo" w:date="2018-09-27T04:31:00Z">
            <w:rPr>
              <w:rFonts w:ascii="Times New Roman" w:hAnsi="Times New Roman"/>
              <w:sz w:val="24"/>
            </w:rPr>
          </w:rPrChange>
        </w:rPr>
      </w:pPr>
      <w:r w:rsidRPr="00E5054D">
        <w:rPr>
          <w:rFonts w:ascii="Times New Roman" w:hAnsi="Times New Roman"/>
          <w:sz w:val="24"/>
          <w:lang w:val="en-GB"/>
          <w:rPrChange w:id="1000" w:author="Hong Je-Woo" w:date="2018-09-27T04:31:00Z">
            <w:rPr>
              <w:rFonts w:ascii="Times New Roman" w:hAnsi="Times New Roman"/>
              <w:sz w:val="24"/>
            </w:rPr>
          </w:rPrChange>
        </w:rPr>
        <w:t>For this daily differencing method, similar environmental conditions are assumed for 24-h differences in downward shortwave radiation within 100 W m</w:t>
      </w:r>
      <w:r w:rsidRPr="00E5054D">
        <w:rPr>
          <w:rFonts w:ascii="Times New Roman" w:hAnsi="Times New Roman"/>
          <w:sz w:val="24"/>
          <w:vertAlign w:val="superscript"/>
          <w:lang w:val="en-GB"/>
          <w:rPrChange w:id="1001"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1002" w:author="Hong Je-Woo" w:date="2018-09-27T04:31:00Z">
            <w:rPr>
              <w:rFonts w:ascii="Times New Roman" w:hAnsi="Times New Roman"/>
              <w:sz w:val="24"/>
            </w:rPr>
          </w:rPrChange>
        </w:rPr>
        <w:t>, air temperature within 2 °C, and wind speed within 0.5 m s</w:t>
      </w:r>
      <w:r w:rsidRPr="00E5054D">
        <w:rPr>
          <w:rFonts w:ascii="Times New Roman" w:hAnsi="Times New Roman"/>
          <w:sz w:val="24"/>
          <w:vertAlign w:val="superscript"/>
          <w:lang w:val="en-GB"/>
          <w:rPrChange w:id="1003"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1004" w:author="Hong Je-Woo" w:date="2018-09-27T04:31:00Z">
            <w:rPr>
              <w:rFonts w:ascii="Times New Roman" w:hAnsi="Times New Roman"/>
              <w:sz w:val="24"/>
            </w:rPr>
          </w:rPrChange>
        </w:rPr>
        <w:t xml:space="preserve"> in the same wind direction sector (135–315°). More information on the random flux error estimation is found in Hollinger and Richardson (2005).</w:t>
      </w:r>
    </w:p>
    <w:p w14:paraId="2E65B70C" w14:textId="77777777" w:rsidR="00B72C41" w:rsidRPr="00E5054D" w:rsidRDefault="00B72C41" w:rsidP="00B72C41">
      <w:pPr>
        <w:wordWrap/>
        <w:spacing w:line="480" w:lineRule="auto"/>
        <w:ind w:firstLine="357"/>
        <w:rPr>
          <w:rFonts w:ascii="Times New Roman" w:hAnsi="Times New Roman"/>
          <w:sz w:val="24"/>
          <w:lang w:val="en-GB"/>
          <w:rPrChange w:id="1005" w:author="Hong Je-Woo" w:date="2018-09-27T04:31:00Z">
            <w:rPr>
              <w:rFonts w:ascii="Times New Roman" w:hAnsi="Times New Roman"/>
              <w:sz w:val="24"/>
            </w:rPr>
          </w:rPrChange>
        </w:rPr>
      </w:pPr>
    </w:p>
    <w:p w14:paraId="2E65B70D" w14:textId="77777777" w:rsidR="00B72C41" w:rsidRPr="00E5054D" w:rsidRDefault="00B72C41" w:rsidP="00B72C41">
      <w:pPr>
        <w:pStyle w:val="a4"/>
        <w:numPr>
          <w:ilvl w:val="0"/>
          <w:numId w:val="17"/>
        </w:numPr>
        <w:wordWrap/>
        <w:spacing w:after="160" w:line="480" w:lineRule="auto"/>
        <w:ind w:leftChars="0" w:left="782" w:hanging="357"/>
        <w:outlineLvl w:val="0"/>
        <w:rPr>
          <w:rFonts w:ascii="Times New Roman" w:hAnsi="Times New Roman"/>
          <w:b/>
          <w:sz w:val="24"/>
          <w:lang w:val="en-GB"/>
          <w:rPrChange w:id="1006" w:author="Hong Je-Woo" w:date="2018-09-27T04:31:00Z">
            <w:rPr>
              <w:rFonts w:ascii="Times New Roman" w:hAnsi="Times New Roman"/>
              <w:b/>
              <w:sz w:val="24"/>
            </w:rPr>
          </w:rPrChange>
        </w:rPr>
      </w:pPr>
      <w:r w:rsidRPr="00E5054D">
        <w:rPr>
          <w:rFonts w:ascii="Times New Roman" w:hAnsi="Times New Roman"/>
          <w:b/>
          <w:sz w:val="24"/>
          <w:lang w:val="en-GB"/>
          <w:rPrChange w:id="1007" w:author="Hong Je-Woo" w:date="2018-09-27T04:31:00Z">
            <w:rPr>
              <w:rFonts w:ascii="Times New Roman" w:hAnsi="Times New Roman"/>
              <w:b/>
              <w:sz w:val="24"/>
            </w:rPr>
          </w:rPrChange>
        </w:rPr>
        <w:t>Results</w:t>
      </w:r>
    </w:p>
    <w:p w14:paraId="2E65B70E" w14:textId="77777777" w:rsidR="00B72C41" w:rsidRPr="00E5054D" w:rsidRDefault="00B72C41" w:rsidP="00B72C41">
      <w:pPr>
        <w:wordWrap/>
        <w:spacing w:line="480" w:lineRule="auto"/>
        <w:ind w:firstLine="357"/>
        <w:outlineLvl w:val="1"/>
        <w:rPr>
          <w:rFonts w:ascii="Times New Roman" w:hAnsi="Times New Roman"/>
          <w:b/>
          <w:i/>
          <w:sz w:val="24"/>
          <w:lang w:val="en-GB"/>
          <w:rPrChange w:id="1008" w:author="Hong Je-Woo" w:date="2018-09-27T04:31:00Z">
            <w:rPr>
              <w:rFonts w:ascii="Times New Roman" w:hAnsi="Times New Roman"/>
              <w:b/>
              <w:i/>
              <w:sz w:val="24"/>
            </w:rPr>
          </w:rPrChange>
        </w:rPr>
      </w:pPr>
      <w:r w:rsidRPr="00E5054D">
        <w:rPr>
          <w:rFonts w:ascii="Times New Roman" w:hAnsi="Times New Roman"/>
          <w:b/>
          <w:i/>
          <w:sz w:val="24"/>
          <w:lang w:val="en-GB"/>
          <w:rPrChange w:id="1009" w:author="Hong Je-Woo" w:date="2018-09-27T04:31:00Z">
            <w:rPr>
              <w:rFonts w:ascii="Times New Roman" w:hAnsi="Times New Roman"/>
              <w:b/>
              <w:i/>
              <w:sz w:val="24"/>
            </w:rPr>
          </w:rPrChange>
        </w:rPr>
        <w:t>3.1. Wind and Turbulence Characteristics</w:t>
      </w:r>
    </w:p>
    <w:p w14:paraId="2E65B70F" w14:textId="4EA69C97" w:rsidR="00B72C41" w:rsidRPr="00E5054D" w:rsidRDefault="00B72C41" w:rsidP="00B72C41">
      <w:pPr>
        <w:wordWrap/>
        <w:spacing w:line="480" w:lineRule="auto"/>
        <w:ind w:firstLine="357"/>
        <w:rPr>
          <w:rFonts w:ascii="Times New Roman" w:hAnsi="Times New Roman"/>
          <w:sz w:val="24"/>
          <w:lang w:val="en-GB"/>
          <w:rPrChange w:id="1010" w:author="Hong Je-Woo" w:date="2018-09-27T04:31:00Z">
            <w:rPr>
              <w:rFonts w:ascii="Times New Roman" w:hAnsi="Times New Roman"/>
              <w:sz w:val="24"/>
            </w:rPr>
          </w:rPrChange>
        </w:rPr>
      </w:pPr>
      <w:r w:rsidRPr="00E5054D">
        <w:rPr>
          <w:rFonts w:ascii="Times New Roman" w:hAnsi="Times New Roman"/>
          <w:sz w:val="24"/>
          <w:lang w:val="en-GB"/>
          <w:rPrChange w:id="1011" w:author="Hong Je-Woo" w:date="2018-09-27T04:31:00Z">
            <w:rPr>
              <w:rFonts w:ascii="Times New Roman" w:hAnsi="Times New Roman"/>
              <w:sz w:val="24"/>
            </w:rPr>
          </w:rPrChange>
        </w:rPr>
        <w:t>Figure 2 shows the climate conditions observed at the site throughout the study period. The daily mean wind speed is ~1 m s</w:t>
      </w:r>
      <w:r w:rsidRPr="00E5054D">
        <w:rPr>
          <w:rFonts w:ascii="Times New Roman" w:hAnsi="Times New Roman"/>
          <w:sz w:val="24"/>
          <w:vertAlign w:val="superscript"/>
          <w:lang w:val="en-GB"/>
          <w:rPrChange w:id="1012"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1013" w:author="Hong Je-Woo" w:date="2018-09-27T04:31:00Z">
            <w:rPr>
              <w:rFonts w:ascii="Times New Roman" w:hAnsi="Times New Roman"/>
              <w:sz w:val="24"/>
            </w:rPr>
          </w:rPrChange>
        </w:rPr>
        <w:t>, with higher values in spring and summer than in autumn and winter (Fig. 2d). The mean diurnal courses of wind direction show</w:t>
      </w:r>
      <w:ins w:id="1014" w:author="Hong Je-Woo" w:date="2018-09-27T04:31:00Z">
        <w:r w:rsidRPr="00E5054D">
          <w:rPr>
            <w:rFonts w:ascii="Times New Roman" w:hAnsi="Times New Roman" w:cs="Times New Roman"/>
            <w:sz w:val="24"/>
            <w:szCs w:val="24"/>
            <w:lang w:val="en-GB"/>
          </w:rPr>
          <w:t xml:space="preserve"> </w:t>
        </w:r>
        <w:r w:rsidR="001205BC">
          <w:rPr>
            <w:rFonts w:ascii="Times New Roman" w:hAnsi="Times New Roman" w:cs="Times New Roman"/>
            <w:sz w:val="24"/>
            <w:szCs w:val="24"/>
            <w:lang w:val="en-GB"/>
          </w:rPr>
          <w:t>the</w:t>
        </w:r>
      </w:ins>
      <w:r w:rsidR="001205BC">
        <w:rPr>
          <w:rFonts w:ascii="Times New Roman" w:hAnsi="Times New Roman"/>
          <w:sz w:val="24"/>
          <w:lang w:val="en-GB"/>
          <w:rPrChange w:id="1015" w:author="Hong Je-Woo" w:date="2018-09-27T04:31:00Z">
            <w:rPr>
              <w:rFonts w:ascii="Times New Roman" w:hAnsi="Times New Roman"/>
              <w:sz w:val="24"/>
            </w:rPr>
          </w:rPrChange>
        </w:rPr>
        <w:t xml:space="preserve"> </w:t>
      </w:r>
      <w:r w:rsidRPr="001205BC">
        <w:rPr>
          <w:rFonts w:ascii="Times New Roman" w:hAnsi="Times New Roman"/>
          <w:sz w:val="24"/>
          <w:lang w:val="en-GB"/>
          <w:rPrChange w:id="1016" w:author="Hong Je-Woo" w:date="2018-09-27T04:31:00Z">
            <w:rPr>
              <w:rFonts w:ascii="Times New Roman" w:hAnsi="Times New Roman"/>
              <w:sz w:val="24"/>
            </w:rPr>
          </w:rPrChange>
        </w:rPr>
        <w:t>local</w:t>
      </w:r>
      <w:r w:rsidRPr="00E5054D">
        <w:rPr>
          <w:rFonts w:ascii="Times New Roman" w:hAnsi="Times New Roman"/>
          <w:sz w:val="24"/>
          <w:lang w:val="en-GB"/>
          <w:rPrChange w:id="1017" w:author="Hong Je-Woo" w:date="2018-09-27T04:31:00Z">
            <w:rPr>
              <w:rFonts w:ascii="Times New Roman" w:hAnsi="Times New Roman"/>
              <w:sz w:val="24"/>
            </w:rPr>
          </w:rPrChange>
        </w:rPr>
        <w:t xml:space="preserve"> circulation of the typical warm and cold breezes induced by thermal contrast around the site (Fig. </w:t>
      </w:r>
      <w:del w:id="1018" w:author="Hong Je-Woo" w:date="2018-09-27T04:31:00Z">
        <w:r w:rsidRPr="007E5D70">
          <w:rPr>
            <w:rFonts w:ascii="Times New Roman" w:hAnsi="Times New Roman" w:cs="Times New Roman"/>
            <w:sz w:val="24"/>
            <w:szCs w:val="24"/>
          </w:rPr>
          <w:delText>4</w:delText>
        </w:r>
      </w:del>
      <w:ins w:id="1019" w:author="Hong Je-Woo" w:date="2018-09-27T04:31:00Z">
        <w:r w:rsidR="00B307C8" w:rsidRPr="00E5054D">
          <w:rPr>
            <w:rFonts w:ascii="Times New Roman" w:hAnsi="Times New Roman" w:cs="Times New Roman"/>
            <w:sz w:val="24"/>
            <w:szCs w:val="24"/>
            <w:lang w:val="en-GB"/>
          </w:rPr>
          <w:t>1</w:t>
        </w:r>
      </w:ins>
      <w:r w:rsidRPr="00E5054D">
        <w:rPr>
          <w:rFonts w:ascii="Times New Roman" w:hAnsi="Times New Roman"/>
          <w:sz w:val="24"/>
          <w:lang w:val="en-GB"/>
          <w:rPrChange w:id="1020" w:author="Hong Je-Woo" w:date="2018-09-27T04:31:00Z">
            <w:rPr>
              <w:rFonts w:ascii="Times New Roman" w:hAnsi="Times New Roman"/>
              <w:sz w:val="24"/>
            </w:rPr>
          </w:rPrChange>
        </w:rPr>
        <w:t xml:space="preserve">). The land covers of </w:t>
      </w:r>
      <w:del w:id="1021" w:author="Hong Je-Woo" w:date="2018-09-27T04:31:00Z">
        <w:r w:rsidRPr="007E5D70">
          <w:rPr>
            <w:rFonts w:ascii="Times New Roman" w:hAnsi="Times New Roman" w:cs="Times New Roman"/>
            <w:sz w:val="24"/>
            <w:szCs w:val="24"/>
          </w:rPr>
          <w:delText xml:space="preserve">the </w:delText>
        </w:r>
      </w:del>
      <w:r w:rsidR="00FF30FB" w:rsidRPr="00E5054D">
        <w:rPr>
          <w:rFonts w:ascii="Times New Roman" w:hAnsi="Times New Roman"/>
          <w:sz w:val="24"/>
          <w:lang w:val="en-GB"/>
          <w:rPrChange w:id="1022" w:author="Hong Je-Woo" w:date="2018-09-27T04:31:00Z">
            <w:rPr>
              <w:rFonts w:ascii="Times New Roman" w:hAnsi="Times New Roman"/>
              <w:sz w:val="24"/>
            </w:rPr>
          </w:rPrChange>
        </w:rPr>
        <w:t>areas</w:t>
      </w:r>
      <w:ins w:id="1023" w:author="Hong Je-Woo" w:date="2018-09-27T04:31:00Z">
        <w:r w:rsidR="00FF30FB" w:rsidRPr="00E5054D">
          <w:rPr>
            <w:rFonts w:ascii="Times New Roman" w:hAnsi="Times New Roman" w:cs="Times New Roman"/>
            <w:sz w:val="24"/>
            <w:szCs w:val="24"/>
            <w:lang w:val="en-GB"/>
          </w:rPr>
          <w:t xml:space="preserve"> to </w:t>
        </w:r>
        <w:r w:rsidRPr="00E5054D">
          <w:rPr>
            <w:rFonts w:ascii="Times New Roman" w:hAnsi="Times New Roman" w:cs="Times New Roman"/>
            <w:sz w:val="24"/>
            <w:szCs w:val="24"/>
            <w:lang w:val="en-GB"/>
          </w:rPr>
          <w:t>the</w:t>
        </w:r>
      </w:ins>
      <w:r w:rsidRPr="00E5054D">
        <w:rPr>
          <w:rFonts w:ascii="Times New Roman" w:hAnsi="Times New Roman"/>
          <w:sz w:val="24"/>
          <w:lang w:val="en-GB"/>
          <w:rPrChange w:id="1024" w:author="Hong Je-Woo" w:date="2018-09-27T04:31:00Z">
            <w:rPr>
              <w:rFonts w:ascii="Times New Roman" w:hAnsi="Times New Roman"/>
              <w:sz w:val="24"/>
            </w:rPr>
          </w:rPrChange>
        </w:rPr>
        <w:t xml:space="preserve"> south and north of the tower are high-rise residential area and forest, respectively, inducing an observed thermal gradient in the diurnal course between them. During the daytime, </w:t>
      </w:r>
      <w:ins w:id="1025" w:author="Hong Je-Woo" w:date="2018-09-27T04:31:00Z">
        <w:r w:rsidR="001205BC">
          <w:rPr>
            <w:rFonts w:ascii="Times New Roman" w:hAnsi="Times New Roman" w:cs="Times New Roman"/>
            <w:sz w:val="24"/>
            <w:szCs w:val="24"/>
            <w:lang w:val="en-GB"/>
          </w:rPr>
          <w:t xml:space="preserve">the </w:t>
        </w:r>
      </w:ins>
      <w:r w:rsidRPr="001205BC">
        <w:rPr>
          <w:rFonts w:ascii="Times New Roman" w:hAnsi="Times New Roman"/>
          <w:sz w:val="24"/>
          <w:lang w:val="en-GB"/>
          <w:rPrChange w:id="1026" w:author="Hong Je-Woo" w:date="2018-09-27T04:31:00Z">
            <w:rPr>
              <w:rFonts w:ascii="Times New Roman" w:hAnsi="Times New Roman"/>
              <w:sz w:val="24"/>
            </w:rPr>
          </w:rPrChange>
        </w:rPr>
        <w:t>wind</w:t>
      </w:r>
      <w:r w:rsidRPr="00E5054D">
        <w:rPr>
          <w:rFonts w:ascii="Times New Roman" w:hAnsi="Times New Roman"/>
          <w:sz w:val="24"/>
          <w:lang w:val="en-GB"/>
          <w:rPrChange w:id="1027" w:author="Hong Je-Woo" w:date="2018-09-27T04:31:00Z">
            <w:rPr>
              <w:rFonts w:ascii="Times New Roman" w:hAnsi="Times New Roman"/>
              <w:sz w:val="24"/>
            </w:rPr>
          </w:rPrChange>
        </w:rPr>
        <w:t xml:space="preserve"> comes from the urban area (180–270°; SSW and WSW), which is warmer than the forested area; the prevailing wind direction gradually changes to </w:t>
      </w:r>
      <w:r w:rsidR="00EB7A8A" w:rsidRPr="00E5054D">
        <w:rPr>
          <w:rFonts w:ascii="Times New Roman" w:hAnsi="Times New Roman"/>
          <w:sz w:val="24"/>
          <w:lang w:val="en-GB"/>
          <w:rPrChange w:id="1028" w:author="Hong Je-Woo" w:date="2018-09-27T04:31:00Z">
            <w:rPr>
              <w:rFonts w:ascii="Times New Roman" w:hAnsi="Times New Roman"/>
              <w:sz w:val="24"/>
            </w:rPr>
          </w:rPrChange>
        </w:rPr>
        <w:t xml:space="preserve">the </w:t>
      </w:r>
      <w:r w:rsidRPr="00E5054D">
        <w:rPr>
          <w:rFonts w:ascii="Times New Roman" w:hAnsi="Times New Roman"/>
          <w:sz w:val="24"/>
          <w:lang w:val="en-GB"/>
          <w:rPrChange w:id="1029" w:author="Hong Je-Woo" w:date="2018-09-27T04:31:00Z">
            <w:rPr>
              <w:rFonts w:ascii="Times New Roman" w:hAnsi="Times New Roman"/>
              <w:sz w:val="24"/>
            </w:rPr>
          </w:rPrChange>
        </w:rPr>
        <w:t xml:space="preserve">north </w:t>
      </w:r>
      <w:del w:id="1030" w:author="Hong Je-Woo" w:date="2018-09-27T04:31:00Z">
        <w:r w:rsidRPr="007E5D70">
          <w:rPr>
            <w:rFonts w:ascii="Times New Roman" w:hAnsi="Times New Roman" w:cs="Times New Roman"/>
            <w:sz w:val="24"/>
            <w:szCs w:val="24"/>
          </w:rPr>
          <w:delText xml:space="preserve">of the forested area </w:delText>
        </w:r>
      </w:del>
      <w:r w:rsidRPr="00E5054D">
        <w:rPr>
          <w:rFonts w:ascii="Times New Roman" w:hAnsi="Times New Roman"/>
          <w:sz w:val="24"/>
          <w:lang w:val="en-GB"/>
          <w:rPrChange w:id="1031" w:author="Hong Je-Woo" w:date="2018-09-27T04:31:00Z">
            <w:rPr>
              <w:rFonts w:ascii="Times New Roman" w:hAnsi="Times New Roman"/>
              <w:sz w:val="24"/>
            </w:rPr>
          </w:rPrChange>
        </w:rPr>
        <w:t xml:space="preserve">(315–45°; NNW and NNE) after sunset. Near-zero wind is observed during these daily transition periods. Throughout the year, this local breeze due to the thermal contrast around the tower dominates, except in rainy conditions. During rainy conditions, the observed wind direction follows the synoptic </w:t>
      </w:r>
      <w:r w:rsidRPr="00E5054D">
        <w:rPr>
          <w:rFonts w:ascii="Times New Roman" w:hAnsi="Times New Roman"/>
          <w:sz w:val="24"/>
          <w:lang w:val="en-GB"/>
          <w:rPrChange w:id="1032" w:author="Hong Je-Woo" w:date="2018-09-27T04:31:00Z">
            <w:rPr>
              <w:rFonts w:ascii="Times New Roman" w:hAnsi="Times New Roman"/>
              <w:sz w:val="24"/>
            </w:rPr>
          </w:rPrChange>
        </w:rPr>
        <w:lastRenderedPageBreak/>
        <w:t>weather condition rather than local circulation, probably because of the weakened thermal gradient by the depression of radiation and increased evaporative cooling of vegetation in the summer growing season. The overall seasonal change in the local breeze is small, but the pattern occurs more frequently in summer.</w:t>
      </w:r>
    </w:p>
    <w:p w14:paraId="2E65B710" w14:textId="001D689A" w:rsidR="00B72C41" w:rsidRPr="00E5054D" w:rsidRDefault="00B72C41" w:rsidP="00B72C41">
      <w:pPr>
        <w:wordWrap/>
        <w:spacing w:line="480" w:lineRule="auto"/>
        <w:ind w:firstLine="357"/>
        <w:rPr>
          <w:rFonts w:ascii="Times New Roman" w:hAnsi="Times New Roman"/>
          <w:sz w:val="24"/>
          <w:lang w:val="en-GB"/>
          <w:rPrChange w:id="1033" w:author="Hong Je-Woo" w:date="2018-09-27T04:31:00Z">
            <w:rPr>
              <w:rFonts w:ascii="Times New Roman" w:hAnsi="Times New Roman"/>
              <w:sz w:val="24"/>
            </w:rPr>
          </w:rPrChange>
        </w:rPr>
      </w:pPr>
      <w:r w:rsidRPr="00E5054D">
        <w:rPr>
          <w:rFonts w:ascii="Times New Roman" w:hAnsi="Times New Roman"/>
          <w:sz w:val="24"/>
          <w:lang w:val="en-GB"/>
          <w:rPrChange w:id="1034" w:author="Hong Je-Woo" w:date="2018-09-27T04:31:00Z">
            <w:rPr>
              <w:rFonts w:ascii="Times New Roman" w:hAnsi="Times New Roman"/>
              <w:sz w:val="24"/>
            </w:rPr>
          </w:rPrChange>
        </w:rPr>
        <w:t xml:space="preserve">The atmosphere is mainly unstable with </w:t>
      </w:r>
      <w:ins w:id="1035" w:author="Hong Je-Woo" w:date="2018-09-27T04:31:00Z">
        <w:r w:rsidR="003724E1">
          <w:rPr>
            <w:rFonts w:ascii="Times New Roman" w:hAnsi="Times New Roman" w:cs="Times New Roman"/>
            <w:sz w:val="24"/>
            <w:szCs w:val="24"/>
            <w:lang w:val="en-GB"/>
          </w:rPr>
          <w:t xml:space="preserve">a </w:t>
        </w:r>
      </w:ins>
      <w:r w:rsidRPr="00E5054D">
        <w:rPr>
          <w:rFonts w:ascii="Times New Roman" w:hAnsi="Times New Roman"/>
          <w:sz w:val="24"/>
          <w:lang w:val="en-GB"/>
          <w:rPrChange w:id="1036" w:author="Hong Je-Woo" w:date="2018-09-27T04:31:00Z">
            <w:rPr>
              <w:rFonts w:ascii="Times New Roman" w:hAnsi="Times New Roman"/>
              <w:sz w:val="24"/>
            </w:rPr>
          </w:rPrChange>
        </w:rPr>
        <w:t xml:space="preserve">strong southerly wind during the daytime (Fig. 4b); the fraction of stable conditions is relatively small (Fig. 3 and Fig. 4a). In this study, 56.5% of data </w:t>
      </w:r>
      <w:del w:id="1037" w:author="Hong Je-Woo" w:date="2018-09-27T04:31:00Z">
        <w:r>
          <w:rPr>
            <w:rFonts w:ascii="Times New Roman" w:hAnsi="Times New Roman" w:cs="Times New Roman"/>
            <w:sz w:val="24"/>
            <w:szCs w:val="24"/>
          </w:rPr>
          <w:delText>reflects</w:delText>
        </w:r>
      </w:del>
      <w:ins w:id="1038" w:author="Hong Je-Woo" w:date="2018-09-27T04:31:00Z">
        <w:r w:rsidRPr="00E5054D">
          <w:rPr>
            <w:rFonts w:ascii="Times New Roman" w:hAnsi="Times New Roman" w:cs="Times New Roman"/>
            <w:sz w:val="24"/>
            <w:szCs w:val="24"/>
            <w:lang w:val="en-GB"/>
          </w:rPr>
          <w:t>reflect</w:t>
        </w:r>
      </w:ins>
      <w:r w:rsidRPr="00E5054D">
        <w:rPr>
          <w:rFonts w:ascii="Times New Roman" w:hAnsi="Times New Roman"/>
          <w:sz w:val="24"/>
          <w:lang w:val="en-GB"/>
          <w:rPrChange w:id="1039" w:author="Hong Je-Woo" w:date="2018-09-27T04:31:00Z">
            <w:rPr>
              <w:rFonts w:ascii="Times New Roman" w:hAnsi="Times New Roman"/>
              <w:sz w:val="24"/>
            </w:rPr>
          </w:rPrChange>
        </w:rPr>
        <w:t xml:space="preserve"> unstable conditions (27.8% for strong instability, 28.7% for moderate instability), while stable and near-neutral conditions comprise 19.4% and 24.1%, respectively. The fraction of unstable conditions during </w:t>
      </w:r>
      <w:del w:id="1040" w:author="Hong Je-Woo" w:date="2018-09-27T04:31:00Z">
        <w:r w:rsidRPr="007E5D70">
          <w:rPr>
            <w:rFonts w:ascii="Times New Roman" w:hAnsi="Times New Roman" w:cs="Times New Roman"/>
            <w:sz w:val="24"/>
            <w:szCs w:val="24"/>
          </w:rPr>
          <w:delText>nighttime</w:delText>
        </w:r>
      </w:del>
      <w:ins w:id="1041" w:author="Hong Je-Woo" w:date="2018-09-27T04:31:00Z">
        <w:r w:rsidR="003724E1" w:rsidRPr="00E5054D">
          <w:rPr>
            <w:rFonts w:ascii="Times New Roman" w:hAnsi="Times New Roman" w:cs="Times New Roman"/>
            <w:sz w:val="24"/>
            <w:szCs w:val="24"/>
            <w:lang w:val="en-GB"/>
          </w:rPr>
          <w:t>night-time</w:t>
        </w:r>
      </w:ins>
      <w:r w:rsidRPr="00E5054D">
        <w:rPr>
          <w:rFonts w:ascii="Times New Roman" w:hAnsi="Times New Roman"/>
          <w:sz w:val="24"/>
          <w:lang w:val="en-GB"/>
          <w:rPrChange w:id="1042" w:author="Hong Je-Woo" w:date="2018-09-27T04:31:00Z">
            <w:rPr>
              <w:rFonts w:ascii="Times New Roman" w:hAnsi="Times New Roman"/>
              <w:sz w:val="24"/>
            </w:rPr>
          </w:rPrChange>
        </w:rPr>
        <w:t xml:space="preserve"> (19:00–07:00) is 40.9%, which is larger than the </w:t>
      </w:r>
      <w:del w:id="1043" w:author="Hong Je-Woo" w:date="2018-09-27T04:31:00Z">
        <w:r>
          <w:rPr>
            <w:rFonts w:ascii="Times New Roman" w:hAnsi="Times New Roman" w:cs="Times New Roman"/>
            <w:sz w:val="24"/>
            <w:szCs w:val="24"/>
          </w:rPr>
          <w:delText>nighttime</w:delText>
        </w:r>
      </w:del>
      <w:ins w:id="1044" w:author="Hong Je-Woo" w:date="2018-09-27T04:31:00Z">
        <w:r w:rsidR="003724E1" w:rsidRPr="00E5054D">
          <w:rPr>
            <w:rFonts w:ascii="Times New Roman" w:hAnsi="Times New Roman" w:cs="Times New Roman"/>
            <w:sz w:val="24"/>
            <w:szCs w:val="24"/>
            <w:lang w:val="en-GB"/>
          </w:rPr>
          <w:t>night-time</w:t>
        </w:r>
      </w:ins>
      <w:r w:rsidRPr="00E5054D">
        <w:rPr>
          <w:rFonts w:ascii="Times New Roman" w:hAnsi="Times New Roman"/>
          <w:sz w:val="24"/>
          <w:lang w:val="en-GB"/>
          <w:rPrChange w:id="1045" w:author="Hong Je-Woo" w:date="2018-09-27T04:31:00Z">
            <w:rPr>
              <w:rFonts w:ascii="Times New Roman" w:hAnsi="Times New Roman"/>
              <w:sz w:val="24"/>
            </w:rPr>
          </w:rPrChange>
        </w:rPr>
        <w:t xml:space="preserve"> stable condition of 32.5%. This indicates that the nocturnal urban boundary layer remains unstable because of </w:t>
      </w:r>
      <w:r w:rsidRPr="00E5054D">
        <w:rPr>
          <w:rFonts w:ascii="Times New Roman" w:hAnsi="Times New Roman"/>
          <w:i/>
          <w:sz w:val="24"/>
          <w:lang w:val="en-GB"/>
          <w:rPrChange w:id="1046" w:author="Hong Je-Woo" w:date="2018-09-27T04:31:00Z">
            <w:rPr>
              <w:rFonts w:ascii="Times New Roman" w:hAnsi="Times New Roman"/>
              <w:i/>
              <w:sz w:val="24"/>
            </w:rPr>
          </w:rPrChange>
        </w:rPr>
        <w:t>dQ</w:t>
      </w:r>
      <w:r w:rsidRPr="00E5054D">
        <w:rPr>
          <w:rFonts w:ascii="Times New Roman" w:hAnsi="Times New Roman"/>
          <w:i/>
          <w:sz w:val="24"/>
          <w:vertAlign w:val="subscript"/>
          <w:lang w:val="en-GB"/>
          <w:rPrChange w:id="1047" w:author="Hong Je-Woo" w:date="2018-09-27T04:31:00Z">
            <w:rPr>
              <w:rFonts w:ascii="Times New Roman" w:hAnsi="Times New Roman"/>
              <w:i/>
              <w:sz w:val="24"/>
              <w:vertAlign w:val="subscript"/>
            </w:rPr>
          </w:rPrChange>
        </w:rPr>
        <w:t>S</w:t>
      </w:r>
      <w:r w:rsidRPr="00E5054D">
        <w:rPr>
          <w:rFonts w:ascii="Times New Roman" w:hAnsi="Times New Roman"/>
          <w:sz w:val="24"/>
          <w:lang w:val="en-GB"/>
          <w:rPrChange w:id="1048"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049"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050" w:author="Hong Je-Woo" w:date="2018-09-27T04:31:00Z">
            <w:rPr>
              <w:rFonts w:ascii="Times New Roman" w:hAnsi="Times New Roman"/>
              <w:i/>
              <w:sz w:val="24"/>
              <w:vertAlign w:val="subscript"/>
            </w:rPr>
          </w:rPrChange>
        </w:rPr>
        <w:t>F</w:t>
      </w:r>
      <w:r w:rsidRPr="00E5054D">
        <w:rPr>
          <w:rFonts w:ascii="Times New Roman" w:hAnsi="Times New Roman"/>
          <w:sz w:val="24"/>
          <w:lang w:val="en-GB"/>
          <w:rPrChange w:id="1051" w:author="Hong Je-Woo" w:date="2018-09-27T04:31:00Z">
            <w:rPr>
              <w:rFonts w:ascii="Times New Roman" w:hAnsi="Times New Roman"/>
              <w:sz w:val="24"/>
            </w:rPr>
          </w:rPrChange>
        </w:rPr>
        <w:t>, as reported in previous studies (e.g</w:t>
      </w:r>
      <w:del w:id="1052" w:author="Hong Je-Woo" w:date="2018-09-27T04:31:00Z">
        <w:r w:rsidRPr="007E5D70">
          <w:rPr>
            <w:rFonts w:ascii="Times New Roman" w:hAnsi="Times New Roman" w:cs="Times New Roman"/>
            <w:sz w:val="24"/>
            <w:szCs w:val="24"/>
          </w:rPr>
          <w:delText>.,</w:delText>
        </w:r>
      </w:del>
      <w:ins w:id="1053"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1054" w:author="Hong Je-Woo" w:date="2018-09-27T04:31:00Z">
            <w:rPr>
              <w:rFonts w:ascii="Times New Roman" w:hAnsi="Times New Roman"/>
              <w:sz w:val="24"/>
            </w:rPr>
          </w:rPrChange>
        </w:rPr>
        <w:t xml:space="preserve"> Christen and Vogt, 2004).</w:t>
      </w:r>
    </w:p>
    <w:p w14:paraId="2E65B711" w14:textId="33AB223F" w:rsidR="0026538A" w:rsidRPr="00E5054D" w:rsidRDefault="00B72C41" w:rsidP="00DB1D00">
      <w:pPr>
        <w:wordWrap/>
        <w:spacing w:line="480" w:lineRule="auto"/>
        <w:rPr>
          <w:rFonts w:ascii="Times New Roman" w:hAnsi="Times New Roman"/>
          <w:sz w:val="24"/>
          <w:lang w:val="en-GB"/>
          <w:rPrChange w:id="1055" w:author="Hong Je-Woo" w:date="2018-09-27T04:31:00Z">
            <w:rPr>
              <w:rFonts w:ascii="Times New Roman" w:hAnsi="Times New Roman"/>
              <w:sz w:val="24"/>
            </w:rPr>
          </w:rPrChange>
        </w:rPr>
        <w:pPrChange w:id="1056" w:author="Hong Je-Woo" w:date="2018-09-27T04:31:00Z">
          <w:pPr>
            <w:wordWrap/>
            <w:spacing w:line="480" w:lineRule="auto"/>
            <w:ind w:firstLine="357"/>
          </w:pPr>
        </w:pPrChange>
      </w:pPr>
      <w:r w:rsidRPr="00E5054D">
        <w:rPr>
          <w:rFonts w:ascii="Times New Roman" w:hAnsi="Times New Roman"/>
          <w:sz w:val="24"/>
          <w:lang w:val="en-GB"/>
          <w:rPrChange w:id="1057" w:author="Hong Je-Woo" w:date="2018-09-27T04:31:00Z">
            <w:rPr>
              <w:rFonts w:ascii="Times New Roman" w:hAnsi="Times New Roman"/>
              <w:sz w:val="24"/>
            </w:rPr>
          </w:rPrChange>
        </w:rPr>
        <w:t>The turbulence intensity (</w:t>
      </w:r>
      <w:r w:rsidRPr="00E5054D">
        <w:rPr>
          <w:rFonts w:ascii="Times New Roman" w:hAnsi="Times New Roman"/>
          <w:i/>
          <w:sz w:val="24"/>
          <w:lang w:val="en-GB"/>
          <w:rPrChange w:id="1058"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1059" w:author="Hong Je-Woo" w:date="2018-09-27T04:31:00Z">
            <w:rPr>
              <w:rFonts w:ascii="Times New Roman" w:hAnsi="Times New Roman"/>
              <w:i/>
              <w:sz w:val="24"/>
              <w:vertAlign w:val="subscript"/>
            </w:rPr>
          </w:rPrChange>
        </w:rPr>
        <w:t>i</w:t>
      </w:r>
      <w:r w:rsidRPr="00E5054D">
        <w:rPr>
          <w:rFonts w:ascii="Times New Roman" w:hAnsi="Times New Roman"/>
          <w:sz w:val="24"/>
          <w:lang w:val="en-GB"/>
          <w:rPrChange w:id="1060" w:author="Hong Je-Woo" w:date="2018-09-27T04:31:00Z">
            <w:rPr>
              <w:rFonts w:ascii="Times New Roman" w:hAnsi="Times New Roman"/>
              <w:sz w:val="24"/>
            </w:rPr>
          </w:rPrChange>
        </w:rPr>
        <w:t>/</w:t>
      </w:r>
      <w:r w:rsidRPr="00E5054D">
        <w:rPr>
          <w:rFonts w:ascii="Times New Roman" w:hAnsi="Times New Roman"/>
          <w:i/>
          <w:sz w:val="24"/>
          <w:lang w:val="en-GB"/>
          <w:rPrChange w:id="1061" w:author="Hong Je-Woo" w:date="2018-09-27T04:31:00Z">
            <w:rPr>
              <w:rFonts w:ascii="Times New Roman" w:hAnsi="Times New Roman"/>
              <w:i/>
              <w:sz w:val="24"/>
            </w:rPr>
          </w:rPrChange>
        </w:rPr>
        <w:t>U</w:t>
      </w:r>
      <w:r w:rsidRPr="00E5054D">
        <w:rPr>
          <w:rFonts w:ascii="Times New Roman" w:hAnsi="Times New Roman"/>
          <w:sz w:val="24"/>
          <w:lang w:val="en-GB"/>
          <w:rPrChange w:id="1062" w:author="Hong Je-Woo" w:date="2018-09-27T04:31:00Z">
            <w:rPr>
              <w:rFonts w:ascii="Times New Roman" w:hAnsi="Times New Roman"/>
              <w:sz w:val="24"/>
            </w:rPr>
          </w:rPrChange>
        </w:rPr>
        <w:t xml:space="preserve">, where </w:t>
      </w:r>
      <w:del w:id="1063" w:author="Hong Je-Woo" w:date="2018-09-27T04:31:00Z">
        <w:r w:rsidRPr="007E5D70">
          <w:rPr>
            <w:rFonts w:ascii="Times New Roman" w:hAnsi="Times New Roman" w:cs="Times New Roman"/>
            <w:i/>
            <w:sz w:val="24"/>
            <w:szCs w:val="24"/>
          </w:rPr>
          <w:delText>i</w:delText>
        </w:r>
        <w:r w:rsidRPr="007E5D70">
          <w:rPr>
            <w:rFonts w:ascii="Times New Roman" w:hAnsi="Times New Roman" w:cs="Times New Roman"/>
            <w:sz w:val="24"/>
            <w:szCs w:val="24"/>
          </w:rPr>
          <w:delText>=</w:delText>
        </w:r>
      </w:del>
      <w:ins w:id="1064" w:author="Hong Je-Woo" w:date="2018-09-27T04:31:00Z">
        <w:r w:rsidR="00E24B74" w:rsidRPr="00E5054D">
          <w:rPr>
            <w:rFonts w:ascii="Times New Roman" w:hAnsi="Times New Roman" w:cs="Times New Roman"/>
            <w:i/>
            <w:sz w:val="24"/>
            <w:szCs w:val="24"/>
            <w:lang w:val="en-GB"/>
          </w:rPr>
          <w:t xml:space="preserve">I </w:t>
        </w:r>
        <w:r w:rsidRPr="00E5054D">
          <w:rPr>
            <w:rFonts w:ascii="Times New Roman" w:hAnsi="Times New Roman" w:cs="Times New Roman"/>
            <w:sz w:val="24"/>
            <w:szCs w:val="24"/>
            <w:lang w:val="en-GB"/>
          </w:rPr>
          <w:t>=</w:t>
        </w:r>
        <w:r w:rsidR="00E24B74" w:rsidRPr="00E5054D">
          <w:rPr>
            <w:rFonts w:ascii="Times New Roman" w:hAnsi="Times New Roman" w:cs="Times New Roman"/>
            <w:sz w:val="24"/>
            <w:szCs w:val="24"/>
            <w:lang w:val="en-GB"/>
          </w:rPr>
          <w:t xml:space="preserve"> </w:t>
        </w:r>
      </w:ins>
      <w:r w:rsidRPr="00E5054D">
        <w:rPr>
          <w:rFonts w:ascii="Times New Roman" w:hAnsi="Times New Roman"/>
          <w:i/>
          <w:sz w:val="24"/>
          <w:lang w:val="en-GB"/>
          <w:rPrChange w:id="1065" w:author="Hong Je-Woo" w:date="2018-09-27T04:31:00Z">
            <w:rPr>
              <w:rFonts w:ascii="Times New Roman" w:hAnsi="Times New Roman"/>
              <w:i/>
              <w:sz w:val="24"/>
            </w:rPr>
          </w:rPrChange>
        </w:rPr>
        <w:t>u</w:t>
      </w:r>
      <w:r w:rsidRPr="00E5054D">
        <w:rPr>
          <w:rFonts w:ascii="Times New Roman" w:hAnsi="Times New Roman"/>
          <w:sz w:val="24"/>
          <w:lang w:val="en-GB"/>
          <w:rPrChange w:id="1066" w:author="Hong Je-Woo" w:date="2018-09-27T04:31:00Z">
            <w:rPr>
              <w:rFonts w:ascii="Times New Roman" w:hAnsi="Times New Roman"/>
              <w:sz w:val="24"/>
            </w:rPr>
          </w:rPrChange>
        </w:rPr>
        <w:t xml:space="preserve">, </w:t>
      </w:r>
      <w:r w:rsidRPr="00E5054D">
        <w:rPr>
          <w:rFonts w:ascii="Times New Roman" w:hAnsi="Times New Roman"/>
          <w:i/>
          <w:sz w:val="24"/>
          <w:lang w:val="en-GB"/>
          <w:rPrChange w:id="1067" w:author="Hong Je-Woo" w:date="2018-09-27T04:31:00Z">
            <w:rPr>
              <w:rFonts w:ascii="Times New Roman" w:hAnsi="Times New Roman"/>
              <w:i/>
              <w:sz w:val="24"/>
            </w:rPr>
          </w:rPrChange>
        </w:rPr>
        <w:t>v</w:t>
      </w:r>
      <w:r w:rsidRPr="00E5054D">
        <w:rPr>
          <w:rFonts w:ascii="Times New Roman" w:hAnsi="Times New Roman"/>
          <w:sz w:val="24"/>
          <w:lang w:val="en-GB"/>
          <w:rPrChange w:id="1068" w:author="Hong Je-Woo" w:date="2018-09-27T04:31:00Z">
            <w:rPr>
              <w:rFonts w:ascii="Times New Roman" w:hAnsi="Times New Roman"/>
              <w:sz w:val="24"/>
            </w:rPr>
          </w:rPrChange>
        </w:rPr>
        <w:t xml:space="preserve">, or </w:t>
      </w:r>
      <w:r w:rsidRPr="00E5054D">
        <w:rPr>
          <w:rFonts w:ascii="Times New Roman" w:hAnsi="Times New Roman"/>
          <w:i/>
          <w:sz w:val="24"/>
          <w:lang w:val="en-GB"/>
          <w:rPrChange w:id="1069" w:author="Hong Je-Woo" w:date="2018-09-27T04:31:00Z">
            <w:rPr>
              <w:rFonts w:ascii="Times New Roman" w:hAnsi="Times New Roman"/>
              <w:i/>
              <w:sz w:val="24"/>
            </w:rPr>
          </w:rPrChange>
        </w:rPr>
        <w:t>w</w:t>
      </w:r>
      <w:r w:rsidRPr="00E5054D">
        <w:rPr>
          <w:rFonts w:ascii="Times New Roman" w:hAnsi="Times New Roman"/>
          <w:sz w:val="24"/>
          <w:lang w:val="en-GB"/>
          <w:rPrChange w:id="1070" w:author="Hong Je-Woo" w:date="2018-09-27T04:31:00Z">
            <w:rPr>
              <w:rFonts w:ascii="Times New Roman" w:hAnsi="Times New Roman"/>
              <w:sz w:val="24"/>
            </w:rPr>
          </w:rPrChange>
        </w:rPr>
        <w:t xml:space="preserve">, </w:t>
      </w:r>
      <w:r w:rsidRPr="00E5054D">
        <w:rPr>
          <w:rFonts w:ascii="Times New Roman" w:hAnsi="Times New Roman"/>
          <w:i/>
          <w:sz w:val="24"/>
          <w:lang w:val="en-GB"/>
          <w:rPrChange w:id="1071" w:author="Hong Je-Woo" w:date="2018-09-27T04:31:00Z">
            <w:rPr>
              <w:rFonts w:ascii="Times New Roman" w:hAnsi="Times New Roman"/>
              <w:i/>
              <w:sz w:val="24"/>
            </w:rPr>
          </w:rPrChange>
        </w:rPr>
        <w:t>σ</w:t>
      </w:r>
      <w:r w:rsidRPr="00E5054D">
        <w:rPr>
          <w:rFonts w:ascii="Times New Roman" w:hAnsi="Times New Roman"/>
          <w:sz w:val="24"/>
          <w:lang w:val="en-GB"/>
          <w:rPrChange w:id="1072" w:author="Hong Je-Woo" w:date="2018-09-27T04:31:00Z">
            <w:rPr>
              <w:rFonts w:ascii="Times New Roman" w:hAnsi="Times New Roman"/>
              <w:sz w:val="24"/>
            </w:rPr>
          </w:rPrChange>
        </w:rPr>
        <w:t xml:space="preserve"> is the standard deviation, and </w:t>
      </w:r>
      <w:r w:rsidRPr="00E5054D">
        <w:rPr>
          <w:rFonts w:ascii="Times New Roman" w:hAnsi="Times New Roman"/>
          <w:i/>
          <w:sz w:val="24"/>
          <w:lang w:val="en-GB"/>
          <w:rPrChange w:id="1073" w:author="Hong Je-Woo" w:date="2018-09-27T04:31:00Z">
            <w:rPr>
              <w:rFonts w:ascii="Times New Roman" w:hAnsi="Times New Roman"/>
              <w:i/>
              <w:sz w:val="24"/>
            </w:rPr>
          </w:rPrChange>
        </w:rPr>
        <w:t>U</w:t>
      </w:r>
      <w:r w:rsidRPr="00E5054D">
        <w:rPr>
          <w:rFonts w:ascii="Times New Roman" w:hAnsi="Times New Roman"/>
          <w:sz w:val="24"/>
          <w:lang w:val="en-GB"/>
          <w:rPrChange w:id="1074" w:author="Hong Je-Woo" w:date="2018-09-27T04:31:00Z">
            <w:rPr>
              <w:rFonts w:ascii="Times New Roman" w:hAnsi="Times New Roman"/>
              <w:sz w:val="24"/>
            </w:rPr>
          </w:rPrChange>
        </w:rPr>
        <w:t xml:space="preserve"> is the mean wind speed) and the integral turbulence characteristics of wind velocity (</w:t>
      </w:r>
      <w:r w:rsidRPr="00E5054D">
        <w:rPr>
          <w:rFonts w:ascii="Times New Roman" w:hAnsi="Times New Roman"/>
          <w:i/>
          <w:sz w:val="24"/>
          <w:lang w:val="en-GB"/>
          <w:rPrChange w:id="1075"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1076" w:author="Hong Je-Woo" w:date="2018-09-27T04:31:00Z">
            <w:rPr>
              <w:rFonts w:ascii="Times New Roman" w:hAnsi="Times New Roman"/>
              <w:i/>
              <w:sz w:val="24"/>
              <w:vertAlign w:val="subscript"/>
            </w:rPr>
          </w:rPrChange>
        </w:rPr>
        <w:t>i</w:t>
      </w:r>
      <w:r w:rsidRPr="00E5054D">
        <w:rPr>
          <w:rFonts w:ascii="Times New Roman" w:hAnsi="Times New Roman"/>
          <w:sz w:val="24"/>
          <w:lang w:val="en-GB"/>
          <w:rPrChange w:id="1077" w:author="Hong Je-Woo" w:date="2018-09-27T04:31:00Z">
            <w:rPr>
              <w:rFonts w:ascii="Times New Roman" w:hAnsi="Times New Roman"/>
              <w:sz w:val="24"/>
            </w:rPr>
          </w:rPrChange>
        </w:rPr>
        <w:t>/</w:t>
      </w:r>
      <w:r w:rsidRPr="00E5054D">
        <w:rPr>
          <w:rFonts w:ascii="Times New Roman" w:hAnsi="Times New Roman"/>
          <w:i/>
          <w:sz w:val="24"/>
          <w:lang w:val="en-GB"/>
          <w:rPrChange w:id="1078" w:author="Hong Je-Woo" w:date="2018-09-27T04:31:00Z">
            <w:rPr>
              <w:rFonts w:ascii="Times New Roman" w:hAnsi="Times New Roman"/>
              <w:i/>
              <w:sz w:val="24"/>
            </w:rPr>
          </w:rPrChange>
        </w:rPr>
        <w:t>u</w:t>
      </w:r>
      <w:r w:rsidRPr="00E5054D">
        <w:rPr>
          <w:rFonts w:ascii="Times New Roman" w:hAnsi="Times New Roman"/>
          <w:i/>
          <w:sz w:val="24"/>
          <w:vertAlign w:val="subscript"/>
          <w:lang w:val="en-GB"/>
          <w:rPrChange w:id="1079"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1080" w:author="Hong Je-Woo" w:date="2018-09-27T04:31:00Z">
            <w:rPr>
              <w:rFonts w:ascii="Times New Roman" w:hAnsi="Times New Roman"/>
              <w:sz w:val="24"/>
            </w:rPr>
          </w:rPrChange>
        </w:rPr>
        <w:t xml:space="preserve">) are necessary to understand atmospheric diffusion in the atmospheric boundary layer; they are necessary </w:t>
      </w:r>
      <w:del w:id="1081" w:author="Hong Je-Woo" w:date="2018-09-27T04:31:00Z">
        <w:r>
          <w:rPr>
            <w:rFonts w:ascii="Times New Roman" w:hAnsi="Times New Roman" w:cs="Times New Roman"/>
            <w:sz w:val="24"/>
            <w:szCs w:val="24"/>
          </w:rPr>
          <w:delText>in</w:delText>
        </w:r>
      </w:del>
      <w:ins w:id="1082" w:author="Hong Je-Woo" w:date="2018-09-27T04:31:00Z">
        <w:r w:rsidR="00E24B74" w:rsidRPr="00E5054D">
          <w:rPr>
            <w:rFonts w:ascii="Times New Roman" w:hAnsi="Times New Roman" w:cs="Times New Roman"/>
            <w:sz w:val="24"/>
            <w:szCs w:val="24"/>
            <w:lang w:val="en-GB"/>
          </w:rPr>
          <w:t>for</w:t>
        </w:r>
      </w:ins>
      <w:r w:rsidR="00E24B74" w:rsidRPr="00E5054D">
        <w:rPr>
          <w:rFonts w:ascii="Times New Roman" w:hAnsi="Times New Roman"/>
          <w:sz w:val="24"/>
          <w:lang w:val="en-GB"/>
          <w:rPrChange w:id="1083" w:author="Hong Je-Woo" w:date="2018-09-27T04:31:00Z">
            <w:rPr>
              <w:rFonts w:ascii="Times New Roman" w:hAnsi="Times New Roman"/>
              <w:sz w:val="24"/>
            </w:rPr>
          </w:rPrChange>
        </w:rPr>
        <w:t xml:space="preserve"> </w:t>
      </w:r>
      <w:r w:rsidRPr="00E5054D">
        <w:rPr>
          <w:rFonts w:ascii="Times New Roman" w:hAnsi="Times New Roman"/>
          <w:sz w:val="24"/>
          <w:lang w:val="en-GB"/>
          <w:rPrChange w:id="1084" w:author="Hong Je-Woo" w:date="2018-09-27T04:31:00Z">
            <w:rPr>
              <w:rFonts w:ascii="Times New Roman" w:hAnsi="Times New Roman"/>
              <w:sz w:val="24"/>
            </w:rPr>
          </w:rPrChange>
        </w:rPr>
        <w:t>various purposes</w:t>
      </w:r>
      <w:ins w:id="1085" w:author="Hong Je-Woo" w:date="2018-09-27T04:31:00Z">
        <w:r w:rsidR="00E24B74" w:rsidRPr="00E5054D">
          <w:rPr>
            <w:rFonts w:ascii="Times New Roman" w:hAnsi="Times New Roman" w:cs="Times New Roman"/>
            <w:sz w:val="24"/>
            <w:szCs w:val="24"/>
            <w:lang w:val="en-GB"/>
          </w:rPr>
          <w:t>,</w:t>
        </w:r>
      </w:ins>
      <w:r w:rsidRPr="00E5054D">
        <w:rPr>
          <w:rFonts w:ascii="Times New Roman" w:hAnsi="Times New Roman"/>
          <w:sz w:val="24"/>
          <w:lang w:val="en-GB"/>
          <w:rPrChange w:id="1086" w:author="Hong Je-Woo" w:date="2018-09-27T04:31:00Z">
            <w:rPr>
              <w:rFonts w:ascii="Times New Roman" w:hAnsi="Times New Roman"/>
              <w:sz w:val="24"/>
            </w:rPr>
          </w:rPrChange>
        </w:rPr>
        <w:t xml:space="preserve"> including quality control of the observed data and surface flux estimations. The turbulence intensities, </w:t>
      </w:r>
      <w:r w:rsidRPr="00E5054D">
        <w:rPr>
          <w:rFonts w:ascii="Times New Roman" w:hAnsi="Times New Roman"/>
          <w:i/>
          <w:sz w:val="24"/>
          <w:lang w:val="en-GB"/>
          <w:rPrChange w:id="1087"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1088" w:author="Hong Je-Woo" w:date="2018-09-27T04:31:00Z">
            <w:rPr>
              <w:rFonts w:ascii="Times New Roman" w:hAnsi="Times New Roman"/>
              <w:i/>
              <w:sz w:val="24"/>
              <w:vertAlign w:val="subscript"/>
            </w:rPr>
          </w:rPrChange>
        </w:rPr>
        <w:t>u</w:t>
      </w:r>
      <w:r w:rsidRPr="00E5054D">
        <w:rPr>
          <w:rFonts w:ascii="Times New Roman" w:hAnsi="Times New Roman"/>
          <w:sz w:val="24"/>
          <w:lang w:val="en-GB"/>
          <w:rPrChange w:id="1089" w:author="Hong Je-Woo" w:date="2018-09-27T04:31:00Z">
            <w:rPr>
              <w:rFonts w:ascii="Times New Roman" w:hAnsi="Times New Roman"/>
              <w:sz w:val="24"/>
            </w:rPr>
          </w:rPrChange>
        </w:rPr>
        <w:t>/</w:t>
      </w:r>
      <w:r w:rsidRPr="00E5054D">
        <w:rPr>
          <w:rFonts w:ascii="Times New Roman" w:hAnsi="Times New Roman"/>
          <w:i/>
          <w:sz w:val="24"/>
          <w:lang w:val="en-GB"/>
          <w:rPrChange w:id="1090" w:author="Hong Je-Woo" w:date="2018-09-27T04:31:00Z">
            <w:rPr>
              <w:rFonts w:ascii="Times New Roman" w:hAnsi="Times New Roman"/>
              <w:i/>
              <w:sz w:val="24"/>
            </w:rPr>
          </w:rPrChange>
        </w:rPr>
        <w:t>U</w:t>
      </w:r>
      <w:r w:rsidRPr="00E5054D">
        <w:rPr>
          <w:rFonts w:ascii="Times New Roman" w:hAnsi="Times New Roman"/>
          <w:sz w:val="24"/>
          <w:lang w:val="en-GB"/>
          <w:rPrChange w:id="1091" w:author="Hong Je-Woo" w:date="2018-09-27T04:31:00Z">
            <w:rPr>
              <w:rFonts w:ascii="Times New Roman" w:hAnsi="Times New Roman"/>
              <w:sz w:val="24"/>
            </w:rPr>
          </w:rPrChange>
        </w:rPr>
        <w:t xml:space="preserve">, </w:t>
      </w:r>
      <w:r w:rsidRPr="00E5054D">
        <w:rPr>
          <w:rFonts w:ascii="Times New Roman" w:hAnsi="Times New Roman"/>
          <w:i/>
          <w:sz w:val="24"/>
          <w:lang w:val="en-GB"/>
          <w:rPrChange w:id="1092"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1093" w:author="Hong Je-Woo" w:date="2018-09-27T04:31:00Z">
            <w:rPr>
              <w:rFonts w:ascii="Times New Roman" w:hAnsi="Times New Roman"/>
              <w:i/>
              <w:sz w:val="24"/>
              <w:vertAlign w:val="subscript"/>
            </w:rPr>
          </w:rPrChange>
        </w:rPr>
        <w:t>v</w:t>
      </w:r>
      <w:r w:rsidRPr="00E5054D">
        <w:rPr>
          <w:rFonts w:ascii="Times New Roman" w:hAnsi="Times New Roman"/>
          <w:sz w:val="24"/>
          <w:lang w:val="en-GB"/>
          <w:rPrChange w:id="1094" w:author="Hong Je-Woo" w:date="2018-09-27T04:31:00Z">
            <w:rPr>
              <w:rFonts w:ascii="Times New Roman" w:hAnsi="Times New Roman"/>
              <w:sz w:val="24"/>
            </w:rPr>
          </w:rPrChange>
        </w:rPr>
        <w:t>/</w:t>
      </w:r>
      <w:r w:rsidRPr="00E5054D">
        <w:rPr>
          <w:rFonts w:ascii="Times New Roman" w:hAnsi="Times New Roman"/>
          <w:i/>
          <w:sz w:val="24"/>
          <w:lang w:val="en-GB"/>
          <w:rPrChange w:id="1095" w:author="Hong Je-Woo" w:date="2018-09-27T04:31:00Z">
            <w:rPr>
              <w:rFonts w:ascii="Times New Roman" w:hAnsi="Times New Roman"/>
              <w:i/>
              <w:sz w:val="24"/>
            </w:rPr>
          </w:rPrChange>
        </w:rPr>
        <w:t>U</w:t>
      </w:r>
      <w:r w:rsidRPr="00E5054D">
        <w:rPr>
          <w:rFonts w:ascii="Times New Roman" w:hAnsi="Times New Roman"/>
          <w:sz w:val="24"/>
          <w:lang w:val="en-GB"/>
          <w:rPrChange w:id="1096"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097"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1098" w:author="Hong Je-Woo" w:date="2018-09-27T04:31:00Z">
            <w:rPr>
              <w:rFonts w:ascii="Times New Roman" w:hAnsi="Times New Roman"/>
              <w:i/>
              <w:sz w:val="24"/>
              <w:vertAlign w:val="subscript"/>
            </w:rPr>
          </w:rPrChange>
        </w:rPr>
        <w:t>w</w:t>
      </w:r>
      <w:r w:rsidRPr="00E5054D">
        <w:rPr>
          <w:rFonts w:ascii="Times New Roman" w:hAnsi="Times New Roman"/>
          <w:sz w:val="24"/>
          <w:lang w:val="en-GB"/>
          <w:rPrChange w:id="1099" w:author="Hong Je-Woo" w:date="2018-09-27T04:31:00Z">
            <w:rPr>
              <w:rFonts w:ascii="Times New Roman" w:hAnsi="Times New Roman"/>
              <w:sz w:val="24"/>
            </w:rPr>
          </w:rPrChange>
        </w:rPr>
        <w:t>/</w:t>
      </w:r>
      <w:r w:rsidRPr="00E5054D">
        <w:rPr>
          <w:rFonts w:ascii="Times New Roman" w:hAnsi="Times New Roman"/>
          <w:i/>
          <w:sz w:val="24"/>
          <w:lang w:val="en-GB"/>
          <w:rPrChange w:id="1100" w:author="Hong Je-Woo" w:date="2018-09-27T04:31:00Z">
            <w:rPr>
              <w:rFonts w:ascii="Times New Roman" w:hAnsi="Times New Roman"/>
              <w:i/>
              <w:sz w:val="24"/>
            </w:rPr>
          </w:rPrChange>
        </w:rPr>
        <w:t>U</w:t>
      </w:r>
      <w:r w:rsidRPr="00E5054D">
        <w:rPr>
          <w:rFonts w:ascii="Times New Roman" w:hAnsi="Times New Roman"/>
          <w:sz w:val="24"/>
          <w:lang w:val="en-GB"/>
          <w:rPrChange w:id="1101" w:author="Hong Je-Woo" w:date="2018-09-27T04:31:00Z">
            <w:rPr>
              <w:rFonts w:ascii="Times New Roman" w:hAnsi="Times New Roman"/>
              <w:sz w:val="24"/>
            </w:rPr>
          </w:rPrChange>
        </w:rPr>
        <w:t>, are 0.54±0.18 (mean</w:t>
      </w:r>
      <w:del w:id="1102" w:author="Hong Je-Woo" w:date="2018-09-27T04:31:00Z">
        <w:r w:rsidRPr="007E5D70">
          <w:rPr>
            <w:rFonts w:ascii="Times New Roman" w:eastAsia="맑은 고딕" w:hAnsi="Times New Roman" w:cs="Times New Roman"/>
            <w:sz w:val="24"/>
            <w:szCs w:val="24"/>
          </w:rPr>
          <w:delText>±</w:delText>
        </w:r>
      </w:del>
      <w:ins w:id="1103" w:author="Hong Je-Woo" w:date="2018-09-27T04:31:00Z">
        <w:r w:rsidR="00701527">
          <w:rPr>
            <w:rFonts w:ascii="Times New Roman" w:hAnsi="Times New Roman" w:cs="Times New Roman"/>
            <w:sz w:val="24"/>
            <w:szCs w:val="24"/>
            <w:lang w:val="en-GB"/>
          </w:rPr>
          <w:t xml:space="preserve"> </w:t>
        </w:r>
        <w:r w:rsidRPr="00E5054D">
          <w:rPr>
            <w:rFonts w:ascii="Times New Roman" w:eastAsia="맑은 고딕" w:hAnsi="Times New Roman" w:cs="Times New Roman"/>
            <w:sz w:val="24"/>
            <w:szCs w:val="24"/>
            <w:lang w:val="en-GB"/>
          </w:rPr>
          <w:t>±</w:t>
        </w:r>
        <w:r w:rsidR="00701527">
          <w:rPr>
            <w:rFonts w:ascii="Times New Roman" w:eastAsia="맑은 고딕" w:hAnsi="Times New Roman" w:cs="Times New Roman"/>
            <w:sz w:val="24"/>
            <w:szCs w:val="24"/>
            <w:lang w:val="en-GB"/>
          </w:rPr>
          <w:t xml:space="preserve"> </w:t>
        </w:r>
      </w:ins>
      <w:r w:rsidRPr="00E5054D">
        <w:rPr>
          <w:rFonts w:ascii="Times New Roman" w:hAnsi="Times New Roman"/>
          <w:sz w:val="24"/>
          <w:lang w:val="en-GB"/>
          <w:rPrChange w:id="1104" w:author="Hong Je-Woo" w:date="2018-09-27T04:31:00Z">
            <w:rPr>
              <w:rFonts w:ascii="Times New Roman" w:hAnsi="Times New Roman"/>
              <w:sz w:val="24"/>
            </w:rPr>
          </w:rPrChange>
        </w:rPr>
        <w:t xml:space="preserve">standard deviation), 0.55±0.18, and 0.39±0.12 in near-neutral conditions, respectively. The ratio of </w:t>
      </w:r>
      <w:r w:rsidRPr="00E5054D">
        <w:rPr>
          <w:rFonts w:ascii="Times New Roman" w:hAnsi="Times New Roman"/>
          <w:i/>
          <w:sz w:val="24"/>
          <w:lang w:val="en-GB"/>
          <w:rPrChange w:id="1105" w:author="Hong Je-Woo" w:date="2018-09-27T04:31:00Z">
            <w:rPr>
              <w:rFonts w:ascii="Times New Roman" w:hAnsi="Times New Roman"/>
              <w:i/>
              <w:sz w:val="24"/>
            </w:rPr>
          </w:rPrChange>
        </w:rPr>
        <w:t>u</w:t>
      </w:r>
      <w:r w:rsidRPr="00E5054D">
        <w:rPr>
          <w:rFonts w:ascii="Times New Roman" w:hAnsi="Times New Roman"/>
          <w:i/>
          <w:sz w:val="24"/>
          <w:vertAlign w:val="subscript"/>
          <w:lang w:val="en-GB"/>
          <w:rPrChange w:id="1106"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1107" w:author="Hong Je-Woo" w:date="2018-09-27T04:31:00Z">
            <w:rPr>
              <w:rFonts w:ascii="Times New Roman" w:hAnsi="Times New Roman"/>
              <w:sz w:val="24"/>
            </w:rPr>
          </w:rPrChange>
        </w:rPr>
        <w:t xml:space="preserve"> to </w:t>
      </w:r>
      <w:r w:rsidRPr="00E5054D">
        <w:rPr>
          <w:rFonts w:ascii="Times New Roman" w:hAnsi="Times New Roman"/>
          <w:i/>
          <w:sz w:val="24"/>
          <w:lang w:val="en-GB"/>
          <w:rPrChange w:id="1108" w:author="Hong Je-Woo" w:date="2018-09-27T04:31:00Z">
            <w:rPr>
              <w:rFonts w:ascii="Times New Roman" w:hAnsi="Times New Roman"/>
              <w:i/>
              <w:sz w:val="24"/>
            </w:rPr>
          </w:rPrChange>
        </w:rPr>
        <w:t>U</w:t>
      </w:r>
      <w:r w:rsidRPr="00E5054D">
        <w:rPr>
          <w:rFonts w:ascii="Times New Roman" w:hAnsi="Times New Roman"/>
          <w:sz w:val="24"/>
          <w:lang w:val="en-GB"/>
          <w:rPrChange w:id="1109" w:author="Hong Je-Woo" w:date="2018-09-27T04:31:00Z">
            <w:rPr>
              <w:rFonts w:ascii="Times New Roman" w:hAnsi="Times New Roman"/>
              <w:sz w:val="24"/>
            </w:rPr>
          </w:rPrChange>
        </w:rPr>
        <w:t xml:space="preserve"> is 0.24±0.01, corresponding to a drag coefficient of 0.0576 (Fig. 5a). These turbulence intensities are larger than those proposed by Roth (2000) based on the empirical relationships of </w:t>
      </w:r>
      <w:r w:rsidRPr="00E5054D">
        <w:rPr>
          <w:rFonts w:ascii="Times New Roman" w:hAnsi="Times New Roman"/>
          <w:i/>
          <w:sz w:val="24"/>
          <w:lang w:val="en-GB"/>
          <w:rPrChange w:id="1110"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1111" w:author="Hong Je-Woo" w:date="2018-09-27T04:31:00Z">
            <w:rPr>
              <w:rFonts w:ascii="Times New Roman" w:hAnsi="Times New Roman"/>
              <w:i/>
              <w:sz w:val="24"/>
              <w:vertAlign w:val="subscript"/>
            </w:rPr>
          </w:rPrChange>
        </w:rPr>
        <w:t>i</w:t>
      </w:r>
      <w:r w:rsidRPr="00E5054D">
        <w:rPr>
          <w:rFonts w:ascii="Times New Roman" w:hAnsi="Times New Roman"/>
          <w:sz w:val="24"/>
          <w:lang w:val="en-GB"/>
          <w:rPrChange w:id="1112" w:author="Hong Je-Woo" w:date="2018-09-27T04:31:00Z">
            <w:rPr>
              <w:rFonts w:ascii="Times New Roman" w:hAnsi="Times New Roman"/>
              <w:sz w:val="24"/>
            </w:rPr>
          </w:rPrChange>
        </w:rPr>
        <w:t>/</w:t>
      </w:r>
      <w:r w:rsidRPr="00E5054D">
        <w:rPr>
          <w:rFonts w:ascii="Times New Roman" w:hAnsi="Times New Roman"/>
          <w:i/>
          <w:sz w:val="24"/>
          <w:lang w:val="en-GB"/>
          <w:rPrChange w:id="1113" w:author="Hong Je-Woo" w:date="2018-09-27T04:31:00Z">
            <w:rPr>
              <w:rFonts w:ascii="Times New Roman" w:hAnsi="Times New Roman"/>
              <w:i/>
              <w:sz w:val="24"/>
            </w:rPr>
          </w:rPrChange>
        </w:rPr>
        <w:t>U</w:t>
      </w:r>
      <w:r w:rsidRPr="00E5054D">
        <w:rPr>
          <w:rFonts w:ascii="Times New Roman" w:hAnsi="Times New Roman"/>
          <w:sz w:val="24"/>
          <w:lang w:val="en-GB"/>
          <w:rPrChange w:id="1114"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115" w:author="Hong Je-Woo" w:date="2018-09-27T04:31:00Z">
            <w:rPr>
              <w:rFonts w:ascii="Times New Roman" w:hAnsi="Times New Roman"/>
              <w:i/>
              <w:sz w:val="24"/>
            </w:rPr>
          </w:rPrChange>
        </w:rPr>
        <w:t>u</w:t>
      </w:r>
      <w:r w:rsidRPr="00E5054D">
        <w:rPr>
          <w:rFonts w:ascii="Times New Roman" w:hAnsi="Times New Roman"/>
          <w:i/>
          <w:sz w:val="24"/>
          <w:vertAlign w:val="subscript"/>
          <w:lang w:val="en-GB"/>
          <w:rPrChange w:id="1116" w:author="Hong Je-Woo" w:date="2018-09-27T04:31:00Z">
            <w:rPr>
              <w:rFonts w:ascii="Times New Roman" w:hAnsi="Times New Roman"/>
              <w:i/>
              <w:sz w:val="24"/>
              <w:vertAlign w:val="subscript"/>
            </w:rPr>
          </w:rPrChange>
        </w:rPr>
        <w:t>*</w:t>
      </w:r>
      <w:r w:rsidRPr="00E5054D">
        <w:rPr>
          <w:rFonts w:ascii="Times New Roman" w:hAnsi="Times New Roman"/>
          <w:i/>
          <w:sz w:val="24"/>
          <w:lang w:val="en-GB"/>
          <w:rPrChange w:id="1117" w:author="Hong Je-Woo" w:date="2018-09-27T04:31:00Z">
            <w:rPr>
              <w:rFonts w:ascii="Times New Roman" w:hAnsi="Times New Roman"/>
              <w:i/>
              <w:sz w:val="24"/>
            </w:rPr>
          </w:rPrChange>
        </w:rPr>
        <w:t>/U</w:t>
      </w:r>
      <w:r w:rsidRPr="00E5054D">
        <w:rPr>
          <w:rFonts w:ascii="Times New Roman" w:hAnsi="Times New Roman"/>
          <w:sz w:val="24"/>
          <w:lang w:val="en-GB"/>
          <w:rPrChange w:id="1118" w:author="Hong Je-Woo" w:date="2018-09-27T04:31:00Z">
            <w:rPr>
              <w:rFonts w:ascii="Times New Roman" w:hAnsi="Times New Roman"/>
              <w:sz w:val="24"/>
            </w:rPr>
          </w:rPrChange>
        </w:rPr>
        <w:t xml:space="preserve"> using the ratio between the measurement height and mean building height (</w:t>
      </w:r>
      <w:r w:rsidRPr="00E5054D">
        <w:rPr>
          <w:rFonts w:ascii="Times New Roman" w:hAnsi="Times New Roman"/>
          <w:i/>
          <w:sz w:val="24"/>
          <w:lang w:val="en-GB"/>
          <w:rPrChange w:id="1119"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1120" w:author="Hong Je-Woo" w:date="2018-09-27T04:31:00Z">
            <w:rPr>
              <w:rFonts w:ascii="Times New Roman" w:hAnsi="Times New Roman"/>
              <w:i/>
              <w:sz w:val="24"/>
              <w:vertAlign w:val="subscript"/>
            </w:rPr>
          </w:rPrChange>
        </w:rPr>
        <w:t>m</w:t>
      </w:r>
      <w:r w:rsidRPr="00E5054D">
        <w:rPr>
          <w:rFonts w:ascii="Times New Roman" w:hAnsi="Times New Roman"/>
          <w:sz w:val="24"/>
          <w:lang w:val="en-GB"/>
          <w:rPrChange w:id="1121" w:author="Hong Je-Woo" w:date="2018-09-27T04:31:00Z">
            <w:rPr>
              <w:rFonts w:ascii="Times New Roman" w:hAnsi="Times New Roman"/>
              <w:sz w:val="24"/>
            </w:rPr>
          </w:rPrChange>
        </w:rPr>
        <w:t>/</w:t>
      </w:r>
      <w:r w:rsidRPr="00E5054D">
        <w:rPr>
          <w:rFonts w:ascii="Times New Roman" w:hAnsi="Times New Roman"/>
          <w:i/>
          <w:sz w:val="24"/>
          <w:lang w:val="en-GB"/>
          <w:rPrChange w:id="1122"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1123"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124" w:author="Hong Je-Woo" w:date="2018-09-27T04:31:00Z">
            <w:rPr>
              <w:rFonts w:ascii="Times New Roman" w:hAnsi="Times New Roman"/>
              <w:sz w:val="24"/>
            </w:rPr>
          </w:rPrChange>
        </w:rPr>
        <w:t>) (see Table 4 in Roth (2000)). This discrepancy may arise from the difference in the definition of mean wind speed</w:t>
      </w:r>
      <w:del w:id="1125" w:author="Hong Je-Woo" w:date="2018-09-27T04:31:00Z">
        <w:r w:rsidRPr="007E5D70">
          <w:rPr>
            <w:rFonts w:ascii="Times New Roman" w:hAnsi="Times New Roman" w:cs="Times New Roman"/>
            <w:sz w:val="24"/>
            <w:szCs w:val="24"/>
          </w:rPr>
          <w:delText xml:space="preserve"> and the lack of data </w:delText>
        </w:r>
        <w:r>
          <w:rPr>
            <w:rFonts w:ascii="Times New Roman" w:hAnsi="Times New Roman" w:cs="Times New Roman"/>
            <w:sz w:val="24"/>
            <w:szCs w:val="24"/>
          </w:rPr>
          <w:delText>for</w:delText>
        </w:r>
        <w:r w:rsidRPr="007E5D70">
          <w:rPr>
            <w:rFonts w:ascii="Times New Roman" w:hAnsi="Times New Roman" w:cs="Times New Roman"/>
            <w:sz w:val="24"/>
            <w:szCs w:val="24"/>
          </w:rPr>
          <w:delText xml:space="preserve"> more rugged urban </w:delText>
        </w:r>
        <w:r w:rsidRPr="007E5D70">
          <w:rPr>
            <w:rFonts w:ascii="Times New Roman" w:hAnsi="Times New Roman" w:cs="Times New Roman"/>
            <w:sz w:val="24"/>
            <w:szCs w:val="24"/>
          </w:rPr>
          <w:lastRenderedPageBreak/>
          <w:delText>surface</w:delText>
        </w:r>
        <w:r>
          <w:rPr>
            <w:rFonts w:ascii="Times New Roman" w:hAnsi="Times New Roman" w:cs="Times New Roman"/>
            <w:sz w:val="24"/>
            <w:szCs w:val="24"/>
          </w:rPr>
          <w:delText>s,</w:delText>
        </w:r>
        <w:r w:rsidRPr="007E5D70">
          <w:rPr>
            <w:rFonts w:ascii="Times New Roman" w:hAnsi="Times New Roman" w:cs="Times New Roman"/>
            <w:sz w:val="24"/>
            <w:szCs w:val="24"/>
          </w:rPr>
          <w:delText xml:space="preserve"> such as the high-rise buildings in this study</w:delText>
        </w:r>
        <w:r>
          <w:rPr>
            <w:rFonts w:ascii="Times New Roman" w:hAnsi="Times New Roman" w:cs="Times New Roman"/>
            <w:sz w:val="24"/>
            <w:szCs w:val="24"/>
          </w:rPr>
          <w:delText>,</w:delText>
        </w:r>
        <w:r w:rsidRPr="007E5D70">
          <w:rPr>
            <w:rFonts w:ascii="Times New Roman" w:hAnsi="Times New Roman" w:cs="Times New Roman"/>
            <w:sz w:val="24"/>
            <w:szCs w:val="24"/>
          </w:rPr>
          <w:delText xml:space="preserve"> and </w:delText>
        </w:r>
        <w:r>
          <w:rPr>
            <w:rFonts w:ascii="Times New Roman" w:hAnsi="Times New Roman" w:cs="Times New Roman"/>
            <w:sz w:val="24"/>
            <w:szCs w:val="24"/>
          </w:rPr>
          <w:delText xml:space="preserve">the </w:delText>
        </w:r>
        <w:r w:rsidRPr="007E5D70">
          <w:rPr>
            <w:rFonts w:ascii="Times New Roman" w:eastAsia="맑은 고딕" w:hAnsi="Times New Roman" w:cs="Times New Roman"/>
            <w:i/>
            <w:sz w:val="24"/>
            <w:szCs w:val="24"/>
          </w:rPr>
          <w:delText>z</w:delText>
        </w:r>
        <w:r w:rsidRPr="007E5D70">
          <w:rPr>
            <w:rFonts w:ascii="Times New Roman" w:eastAsia="맑은 고딕" w:hAnsi="Times New Roman" w:cs="Times New Roman"/>
            <w:i/>
            <w:sz w:val="24"/>
            <w:szCs w:val="24"/>
            <w:vertAlign w:val="subscript"/>
          </w:rPr>
          <w:delText>m</w:delText>
        </w:r>
        <w:r w:rsidRPr="007E5D70">
          <w:rPr>
            <w:rFonts w:ascii="Times New Roman" w:eastAsia="맑은 고딕" w:hAnsi="Times New Roman" w:cs="Times New Roman"/>
            <w:sz w:val="24"/>
            <w:szCs w:val="24"/>
          </w:rPr>
          <w:delText>/</w:delText>
        </w:r>
        <w:r w:rsidRPr="007E5D70">
          <w:rPr>
            <w:rFonts w:ascii="Times New Roman" w:eastAsia="맑은 고딕" w:hAnsi="Times New Roman" w:cs="Times New Roman"/>
            <w:i/>
            <w:sz w:val="24"/>
            <w:szCs w:val="24"/>
          </w:rPr>
          <w:delText>z</w:delText>
        </w:r>
        <w:r w:rsidRPr="007E5D70">
          <w:rPr>
            <w:rFonts w:ascii="Times New Roman" w:eastAsia="맑은 고딕" w:hAnsi="Times New Roman" w:cs="Times New Roman"/>
            <w:i/>
            <w:sz w:val="24"/>
            <w:szCs w:val="24"/>
            <w:vertAlign w:val="subscript"/>
          </w:rPr>
          <w:delText>H</w:delText>
        </w:r>
        <w:r w:rsidRPr="007E5D70">
          <w:rPr>
            <w:rFonts w:ascii="Times New Roman" w:hAnsi="Times New Roman" w:cs="Times New Roman"/>
            <w:sz w:val="24"/>
            <w:szCs w:val="24"/>
          </w:rPr>
          <w:delText xml:space="preserve"> of &lt;1.5 in previous studies. The </w:delText>
        </w:r>
      </w:del>
      <w:ins w:id="1126" w:author="Hong Je-Woo" w:date="2018-09-27T04:31:00Z">
        <w:r w:rsidR="007337F8" w:rsidRPr="00E5054D">
          <w:rPr>
            <w:rFonts w:ascii="Times New Roman" w:hAnsi="Times New Roman" w:cs="Times New Roman"/>
            <w:sz w:val="24"/>
            <w:szCs w:val="24"/>
            <w:lang w:val="en-GB"/>
          </w:rPr>
          <w:t>,</w:t>
        </w:r>
        <w:r w:rsidR="00D808A8" w:rsidRPr="00E5054D">
          <w:rPr>
            <w:rFonts w:ascii="Times New Roman" w:hAnsi="Times New Roman" w:cs="Times New Roman"/>
            <w:sz w:val="24"/>
            <w:szCs w:val="24"/>
            <w:lang w:val="en-GB"/>
          </w:rPr>
          <w:t xml:space="preserve"> </w:t>
        </w:r>
        <w:r w:rsidR="00D808A8" w:rsidRPr="00212F49">
          <w:rPr>
            <w:rFonts w:ascii="Times New Roman" w:hAnsi="Times New Roman" w:cs="Times New Roman"/>
            <w:noProof/>
            <w:sz w:val="24"/>
            <w:szCs w:val="24"/>
            <w:lang w:val="en-GB"/>
          </w:rPr>
          <w:t>because</w:t>
        </w:r>
        <w:r w:rsidR="00D808A8" w:rsidRPr="00E5054D">
          <w:rPr>
            <w:rFonts w:ascii="Times New Roman" w:hAnsi="Times New Roman" w:cs="Times New Roman"/>
            <w:sz w:val="24"/>
            <w:szCs w:val="24"/>
            <w:lang w:val="en-GB"/>
          </w:rPr>
          <w:t xml:space="preserve"> the </w:t>
        </w:r>
      </w:ins>
      <w:r w:rsidR="00D808A8" w:rsidRPr="00E5054D">
        <w:rPr>
          <w:rFonts w:ascii="Times New Roman" w:hAnsi="Times New Roman"/>
          <w:sz w:val="24"/>
          <w:lang w:val="en-GB"/>
          <w:rPrChange w:id="1127" w:author="Hong Je-Woo" w:date="2018-09-27T04:31:00Z">
            <w:rPr>
              <w:rFonts w:ascii="Times New Roman" w:hAnsi="Times New Roman"/>
              <w:sz w:val="24"/>
            </w:rPr>
          </w:rPrChange>
        </w:rPr>
        <w:t xml:space="preserve">mean wind vector, </w:t>
      </w:r>
      <w:r w:rsidR="00D808A8" w:rsidRPr="00E5054D">
        <w:rPr>
          <w:rFonts w:ascii="Times New Roman" w:hAnsi="Times New Roman"/>
          <w:i/>
          <w:sz w:val="24"/>
          <w:lang w:val="en-GB"/>
          <w:rPrChange w:id="1128" w:author="Hong Je-Woo" w:date="2018-09-27T04:31:00Z">
            <w:rPr>
              <w:rFonts w:ascii="Times New Roman" w:hAnsi="Times New Roman"/>
              <w:i/>
              <w:sz w:val="24"/>
            </w:rPr>
          </w:rPrChange>
        </w:rPr>
        <w:t>U</w:t>
      </w:r>
      <w:r w:rsidR="00D808A8" w:rsidRPr="00E5054D">
        <w:rPr>
          <w:rFonts w:ascii="Times New Roman" w:hAnsi="Times New Roman"/>
          <w:sz w:val="24"/>
          <w:lang w:val="en-GB"/>
          <w:rPrChange w:id="1129" w:author="Hong Je-Woo" w:date="2018-09-27T04:31:00Z">
            <w:rPr>
              <w:rFonts w:ascii="Times New Roman" w:hAnsi="Times New Roman"/>
              <w:sz w:val="24"/>
            </w:rPr>
          </w:rPrChange>
        </w:rPr>
        <w:t xml:space="preserve"> (</w:t>
      </w:r>
      <m:oMath>
        <m:rad>
          <m:radPr>
            <m:degHide m:val="1"/>
            <m:ctrlPr>
              <w:del w:id="1130" w:author="Hong Je-Woo" w:date="2018-09-27T04:31:00Z">
                <w:rPr>
                  <w:rFonts w:ascii="Cambria Math" w:hAnsi="Cambria Math" w:cs="Times New Roman"/>
                  <w:sz w:val="18"/>
                  <w:szCs w:val="24"/>
                </w:rPr>
              </w:del>
            </m:ctrlPr>
          </m:radPr>
          <m:deg/>
          <m:e>
            <m:sSup>
              <m:sSupPr>
                <m:ctrlPr>
                  <w:del w:id="1131" w:author="Hong Je-Woo" w:date="2018-09-27T04:31:00Z">
                    <w:rPr>
                      <w:rFonts w:ascii="Cambria Math" w:hAnsi="Cambria Math" w:cs="Times New Roman"/>
                      <w:i/>
                      <w:sz w:val="18"/>
                      <w:szCs w:val="24"/>
                    </w:rPr>
                  </w:del>
                </m:ctrlPr>
              </m:sSupPr>
              <m:e>
                <m:acc>
                  <m:accPr>
                    <m:chr m:val="̅"/>
                    <m:ctrlPr>
                      <w:del w:id="1132" w:author="Hong Je-Woo" w:date="2018-09-27T04:31:00Z">
                        <w:rPr>
                          <w:rFonts w:ascii="Cambria Math" w:hAnsi="Cambria Math" w:cs="Times New Roman"/>
                          <w:i/>
                          <w:sz w:val="18"/>
                          <w:szCs w:val="24"/>
                        </w:rPr>
                      </w:del>
                    </m:ctrlPr>
                  </m:accPr>
                  <m:e>
                    <m:r>
                      <w:del w:id="1133" w:author="Hong Je-Woo" w:date="2018-09-27T04:31:00Z">
                        <w:rPr>
                          <w:rFonts w:ascii="Cambria Math" w:hAnsi="Cambria Math" w:cs="Times New Roman"/>
                          <w:sz w:val="18"/>
                          <w:szCs w:val="24"/>
                        </w:rPr>
                        <m:t>u</m:t>
                      </w:del>
                    </m:r>
                  </m:e>
                </m:acc>
              </m:e>
              <m:sup>
                <m:r>
                  <w:del w:id="1134" w:author="Hong Je-Woo" w:date="2018-09-27T04:31:00Z">
                    <w:rPr>
                      <w:rFonts w:ascii="Cambria Math" w:hAnsi="Cambria Math" w:cs="Times New Roman"/>
                      <w:sz w:val="18"/>
                      <w:szCs w:val="24"/>
                    </w:rPr>
                    <m:t>2</m:t>
                  </w:del>
                </m:r>
              </m:sup>
            </m:sSup>
            <m:r>
              <w:del w:id="1135" w:author="Hong Je-Woo" w:date="2018-09-27T04:31:00Z">
                <w:rPr>
                  <w:rFonts w:ascii="Cambria Math" w:hAnsi="Cambria Math" w:cs="Times New Roman"/>
                  <w:sz w:val="18"/>
                  <w:szCs w:val="24"/>
                </w:rPr>
                <m:t>+</m:t>
              </w:del>
            </m:r>
            <m:sSup>
              <m:sSupPr>
                <m:ctrlPr>
                  <w:del w:id="1136" w:author="Hong Je-Woo" w:date="2018-09-27T04:31:00Z">
                    <w:rPr>
                      <w:rFonts w:ascii="Cambria Math" w:hAnsi="Cambria Math" w:cs="Times New Roman"/>
                      <w:i/>
                      <w:sz w:val="18"/>
                      <w:szCs w:val="24"/>
                    </w:rPr>
                  </w:del>
                </m:ctrlPr>
              </m:sSupPr>
              <m:e>
                <m:acc>
                  <m:accPr>
                    <m:chr m:val="̅"/>
                    <m:ctrlPr>
                      <w:del w:id="1137" w:author="Hong Je-Woo" w:date="2018-09-27T04:31:00Z">
                        <w:rPr>
                          <w:rFonts w:ascii="Cambria Math" w:hAnsi="Cambria Math" w:cs="Times New Roman"/>
                          <w:i/>
                          <w:sz w:val="18"/>
                          <w:szCs w:val="24"/>
                        </w:rPr>
                      </w:del>
                    </m:ctrlPr>
                  </m:accPr>
                  <m:e>
                    <m:r>
                      <w:del w:id="1138" w:author="Hong Je-Woo" w:date="2018-09-27T04:31:00Z">
                        <w:rPr>
                          <w:rFonts w:ascii="Cambria Math" w:hAnsi="Cambria Math" w:cs="Times New Roman"/>
                          <w:sz w:val="18"/>
                          <w:szCs w:val="24"/>
                        </w:rPr>
                        <m:t>v</m:t>
                      </w:del>
                    </m:r>
                  </m:e>
                </m:acc>
              </m:e>
              <m:sup>
                <m:r>
                  <w:del w:id="1139" w:author="Hong Je-Woo" w:date="2018-09-27T04:31:00Z">
                    <w:rPr>
                      <w:rFonts w:ascii="Cambria Math" w:hAnsi="Cambria Math" w:cs="Times New Roman"/>
                      <w:sz w:val="18"/>
                      <w:szCs w:val="24"/>
                    </w:rPr>
                    <m:t>2</m:t>
                  </w:del>
                </m:r>
              </m:sup>
            </m:sSup>
            <m:r>
              <w:del w:id="1140" w:author="Hong Je-Woo" w:date="2018-09-27T04:31:00Z">
                <w:rPr>
                  <w:rFonts w:ascii="Cambria Math" w:hAnsi="Cambria Math" w:cs="Times New Roman"/>
                  <w:sz w:val="18"/>
                  <w:szCs w:val="24"/>
                </w:rPr>
                <m:t>+</m:t>
              </w:del>
            </m:r>
            <m:sSup>
              <m:sSupPr>
                <m:ctrlPr>
                  <w:del w:id="1141" w:author="Hong Je-Woo" w:date="2018-09-27T04:31:00Z">
                    <w:rPr>
                      <w:rFonts w:ascii="Cambria Math" w:hAnsi="Cambria Math" w:cs="Times New Roman"/>
                      <w:i/>
                      <w:sz w:val="18"/>
                      <w:szCs w:val="24"/>
                    </w:rPr>
                  </w:del>
                </m:ctrlPr>
              </m:sSupPr>
              <m:e>
                <m:acc>
                  <m:accPr>
                    <m:chr m:val="̅"/>
                    <m:ctrlPr>
                      <w:del w:id="1142" w:author="Hong Je-Woo" w:date="2018-09-27T04:31:00Z">
                        <w:rPr>
                          <w:rFonts w:ascii="Cambria Math" w:hAnsi="Cambria Math" w:cs="Times New Roman"/>
                          <w:i/>
                          <w:sz w:val="18"/>
                          <w:szCs w:val="24"/>
                        </w:rPr>
                      </w:del>
                    </m:ctrlPr>
                  </m:accPr>
                  <m:e>
                    <m:r>
                      <w:del w:id="1143" w:author="Hong Je-Woo" w:date="2018-09-27T04:31:00Z">
                        <w:rPr>
                          <w:rFonts w:ascii="Cambria Math" w:hAnsi="Cambria Math" w:cs="Times New Roman"/>
                          <w:sz w:val="18"/>
                          <w:szCs w:val="24"/>
                        </w:rPr>
                        <m:t>w</m:t>
                      </w:del>
                    </m:r>
                  </m:e>
                </m:acc>
              </m:e>
              <m:sup>
                <m:r>
                  <w:del w:id="1144" w:author="Hong Je-Woo" w:date="2018-09-27T04:31:00Z">
                    <w:rPr>
                      <w:rFonts w:ascii="Cambria Math" w:hAnsi="Cambria Math" w:cs="Times New Roman"/>
                      <w:sz w:val="18"/>
                      <w:szCs w:val="24"/>
                    </w:rPr>
                    <m:t>2</m:t>
                  </w:del>
                </m:r>
              </m:sup>
            </m:sSup>
          </m:e>
        </m:rad>
      </m:oMath>
      <w:del w:id="1145" w:author="Hong Je-Woo" w:date="2018-09-27T04:31:00Z">
        <w:r w:rsidRPr="007E5D70">
          <w:rPr>
            <w:rFonts w:ascii="Times New Roman" w:hAnsi="Times New Roman" w:cs="Times New Roman"/>
            <w:sz w:val="24"/>
            <w:szCs w:val="24"/>
          </w:rPr>
          <w:delText>)</w:delText>
        </w:r>
      </w:del>
      <m:oMath>
        <m:rad>
          <m:radPr>
            <m:degHide m:val="1"/>
            <m:ctrlPr>
              <w:ins w:id="1146" w:author="Hong Je-Woo" w:date="2018-09-27T04:31:00Z">
                <w:rPr>
                  <w:rFonts w:ascii="Cambria Math" w:hAnsi="Cambria Math" w:cs="Times New Roman"/>
                  <w:sz w:val="18"/>
                  <w:szCs w:val="24"/>
                  <w:lang w:val="en-GB"/>
                </w:rPr>
              </w:ins>
            </m:ctrlPr>
          </m:radPr>
          <m:deg/>
          <m:e>
            <m:sSup>
              <m:sSupPr>
                <m:ctrlPr>
                  <w:ins w:id="1147" w:author="Hong Je-Woo" w:date="2018-09-27T04:31:00Z">
                    <w:rPr>
                      <w:rFonts w:ascii="Cambria Math" w:hAnsi="Cambria Math" w:cs="Times New Roman"/>
                      <w:i/>
                      <w:sz w:val="18"/>
                      <w:szCs w:val="24"/>
                      <w:lang w:val="en-GB"/>
                    </w:rPr>
                  </w:ins>
                </m:ctrlPr>
              </m:sSupPr>
              <m:e>
                <m:acc>
                  <m:accPr>
                    <m:chr m:val="̅"/>
                    <m:ctrlPr>
                      <w:ins w:id="1148" w:author="Hong Je-Woo" w:date="2018-09-27T04:31:00Z">
                        <w:rPr>
                          <w:rFonts w:ascii="Cambria Math" w:hAnsi="Cambria Math" w:cs="Times New Roman"/>
                          <w:i/>
                          <w:sz w:val="18"/>
                          <w:szCs w:val="24"/>
                          <w:lang w:val="en-GB"/>
                        </w:rPr>
                      </w:ins>
                    </m:ctrlPr>
                  </m:accPr>
                  <m:e>
                    <m:r>
                      <w:ins w:id="1149" w:author="Hong Je-Woo" w:date="2018-09-27T04:31:00Z">
                        <w:rPr>
                          <w:rFonts w:ascii="Cambria Math" w:hAnsi="Cambria Math" w:cs="Times New Roman"/>
                          <w:sz w:val="18"/>
                          <w:szCs w:val="24"/>
                          <w:lang w:val="en-GB"/>
                        </w:rPr>
                        <m:t>u</m:t>
                      </w:ins>
                    </m:r>
                  </m:e>
                </m:acc>
              </m:e>
              <m:sup>
                <m:r>
                  <w:ins w:id="1150" w:author="Hong Je-Woo" w:date="2018-09-27T04:31:00Z">
                    <w:rPr>
                      <w:rFonts w:ascii="Cambria Math" w:hAnsi="Cambria Math" w:cs="Times New Roman"/>
                      <w:sz w:val="18"/>
                      <w:szCs w:val="24"/>
                      <w:lang w:val="en-GB"/>
                    </w:rPr>
                    <m:t>2</m:t>
                  </w:ins>
                </m:r>
              </m:sup>
            </m:sSup>
            <m:r>
              <w:ins w:id="1151" w:author="Hong Je-Woo" w:date="2018-09-27T04:31:00Z">
                <w:rPr>
                  <w:rFonts w:ascii="Cambria Math" w:hAnsi="Cambria Math" w:cs="Times New Roman"/>
                  <w:sz w:val="18"/>
                  <w:szCs w:val="24"/>
                  <w:lang w:val="en-GB"/>
                </w:rPr>
                <m:t>+</m:t>
              </w:ins>
            </m:r>
            <m:sSup>
              <m:sSupPr>
                <m:ctrlPr>
                  <w:ins w:id="1152" w:author="Hong Je-Woo" w:date="2018-09-27T04:31:00Z">
                    <w:rPr>
                      <w:rFonts w:ascii="Cambria Math" w:hAnsi="Cambria Math" w:cs="Times New Roman"/>
                      <w:i/>
                      <w:sz w:val="18"/>
                      <w:szCs w:val="24"/>
                      <w:lang w:val="en-GB"/>
                    </w:rPr>
                  </w:ins>
                </m:ctrlPr>
              </m:sSupPr>
              <m:e>
                <m:acc>
                  <m:accPr>
                    <m:chr m:val="̅"/>
                    <m:ctrlPr>
                      <w:ins w:id="1153" w:author="Hong Je-Woo" w:date="2018-09-27T04:31:00Z">
                        <w:rPr>
                          <w:rFonts w:ascii="Cambria Math" w:hAnsi="Cambria Math" w:cs="Times New Roman"/>
                          <w:i/>
                          <w:sz w:val="18"/>
                          <w:szCs w:val="24"/>
                          <w:lang w:val="en-GB"/>
                        </w:rPr>
                      </w:ins>
                    </m:ctrlPr>
                  </m:accPr>
                  <m:e>
                    <m:r>
                      <w:ins w:id="1154" w:author="Hong Je-Woo" w:date="2018-09-27T04:31:00Z">
                        <w:rPr>
                          <w:rFonts w:ascii="Cambria Math" w:hAnsi="Cambria Math" w:cs="Times New Roman"/>
                          <w:sz w:val="18"/>
                          <w:szCs w:val="24"/>
                          <w:lang w:val="en-GB"/>
                        </w:rPr>
                        <m:t>v</m:t>
                      </w:ins>
                    </m:r>
                  </m:e>
                </m:acc>
              </m:e>
              <m:sup>
                <m:r>
                  <w:ins w:id="1155" w:author="Hong Je-Woo" w:date="2018-09-27T04:31:00Z">
                    <w:rPr>
                      <w:rFonts w:ascii="Cambria Math" w:hAnsi="Cambria Math" w:cs="Times New Roman"/>
                      <w:sz w:val="18"/>
                      <w:szCs w:val="24"/>
                      <w:lang w:val="en-GB"/>
                    </w:rPr>
                    <m:t>2</m:t>
                  </w:ins>
                </m:r>
              </m:sup>
            </m:sSup>
            <m:r>
              <w:ins w:id="1156" w:author="Hong Je-Woo" w:date="2018-09-27T04:31:00Z">
                <w:rPr>
                  <w:rFonts w:ascii="Cambria Math" w:hAnsi="Cambria Math" w:cs="Times New Roman"/>
                  <w:sz w:val="18"/>
                  <w:szCs w:val="24"/>
                  <w:lang w:val="en-GB"/>
                </w:rPr>
                <m:t>+</m:t>
              </w:ins>
            </m:r>
            <m:sSup>
              <m:sSupPr>
                <m:ctrlPr>
                  <w:ins w:id="1157" w:author="Hong Je-Woo" w:date="2018-09-27T04:31:00Z">
                    <w:rPr>
                      <w:rFonts w:ascii="Cambria Math" w:hAnsi="Cambria Math" w:cs="Times New Roman"/>
                      <w:i/>
                      <w:sz w:val="18"/>
                      <w:szCs w:val="24"/>
                      <w:lang w:val="en-GB"/>
                    </w:rPr>
                  </w:ins>
                </m:ctrlPr>
              </m:sSupPr>
              <m:e>
                <m:acc>
                  <m:accPr>
                    <m:chr m:val="̅"/>
                    <m:ctrlPr>
                      <w:ins w:id="1158" w:author="Hong Je-Woo" w:date="2018-09-27T04:31:00Z">
                        <w:rPr>
                          <w:rFonts w:ascii="Cambria Math" w:hAnsi="Cambria Math" w:cs="Times New Roman"/>
                          <w:i/>
                          <w:sz w:val="18"/>
                          <w:szCs w:val="24"/>
                          <w:lang w:val="en-GB"/>
                        </w:rPr>
                      </w:ins>
                    </m:ctrlPr>
                  </m:accPr>
                  <m:e>
                    <m:r>
                      <w:ins w:id="1159" w:author="Hong Je-Woo" w:date="2018-09-27T04:31:00Z">
                        <w:rPr>
                          <w:rFonts w:ascii="Cambria Math" w:hAnsi="Cambria Math" w:cs="Times New Roman"/>
                          <w:sz w:val="18"/>
                          <w:szCs w:val="24"/>
                          <w:lang w:val="en-GB"/>
                        </w:rPr>
                        <m:t>w</m:t>
                      </w:ins>
                    </m:r>
                  </m:e>
                </m:acc>
              </m:e>
              <m:sup>
                <m:r>
                  <w:ins w:id="1160" w:author="Hong Je-Woo" w:date="2018-09-27T04:31:00Z">
                    <w:rPr>
                      <w:rFonts w:ascii="Cambria Math" w:hAnsi="Cambria Math" w:cs="Times New Roman"/>
                      <w:sz w:val="18"/>
                      <w:szCs w:val="24"/>
                      <w:lang w:val="en-GB"/>
                    </w:rPr>
                    <m:t>2</m:t>
                  </w:ins>
                </m:r>
              </m:sup>
            </m:sSup>
          </m:e>
        </m:rad>
      </m:oMath>
      <w:ins w:id="1161" w:author="Hong Je-Woo" w:date="2018-09-27T04:31:00Z">
        <w:r w:rsidR="00D808A8" w:rsidRPr="00E5054D">
          <w:rPr>
            <w:rFonts w:ascii="Times New Roman" w:hAnsi="Times New Roman" w:cs="Times New Roman"/>
            <w:sz w:val="24"/>
            <w:szCs w:val="24"/>
            <w:lang w:val="en-GB"/>
          </w:rPr>
          <w:t>)</w:t>
        </w:r>
        <w:r w:rsidR="007337F8" w:rsidRPr="00E5054D">
          <w:rPr>
            <w:rFonts w:ascii="Times New Roman" w:hAnsi="Times New Roman" w:cs="Times New Roman"/>
            <w:sz w:val="24"/>
            <w:szCs w:val="24"/>
            <w:lang w:val="en-GB"/>
          </w:rPr>
          <w:t>,</w:t>
        </w:r>
      </w:ins>
      <w:r w:rsidR="00D808A8" w:rsidRPr="00E5054D">
        <w:rPr>
          <w:rFonts w:ascii="Times New Roman" w:hAnsi="Times New Roman"/>
          <w:sz w:val="24"/>
          <w:lang w:val="en-GB"/>
          <w:rPrChange w:id="1162" w:author="Hong Je-Woo" w:date="2018-09-27T04:31:00Z">
            <w:rPr>
              <w:rFonts w:ascii="Times New Roman" w:hAnsi="Times New Roman"/>
              <w:sz w:val="24"/>
            </w:rPr>
          </w:rPrChange>
        </w:rPr>
        <w:t xml:space="preserve"> used in this study is generally smaller than the mean wind speed</w:t>
      </w:r>
      <w:ins w:id="1163" w:author="Hong Je-Woo" w:date="2018-09-27T04:31:00Z">
        <w:r w:rsidR="001E7E8F">
          <w:rPr>
            <w:rFonts w:ascii="Times New Roman" w:hAnsi="Times New Roman" w:cs="Times New Roman"/>
            <w:sz w:val="24"/>
            <w:szCs w:val="24"/>
            <w:lang w:val="en-GB"/>
          </w:rPr>
          <w:t>,</w:t>
        </w:r>
      </w:ins>
      <w:r w:rsidR="00D808A8" w:rsidRPr="00E5054D">
        <w:rPr>
          <w:rFonts w:ascii="Times New Roman" w:hAnsi="Times New Roman"/>
          <w:sz w:val="24"/>
          <w:lang w:val="en-GB"/>
          <w:rPrChange w:id="1164" w:author="Hong Je-Woo" w:date="2018-09-27T04:31:00Z">
            <w:rPr>
              <w:rFonts w:ascii="Times New Roman" w:hAnsi="Times New Roman"/>
              <w:sz w:val="24"/>
            </w:rPr>
          </w:rPrChange>
        </w:rPr>
        <w:t xml:space="preserve"> (</w:t>
      </w:r>
      <m:oMath>
        <m:acc>
          <m:accPr>
            <m:chr m:val="̅"/>
            <m:ctrlPr>
              <w:rPr>
                <w:rFonts w:ascii="Cambria Math" w:hAnsi="Cambria Math"/>
                <w:i/>
                <w:sz w:val="18"/>
                <w:lang w:val="en-GB"/>
                <w:rPrChange w:id="1165" w:author="Hong Je-Woo" w:date="2018-09-27T04:31:00Z">
                  <w:rPr>
                    <w:rFonts w:ascii="Cambria Math" w:hAnsi="Cambria Math"/>
                    <w:i/>
                    <w:sz w:val="18"/>
                  </w:rPr>
                </w:rPrChange>
              </w:rPr>
            </m:ctrlPr>
          </m:accPr>
          <m:e>
            <m:rad>
              <m:radPr>
                <m:degHide m:val="1"/>
                <m:ctrlPr>
                  <w:rPr>
                    <w:rFonts w:ascii="Cambria Math" w:hAnsi="Cambria Math"/>
                    <w:i/>
                    <w:sz w:val="18"/>
                    <w:lang w:val="en-GB"/>
                    <w:rPrChange w:id="1166" w:author="Hong Je-Woo" w:date="2018-09-27T04:31:00Z">
                      <w:rPr>
                        <w:rFonts w:ascii="Cambria Math" w:hAnsi="Cambria Math"/>
                        <w:i/>
                        <w:sz w:val="18"/>
                      </w:rPr>
                    </w:rPrChange>
                  </w:rPr>
                </m:ctrlPr>
              </m:radPr>
              <m:deg/>
              <m:e>
                <m:sSup>
                  <m:sSupPr>
                    <m:ctrlPr>
                      <w:rPr>
                        <w:rFonts w:ascii="Cambria Math" w:hAnsi="Cambria Math"/>
                        <w:i/>
                        <w:sz w:val="18"/>
                        <w:lang w:val="en-GB"/>
                        <w:rPrChange w:id="1167" w:author="Hong Je-Woo" w:date="2018-09-27T04:31:00Z">
                          <w:rPr>
                            <w:rFonts w:ascii="Cambria Math" w:hAnsi="Cambria Math"/>
                            <w:i/>
                            <w:sz w:val="18"/>
                          </w:rPr>
                        </w:rPrChange>
                      </w:rPr>
                    </m:ctrlPr>
                  </m:sSupPr>
                  <m:e>
                    <m:r>
                      <w:rPr>
                        <w:rFonts w:ascii="Cambria Math" w:hAnsi="Cambria Math"/>
                        <w:sz w:val="18"/>
                        <w:lang w:val="en-GB"/>
                        <w:rPrChange w:id="1168" w:author="Hong Je-Woo" w:date="2018-09-27T04:31:00Z">
                          <w:rPr>
                            <w:rFonts w:ascii="Cambria Math" w:hAnsi="Cambria Math"/>
                            <w:sz w:val="18"/>
                          </w:rPr>
                        </w:rPrChange>
                      </w:rPr>
                      <m:t>u</m:t>
                    </m:r>
                  </m:e>
                  <m:sup>
                    <m:r>
                      <w:rPr>
                        <w:rFonts w:ascii="Cambria Math" w:hAnsi="Cambria Math"/>
                        <w:sz w:val="18"/>
                        <w:lang w:val="en-GB"/>
                        <w:rPrChange w:id="1169" w:author="Hong Je-Woo" w:date="2018-09-27T04:31:00Z">
                          <w:rPr>
                            <w:rFonts w:ascii="Cambria Math" w:hAnsi="Cambria Math"/>
                            <w:sz w:val="18"/>
                          </w:rPr>
                        </w:rPrChange>
                      </w:rPr>
                      <m:t>2</m:t>
                    </m:r>
                  </m:sup>
                </m:sSup>
                <m:r>
                  <w:rPr>
                    <w:rFonts w:ascii="Cambria Math" w:hAnsi="Cambria Math"/>
                    <w:sz w:val="18"/>
                    <w:lang w:val="en-GB"/>
                    <w:rPrChange w:id="1170" w:author="Hong Je-Woo" w:date="2018-09-27T04:31:00Z">
                      <w:rPr>
                        <w:rFonts w:ascii="Cambria Math" w:hAnsi="Cambria Math"/>
                        <w:sz w:val="18"/>
                      </w:rPr>
                    </w:rPrChange>
                  </w:rPr>
                  <m:t>+</m:t>
                </m:r>
                <m:sSup>
                  <m:sSupPr>
                    <m:ctrlPr>
                      <w:rPr>
                        <w:rFonts w:ascii="Cambria Math" w:hAnsi="Cambria Math"/>
                        <w:i/>
                        <w:sz w:val="18"/>
                        <w:lang w:val="en-GB"/>
                        <w:rPrChange w:id="1171" w:author="Hong Je-Woo" w:date="2018-09-27T04:31:00Z">
                          <w:rPr>
                            <w:rFonts w:ascii="Cambria Math" w:hAnsi="Cambria Math"/>
                            <w:i/>
                            <w:sz w:val="18"/>
                          </w:rPr>
                        </w:rPrChange>
                      </w:rPr>
                    </m:ctrlPr>
                  </m:sSupPr>
                  <m:e>
                    <m:r>
                      <w:rPr>
                        <w:rFonts w:ascii="Cambria Math" w:hAnsi="Cambria Math"/>
                        <w:sz w:val="18"/>
                        <w:lang w:val="en-GB"/>
                        <w:rPrChange w:id="1172" w:author="Hong Je-Woo" w:date="2018-09-27T04:31:00Z">
                          <w:rPr>
                            <w:rFonts w:ascii="Cambria Math" w:hAnsi="Cambria Math"/>
                            <w:sz w:val="18"/>
                          </w:rPr>
                        </w:rPrChange>
                      </w:rPr>
                      <m:t>v</m:t>
                    </m:r>
                  </m:e>
                  <m:sup>
                    <m:r>
                      <w:rPr>
                        <w:rFonts w:ascii="Cambria Math" w:hAnsi="Cambria Math"/>
                        <w:sz w:val="18"/>
                        <w:lang w:val="en-GB"/>
                        <w:rPrChange w:id="1173" w:author="Hong Je-Woo" w:date="2018-09-27T04:31:00Z">
                          <w:rPr>
                            <w:rFonts w:ascii="Cambria Math" w:hAnsi="Cambria Math"/>
                            <w:sz w:val="18"/>
                          </w:rPr>
                        </w:rPrChange>
                      </w:rPr>
                      <m:t>2</m:t>
                    </m:r>
                  </m:sup>
                </m:sSup>
                <m:r>
                  <w:rPr>
                    <w:rFonts w:ascii="Cambria Math" w:hAnsi="Cambria Math"/>
                    <w:sz w:val="18"/>
                    <w:lang w:val="en-GB"/>
                    <w:rPrChange w:id="1174" w:author="Hong Je-Woo" w:date="2018-09-27T04:31:00Z">
                      <w:rPr>
                        <w:rFonts w:ascii="Cambria Math" w:hAnsi="Cambria Math"/>
                        <w:sz w:val="18"/>
                      </w:rPr>
                    </w:rPrChange>
                  </w:rPr>
                  <m:t>+</m:t>
                </m:r>
                <m:sSup>
                  <m:sSupPr>
                    <m:ctrlPr>
                      <w:rPr>
                        <w:rFonts w:ascii="Cambria Math" w:hAnsi="Cambria Math"/>
                        <w:i/>
                        <w:sz w:val="18"/>
                        <w:lang w:val="en-GB"/>
                        <w:rPrChange w:id="1175" w:author="Hong Je-Woo" w:date="2018-09-27T04:31:00Z">
                          <w:rPr>
                            <w:rFonts w:ascii="Cambria Math" w:hAnsi="Cambria Math"/>
                            <w:i/>
                            <w:sz w:val="18"/>
                          </w:rPr>
                        </w:rPrChange>
                      </w:rPr>
                    </m:ctrlPr>
                  </m:sSupPr>
                  <m:e>
                    <m:r>
                      <w:rPr>
                        <w:rFonts w:ascii="Cambria Math" w:hAnsi="Cambria Math"/>
                        <w:sz w:val="18"/>
                        <w:lang w:val="en-GB"/>
                        <w:rPrChange w:id="1176" w:author="Hong Je-Woo" w:date="2018-09-27T04:31:00Z">
                          <w:rPr>
                            <w:rFonts w:ascii="Cambria Math" w:hAnsi="Cambria Math"/>
                            <w:sz w:val="18"/>
                          </w:rPr>
                        </w:rPrChange>
                      </w:rPr>
                      <m:t>w</m:t>
                    </m:r>
                  </m:e>
                  <m:sup>
                    <m:r>
                      <w:rPr>
                        <w:rFonts w:ascii="Cambria Math" w:hAnsi="Cambria Math"/>
                        <w:sz w:val="18"/>
                        <w:lang w:val="en-GB"/>
                        <w:rPrChange w:id="1177" w:author="Hong Je-Woo" w:date="2018-09-27T04:31:00Z">
                          <w:rPr>
                            <w:rFonts w:ascii="Cambria Math" w:hAnsi="Cambria Math"/>
                            <w:sz w:val="18"/>
                          </w:rPr>
                        </w:rPrChange>
                      </w:rPr>
                      <m:t>2</m:t>
                    </m:r>
                  </m:sup>
                </m:sSup>
              </m:e>
            </m:rad>
          </m:e>
        </m:acc>
      </m:oMath>
      <w:r w:rsidR="00D808A8" w:rsidRPr="00E5054D">
        <w:rPr>
          <w:rFonts w:ascii="Times New Roman" w:hAnsi="Times New Roman"/>
          <w:sz w:val="24"/>
          <w:lang w:val="en-GB"/>
          <w:rPrChange w:id="1178" w:author="Hong Je-Woo" w:date="2018-09-27T04:31:00Z">
            <w:rPr>
              <w:rFonts w:ascii="Times New Roman" w:hAnsi="Times New Roman"/>
              <w:sz w:val="24"/>
            </w:rPr>
          </w:rPrChange>
        </w:rPr>
        <w:t xml:space="preserve">) (Wilson </w:t>
      </w:r>
      <w:r w:rsidR="00D808A8" w:rsidRPr="00E5054D">
        <w:rPr>
          <w:rFonts w:ascii="Times New Roman" w:hAnsi="Times New Roman"/>
          <w:i/>
          <w:sz w:val="24"/>
          <w:lang w:val="en-GB"/>
          <w:rPrChange w:id="1179" w:author="Hong Je-Woo" w:date="2018-09-27T04:31:00Z">
            <w:rPr>
              <w:rFonts w:ascii="Times New Roman" w:hAnsi="Times New Roman"/>
              <w:i/>
              <w:sz w:val="24"/>
            </w:rPr>
          </w:rPrChange>
        </w:rPr>
        <w:t>et al</w:t>
      </w:r>
      <w:r w:rsidR="00D808A8" w:rsidRPr="00E5054D">
        <w:rPr>
          <w:rFonts w:ascii="Times New Roman" w:hAnsi="Times New Roman"/>
          <w:sz w:val="24"/>
          <w:lang w:val="en-GB"/>
          <w:rPrChange w:id="1180" w:author="Hong Je-Woo" w:date="2018-09-27T04:31:00Z">
            <w:rPr>
              <w:rFonts w:ascii="Times New Roman" w:hAnsi="Times New Roman"/>
              <w:sz w:val="24"/>
            </w:rPr>
          </w:rPrChange>
        </w:rPr>
        <w:t xml:space="preserve">., 1982; Hong </w:t>
      </w:r>
      <w:r w:rsidR="00D808A8" w:rsidRPr="00E5054D">
        <w:rPr>
          <w:rFonts w:ascii="Times New Roman" w:hAnsi="Times New Roman"/>
          <w:i/>
          <w:sz w:val="24"/>
          <w:lang w:val="en-GB"/>
          <w:rPrChange w:id="1181" w:author="Hong Je-Woo" w:date="2018-09-27T04:31:00Z">
            <w:rPr>
              <w:rFonts w:ascii="Times New Roman" w:hAnsi="Times New Roman"/>
              <w:i/>
              <w:sz w:val="24"/>
            </w:rPr>
          </w:rPrChange>
        </w:rPr>
        <w:t>et al</w:t>
      </w:r>
      <w:r w:rsidR="00D808A8" w:rsidRPr="00E5054D">
        <w:rPr>
          <w:rFonts w:ascii="Times New Roman" w:hAnsi="Times New Roman"/>
          <w:sz w:val="24"/>
          <w:lang w:val="en-GB"/>
          <w:rPrChange w:id="1182" w:author="Hong Je-Woo" w:date="2018-09-27T04:31:00Z">
            <w:rPr>
              <w:rFonts w:ascii="Times New Roman" w:hAnsi="Times New Roman"/>
              <w:sz w:val="24"/>
            </w:rPr>
          </w:rPrChange>
        </w:rPr>
        <w:t>., 2002).</w:t>
      </w:r>
      <w:ins w:id="1183" w:author="Hong Je-Woo" w:date="2018-09-27T04:31:00Z">
        <w:r w:rsidR="00D808A8" w:rsidRPr="00E5054D">
          <w:rPr>
            <w:rFonts w:ascii="Times New Roman" w:hAnsi="Times New Roman" w:cs="Times New Roman"/>
            <w:sz w:val="24"/>
            <w:szCs w:val="24"/>
            <w:lang w:val="en-GB"/>
          </w:rPr>
          <w:t xml:space="preserve"> </w:t>
        </w:r>
        <w:r w:rsidR="00313102" w:rsidRPr="00E5054D">
          <w:rPr>
            <w:rFonts w:ascii="Times New Roman" w:hAnsi="Times New Roman" w:cs="Times New Roman"/>
            <w:sz w:val="24"/>
            <w:szCs w:val="24"/>
            <w:lang w:val="en-GB"/>
          </w:rPr>
          <w:t xml:space="preserve">Another possibility arises from </w:t>
        </w:r>
        <w:r w:rsidR="00236785" w:rsidRPr="00E5054D">
          <w:rPr>
            <w:rFonts w:ascii="Times New Roman" w:hAnsi="Times New Roman" w:cs="Times New Roman"/>
            <w:sz w:val="24"/>
            <w:szCs w:val="24"/>
            <w:lang w:val="en-GB"/>
          </w:rPr>
          <w:t>the sharp decline in turbulence intensity with height</w:t>
        </w:r>
        <w:r w:rsidR="00313102" w:rsidRPr="00E5054D">
          <w:rPr>
            <w:rFonts w:ascii="Times New Roman" w:hAnsi="Times New Roman" w:cs="Times New Roman"/>
            <w:sz w:val="24"/>
            <w:szCs w:val="24"/>
            <w:lang w:val="en-GB"/>
          </w:rPr>
          <w:t xml:space="preserve"> </w:t>
        </w:r>
        <w:r w:rsidR="007337F8" w:rsidRPr="00E5054D">
          <w:rPr>
            <w:rFonts w:ascii="Times New Roman" w:hAnsi="Times New Roman" w:cs="Times New Roman"/>
            <w:sz w:val="24"/>
            <w:szCs w:val="24"/>
            <w:lang w:val="en-GB"/>
          </w:rPr>
          <w:t>due to a</w:t>
        </w:r>
        <w:r w:rsidRPr="00E5054D">
          <w:rPr>
            <w:rFonts w:ascii="Times New Roman" w:hAnsi="Times New Roman" w:cs="Times New Roman"/>
            <w:sz w:val="24"/>
            <w:szCs w:val="24"/>
            <w:lang w:val="en-GB"/>
          </w:rPr>
          <w:t xml:space="preserve"> lack of data for more rugged urban surfaces, such as high-rise buildings </w:t>
        </w:r>
        <w:r w:rsidR="007337F8" w:rsidRPr="00E5054D">
          <w:rPr>
            <w:rFonts w:ascii="Times New Roman" w:hAnsi="Times New Roman" w:cs="Times New Roman"/>
            <w:sz w:val="24"/>
            <w:szCs w:val="24"/>
            <w:lang w:val="en-GB"/>
          </w:rPr>
          <w:t>like those in</w:t>
        </w:r>
        <w:r w:rsidR="00313102"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 xml:space="preserve">this study and </w:t>
        </w:r>
        <w:r w:rsidR="00236785" w:rsidRPr="00E5054D">
          <w:rPr>
            <w:rFonts w:ascii="Times New Roman" w:hAnsi="Times New Roman" w:cs="Times New Roman"/>
            <w:sz w:val="24"/>
            <w:szCs w:val="24"/>
            <w:lang w:val="en-GB"/>
          </w:rPr>
          <w:t xml:space="preserve">for </w:t>
        </w:r>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m</w:t>
        </w:r>
        <w:r w:rsidRPr="00E5054D">
          <w:rPr>
            <w:rFonts w:ascii="Times New Roman" w:eastAsia="맑은 고딕" w:hAnsi="Times New Roman" w:cs="Times New Roman"/>
            <w:sz w:val="24"/>
            <w:szCs w:val="24"/>
            <w:lang w:val="en-GB"/>
          </w:rPr>
          <w:t>/</w:t>
        </w:r>
        <w:r w:rsidRPr="00E5054D">
          <w:rPr>
            <w:rFonts w:ascii="Times New Roman" w:eastAsia="맑은 고딕" w:hAnsi="Times New Roman" w:cs="Times New Roman"/>
            <w:i/>
            <w:sz w:val="24"/>
            <w:szCs w:val="24"/>
            <w:lang w:val="en-GB"/>
          </w:rPr>
          <w:t>z</w:t>
        </w:r>
        <w:r w:rsidRPr="00E5054D">
          <w:rPr>
            <w:rFonts w:ascii="Times New Roman" w:eastAsia="맑은 고딕" w:hAnsi="Times New Roman" w:cs="Times New Roman"/>
            <w:i/>
            <w:sz w:val="24"/>
            <w:szCs w:val="24"/>
            <w:vertAlign w:val="subscript"/>
            <w:lang w:val="en-GB"/>
          </w:rPr>
          <w:t>H</w:t>
        </w:r>
        <w:r w:rsidRPr="00E5054D">
          <w:rPr>
            <w:rFonts w:ascii="Times New Roman" w:hAnsi="Times New Roman" w:cs="Times New Roman"/>
            <w:sz w:val="24"/>
            <w:szCs w:val="24"/>
            <w:lang w:val="en-GB"/>
          </w:rPr>
          <w:t xml:space="preserve"> of &lt;</w:t>
        </w:r>
        <w:r w:rsidR="007073F6"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1.5 in previous studies.</w:t>
        </w:r>
      </w:ins>
    </w:p>
    <w:p w14:paraId="2E65B712" w14:textId="77777777" w:rsidR="00B72C41" w:rsidRPr="00E5054D" w:rsidRDefault="00B72C41" w:rsidP="00B72C41">
      <w:pPr>
        <w:wordWrap/>
        <w:spacing w:line="480" w:lineRule="auto"/>
        <w:ind w:firstLine="357"/>
        <w:rPr>
          <w:rFonts w:ascii="Times New Roman" w:hAnsi="Times New Roman"/>
          <w:sz w:val="24"/>
          <w:lang w:val="en-GB"/>
          <w:rPrChange w:id="1184" w:author="Hong Je-Woo" w:date="2018-09-27T04:31:00Z">
            <w:rPr>
              <w:rFonts w:ascii="Times New Roman" w:hAnsi="Times New Roman"/>
              <w:sz w:val="24"/>
            </w:rPr>
          </w:rPrChange>
        </w:rPr>
      </w:pPr>
      <w:r w:rsidRPr="00E5054D">
        <w:rPr>
          <w:rFonts w:ascii="Times New Roman" w:hAnsi="Times New Roman"/>
          <w:sz w:val="24"/>
          <w:lang w:val="en-GB"/>
          <w:rPrChange w:id="1185" w:author="Hong Je-Woo" w:date="2018-09-27T04:31:00Z">
            <w:rPr>
              <w:rFonts w:ascii="Times New Roman" w:hAnsi="Times New Roman"/>
              <w:sz w:val="24"/>
            </w:rPr>
          </w:rPrChange>
        </w:rPr>
        <w:t xml:space="preserve">The integral turbulence characteristics of wind velocity, </w:t>
      </w:r>
      <w:r w:rsidRPr="00E5054D">
        <w:rPr>
          <w:rFonts w:ascii="Times New Roman" w:hAnsi="Times New Roman"/>
          <w:i/>
          <w:sz w:val="24"/>
          <w:lang w:val="en-GB"/>
          <w:rPrChange w:id="1186"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1187" w:author="Hong Je-Woo" w:date="2018-09-27T04:31:00Z">
            <w:rPr>
              <w:rFonts w:ascii="Times New Roman" w:hAnsi="Times New Roman"/>
              <w:i/>
              <w:sz w:val="24"/>
              <w:vertAlign w:val="subscript"/>
            </w:rPr>
          </w:rPrChange>
        </w:rPr>
        <w:t>u</w:t>
      </w:r>
      <w:r w:rsidRPr="00E5054D">
        <w:rPr>
          <w:rFonts w:ascii="Times New Roman" w:hAnsi="Times New Roman"/>
          <w:sz w:val="24"/>
          <w:lang w:val="en-GB"/>
          <w:rPrChange w:id="1188" w:author="Hong Je-Woo" w:date="2018-09-27T04:31:00Z">
            <w:rPr>
              <w:rFonts w:ascii="Times New Roman" w:hAnsi="Times New Roman"/>
              <w:sz w:val="24"/>
            </w:rPr>
          </w:rPrChange>
        </w:rPr>
        <w:t>/</w:t>
      </w:r>
      <w:r w:rsidRPr="00E5054D">
        <w:rPr>
          <w:rFonts w:ascii="Times New Roman" w:hAnsi="Times New Roman"/>
          <w:i/>
          <w:sz w:val="24"/>
          <w:lang w:val="en-GB"/>
          <w:rPrChange w:id="1189" w:author="Hong Je-Woo" w:date="2018-09-27T04:31:00Z">
            <w:rPr>
              <w:rFonts w:ascii="Times New Roman" w:hAnsi="Times New Roman"/>
              <w:i/>
              <w:sz w:val="24"/>
            </w:rPr>
          </w:rPrChange>
        </w:rPr>
        <w:t>u</w:t>
      </w:r>
      <w:r w:rsidRPr="00E5054D">
        <w:rPr>
          <w:rFonts w:ascii="Times New Roman" w:hAnsi="Times New Roman"/>
          <w:i/>
          <w:sz w:val="24"/>
          <w:vertAlign w:val="subscript"/>
          <w:lang w:val="en-GB"/>
          <w:rPrChange w:id="1190"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1191" w:author="Hong Je-Woo" w:date="2018-09-27T04:31:00Z">
            <w:rPr>
              <w:rFonts w:ascii="Times New Roman" w:hAnsi="Times New Roman"/>
              <w:sz w:val="24"/>
            </w:rPr>
          </w:rPrChange>
        </w:rPr>
        <w:t xml:space="preserve">, </w:t>
      </w:r>
      <w:r w:rsidRPr="00E5054D">
        <w:rPr>
          <w:rFonts w:ascii="Times New Roman" w:hAnsi="Times New Roman"/>
          <w:i/>
          <w:sz w:val="24"/>
          <w:lang w:val="en-GB"/>
          <w:rPrChange w:id="1192"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1193" w:author="Hong Je-Woo" w:date="2018-09-27T04:31:00Z">
            <w:rPr>
              <w:rFonts w:ascii="Times New Roman" w:hAnsi="Times New Roman"/>
              <w:i/>
              <w:sz w:val="24"/>
              <w:vertAlign w:val="subscript"/>
            </w:rPr>
          </w:rPrChange>
        </w:rPr>
        <w:t>v</w:t>
      </w:r>
      <w:r w:rsidRPr="00E5054D">
        <w:rPr>
          <w:rFonts w:ascii="Times New Roman" w:hAnsi="Times New Roman"/>
          <w:sz w:val="24"/>
          <w:lang w:val="en-GB"/>
          <w:rPrChange w:id="1194" w:author="Hong Je-Woo" w:date="2018-09-27T04:31:00Z">
            <w:rPr>
              <w:rFonts w:ascii="Times New Roman" w:hAnsi="Times New Roman"/>
              <w:sz w:val="24"/>
            </w:rPr>
          </w:rPrChange>
        </w:rPr>
        <w:t>/</w:t>
      </w:r>
      <w:r w:rsidRPr="00E5054D">
        <w:rPr>
          <w:rFonts w:ascii="Times New Roman" w:hAnsi="Times New Roman"/>
          <w:i/>
          <w:sz w:val="24"/>
          <w:lang w:val="en-GB"/>
          <w:rPrChange w:id="1195" w:author="Hong Je-Woo" w:date="2018-09-27T04:31:00Z">
            <w:rPr>
              <w:rFonts w:ascii="Times New Roman" w:hAnsi="Times New Roman"/>
              <w:i/>
              <w:sz w:val="24"/>
            </w:rPr>
          </w:rPrChange>
        </w:rPr>
        <w:t>u</w:t>
      </w:r>
      <w:r w:rsidRPr="00E5054D">
        <w:rPr>
          <w:rFonts w:ascii="Times New Roman" w:hAnsi="Times New Roman"/>
          <w:i/>
          <w:sz w:val="24"/>
          <w:vertAlign w:val="subscript"/>
          <w:lang w:val="en-GB"/>
          <w:rPrChange w:id="1196"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1197"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198"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1199" w:author="Hong Je-Woo" w:date="2018-09-27T04:31:00Z">
            <w:rPr>
              <w:rFonts w:ascii="Times New Roman" w:hAnsi="Times New Roman"/>
              <w:i/>
              <w:sz w:val="24"/>
              <w:vertAlign w:val="subscript"/>
            </w:rPr>
          </w:rPrChange>
        </w:rPr>
        <w:t>w</w:t>
      </w:r>
      <w:r w:rsidRPr="00E5054D">
        <w:rPr>
          <w:rFonts w:ascii="Times New Roman" w:hAnsi="Times New Roman"/>
          <w:sz w:val="24"/>
          <w:lang w:val="en-GB"/>
          <w:rPrChange w:id="1200" w:author="Hong Je-Woo" w:date="2018-09-27T04:31:00Z">
            <w:rPr>
              <w:rFonts w:ascii="Times New Roman" w:hAnsi="Times New Roman"/>
              <w:sz w:val="24"/>
            </w:rPr>
          </w:rPrChange>
        </w:rPr>
        <w:t>/</w:t>
      </w:r>
      <w:r w:rsidRPr="00E5054D">
        <w:rPr>
          <w:rFonts w:ascii="Times New Roman" w:hAnsi="Times New Roman"/>
          <w:i/>
          <w:sz w:val="24"/>
          <w:lang w:val="en-GB"/>
          <w:rPrChange w:id="1201" w:author="Hong Je-Woo" w:date="2018-09-27T04:31:00Z">
            <w:rPr>
              <w:rFonts w:ascii="Times New Roman" w:hAnsi="Times New Roman"/>
              <w:i/>
              <w:sz w:val="24"/>
            </w:rPr>
          </w:rPrChange>
        </w:rPr>
        <w:t>u</w:t>
      </w:r>
      <w:r w:rsidRPr="00E5054D">
        <w:rPr>
          <w:rFonts w:ascii="Times New Roman" w:hAnsi="Times New Roman"/>
          <w:i/>
          <w:sz w:val="24"/>
          <w:vertAlign w:val="subscript"/>
          <w:lang w:val="en-GB"/>
          <w:rPrChange w:id="1202"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1203" w:author="Hong Je-Woo" w:date="2018-09-27T04:31:00Z">
            <w:rPr>
              <w:rFonts w:ascii="Times New Roman" w:hAnsi="Times New Roman"/>
              <w:sz w:val="24"/>
            </w:rPr>
          </w:rPrChange>
        </w:rPr>
        <w:t xml:space="preserve">, are 1.91±0.45, 1.88±0.33, and 1.35±0.20, respectively, in near-neutral conditions. Unlike the turbulence intensities, these values are comparable with those reported in previous studies of urban areas and natural vegetation, probably because the smaller values of </w:t>
      </w:r>
      <w:r w:rsidRPr="00E5054D">
        <w:rPr>
          <w:rFonts w:ascii="Times New Roman" w:hAnsi="Times New Roman"/>
          <w:i/>
          <w:sz w:val="24"/>
          <w:lang w:val="en-GB"/>
          <w:rPrChange w:id="1204" w:author="Hong Je-Woo" w:date="2018-09-27T04:31:00Z">
            <w:rPr>
              <w:rFonts w:ascii="Times New Roman" w:hAnsi="Times New Roman"/>
              <w:i/>
              <w:sz w:val="24"/>
            </w:rPr>
          </w:rPrChange>
        </w:rPr>
        <w:t>σ</w:t>
      </w:r>
      <w:r w:rsidRPr="00E5054D">
        <w:rPr>
          <w:rFonts w:ascii="Times New Roman" w:hAnsi="Times New Roman"/>
          <w:i/>
          <w:sz w:val="24"/>
          <w:vertAlign w:val="subscript"/>
          <w:lang w:val="en-GB"/>
          <w:rPrChange w:id="1205" w:author="Hong Je-Woo" w:date="2018-09-27T04:31:00Z">
            <w:rPr>
              <w:rFonts w:ascii="Times New Roman" w:hAnsi="Times New Roman"/>
              <w:i/>
              <w:sz w:val="24"/>
              <w:vertAlign w:val="subscript"/>
            </w:rPr>
          </w:rPrChange>
        </w:rPr>
        <w:t>i</w:t>
      </w:r>
      <w:r w:rsidRPr="00E5054D">
        <w:rPr>
          <w:rFonts w:ascii="Times New Roman" w:hAnsi="Times New Roman"/>
          <w:sz w:val="24"/>
          <w:lang w:val="en-GB"/>
          <w:rPrChange w:id="1206" w:author="Hong Je-Woo" w:date="2018-09-27T04:31:00Z">
            <w:rPr>
              <w:rFonts w:ascii="Times New Roman" w:hAnsi="Times New Roman"/>
              <w:sz w:val="24"/>
            </w:rPr>
          </w:rPrChange>
        </w:rPr>
        <w:t>/</w:t>
      </w:r>
      <w:r w:rsidRPr="00E5054D">
        <w:rPr>
          <w:rFonts w:ascii="Times New Roman" w:hAnsi="Times New Roman"/>
          <w:i/>
          <w:sz w:val="24"/>
          <w:lang w:val="en-GB"/>
          <w:rPrChange w:id="1207" w:author="Hong Je-Woo" w:date="2018-09-27T04:31:00Z">
            <w:rPr>
              <w:rFonts w:ascii="Times New Roman" w:hAnsi="Times New Roman"/>
              <w:i/>
              <w:sz w:val="24"/>
            </w:rPr>
          </w:rPrChange>
        </w:rPr>
        <w:t>U</w:t>
      </w:r>
      <w:r w:rsidRPr="00E5054D">
        <w:rPr>
          <w:rFonts w:ascii="Times New Roman" w:hAnsi="Times New Roman"/>
          <w:sz w:val="24"/>
          <w:lang w:val="en-GB"/>
          <w:rPrChange w:id="1208"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209" w:author="Hong Je-Woo" w:date="2018-09-27T04:31:00Z">
            <w:rPr>
              <w:rFonts w:ascii="Times New Roman" w:hAnsi="Times New Roman"/>
              <w:i/>
              <w:sz w:val="24"/>
            </w:rPr>
          </w:rPrChange>
        </w:rPr>
        <w:t>u</w:t>
      </w:r>
      <w:r w:rsidRPr="00E5054D">
        <w:rPr>
          <w:rFonts w:ascii="Times New Roman" w:hAnsi="Times New Roman"/>
          <w:i/>
          <w:sz w:val="24"/>
          <w:vertAlign w:val="subscript"/>
          <w:lang w:val="en-GB"/>
          <w:rPrChange w:id="1210" w:author="Hong Je-Woo" w:date="2018-09-27T04:31:00Z">
            <w:rPr>
              <w:rFonts w:ascii="Times New Roman" w:hAnsi="Times New Roman"/>
              <w:i/>
              <w:sz w:val="24"/>
              <w:vertAlign w:val="subscript"/>
            </w:rPr>
          </w:rPrChange>
        </w:rPr>
        <w:t>*</w:t>
      </w:r>
      <w:r w:rsidRPr="00E5054D">
        <w:rPr>
          <w:rFonts w:ascii="Times New Roman" w:hAnsi="Times New Roman"/>
          <w:i/>
          <w:sz w:val="24"/>
          <w:lang w:val="en-GB"/>
          <w:rPrChange w:id="1211" w:author="Hong Je-Woo" w:date="2018-09-27T04:31:00Z">
            <w:rPr>
              <w:rFonts w:ascii="Times New Roman" w:hAnsi="Times New Roman"/>
              <w:i/>
              <w:sz w:val="24"/>
            </w:rPr>
          </w:rPrChange>
        </w:rPr>
        <w:t>/U</w:t>
      </w:r>
      <w:r w:rsidRPr="00E5054D">
        <w:rPr>
          <w:rFonts w:ascii="Times New Roman" w:hAnsi="Times New Roman"/>
          <w:sz w:val="24"/>
          <w:lang w:val="en-GB"/>
          <w:rPrChange w:id="1212" w:author="Hong Je-Woo" w:date="2018-09-27T04:31:00Z">
            <w:rPr>
              <w:rFonts w:ascii="Times New Roman" w:hAnsi="Times New Roman"/>
              <w:sz w:val="24"/>
            </w:rPr>
          </w:rPrChange>
        </w:rPr>
        <w:t xml:space="preserve"> tend to cancel out in integral turbulence characteristics (Raupach </w:t>
      </w:r>
      <w:r w:rsidRPr="00E5054D">
        <w:rPr>
          <w:rFonts w:ascii="Times New Roman" w:hAnsi="Times New Roman"/>
          <w:i/>
          <w:sz w:val="24"/>
          <w:lang w:val="en-GB"/>
          <w:rPrChange w:id="1213" w:author="Hong Je-Woo" w:date="2018-09-27T04:31:00Z">
            <w:rPr>
              <w:rFonts w:ascii="Times New Roman" w:hAnsi="Times New Roman"/>
              <w:i/>
              <w:sz w:val="24"/>
            </w:rPr>
          </w:rPrChange>
        </w:rPr>
        <w:t>et al</w:t>
      </w:r>
      <w:r w:rsidRPr="00E5054D">
        <w:rPr>
          <w:rFonts w:ascii="Times New Roman" w:hAnsi="Times New Roman"/>
          <w:sz w:val="24"/>
          <w:lang w:val="en-GB"/>
          <w:rPrChange w:id="1214" w:author="Hong Je-Woo" w:date="2018-09-27T04:31:00Z">
            <w:rPr>
              <w:rFonts w:ascii="Times New Roman" w:hAnsi="Times New Roman"/>
              <w:sz w:val="24"/>
            </w:rPr>
          </w:rPrChange>
        </w:rPr>
        <w:t xml:space="preserve">., 1998; Roth, 2000; Hong </w:t>
      </w:r>
      <w:r w:rsidRPr="00E5054D">
        <w:rPr>
          <w:rFonts w:ascii="Times New Roman" w:hAnsi="Times New Roman"/>
          <w:i/>
          <w:sz w:val="24"/>
          <w:lang w:val="en-GB"/>
          <w:rPrChange w:id="1215" w:author="Hong Je-Woo" w:date="2018-09-27T04:31:00Z">
            <w:rPr>
              <w:rFonts w:ascii="Times New Roman" w:hAnsi="Times New Roman"/>
              <w:i/>
              <w:sz w:val="24"/>
            </w:rPr>
          </w:rPrChange>
        </w:rPr>
        <w:t>et al</w:t>
      </w:r>
      <w:r w:rsidRPr="00E5054D">
        <w:rPr>
          <w:rFonts w:ascii="Times New Roman" w:hAnsi="Times New Roman"/>
          <w:sz w:val="24"/>
          <w:lang w:val="en-GB"/>
          <w:rPrChange w:id="1216" w:author="Hong Je-Woo" w:date="2018-09-27T04:31:00Z">
            <w:rPr>
              <w:rFonts w:ascii="Times New Roman" w:hAnsi="Times New Roman"/>
              <w:sz w:val="24"/>
            </w:rPr>
          </w:rPrChange>
        </w:rPr>
        <w:t>., 2002).</w:t>
      </w:r>
    </w:p>
    <w:p w14:paraId="2E65B713" w14:textId="07C31543" w:rsidR="00B72C41" w:rsidRPr="00E5054D" w:rsidRDefault="00B72C41" w:rsidP="00B72C41">
      <w:pPr>
        <w:wordWrap/>
        <w:spacing w:line="480" w:lineRule="auto"/>
        <w:ind w:firstLine="357"/>
        <w:rPr>
          <w:rFonts w:ascii="Times New Roman" w:hAnsi="Times New Roman"/>
          <w:sz w:val="24"/>
          <w:lang w:val="en-GB"/>
          <w:rPrChange w:id="1217" w:author="Hong Je-Woo" w:date="2018-09-27T04:31:00Z">
            <w:rPr>
              <w:rFonts w:ascii="Times New Roman" w:hAnsi="Times New Roman"/>
              <w:sz w:val="24"/>
            </w:rPr>
          </w:rPrChange>
        </w:rPr>
      </w:pPr>
      <w:del w:id="1218" w:author="Hong Je-Woo" w:date="2018-09-27T04:31:00Z">
        <w:r w:rsidRPr="007E5D70">
          <w:rPr>
            <w:rFonts w:ascii="Times New Roman" w:hAnsi="Times New Roman" w:cs="Times New Roman"/>
            <w:sz w:val="24"/>
            <w:szCs w:val="24"/>
          </w:rPr>
          <w:delText>During the study period,</w:delText>
        </w:r>
      </w:del>
      <w:ins w:id="1219" w:author="Hong Je-Woo" w:date="2018-09-27T04:31:00Z">
        <w:r w:rsidR="00190AD2" w:rsidRPr="00E5054D">
          <w:rPr>
            <w:rFonts w:ascii="Times New Roman" w:hAnsi="Times New Roman" w:cs="Times New Roman"/>
            <w:sz w:val="24"/>
            <w:szCs w:val="24"/>
            <w:lang w:val="en-GB"/>
          </w:rPr>
          <w:t>Figure</w:t>
        </w:r>
        <w:r w:rsidR="007073F6" w:rsidRPr="00E5054D">
          <w:rPr>
            <w:rFonts w:ascii="Times New Roman" w:hAnsi="Times New Roman" w:cs="Times New Roman"/>
            <w:sz w:val="24"/>
            <w:szCs w:val="24"/>
            <w:lang w:val="en-GB"/>
          </w:rPr>
          <w:t>s</w:t>
        </w:r>
        <w:r w:rsidR="00190AD2" w:rsidRPr="00E5054D">
          <w:rPr>
            <w:rFonts w:ascii="Times New Roman" w:hAnsi="Times New Roman" w:cs="Times New Roman"/>
            <w:sz w:val="24"/>
            <w:szCs w:val="24"/>
            <w:lang w:val="en-GB"/>
          </w:rPr>
          <w:t xml:space="preserve"> 5b and c show</w:t>
        </w:r>
      </w:ins>
      <w:r w:rsidR="00190AD2" w:rsidRPr="00E5054D">
        <w:rPr>
          <w:rFonts w:ascii="Times New Roman" w:hAnsi="Times New Roman"/>
          <w:sz w:val="24"/>
          <w:lang w:val="en-GB"/>
          <w:rPrChange w:id="1220" w:author="Hong Je-Woo" w:date="2018-09-27T04:31:00Z">
            <w:rPr>
              <w:rFonts w:ascii="Times New Roman" w:hAnsi="Times New Roman"/>
              <w:sz w:val="24"/>
            </w:rPr>
          </w:rPrChange>
        </w:rPr>
        <w:t xml:space="preserve"> </w:t>
      </w:r>
      <w:r w:rsidRPr="00E5054D">
        <w:rPr>
          <w:rFonts w:ascii="Times New Roman" w:hAnsi="Times New Roman"/>
          <w:i/>
          <w:sz w:val="24"/>
          <w:lang w:val="en-GB"/>
          <w:rPrChange w:id="1221" w:author="Hong Je-Woo" w:date="2018-09-27T04:31:00Z">
            <w:rPr>
              <w:rFonts w:ascii="Times New Roman" w:hAnsi="Times New Roman"/>
              <w:i/>
              <w:sz w:val="24"/>
            </w:rPr>
          </w:rPrChange>
        </w:rPr>
        <w:t>Φ</w:t>
      </w:r>
      <w:r w:rsidRPr="00E5054D">
        <w:rPr>
          <w:rFonts w:ascii="Times New Roman" w:hAnsi="Times New Roman"/>
          <w:i/>
          <w:sz w:val="24"/>
          <w:vertAlign w:val="subscript"/>
          <w:lang w:val="en-GB"/>
          <w:rPrChange w:id="1222" w:author="Hong Je-Woo" w:date="2018-09-27T04:31:00Z">
            <w:rPr>
              <w:rFonts w:ascii="Times New Roman" w:hAnsi="Times New Roman"/>
              <w:i/>
              <w:sz w:val="24"/>
              <w:vertAlign w:val="subscript"/>
            </w:rPr>
          </w:rPrChange>
        </w:rPr>
        <w:t>w</w:t>
      </w:r>
      <w:r w:rsidRPr="00E5054D">
        <w:rPr>
          <w:rFonts w:ascii="Times New Roman" w:hAnsi="Times New Roman"/>
          <w:sz w:val="24"/>
          <w:lang w:val="en-GB"/>
          <w:rPrChange w:id="1223"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224" w:author="Hong Je-Woo" w:date="2018-09-27T04:31:00Z">
            <w:rPr>
              <w:rFonts w:ascii="Times New Roman" w:hAnsi="Times New Roman"/>
              <w:i/>
              <w:sz w:val="24"/>
            </w:rPr>
          </w:rPrChange>
        </w:rPr>
        <w:t>Φ</w:t>
      </w:r>
      <w:r w:rsidRPr="00E5054D">
        <w:rPr>
          <w:rFonts w:ascii="Times New Roman" w:hAnsi="Times New Roman"/>
          <w:i/>
          <w:sz w:val="24"/>
          <w:vertAlign w:val="subscript"/>
          <w:lang w:val="en-GB"/>
          <w:rPrChange w:id="1225" w:author="Hong Je-Woo" w:date="2018-09-27T04:31:00Z">
            <w:rPr>
              <w:rFonts w:ascii="Times New Roman" w:hAnsi="Times New Roman"/>
              <w:i/>
              <w:sz w:val="24"/>
              <w:vertAlign w:val="subscript"/>
            </w:rPr>
          </w:rPrChange>
        </w:rPr>
        <w:t>T</w:t>
      </w:r>
      <w:r w:rsidRPr="00E5054D">
        <w:rPr>
          <w:rFonts w:ascii="Times New Roman" w:hAnsi="Times New Roman"/>
          <w:sz w:val="24"/>
          <w:lang w:val="en-GB"/>
          <w:rPrChange w:id="1226" w:author="Hong Je-Woo" w:date="2018-09-27T04:31:00Z">
            <w:rPr>
              <w:rFonts w:ascii="Times New Roman" w:hAnsi="Times New Roman"/>
              <w:sz w:val="24"/>
            </w:rPr>
          </w:rPrChange>
        </w:rPr>
        <w:t xml:space="preserve"> </w:t>
      </w:r>
      <w:del w:id="1227" w:author="Hong Je-Woo" w:date="2018-09-27T04:31:00Z">
        <w:r w:rsidRPr="007E5D70">
          <w:rPr>
            <w:rFonts w:ascii="Times New Roman" w:hAnsi="Times New Roman" w:cs="Times New Roman"/>
            <w:sz w:val="24"/>
            <w:szCs w:val="24"/>
          </w:rPr>
          <w:delText xml:space="preserve">are well </w:delText>
        </w:r>
        <w:r>
          <w:rPr>
            <w:rFonts w:ascii="Times New Roman" w:hAnsi="Times New Roman" w:cs="Times New Roman"/>
            <w:sz w:val="24"/>
            <w:szCs w:val="24"/>
          </w:rPr>
          <w:delText>modeled</w:delText>
        </w:r>
        <w:r w:rsidRPr="007E5D70">
          <w:rPr>
            <w:rFonts w:ascii="Times New Roman" w:hAnsi="Times New Roman" w:cs="Times New Roman"/>
            <w:sz w:val="24"/>
            <w:szCs w:val="24"/>
          </w:rPr>
          <w:delText xml:space="preserve"> </w:delText>
        </w:r>
      </w:del>
      <w:r w:rsidR="00190AD2" w:rsidRPr="00E5054D">
        <w:rPr>
          <w:rFonts w:ascii="Times New Roman" w:hAnsi="Times New Roman"/>
          <w:sz w:val="24"/>
          <w:lang w:val="en-GB"/>
          <w:rPrChange w:id="1228" w:author="Hong Je-Woo" w:date="2018-09-27T04:31:00Z">
            <w:rPr>
              <w:rFonts w:ascii="Times New Roman" w:hAnsi="Times New Roman"/>
              <w:sz w:val="24"/>
            </w:rPr>
          </w:rPrChange>
        </w:rPr>
        <w:t xml:space="preserve">as </w:t>
      </w:r>
      <w:r w:rsidRPr="00E5054D">
        <w:rPr>
          <w:rFonts w:ascii="Times New Roman" w:hAnsi="Times New Roman"/>
          <w:sz w:val="24"/>
          <w:lang w:val="en-GB"/>
          <w:rPrChange w:id="1229" w:author="Hong Je-Woo" w:date="2018-09-27T04:31:00Z">
            <w:rPr>
              <w:rFonts w:ascii="Times New Roman" w:hAnsi="Times New Roman"/>
              <w:sz w:val="24"/>
            </w:rPr>
          </w:rPrChange>
        </w:rPr>
        <w:t>function</w:t>
      </w:r>
      <w:r w:rsidR="00F47F67" w:rsidRPr="00E5054D">
        <w:rPr>
          <w:rFonts w:ascii="Times New Roman" w:hAnsi="Times New Roman"/>
          <w:sz w:val="24"/>
          <w:lang w:val="en-GB"/>
          <w:rPrChange w:id="1230" w:author="Hong Je-Woo" w:date="2018-09-27T04:31:00Z">
            <w:rPr>
              <w:rFonts w:ascii="Times New Roman" w:hAnsi="Times New Roman"/>
              <w:sz w:val="24"/>
            </w:rPr>
          </w:rPrChange>
        </w:rPr>
        <w:t>s</w:t>
      </w:r>
      <w:r w:rsidRPr="00E5054D">
        <w:rPr>
          <w:rFonts w:ascii="Times New Roman" w:hAnsi="Times New Roman"/>
          <w:sz w:val="24"/>
          <w:lang w:val="en-GB"/>
          <w:rPrChange w:id="1231" w:author="Hong Je-Woo" w:date="2018-09-27T04:31:00Z">
            <w:rPr>
              <w:rFonts w:ascii="Times New Roman" w:hAnsi="Times New Roman"/>
              <w:sz w:val="24"/>
            </w:rPr>
          </w:rPrChange>
        </w:rPr>
        <w:t xml:space="preserve"> of </w:t>
      </w:r>
      <w:r w:rsidRPr="00E5054D">
        <w:rPr>
          <w:rFonts w:ascii="Times New Roman" w:hAnsi="Times New Roman"/>
          <w:i/>
          <w:sz w:val="24"/>
          <w:lang w:val="en-GB"/>
          <w:rPrChange w:id="1232" w:author="Hong Je-Woo" w:date="2018-09-27T04:31:00Z">
            <w:rPr>
              <w:rFonts w:ascii="Times New Roman" w:hAnsi="Times New Roman"/>
              <w:i/>
              <w:sz w:val="24"/>
            </w:rPr>
          </w:rPrChange>
        </w:rPr>
        <w:t>ζ</w:t>
      </w:r>
      <w:del w:id="1233" w:author="Hong Je-Woo" w:date="2018-09-27T04:31:00Z">
        <w:r w:rsidRPr="007E5D70">
          <w:rPr>
            <w:rFonts w:ascii="Times New Roman" w:hAnsi="Times New Roman" w:cs="Times New Roman"/>
            <w:sz w:val="24"/>
            <w:szCs w:val="24"/>
          </w:rPr>
          <w:delText xml:space="preserve"> (Fig. 5b and c).</w:delText>
        </w:r>
      </w:del>
      <w:ins w:id="1234"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1235" w:author="Hong Je-Woo" w:date="2018-09-27T04:31:00Z">
            <w:rPr>
              <w:rFonts w:ascii="Times New Roman" w:hAnsi="Times New Roman"/>
              <w:sz w:val="24"/>
            </w:rPr>
          </w:rPrChange>
        </w:rPr>
        <w:t xml:space="preserve"> The similarity constants </w:t>
      </w:r>
      <w:r w:rsidRPr="00E5054D">
        <w:rPr>
          <w:rFonts w:ascii="Times New Roman" w:hAnsi="Times New Roman"/>
          <w:i/>
          <w:sz w:val="24"/>
          <w:lang w:val="en-GB"/>
          <w:rPrChange w:id="1236"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37" w:author="Hong Je-Woo" w:date="2018-09-27T04:31:00Z">
            <w:rPr>
              <w:rFonts w:ascii="Times New Roman" w:hAnsi="Times New Roman"/>
              <w:i/>
              <w:sz w:val="24"/>
              <w:vertAlign w:val="subscript"/>
            </w:rPr>
          </w:rPrChange>
        </w:rPr>
        <w:t>1</w:t>
      </w:r>
      <w:r w:rsidRPr="00E5054D">
        <w:rPr>
          <w:rFonts w:ascii="Times New Roman" w:hAnsi="Times New Roman"/>
          <w:sz w:val="24"/>
          <w:lang w:val="en-GB"/>
          <w:rPrChange w:id="1238" w:author="Hong Je-Woo" w:date="2018-09-27T04:31:00Z">
            <w:rPr>
              <w:rFonts w:ascii="Times New Roman" w:hAnsi="Times New Roman"/>
              <w:sz w:val="24"/>
            </w:rPr>
          </w:rPrChange>
        </w:rPr>
        <w:t xml:space="preserve">, </w:t>
      </w:r>
      <w:r w:rsidRPr="00E5054D">
        <w:rPr>
          <w:rFonts w:ascii="Times New Roman" w:hAnsi="Times New Roman"/>
          <w:i/>
          <w:sz w:val="24"/>
          <w:lang w:val="en-GB"/>
          <w:rPrChange w:id="1239"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40" w:author="Hong Je-Woo" w:date="2018-09-27T04:31:00Z">
            <w:rPr>
              <w:rFonts w:ascii="Times New Roman" w:hAnsi="Times New Roman"/>
              <w:i/>
              <w:sz w:val="24"/>
              <w:vertAlign w:val="subscript"/>
            </w:rPr>
          </w:rPrChange>
        </w:rPr>
        <w:t>2</w:t>
      </w:r>
      <w:r w:rsidRPr="00E5054D">
        <w:rPr>
          <w:rFonts w:ascii="Times New Roman" w:hAnsi="Times New Roman"/>
          <w:sz w:val="24"/>
          <w:lang w:val="en-GB"/>
          <w:rPrChange w:id="1241" w:author="Hong Je-Woo" w:date="2018-09-27T04:31:00Z">
            <w:rPr>
              <w:rFonts w:ascii="Times New Roman" w:hAnsi="Times New Roman"/>
              <w:sz w:val="24"/>
            </w:rPr>
          </w:rPrChange>
        </w:rPr>
        <w:t xml:space="preserve">, </w:t>
      </w:r>
      <w:r w:rsidRPr="00E5054D">
        <w:rPr>
          <w:rFonts w:ascii="Times New Roman" w:hAnsi="Times New Roman"/>
          <w:i/>
          <w:sz w:val="24"/>
          <w:lang w:val="en-GB"/>
          <w:rPrChange w:id="1242"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43" w:author="Hong Je-Woo" w:date="2018-09-27T04:31:00Z">
            <w:rPr>
              <w:rFonts w:ascii="Times New Roman" w:hAnsi="Times New Roman"/>
              <w:i/>
              <w:sz w:val="24"/>
              <w:vertAlign w:val="subscript"/>
            </w:rPr>
          </w:rPrChange>
        </w:rPr>
        <w:t>3</w:t>
      </w:r>
      <w:r w:rsidRPr="00E5054D">
        <w:rPr>
          <w:rFonts w:ascii="Times New Roman" w:hAnsi="Times New Roman"/>
          <w:sz w:val="24"/>
          <w:lang w:val="en-GB"/>
          <w:rPrChange w:id="1244"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245"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46" w:author="Hong Je-Woo" w:date="2018-09-27T04:31:00Z">
            <w:rPr>
              <w:rFonts w:ascii="Times New Roman" w:hAnsi="Times New Roman"/>
              <w:i/>
              <w:sz w:val="24"/>
              <w:vertAlign w:val="subscript"/>
            </w:rPr>
          </w:rPrChange>
        </w:rPr>
        <w:t>4</w:t>
      </w:r>
      <w:r w:rsidRPr="00E5054D">
        <w:rPr>
          <w:rFonts w:ascii="Times New Roman" w:hAnsi="Times New Roman"/>
          <w:sz w:val="24"/>
          <w:lang w:val="en-GB"/>
          <w:rPrChange w:id="1247" w:author="Hong Je-Woo" w:date="2018-09-27T04:31:00Z">
            <w:rPr>
              <w:rFonts w:ascii="Times New Roman" w:hAnsi="Times New Roman"/>
              <w:sz w:val="24"/>
            </w:rPr>
          </w:rPrChange>
        </w:rPr>
        <w:t xml:space="preserve"> in equations (</w:t>
      </w:r>
      <w:del w:id="1248" w:author="Hong Je-Woo" w:date="2018-09-27T04:31:00Z">
        <w:r w:rsidRPr="007E5D70">
          <w:rPr>
            <w:rFonts w:ascii="Times New Roman" w:hAnsi="Times New Roman" w:cs="Times New Roman"/>
            <w:sz w:val="24"/>
            <w:szCs w:val="24"/>
          </w:rPr>
          <w:delText>6</w:delText>
        </w:r>
      </w:del>
      <w:ins w:id="1249" w:author="Hong Je-Woo" w:date="2018-09-27T04:31:00Z">
        <w:r w:rsidR="00584EA8" w:rsidRPr="00E5054D">
          <w:rPr>
            <w:rFonts w:ascii="Times New Roman" w:hAnsi="Times New Roman" w:cs="Times New Roman"/>
            <w:sz w:val="24"/>
            <w:szCs w:val="24"/>
            <w:lang w:val="en-GB"/>
          </w:rPr>
          <w:t>5</w:t>
        </w:r>
      </w:ins>
      <w:r w:rsidRPr="00E5054D">
        <w:rPr>
          <w:rFonts w:ascii="Times New Roman" w:hAnsi="Times New Roman"/>
          <w:sz w:val="24"/>
          <w:lang w:val="en-GB"/>
          <w:rPrChange w:id="1250" w:author="Hong Je-Woo" w:date="2018-09-27T04:31:00Z">
            <w:rPr>
              <w:rFonts w:ascii="Times New Roman" w:hAnsi="Times New Roman"/>
              <w:sz w:val="24"/>
            </w:rPr>
          </w:rPrChange>
        </w:rPr>
        <w:t>) and (</w:t>
      </w:r>
      <w:del w:id="1251" w:author="Hong Je-Woo" w:date="2018-09-27T04:31:00Z">
        <w:r w:rsidRPr="007E5D70">
          <w:rPr>
            <w:rFonts w:ascii="Times New Roman" w:hAnsi="Times New Roman" w:cs="Times New Roman"/>
            <w:sz w:val="24"/>
            <w:szCs w:val="24"/>
          </w:rPr>
          <w:delText>7</w:delText>
        </w:r>
      </w:del>
      <w:ins w:id="1252" w:author="Hong Je-Woo" w:date="2018-09-27T04:31:00Z">
        <w:r w:rsidR="00584EA8" w:rsidRPr="00E5054D">
          <w:rPr>
            <w:rFonts w:ascii="Times New Roman" w:hAnsi="Times New Roman" w:cs="Times New Roman"/>
            <w:sz w:val="24"/>
            <w:szCs w:val="24"/>
            <w:lang w:val="en-GB"/>
          </w:rPr>
          <w:t>6</w:t>
        </w:r>
      </w:ins>
      <w:r w:rsidRPr="00E5054D">
        <w:rPr>
          <w:rFonts w:ascii="Times New Roman" w:hAnsi="Times New Roman"/>
          <w:sz w:val="24"/>
          <w:lang w:val="en-GB"/>
          <w:rPrChange w:id="1253" w:author="Hong Je-Woo" w:date="2018-09-27T04:31:00Z">
            <w:rPr>
              <w:rFonts w:ascii="Times New Roman" w:hAnsi="Times New Roman"/>
              <w:sz w:val="24"/>
            </w:rPr>
          </w:rPrChange>
        </w:rPr>
        <w:t xml:space="preserve">) are determined as </w:t>
      </w:r>
      <w:r w:rsidRPr="00E5054D">
        <w:rPr>
          <w:rFonts w:ascii="Times New Roman" w:hAnsi="Times New Roman"/>
          <w:i/>
          <w:sz w:val="24"/>
          <w:lang w:val="en-GB"/>
          <w:rPrChange w:id="1254"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55" w:author="Hong Je-Woo" w:date="2018-09-27T04:31:00Z">
            <w:rPr>
              <w:rFonts w:ascii="Times New Roman" w:hAnsi="Times New Roman"/>
              <w:i/>
              <w:sz w:val="24"/>
              <w:vertAlign w:val="subscript"/>
            </w:rPr>
          </w:rPrChange>
        </w:rPr>
        <w:t>1</w:t>
      </w:r>
      <w:del w:id="1256" w:author="Hong Je-Woo" w:date="2018-09-27T04:31:00Z">
        <w:r w:rsidRPr="007E5D70">
          <w:rPr>
            <w:rFonts w:ascii="Times New Roman" w:eastAsia="맑은 고딕" w:hAnsi="Times New Roman" w:cs="Times New Roman"/>
            <w:sz w:val="24"/>
            <w:szCs w:val="24"/>
          </w:rPr>
          <w:delText>=</w:delText>
        </w:r>
      </w:del>
      <w:ins w:id="1257" w:author="Hong Je-Woo" w:date="2018-09-27T04:31:00Z">
        <w:r w:rsidR="00F47F67" w:rsidRPr="00E5054D">
          <w:rPr>
            <w:rFonts w:ascii="Times New Roman" w:eastAsia="맑은 고딕" w:hAnsi="Times New Roman" w:cs="Times New Roman"/>
            <w:i/>
            <w:sz w:val="24"/>
            <w:szCs w:val="24"/>
            <w:vertAlign w:val="subscript"/>
            <w:lang w:val="en-GB"/>
          </w:rPr>
          <w:t xml:space="preserve"> </w:t>
        </w:r>
        <w:r w:rsidRPr="00E5054D">
          <w:rPr>
            <w:rFonts w:ascii="Times New Roman" w:eastAsia="맑은 고딕" w:hAnsi="Times New Roman" w:cs="Times New Roman"/>
            <w:sz w:val="24"/>
            <w:szCs w:val="24"/>
            <w:lang w:val="en-GB"/>
          </w:rPr>
          <w:t>=</w:t>
        </w:r>
        <w:r w:rsidR="00F47F67" w:rsidRPr="00E5054D">
          <w:rPr>
            <w:rFonts w:ascii="Times New Roman" w:eastAsia="맑은 고딕" w:hAnsi="Times New Roman" w:cs="Times New Roman"/>
            <w:sz w:val="24"/>
            <w:szCs w:val="24"/>
            <w:lang w:val="en-GB"/>
          </w:rPr>
          <w:t xml:space="preserve"> </w:t>
        </w:r>
      </w:ins>
      <w:r w:rsidRPr="00E5054D">
        <w:rPr>
          <w:rFonts w:ascii="Times New Roman" w:hAnsi="Times New Roman"/>
          <w:sz w:val="24"/>
          <w:lang w:val="en-GB"/>
          <w:rPrChange w:id="1258" w:author="Hong Je-Woo" w:date="2018-09-27T04:31:00Z">
            <w:rPr>
              <w:rFonts w:ascii="Times New Roman" w:hAnsi="Times New Roman"/>
              <w:sz w:val="24"/>
            </w:rPr>
          </w:rPrChange>
        </w:rPr>
        <w:t xml:space="preserve">1.16, </w:t>
      </w:r>
      <w:r w:rsidRPr="00E5054D">
        <w:rPr>
          <w:rFonts w:ascii="Times New Roman" w:hAnsi="Times New Roman"/>
          <w:i/>
          <w:sz w:val="24"/>
          <w:lang w:val="en-GB"/>
          <w:rPrChange w:id="1259"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60" w:author="Hong Je-Woo" w:date="2018-09-27T04:31:00Z">
            <w:rPr>
              <w:rFonts w:ascii="Times New Roman" w:hAnsi="Times New Roman"/>
              <w:i/>
              <w:sz w:val="24"/>
              <w:vertAlign w:val="subscript"/>
            </w:rPr>
          </w:rPrChange>
        </w:rPr>
        <w:t>2</w:t>
      </w:r>
      <w:del w:id="1261" w:author="Hong Je-Woo" w:date="2018-09-27T04:31:00Z">
        <w:r w:rsidRPr="007E5D70">
          <w:rPr>
            <w:rFonts w:ascii="Times New Roman" w:eastAsia="맑은 고딕" w:hAnsi="Times New Roman" w:cs="Times New Roman"/>
            <w:sz w:val="24"/>
            <w:szCs w:val="24"/>
          </w:rPr>
          <w:delText>=</w:delText>
        </w:r>
      </w:del>
      <w:ins w:id="1262" w:author="Hong Je-Woo" w:date="2018-09-27T04:31:00Z">
        <w:r w:rsidR="00F47F67" w:rsidRPr="00E5054D">
          <w:rPr>
            <w:rFonts w:ascii="Times New Roman" w:eastAsia="맑은 고딕" w:hAnsi="Times New Roman" w:cs="Times New Roman"/>
            <w:i/>
            <w:sz w:val="24"/>
            <w:szCs w:val="24"/>
            <w:vertAlign w:val="subscript"/>
            <w:lang w:val="en-GB"/>
          </w:rPr>
          <w:t xml:space="preserve"> </w:t>
        </w:r>
        <w:r w:rsidRPr="00E5054D">
          <w:rPr>
            <w:rFonts w:ascii="Times New Roman" w:eastAsia="맑은 고딕" w:hAnsi="Times New Roman" w:cs="Times New Roman"/>
            <w:sz w:val="24"/>
            <w:szCs w:val="24"/>
            <w:lang w:val="en-GB"/>
          </w:rPr>
          <w:t>=</w:t>
        </w:r>
        <w:r w:rsidR="00F47F67" w:rsidRPr="00E5054D">
          <w:rPr>
            <w:rFonts w:ascii="Times New Roman" w:eastAsia="맑은 고딕" w:hAnsi="Times New Roman" w:cs="Times New Roman"/>
            <w:sz w:val="24"/>
            <w:szCs w:val="24"/>
            <w:lang w:val="en-GB"/>
          </w:rPr>
          <w:t xml:space="preserve"> </w:t>
        </w:r>
      </w:ins>
      <w:r w:rsidRPr="00E5054D">
        <w:rPr>
          <w:rFonts w:ascii="Times New Roman" w:hAnsi="Times New Roman"/>
          <w:sz w:val="24"/>
          <w:lang w:val="en-GB"/>
          <w:rPrChange w:id="1263" w:author="Hong Je-Woo" w:date="2018-09-27T04:31:00Z">
            <w:rPr>
              <w:rFonts w:ascii="Times New Roman" w:hAnsi="Times New Roman"/>
              <w:sz w:val="24"/>
            </w:rPr>
          </w:rPrChange>
        </w:rPr>
        <w:t xml:space="preserve">4.11, </w:t>
      </w:r>
      <w:r w:rsidRPr="00E5054D">
        <w:rPr>
          <w:rFonts w:ascii="Times New Roman" w:hAnsi="Times New Roman"/>
          <w:i/>
          <w:sz w:val="24"/>
          <w:lang w:val="en-GB"/>
          <w:rPrChange w:id="1264"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65" w:author="Hong Je-Woo" w:date="2018-09-27T04:31:00Z">
            <w:rPr>
              <w:rFonts w:ascii="Times New Roman" w:hAnsi="Times New Roman"/>
              <w:i/>
              <w:sz w:val="24"/>
              <w:vertAlign w:val="subscript"/>
            </w:rPr>
          </w:rPrChange>
        </w:rPr>
        <w:t>3</w:t>
      </w:r>
      <w:del w:id="1266" w:author="Hong Je-Woo" w:date="2018-09-27T04:31:00Z">
        <w:r w:rsidRPr="007E5D70">
          <w:rPr>
            <w:rFonts w:ascii="Times New Roman" w:eastAsia="맑은 고딕" w:hAnsi="Times New Roman" w:cs="Times New Roman"/>
            <w:sz w:val="24"/>
            <w:szCs w:val="24"/>
          </w:rPr>
          <w:delText>=</w:delText>
        </w:r>
      </w:del>
      <w:ins w:id="1267" w:author="Hong Je-Woo" w:date="2018-09-27T04:31:00Z">
        <w:r w:rsidR="00F47F67" w:rsidRPr="00E5054D">
          <w:rPr>
            <w:rFonts w:ascii="Times New Roman" w:eastAsia="맑은 고딕" w:hAnsi="Times New Roman" w:cs="Times New Roman"/>
            <w:i/>
            <w:sz w:val="24"/>
            <w:szCs w:val="24"/>
            <w:vertAlign w:val="subscript"/>
            <w:lang w:val="en-GB"/>
          </w:rPr>
          <w:t xml:space="preserve"> </w:t>
        </w:r>
        <w:r w:rsidRPr="00E5054D">
          <w:rPr>
            <w:rFonts w:ascii="Times New Roman" w:eastAsia="맑은 고딕" w:hAnsi="Times New Roman" w:cs="Times New Roman"/>
            <w:sz w:val="24"/>
            <w:szCs w:val="24"/>
            <w:lang w:val="en-GB"/>
          </w:rPr>
          <w:t>=</w:t>
        </w:r>
        <w:r w:rsidR="00F47F67" w:rsidRPr="00E5054D">
          <w:rPr>
            <w:rFonts w:ascii="Times New Roman" w:eastAsia="맑은 고딕" w:hAnsi="Times New Roman" w:cs="Times New Roman"/>
            <w:sz w:val="24"/>
            <w:szCs w:val="24"/>
            <w:lang w:val="en-GB"/>
          </w:rPr>
          <w:t xml:space="preserve"> </w:t>
        </w:r>
      </w:ins>
      <w:r w:rsidRPr="00E5054D">
        <w:rPr>
          <w:rFonts w:ascii="Times New Roman" w:hAnsi="Times New Roman"/>
          <w:sz w:val="24"/>
          <w:lang w:val="en-GB"/>
          <w:rPrChange w:id="1268" w:author="Hong Je-Woo" w:date="2018-09-27T04:31:00Z">
            <w:rPr>
              <w:rFonts w:ascii="Times New Roman" w:hAnsi="Times New Roman"/>
              <w:sz w:val="24"/>
            </w:rPr>
          </w:rPrChange>
        </w:rPr>
        <w:t xml:space="preserve">1.10, and </w:t>
      </w:r>
      <w:r w:rsidRPr="00E5054D">
        <w:rPr>
          <w:rFonts w:ascii="Times New Roman" w:hAnsi="Times New Roman"/>
          <w:i/>
          <w:sz w:val="24"/>
          <w:lang w:val="en-GB"/>
          <w:rPrChange w:id="1269"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70" w:author="Hong Je-Woo" w:date="2018-09-27T04:31:00Z">
            <w:rPr>
              <w:rFonts w:ascii="Times New Roman" w:hAnsi="Times New Roman"/>
              <w:i/>
              <w:sz w:val="24"/>
              <w:vertAlign w:val="subscript"/>
            </w:rPr>
          </w:rPrChange>
        </w:rPr>
        <w:t>4</w:t>
      </w:r>
      <w:del w:id="1271" w:author="Hong Je-Woo" w:date="2018-09-27T04:31:00Z">
        <w:r w:rsidRPr="007E5D70">
          <w:rPr>
            <w:rFonts w:ascii="Times New Roman" w:eastAsia="맑은 고딕" w:hAnsi="Times New Roman" w:cs="Times New Roman"/>
            <w:sz w:val="24"/>
            <w:szCs w:val="24"/>
          </w:rPr>
          <w:delText>=</w:delText>
        </w:r>
      </w:del>
      <w:ins w:id="1272" w:author="Hong Je-Woo" w:date="2018-09-27T04:31:00Z">
        <w:r w:rsidR="00F47F67" w:rsidRPr="00E5054D">
          <w:rPr>
            <w:rFonts w:ascii="Times New Roman" w:eastAsia="맑은 고딕" w:hAnsi="Times New Roman" w:cs="Times New Roman"/>
            <w:i/>
            <w:sz w:val="24"/>
            <w:szCs w:val="24"/>
            <w:vertAlign w:val="subscript"/>
            <w:lang w:val="en-GB"/>
          </w:rPr>
          <w:t xml:space="preserve"> </w:t>
        </w:r>
        <w:r w:rsidRPr="00E5054D">
          <w:rPr>
            <w:rFonts w:ascii="Times New Roman" w:eastAsia="맑은 고딕" w:hAnsi="Times New Roman" w:cs="Times New Roman"/>
            <w:sz w:val="24"/>
            <w:szCs w:val="24"/>
            <w:lang w:val="en-GB"/>
          </w:rPr>
          <w:t>=</w:t>
        </w:r>
        <w:r w:rsidR="00F47F67" w:rsidRPr="00E5054D">
          <w:rPr>
            <w:rFonts w:ascii="Times New Roman" w:eastAsia="맑은 고딕" w:hAnsi="Times New Roman" w:cs="Times New Roman"/>
            <w:sz w:val="24"/>
            <w:szCs w:val="24"/>
            <w:lang w:val="en-GB"/>
          </w:rPr>
          <w:t xml:space="preserve"> </w:t>
        </w:r>
      </w:ins>
      <w:r w:rsidRPr="00E5054D">
        <w:rPr>
          <w:rFonts w:ascii="Times New Roman" w:hAnsi="Times New Roman"/>
          <w:sz w:val="24"/>
          <w:lang w:val="en-GB"/>
          <w:rPrChange w:id="1273" w:author="Hong Je-Woo" w:date="2018-09-27T04:31:00Z">
            <w:rPr>
              <w:rFonts w:ascii="Times New Roman" w:hAnsi="Times New Roman"/>
              <w:sz w:val="24"/>
            </w:rPr>
          </w:rPrChange>
        </w:rPr>
        <w:t xml:space="preserve">0.12. Previous studies reported similar values in the ranges of 1.12–1.30, 2.09–3.00, 0.95–1.14, and 0.030–0.085 for </w:t>
      </w:r>
      <w:r w:rsidRPr="00E5054D">
        <w:rPr>
          <w:rFonts w:ascii="Times New Roman" w:hAnsi="Times New Roman"/>
          <w:i/>
          <w:sz w:val="24"/>
          <w:lang w:val="en-GB"/>
          <w:rPrChange w:id="1274"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75" w:author="Hong Je-Woo" w:date="2018-09-27T04:31:00Z">
            <w:rPr>
              <w:rFonts w:ascii="Times New Roman" w:hAnsi="Times New Roman"/>
              <w:i/>
              <w:sz w:val="24"/>
              <w:vertAlign w:val="subscript"/>
            </w:rPr>
          </w:rPrChange>
        </w:rPr>
        <w:t>1</w:t>
      </w:r>
      <w:r w:rsidRPr="00E5054D">
        <w:rPr>
          <w:rFonts w:ascii="Times New Roman" w:hAnsi="Times New Roman"/>
          <w:sz w:val="24"/>
          <w:lang w:val="en-GB"/>
          <w:rPrChange w:id="1276" w:author="Hong Je-Woo" w:date="2018-09-27T04:31:00Z">
            <w:rPr>
              <w:rFonts w:ascii="Times New Roman" w:hAnsi="Times New Roman"/>
              <w:sz w:val="24"/>
            </w:rPr>
          </w:rPrChange>
        </w:rPr>
        <w:t xml:space="preserve">, </w:t>
      </w:r>
      <w:r w:rsidRPr="00E5054D">
        <w:rPr>
          <w:rFonts w:ascii="Times New Roman" w:hAnsi="Times New Roman"/>
          <w:i/>
          <w:sz w:val="24"/>
          <w:lang w:val="en-GB"/>
          <w:rPrChange w:id="1277"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78" w:author="Hong Je-Woo" w:date="2018-09-27T04:31:00Z">
            <w:rPr>
              <w:rFonts w:ascii="Times New Roman" w:hAnsi="Times New Roman"/>
              <w:i/>
              <w:sz w:val="24"/>
              <w:vertAlign w:val="subscript"/>
            </w:rPr>
          </w:rPrChange>
        </w:rPr>
        <w:t>2</w:t>
      </w:r>
      <w:r w:rsidRPr="00E5054D">
        <w:rPr>
          <w:rFonts w:ascii="Times New Roman" w:hAnsi="Times New Roman"/>
          <w:sz w:val="24"/>
          <w:lang w:val="en-GB"/>
          <w:rPrChange w:id="1279" w:author="Hong Je-Woo" w:date="2018-09-27T04:31:00Z">
            <w:rPr>
              <w:rFonts w:ascii="Times New Roman" w:hAnsi="Times New Roman"/>
              <w:sz w:val="24"/>
            </w:rPr>
          </w:rPrChange>
        </w:rPr>
        <w:t xml:space="preserve">, </w:t>
      </w:r>
      <w:r w:rsidRPr="00E5054D">
        <w:rPr>
          <w:rFonts w:ascii="Times New Roman" w:hAnsi="Times New Roman"/>
          <w:i/>
          <w:sz w:val="24"/>
          <w:lang w:val="en-GB"/>
          <w:rPrChange w:id="1280"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81" w:author="Hong Je-Woo" w:date="2018-09-27T04:31:00Z">
            <w:rPr>
              <w:rFonts w:ascii="Times New Roman" w:hAnsi="Times New Roman"/>
              <w:i/>
              <w:sz w:val="24"/>
              <w:vertAlign w:val="subscript"/>
            </w:rPr>
          </w:rPrChange>
        </w:rPr>
        <w:t>3</w:t>
      </w:r>
      <w:r w:rsidRPr="00E5054D">
        <w:rPr>
          <w:rFonts w:ascii="Times New Roman" w:hAnsi="Times New Roman"/>
          <w:sz w:val="24"/>
          <w:lang w:val="en-GB"/>
          <w:rPrChange w:id="1282"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283" w:author="Hong Je-Woo" w:date="2018-09-27T04:31:00Z">
            <w:rPr>
              <w:rFonts w:ascii="Times New Roman" w:hAnsi="Times New Roman"/>
              <w:i/>
              <w:sz w:val="24"/>
            </w:rPr>
          </w:rPrChange>
        </w:rPr>
        <w:t>C</w:t>
      </w:r>
      <w:r w:rsidRPr="00E5054D">
        <w:rPr>
          <w:rFonts w:ascii="Times New Roman" w:hAnsi="Times New Roman"/>
          <w:i/>
          <w:sz w:val="24"/>
          <w:vertAlign w:val="subscript"/>
          <w:lang w:val="en-GB"/>
          <w:rPrChange w:id="1284" w:author="Hong Je-Woo" w:date="2018-09-27T04:31:00Z">
            <w:rPr>
              <w:rFonts w:ascii="Times New Roman" w:hAnsi="Times New Roman"/>
              <w:i/>
              <w:sz w:val="24"/>
              <w:vertAlign w:val="subscript"/>
            </w:rPr>
          </w:rPrChange>
        </w:rPr>
        <w:t>4</w:t>
      </w:r>
      <w:r w:rsidRPr="00E5054D">
        <w:rPr>
          <w:rFonts w:ascii="Times New Roman" w:hAnsi="Times New Roman"/>
          <w:sz w:val="24"/>
          <w:lang w:val="en-GB"/>
          <w:rPrChange w:id="1285" w:author="Hong Je-Woo" w:date="2018-09-27T04:31:00Z">
            <w:rPr>
              <w:rFonts w:ascii="Times New Roman" w:hAnsi="Times New Roman"/>
              <w:sz w:val="24"/>
            </w:rPr>
          </w:rPrChange>
        </w:rPr>
        <w:t>, respectively (e.g</w:t>
      </w:r>
      <w:del w:id="1286" w:author="Hong Je-Woo" w:date="2018-09-27T04:31:00Z">
        <w:r w:rsidRPr="007E5D70">
          <w:rPr>
            <w:rFonts w:ascii="Times New Roman" w:eastAsia="맑은 고딕" w:hAnsi="Times New Roman" w:cs="Times New Roman"/>
            <w:sz w:val="24"/>
            <w:szCs w:val="24"/>
          </w:rPr>
          <w:delText>.,</w:delText>
        </w:r>
      </w:del>
      <w:ins w:id="1287" w:author="Hong Je-Woo" w:date="2018-09-27T04:31:00Z">
        <w:r w:rsidRPr="00E5054D">
          <w:rPr>
            <w:rFonts w:ascii="Times New Roman" w:eastAsia="맑은 고딕" w:hAnsi="Times New Roman" w:cs="Times New Roman"/>
            <w:sz w:val="24"/>
            <w:szCs w:val="24"/>
            <w:lang w:val="en-GB"/>
          </w:rPr>
          <w:t>.</w:t>
        </w:r>
      </w:ins>
      <w:r w:rsidRPr="00E5054D">
        <w:rPr>
          <w:rFonts w:ascii="Times New Roman" w:hAnsi="Times New Roman"/>
          <w:sz w:val="24"/>
          <w:lang w:val="en-GB"/>
          <w:rPrChange w:id="1288" w:author="Hong Je-Woo" w:date="2018-09-27T04:31:00Z">
            <w:rPr>
              <w:rFonts w:ascii="Times New Roman" w:hAnsi="Times New Roman"/>
              <w:sz w:val="24"/>
            </w:rPr>
          </w:rPrChange>
        </w:rPr>
        <w:t xml:space="preserve"> Tillman, 1972; Panofsky </w:t>
      </w:r>
      <w:r w:rsidRPr="00E5054D">
        <w:rPr>
          <w:rFonts w:ascii="Times New Roman" w:hAnsi="Times New Roman"/>
          <w:i/>
          <w:sz w:val="24"/>
          <w:lang w:val="en-GB"/>
          <w:rPrChange w:id="1289" w:author="Hong Je-Woo" w:date="2018-09-27T04:31:00Z">
            <w:rPr>
              <w:rFonts w:ascii="Times New Roman" w:hAnsi="Times New Roman"/>
              <w:i/>
              <w:sz w:val="24"/>
            </w:rPr>
          </w:rPrChange>
        </w:rPr>
        <w:t>et al.</w:t>
      </w:r>
      <w:r w:rsidR="00FC77DE">
        <w:rPr>
          <w:rFonts w:ascii="Times New Roman" w:hAnsi="Times New Roman"/>
          <w:sz w:val="24"/>
          <w:lang w:val="en-GB"/>
          <w:rPrChange w:id="1290" w:author="Hong Je-Woo" w:date="2018-09-27T04:31:00Z">
            <w:rPr>
              <w:rFonts w:ascii="Times New Roman" w:hAnsi="Times New Roman"/>
              <w:sz w:val="24"/>
            </w:rPr>
          </w:rPrChange>
        </w:rPr>
        <w:t xml:space="preserve">, 1977; </w:t>
      </w:r>
      <w:del w:id="1291" w:author="Hong Je-Woo" w:date="2018-09-27T04:31:00Z">
        <w:r w:rsidRPr="007E5D70">
          <w:rPr>
            <w:rFonts w:ascii="Times New Roman" w:eastAsia="맑은 고딕" w:hAnsi="Times New Roman" w:cs="Times New Roman"/>
            <w:sz w:val="24"/>
            <w:szCs w:val="24"/>
          </w:rPr>
          <w:delText>De</w:delText>
        </w:r>
      </w:del>
      <w:ins w:id="1292" w:author="Hong Je-Woo" w:date="2018-09-27T04:31:00Z">
        <w:r w:rsidR="00FC77DE">
          <w:rPr>
            <w:rFonts w:ascii="Times New Roman" w:eastAsia="맑은 고딕" w:hAnsi="Times New Roman" w:cs="Times New Roman"/>
            <w:sz w:val="24"/>
            <w:szCs w:val="24"/>
            <w:lang w:val="en-GB"/>
          </w:rPr>
          <w:t>d</w:t>
        </w:r>
        <w:r w:rsidRPr="00E5054D">
          <w:rPr>
            <w:rFonts w:ascii="Times New Roman" w:eastAsia="맑은 고딕" w:hAnsi="Times New Roman" w:cs="Times New Roman"/>
            <w:sz w:val="24"/>
            <w:szCs w:val="24"/>
            <w:lang w:val="en-GB"/>
          </w:rPr>
          <w:t>e</w:t>
        </w:r>
      </w:ins>
      <w:r w:rsidRPr="00E5054D">
        <w:rPr>
          <w:rFonts w:ascii="Times New Roman" w:hAnsi="Times New Roman"/>
          <w:sz w:val="24"/>
          <w:lang w:val="en-GB"/>
          <w:rPrChange w:id="1293" w:author="Hong Je-Woo" w:date="2018-09-27T04:31:00Z">
            <w:rPr>
              <w:rFonts w:ascii="Times New Roman" w:hAnsi="Times New Roman"/>
              <w:sz w:val="24"/>
            </w:rPr>
          </w:rPrChange>
        </w:rPr>
        <w:t xml:space="preserve"> Bruin </w:t>
      </w:r>
      <w:r w:rsidRPr="00E5054D">
        <w:rPr>
          <w:rFonts w:ascii="Times New Roman" w:hAnsi="Times New Roman"/>
          <w:i/>
          <w:sz w:val="24"/>
          <w:lang w:val="en-GB"/>
          <w:rPrChange w:id="1294" w:author="Hong Je-Woo" w:date="2018-09-27T04:31:00Z">
            <w:rPr>
              <w:rFonts w:ascii="Times New Roman" w:hAnsi="Times New Roman"/>
              <w:i/>
              <w:sz w:val="24"/>
            </w:rPr>
          </w:rPrChange>
        </w:rPr>
        <w:t>et al.</w:t>
      </w:r>
      <w:r w:rsidRPr="00E5054D">
        <w:rPr>
          <w:rFonts w:ascii="Times New Roman" w:hAnsi="Times New Roman"/>
          <w:sz w:val="24"/>
          <w:lang w:val="en-GB"/>
          <w:rPrChange w:id="1295" w:author="Hong Je-Woo" w:date="2018-09-27T04:31:00Z">
            <w:rPr>
              <w:rFonts w:ascii="Times New Roman" w:hAnsi="Times New Roman"/>
              <w:sz w:val="24"/>
            </w:rPr>
          </w:rPrChange>
        </w:rPr>
        <w:t>, 1993</w:t>
      </w:r>
      <w:del w:id="1296" w:author="Hong Je-Woo" w:date="2018-09-27T04:31:00Z">
        <w:r w:rsidRPr="007E5D70">
          <w:rPr>
            <w:rFonts w:ascii="Times New Roman" w:eastAsia="맑은 고딕" w:hAnsi="Times New Roman" w:cs="Times New Roman"/>
            <w:sz w:val="24"/>
            <w:szCs w:val="24"/>
          </w:rPr>
          <w:delText xml:space="preserve">; Kustas </w:delText>
        </w:r>
        <w:r w:rsidRPr="007E5D70">
          <w:rPr>
            <w:rFonts w:ascii="Times New Roman" w:eastAsia="맑은 고딕" w:hAnsi="Times New Roman" w:cs="Times New Roman"/>
            <w:i/>
            <w:sz w:val="24"/>
            <w:szCs w:val="24"/>
          </w:rPr>
          <w:delText>et al.</w:delText>
        </w:r>
        <w:r w:rsidRPr="007E5D70">
          <w:rPr>
            <w:rFonts w:ascii="Times New Roman" w:eastAsia="맑은 고딕" w:hAnsi="Times New Roman" w:cs="Times New Roman"/>
            <w:sz w:val="24"/>
            <w:szCs w:val="24"/>
          </w:rPr>
          <w:delText>, 1994</w:delText>
        </w:r>
      </w:del>
      <w:r w:rsidRPr="00E5054D">
        <w:rPr>
          <w:rFonts w:ascii="Times New Roman" w:hAnsi="Times New Roman"/>
          <w:sz w:val="24"/>
          <w:lang w:val="en-GB"/>
          <w:rPrChange w:id="1297" w:author="Hong Je-Woo" w:date="2018-09-27T04:31:00Z">
            <w:rPr>
              <w:rFonts w:ascii="Times New Roman" w:hAnsi="Times New Roman"/>
              <w:sz w:val="24"/>
            </w:rPr>
          </w:rPrChange>
        </w:rPr>
        <w:t xml:space="preserve">; Kaimal and Finnigan, 1994; Roth, 2000; Toda and Sugita, 2003; Choi </w:t>
      </w:r>
      <w:r w:rsidRPr="00E5054D">
        <w:rPr>
          <w:rFonts w:ascii="Times New Roman" w:hAnsi="Times New Roman"/>
          <w:i/>
          <w:sz w:val="24"/>
          <w:lang w:val="en-GB"/>
          <w:rPrChange w:id="1298" w:author="Hong Je-Woo" w:date="2018-09-27T04:31:00Z">
            <w:rPr>
              <w:rFonts w:ascii="Times New Roman" w:hAnsi="Times New Roman"/>
              <w:i/>
              <w:sz w:val="24"/>
            </w:rPr>
          </w:rPrChange>
        </w:rPr>
        <w:t>et al.</w:t>
      </w:r>
      <w:r w:rsidRPr="00E5054D">
        <w:rPr>
          <w:rFonts w:ascii="Times New Roman" w:hAnsi="Times New Roman"/>
          <w:sz w:val="24"/>
          <w:lang w:val="en-GB"/>
          <w:rPrChange w:id="1299" w:author="Hong Je-Woo" w:date="2018-09-27T04:31:00Z">
            <w:rPr>
              <w:rFonts w:ascii="Times New Roman" w:hAnsi="Times New Roman"/>
              <w:sz w:val="24"/>
            </w:rPr>
          </w:rPrChange>
        </w:rPr>
        <w:t xml:space="preserve">, 2004; Hong </w:t>
      </w:r>
      <w:r w:rsidRPr="00E5054D">
        <w:rPr>
          <w:rFonts w:ascii="Times New Roman" w:hAnsi="Times New Roman"/>
          <w:i/>
          <w:sz w:val="24"/>
          <w:lang w:val="en-GB"/>
          <w:rPrChange w:id="1300" w:author="Hong Je-Woo" w:date="2018-09-27T04:31:00Z">
            <w:rPr>
              <w:rFonts w:ascii="Times New Roman" w:hAnsi="Times New Roman"/>
              <w:i/>
              <w:sz w:val="24"/>
            </w:rPr>
          </w:rPrChange>
        </w:rPr>
        <w:t>et al</w:t>
      </w:r>
      <w:r w:rsidRPr="00E5054D">
        <w:rPr>
          <w:rFonts w:ascii="Times New Roman" w:hAnsi="Times New Roman"/>
          <w:sz w:val="24"/>
          <w:lang w:val="en-GB"/>
          <w:rPrChange w:id="1301" w:author="Hong Je-Woo" w:date="2018-09-27T04:31:00Z">
            <w:rPr>
              <w:rFonts w:ascii="Times New Roman" w:hAnsi="Times New Roman"/>
              <w:sz w:val="24"/>
            </w:rPr>
          </w:rPrChange>
        </w:rPr>
        <w:t>., 2004).</w:t>
      </w:r>
    </w:p>
    <w:p w14:paraId="2E65B714" w14:textId="77777777" w:rsidR="00B72C41" w:rsidRPr="00E5054D" w:rsidRDefault="00B72C41" w:rsidP="00B72C41">
      <w:pPr>
        <w:wordWrap/>
        <w:spacing w:line="480" w:lineRule="auto"/>
        <w:ind w:firstLine="357"/>
        <w:rPr>
          <w:rFonts w:ascii="Times New Roman" w:hAnsi="Times New Roman"/>
          <w:sz w:val="24"/>
          <w:lang w:val="en-GB"/>
          <w:rPrChange w:id="1302" w:author="Hong Je-Woo" w:date="2018-09-27T04:31:00Z">
            <w:rPr>
              <w:rFonts w:ascii="Times New Roman" w:hAnsi="Times New Roman"/>
              <w:sz w:val="24"/>
            </w:rPr>
          </w:rPrChange>
        </w:rPr>
      </w:pPr>
    </w:p>
    <w:p w14:paraId="2E65B715" w14:textId="77777777" w:rsidR="00B72C41" w:rsidRPr="00E5054D" w:rsidRDefault="00B72C41" w:rsidP="00B72C41">
      <w:pPr>
        <w:wordWrap/>
        <w:spacing w:line="480" w:lineRule="auto"/>
        <w:outlineLvl w:val="1"/>
        <w:rPr>
          <w:rFonts w:ascii="Times New Roman" w:hAnsi="Times New Roman"/>
          <w:b/>
          <w:i/>
          <w:sz w:val="24"/>
          <w:lang w:val="en-GB"/>
          <w:rPrChange w:id="1303" w:author="Hong Je-Woo" w:date="2018-09-27T04:31:00Z">
            <w:rPr>
              <w:rFonts w:ascii="Times New Roman" w:hAnsi="Times New Roman"/>
              <w:b/>
              <w:i/>
              <w:sz w:val="24"/>
            </w:rPr>
          </w:rPrChange>
        </w:rPr>
      </w:pPr>
      <w:r w:rsidRPr="00E5054D">
        <w:rPr>
          <w:rFonts w:ascii="Times New Roman" w:hAnsi="Times New Roman"/>
          <w:b/>
          <w:i/>
          <w:sz w:val="24"/>
          <w:lang w:val="en-GB"/>
          <w:rPrChange w:id="1304" w:author="Hong Je-Woo" w:date="2018-09-27T04:31:00Z">
            <w:rPr>
              <w:rFonts w:ascii="Times New Roman" w:hAnsi="Times New Roman"/>
              <w:b/>
              <w:i/>
              <w:sz w:val="24"/>
            </w:rPr>
          </w:rPrChange>
        </w:rPr>
        <w:t>3.2. Random Flux Error</w:t>
      </w:r>
    </w:p>
    <w:p w14:paraId="2E65B716" w14:textId="621354A0" w:rsidR="00B72C41" w:rsidRPr="00E5054D" w:rsidRDefault="00B72C41" w:rsidP="00B72C41">
      <w:pPr>
        <w:widowControl/>
        <w:wordWrap/>
        <w:autoSpaceDE/>
        <w:autoSpaceDN/>
        <w:spacing w:line="480" w:lineRule="auto"/>
        <w:ind w:firstLine="357"/>
        <w:rPr>
          <w:rFonts w:ascii="Times New Roman" w:hAnsi="Times New Roman"/>
          <w:sz w:val="24"/>
          <w:lang w:val="en-GB"/>
          <w:rPrChange w:id="1305" w:author="Hong Je-Woo" w:date="2018-09-27T04:31:00Z">
            <w:rPr>
              <w:rFonts w:ascii="Times New Roman" w:hAnsi="Times New Roman"/>
              <w:sz w:val="24"/>
            </w:rPr>
          </w:rPrChange>
        </w:rPr>
      </w:pPr>
      <w:r w:rsidRPr="00E5054D">
        <w:rPr>
          <w:rFonts w:ascii="Times New Roman" w:hAnsi="Times New Roman"/>
          <w:sz w:val="24"/>
          <w:lang w:val="en-GB"/>
          <w:rPrChange w:id="1306" w:author="Hong Je-Woo" w:date="2018-09-27T04:31:00Z">
            <w:rPr>
              <w:rFonts w:ascii="Times New Roman" w:hAnsi="Times New Roman"/>
              <w:sz w:val="24"/>
            </w:rPr>
          </w:rPrChange>
        </w:rPr>
        <w:lastRenderedPageBreak/>
        <w:t xml:space="preserve">For the natural ecosystem, random errors in flux </w:t>
      </w:r>
      <w:del w:id="1307" w:author="Hong Je-Woo" w:date="2018-09-27T04:31:00Z">
        <w:r w:rsidRPr="007E5D70">
          <w:rPr>
            <w:rFonts w:ascii="Times New Roman" w:hAnsi="Times New Roman" w:cs="Times New Roman"/>
            <w:sz w:val="24"/>
            <w:szCs w:val="24"/>
          </w:rPr>
          <w:delText>measurement</w:delText>
        </w:r>
      </w:del>
      <w:ins w:id="1308" w:author="Hong Je-Woo" w:date="2018-09-27T04:31:00Z">
        <w:r w:rsidRPr="00E5054D">
          <w:rPr>
            <w:rFonts w:ascii="Times New Roman" w:hAnsi="Times New Roman" w:cs="Times New Roman"/>
            <w:sz w:val="24"/>
            <w:szCs w:val="24"/>
            <w:lang w:val="en-GB"/>
          </w:rPr>
          <w:t>measurement</w:t>
        </w:r>
        <w:r w:rsidR="003A59D4">
          <w:rPr>
            <w:rFonts w:ascii="Times New Roman" w:hAnsi="Times New Roman" w:cs="Times New Roman"/>
            <w:sz w:val="24"/>
            <w:szCs w:val="24"/>
            <w:lang w:val="en-GB"/>
          </w:rPr>
          <w:t>s</w:t>
        </w:r>
      </w:ins>
      <w:r w:rsidRPr="00E5054D">
        <w:rPr>
          <w:rFonts w:ascii="Times New Roman" w:hAnsi="Times New Roman"/>
          <w:sz w:val="24"/>
          <w:lang w:val="en-GB"/>
          <w:rPrChange w:id="1309" w:author="Hong Je-Woo" w:date="2018-09-27T04:31:00Z">
            <w:rPr>
              <w:rFonts w:ascii="Times New Roman" w:hAnsi="Times New Roman"/>
              <w:sz w:val="24"/>
            </w:rPr>
          </w:rPrChange>
        </w:rPr>
        <w:t xml:space="preserve"> have leptokurtic double-exponential (Laplacian) distributions rather than normal (Gaussian) distributions (Hollinger and Richardson, 2005; Richardson </w:t>
      </w:r>
      <w:r w:rsidRPr="00E5054D">
        <w:rPr>
          <w:rFonts w:ascii="Times New Roman" w:hAnsi="Times New Roman"/>
          <w:i/>
          <w:sz w:val="24"/>
          <w:lang w:val="en-GB"/>
          <w:rPrChange w:id="1310" w:author="Hong Je-Woo" w:date="2018-09-27T04:31:00Z">
            <w:rPr>
              <w:rFonts w:ascii="Times New Roman" w:hAnsi="Times New Roman"/>
              <w:i/>
              <w:sz w:val="24"/>
            </w:rPr>
          </w:rPrChange>
        </w:rPr>
        <w:t>et al</w:t>
      </w:r>
      <w:r w:rsidRPr="00E5054D">
        <w:rPr>
          <w:rFonts w:ascii="Times New Roman" w:hAnsi="Times New Roman"/>
          <w:sz w:val="24"/>
          <w:lang w:val="en-GB"/>
          <w:rPrChange w:id="1311" w:author="Hong Je-Woo" w:date="2018-09-27T04:31:00Z">
            <w:rPr>
              <w:rFonts w:ascii="Times New Roman" w:hAnsi="Times New Roman"/>
              <w:sz w:val="24"/>
            </w:rPr>
          </w:rPrChange>
        </w:rPr>
        <w:t>., 2006). Previous studies also reported that the random flux error was heteroscedastic, implying that the standard deviation of the random error (σ(</w:t>
      </w:r>
      <w:r w:rsidRPr="00E5054D">
        <w:rPr>
          <w:rFonts w:ascii="Times New Roman" w:hAnsi="Times New Roman"/>
          <w:i/>
          <w:sz w:val="24"/>
          <w:lang w:val="en-GB"/>
          <w:rPrChange w:id="1312" w:author="Hong Je-Woo" w:date="2018-09-27T04:31:00Z">
            <w:rPr>
              <w:rFonts w:ascii="Times New Roman" w:hAnsi="Times New Roman"/>
              <w:i/>
              <w:sz w:val="24"/>
            </w:rPr>
          </w:rPrChange>
        </w:rPr>
        <w:t>ε</w:t>
      </w:r>
      <w:r w:rsidRPr="00E5054D">
        <w:rPr>
          <w:rFonts w:ascii="Times New Roman" w:hAnsi="Times New Roman"/>
          <w:sz w:val="24"/>
          <w:lang w:val="en-GB"/>
          <w:rPrChange w:id="1313" w:author="Hong Je-Woo" w:date="2018-09-27T04:31:00Z">
            <w:rPr>
              <w:rFonts w:ascii="Times New Roman" w:hAnsi="Times New Roman"/>
              <w:sz w:val="24"/>
            </w:rPr>
          </w:rPrChange>
        </w:rPr>
        <w:t>)) increased linearly with increasing measured flux magnitude. The random flux error has not been reported for urban areas.</w:t>
      </w:r>
    </w:p>
    <w:p w14:paraId="2E65B717" w14:textId="1459C21C" w:rsidR="00B72C41" w:rsidRPr="00E5054D" w:rsidRDefault="00B72C41" w:rsidP="00B72C41">
      <w:pPr>
        <w:widowControl/>
        <w:wordWrap/>
        <w:autoSpaceDE/>
        <w:autoSpaceDN/>
        <w:spacing w:line="480" w:lineRule="auto"/>
        <w:ind w:firstLine="357"/>
        <w:rPr>
          <w:rFonts w:ascii="Times New Roman" w:hAnsi="Times New Roman"/>
          <w:sz w:val="24"/>
          <w:lang w:val="en-GB"/>
          <w:rPrChange w:id="1314" w:author="Hong Je-Woo" w:date="2018-09-27T04:31:00Z">
            <w:rPr>
              <w:rFonts w:ascii="Times New Roman" w:hAnsi="Times New Roman"/>
              <w:sz w:val="24"/>
            </w:rPr>
          </w:rPrChange>
        </w:rPr>
      </w:pPr>
      <w:r w:rsidRPr="00E5054D">
        <w:rPr>
          <w:rFonts w:ascii="Times New Roman" w:hAnsi="Times New Roman"/>
          <w:sz w:val="24"/>
          <w:lang w:val="en-GB"/>
          <w:rPrChange w:id="1315" w:author="Hong Je-Woo" w:date="2018-09-27T04:31:00Z">
            <w:rPr>
              <w:rFonts w:ascii="Times New Roman" w:hAnsi="Times New Roman"/>
              <w:sz w:val="24"/>
            </w:rPr>
          </w:rPrChange>
        </w:rPr>
        <w:t>Our results suggest that the statistical properties (mean, standard deviation, skewness, and kurtosis) of the random flux error in the urban residential area are similar to those in natural environments (Fig. 6 and Table 2). The random flux error shows a peaked distribution</w:t>
      </w:r>
      <w:del w:id="1316" w:author="Hong Je-Woo" w:date="2018-09-27T04:31:00Z">
        <w:r>
          <w:rPr>
            <w:rFonts w:ascii="Times New Roman" w:hAnsi="Times New Roman" w:cs="Times New Roman"/>
            <w:sz w:val="24"/>
            <w:szCs w:val="24"/>
          </w:rPr>
          <w:delText>,</w:delText>
        </w:r>
      </w:del>
      <w:r w:rsidRPr="00E5054D">
        <w:rPr>
          <w:rFonts w:ascii="Times New Roman" w:hAnsi="Times New Roman"/>
          <w:sz w:val="24"/>
          <w:lang w:val="en-GB"/>
          <w:rPrChange w:id="1317" w:author="Hong Je-Woo" w:date="2018-09-27T04:31:00Z">
            <w:rPr>
              <w:rFonts w:ascii="Times New Roman" w:hAnsi="Times New Roman"/>
              <w:sz w:val="24"/>
            </w:rPr>
          </w:rPrChange>
        </w:rPr>
        <w:t xml:space="preserve"> rather than a normal distribution (</w:t>
      </w:r>
      <w:del w:id="1318" w:author="Hong Je-Woo" w:date="2018-09-27T04:31:00Z">
        <w:r w:rsidRPr="007E5D70">
          <w:rPr>
            <w:rFonts w:ascii="Times New Roman" w:hAnsi="Times New Roman" w:cs="Times New Roman"/>
            <w:sz w:val="24"/>
            <w:szCs w:val="24"/>
          </w:rPr>
          <w:delText>Fig</w:delText>
        </w:r>
      </w:del>
      <w:ins w:id="1319" w:author="Hong Je-Woo" w:date="2018-09-27T04:31:00Z">
        <w:r w:rsidRPr="00E5054D">
          <w:rPr>
            <w:rFonts w:ascii="Times New Roman" w:hAnsi="Times New Roman" w:cs="Times New Roman"/>
            <w:sz w:val="24"/>
            <w:szCs w:val="24"/>
            <w:lang w:val="en-GB"/>
          </w:rPr>
          <w:t>Fig</w:t>
        </w:r>
        <w:r w:rsidR="00F47F67" w:rsidRPr="00E5054D">
          <w:rPr>
            <w:rFonts w:ascii="Times New Roman" w:hAnsi="Times New Roman" w:cs="Times New Roman"/>
            <w:sz w:val="24"/>
            <w:szCs w:val="24"/>
            <w:lang w:val="en-GB"/>
          </w:rPr>
          <w:t>s</w:t>
        </w:r>
      </w:ins>
      <w:r w:rsidRPr="00E5054D">
        <w:rPr>
          <w:rFonts w:ascii="Times New Roman" w:hAnsi="Times New Roman"/>
          <w:sz w:val="24"/>
          <w:lang w:val="en-GB"/>
          <w:rPrChange w:id="1320" w:author="Hong Je-Woo" w:date="2018-09-27T04:31:00Z">
            <w:rPr>
              <w:rFonts w:ascii="Times New Roman" w:hAnsi="Times New Roman"/>
              <w:sz w:val="24"/>
            </w:rPr>
          </w:rPrChange>
        </w:rPr>
        <w:t xml:space="preserve">. 6a–c, and kurtosis in Table 2). Slopes (0.11, 0.31, and 0.24 for </w:t>
      </w:r>
      <w:r w:rsidRPr="00E5054D">
        <w:rPr>
          <w:rFonts w:ascii="Times New Roman" w:hAnsi="Times New Roman"/>
          <w:i/>
          <w:sz w:val="24"/>
          <w:lang w:val="en-GB"/>
          <w:rPrChange w:id="1321"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322"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323" w:author="Hong Je-Woo" w:date="2018-09-27T04:31:00Z">
            <w:rPr>
              <w:rFonts w:ascii="Times New Roman" w:hAnsi="Times New Roman"/>
              <w:sz w:val="24"/>
            </w:rPr>
          </w:rPrChange>
        </w:rPr>
        <w:t xml:space="preserve">, </w:t>
      </w:r>
      <w:r w:rsidRPr="00E5054D">
        <w:rPr>
          <w:rFonts w:ascii="Times New Roman" w:hAnsi="Times New Roman"/>
          <w:i/>
          <w:sz w:val="24"/>
          <w:lang w:val="en-GB"/>
          <w:rPrChange w:id="1324"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325"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326"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327"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1328"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1329" w:author="Hong Je-Woo" w:date="2018-09-27T04:31:00Z">
            <w:rPr>
              <w:rFonts w:ascii="Times New Roman" w:hAnsi="Times New Roman"/>
              <w:sz w:val="24"/>
            </w:rPr>
          </w:rPrChange>
        </w:rPr>
        <w:t xml:space="preserve">) and offsets (15.16 and 8.80 for </w:t>
      </w:r>
      <w:r w:rsidRPr="00E5054D">
        <w:rPr>
          <w:rFonts w:ascii="Times New Roman" w:hAnsi="Times New Roman"/>
          <w:i/>
          <w:sz w:val="24"/>
          <w:lang w:val="en-GB"/>
          <w:rPrChange w:id="1330"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331"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332"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333"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334"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335" w:author="Hong Je-Woo" w:date="2018-09-27T04:31:00Z">
            <w:rPr>
              <w:rFonts w:ascii="Times New Roman" w:hAnsi="Times New Roman"/>
              <w:sz w:val="24"/>
            </w:rPr>
          </w:rPrChange>
        </w:rPr>
        <w:t xml:space="preserve">) of the random flux error are similar to those reported for forest canopies (slope: 0.16, 0.23, and 0.63; offset: 19.7, 15.3, and 0.62) and grassland (slope: 0.07, 0.16, and 0.30; offset: 17.3, 8.1, and 0.38) (Richardson </w:t>
      </w:r>
      <w:r w:rsidRPr="00E5054D">
        <w:rPr>
          <w:rFonts w:ascii="Times New Roman" w:hAnsi="Times New Roman"/>
          <w:i/>
          <w:sz w:val="24"/>
          <w:lang w:val="en-GB"/>
          <w:rPrChange w:id="1336" w:author="Hong Je-Woo" w:date="2018-09-27T04:31:00Z">
            <w:rPr>
              <w:rFonts w:ascii="Times New Roman" w:hAnsi="Times New Roman"/>
              <w:i/>
              <w:sz w:val="24"/>
            </w:rPr>
          </w:rPrChange>
        </w:rPr>
        <w:t>et al</w:t>
      </w:r>
      <w:r w:rsidRPr="00E5054D">
        <w:rPr>
          <w:rFonts w:ascii="Times New Roman" w:hAnsi="Times New Roman"/>
          <w:sz w:val="24"/>
          <w:lang w:val="en-GB"/>
          <w:rPrChange w:id="1337" w:author="Hong Je-Woo" w:date="2018-09-27T04:31:00Z">
            <w:rPr>
              <w:rFonts w:ascii="Times New Roman" w:hAnsi="Times New Roman"/>
              <w:sz w:val="24"/>
            </w:rPr>
          </w:rPrChange>
        </w:rPr>
        <w:t xml:space="preserve">., 2006), excepting the offset of </w:t>
      </w:r>
      <w:r w:rsidRPr="00E5054D">
        <w:rPr>
          <w:rFonts w:ascii="Times New Roman" w:hAnsi="Times New Roman"/>
          <w:i/>
          <w:sz w:val="24"/>
          <w:lang w:val="en-GB"/>
          <w:rPrChange w:id="1338"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1339"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1340" w:author="Hong Je-Woo" w:date="2018-09-27T04:31:00Z">
            <w:rPr>
              <w:rFonts w:ascii="Times New Roman" w:hAnsi="Times New Roman"/>
              <w:sz w:val="24"/>
            </w:rPr>
          </w:rPrChange>
        </w:rPr>
        <w:t xml:space="preserve"> (3.97). The seasonality of σ(</w:t>
      </w:r>
      <w:r w:rsidRPr="00E5054D">
        <w:rPr>
          <w:rFonts w:ascii="Times New Roman" w:hAnsi="Times New Roman"/>
          <w:i/>
          <w:sz w:val="24"/>
          <w:lang w:val="en-GB"/>
          <w:rPrChange w:id="1341" w:author="Hong Je-Woo" w:date="2018-09-27T04:31:00Z">
            <w:rPr>
              <w:rFonts w:ascii="Times New Roman" w:hAnsi="Times New Roman"/>
              <w:i/>
              <w:sz w:val="24"/>
            </w:rPr>
          </w:rPrChange>
        </w:rPr>
        <w:t>ε</w:t>
      </w:r>
      <w:r w:rsidRPr="00E5054D">
        <w:rPr>
          <w:rFonts w:ascii="Times New Roman" w:hAnsi="Times New Roman"/>
          <w:sz w:val="24"/>
          <w:lang w:val="en-GB"/>
          <w:rPrChange w:id="1342" w:author="Hong Je-Woo" w:date="2018-09-27T04:31:00Z">
            <w:rPr>
              <w:rFonts w:ascii="Times New Roman" w:hAnsi="Times New Roman"/>
              <w:sz w:val="24"/>
            </w:rPr>
          </w:rPrChange>
        </w:rPr>
        <w:t xml:space="preserve">) is proportional to the magnitude of </w:t>
      </w:r>
      <w:ins w:id="1343" w:author="Hong Je-Woo" w:date="2018-09-27T04:31:00Z">
        <w:r w:rsidR="002C1652">
          <w:rPr>
            <w:rFonts w:ascii="Times New Roman" w:hAnsi="Times New Roman" w:cs="Times New Roman"/>
            <w:sz w:val="24"/>
            <w:szCs w:val="24"/>
            <w:lang w:val="en-GB"/>
          </w:rPr>
          <w:t xml:space="preserve">the </w:t>
        </w:r>
      </w:ins>
      <w:r w:rsidRPr="00E5054D">
        <w:rPr>
          <w:rFonts w:ascii="Times New Roman" w:hAnsi="Times New Roman"/>
          <w:sz w:val="24"/>
          <w:lang w:val="en-GB"/>
          <w:rPrChange w:id="1344" w:author="Hong Je-Woo" w:date="2018-09-27T04:31:00Z">
            <w:rPr>
              <w:rFonts w:ascii="Times New Roman" w:hAnsi="Times New Roman"/>
              <w:sz w:val="24"/>
            </w:rPr>
          </w:rPrChange>
        </w:rPr>
        <w:t>measured flux; however, the relative error (σ(</w:t>
      </w:r>
      <w:r w:rsidRPr="00E5054D">
        <w:rPr>
          <w:rFonts w:ascii="Times New Roman" w:hAnsi="Times New Roman"/>
          <w:i/>
          <w:sz w:val="24"/>
          <w:lang w:val="en-GB"/>
          <w:rPrChange w:id="1345" w:author="Hong Je-Woo" w:date="2018-09-27T04:31:00Z">
            <w:rPr>
              <w:rFonts w:ascii="Times New Roman" w:hAnsi="Times New Roman"/>
              <w:i/>
              <w:sz w:val="24"/>
            </w:rPr>
          </w:rPrChange>
        </w:rPr>
        <w:t>ε</w:t>
      </w:r>
      <w:r w:rsidRPr="00E5054D">
        <w:rPr>
          <w:rFonts w:ascii="Times New Roman" w:hAnsi="Times New Roman"/>
          <w:sz w:val="24"/>
          <w:lang w:val="en-GB"/>
          <w:rPrChange w:id="1346" w:author="Hong Je-Woo" w:date="2018-09-27T04:31:00Z">
            <w:rPr>
              <w:rFonts w:ascii="Times New Roman" w:hAnsi="Times New Roman"/>
              <w:sz w:val="24"/>
            </w:rPr>
          </w:rPrChange>
        </w:rPr>
        <w:t>)/</w:t>
      </w:r>
      <m:oMath>
        <m:acc>
          <m:accPr>
            <m:chr m:val="̅"/>
            <m:ctrlPr>
              <w:rPr>
                <w:rFonts w:ascii="Cambria Math" w:hAnsi="Cambria Math"/>
                <w:sz w:val="24"/>
                <w:lang w:val="en-GB"/>
                <w:rPrChange w:id="1347" w:author="Hong Je-Woo" w:date="2018-09-27T04:31:00Z">
                  <w:rPr>
                    <w:rFonts w:ascii="Cambria Math" w:hAnsi="Cambria Math"/>
                    <w:sz w:val="24"/>
                  </w:rPr>
                </w:rPrChange>
              </w:rPr>
            </m:ctrlPr>
          </m:accPr>
          <m:e>
            <m:r>
              <w:rPr>
                <w:rFonts w:ascii="Cambria Math" w:hAnsi="Cambria Math"/>
                <w:sz w:val="24"/>
                <w:lang w:val="en-GB"/>
                <w:rPrChange w:id="1348" w:author="Hong Je-Woo" w:date="2018-09-27T04:31:00Z">
                  <w:rPr>
                    <w:rFonts w:ascii="Cambria Math" w:hAnsi="Cambria Math"/>
                    <w:sz w:val="24"/>
                  </w:rPr>
                </w:rPrChange>
              </w:rPr>
              <m:t>F</m:t>
            </m:r>
          </m:e>
        </m:acc>
      </m:oMath>
      <w:r w:rsidRPr="00E5054D">
        <w:rPr>
          <w:rFonts w:ascii="Times New Roman" w:hAnsi="Times New Roman"/>
          <w:sz w:val="24"/>
          <w:lang w:val="en-GB"/>
          <w:rPrChange w:id="1349" w:author="Hong Je-Woo" w:date="2018-09-27T04:31:00Z">
            <w:rPr>
              <w:rFonts w:ascii="Times New Roman" w:hAnsi="Times New Roman"/>
              <w:sz w:val="24"/>
            </w:rPr>
          </w:rPrChange>
        </w:rPr>
        <w:t xml:space="preserve"> in Table 2) shows relatively smaller seasonality. The σ(</w:t>
      </w:r>
      <w:r w:rsidRPr="00E5054D">
        <w:rPr>
          <w:rFonts w:ascii="Times New Roman" w:hAnsi="Times New Roman"/>
          <w:i/>
          <w:sz w:val="24"/>
          <w:lang w:val="en-GB"/>
          <w:rPrChange w:id="1350" w:author="Hong Je-Woo" w:date="2018-09-27T04:31:00Z">
            <w:rPr>
              <w:rFonts w:ascii="Times New Roman" w:hAnsi="Times New Roman"/>
              <w:i/>
              <w:sz w:val="24"/>
            </w:rPr>
          </w:rPrChange>
        </w:rPr>
        <w:t>ε</w:t>
      </w:r>
      <w:r w:rsidRPr="00E5054D">
        <w:rPr>
          <w:rFonts w:ascii="Times New Roman" w:hAnsi="Times New Roman"/>
          <w:sz w:val="24"/>
          <w:lang w:val="en-GB"/>
          <w:rPrChange w:id="1351" w:author="Hong Je-Woo" w:date="2018-09-27T04:31:00Z">
            <w:rPr>
              <w:rFonts w:ascii="Times New Roman" w:hAnsi="Times New Roman"/>
              <w:sz w:val="24"/>
            </w:rPr>
          </w:rPrChange>
        </w:rPr>
        <w:t>)/</w:t>
      </w:r>
      <m:oMath>
        <m:acc>
          <m:accPr>
            <m:chr m:val="̅"/>
            <m:ctrlPr>
              <w:rPr>
                <w:rFonts w:ascii="Cambria Math" w:hAnsi="Cambria Math"/>
                <w:sz w:val="24"/>
                <w:lang w:val="en-GB"/>
                <w:rPrChange w:id="1352" w:author="Hong Je-Woo" w:date="2018-09-27T04:31:00Z">
                  <w:rPr>
                    <w:rFonts w:ascii="Cambria Math" w:hAnsi="Cambria Math"/>
                    <w:sz w:val="24"/>
                  </w:rPr>
                </w:rPrChange>
              </w:rPr>
            </m:ctrlPr>
          </m:accPr>
          <m:e>
            <m:r>
              <w:rPr>
                <w:rFonts w:ascii="Cambria Math" w:hAnsi="Cambria Math"/>
                <w:sz w:val="24"/>
                <w:lang w:val="en-GB"/>
                <w:rPrChange w:id="1353" w:author="Hong Je-Woo" w:date="2018-09-27T04:31:00Z">
                  <w:rPr>
                    <w:rFonts w:ascii="Cambria Math" w:hAnsi="Cambria Math"/>
                    <w:sz w:val="24"/>
                  </w:rPr>
                </w:rPrChange>
              </w:rPr>
              <m:t>F</m:t>
            </m:r>
          </m:e>
        </m:acc>
      </m:oMath>
      <w:r w:rsidRPr="00E5054D">
        <w:rPr>
          <w:rFonts w:ascii="Times New Roman" w:hAnsi="Times New Roman"/>
          <w:sz w:val="24"/>
          <w:lang w:val="en-GB"/>
          <w:rPrChange w:id="1354" w:author="Hong Je-Woo" w:date="2018-09-27T04:31:00Z">
            <w:rPr>
              <w:rFonts w:ascii="Times New Roman" w:hAnsi="Times New Roman"/>
              <w:sz w:val="24"/>
            </w:rPr>
          </w:rPrChange>
        </w:rPr>
        <w:t xml:space="preserve"> of </w:t>
      </w:r>
      <w:r w:rsidRPr="00E5054D">
        <w:rPr>
          <w:rFonts w:ascii="Times New Roman" w:hAnsi="Times New Roman"/>
          <w:i/>
          <w:sz w:val="24"/>
          <w:lang w:val="en-GB"/>
          <w:rPrChange w:id="1355"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356"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357" w:author="Hong Je-Woo" w:date="2018-09-27T04:31:00Z">
            <w:rPr>
              <w:rFonts w:ascii="Times New Roman" w:hAnsi="Times New Roman"/>
              <w:sz w:val="24"/>
            </w:rPr>
          </w:rPrChange>
        </w:rPr>
        <w:t xml:space="preserve"> (0.28) is lower than those of </w:t>
      </w:r>
      <w:r w:rsidRPr="00E5054D">
        <w:rPr>
          <w:rFonts w:ascii="Times New Roman" w:hAnsi="Times New Roman"/>
          <w:i/>
          <w:sz w:val="24"/>
          <w:lang w:val="en-GB"/>
          <w:rPrChange w:id="1358"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359"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360" w:author="Hong Je-Woo" w:date="2018-09-27T04:31:00Z">
            <w:rPr>
              <w:rFonts w:ascii="Times New Roman" w:hAnsi="Times New Roman"/>
              <w:sz w:val="24"/>
            </w:rPr>
          </w:rPrChange>
        </w:rPr>
        <w:t xml:space="preserve"> (0.83) and </w:t>
      </w:r>
      <w:r w:rsidRPr="00E5054D">
        <w:rPr>
          <w:rFonts w:ascii="Times New Roman" w:hAnsi="Times New Roman"/>
          <w:i/>
          <w:sz w:val="24"/>
          <w:lang w:val="en-GB"/>
          <w:rPrChange w:id="1361"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1362"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1363" w:author="Hong Je-Woo" w:date="2018-09-27T04:31:00Z">
            <w:rPr>
              <w:rFonts w:ascii="Times New Roman" w:hAnsi="Times New Roman"/>
              <w:sz w:val="24"/>
            </w:rPr>
          </w:rPrChange>
        </w:rPr>
        <w:t xml:space="preserve"> (0.80). We speculate that these larger σ(</w:t>
      </w:r>
      <w:r w:rsidRPr="00E5054D">
        <w:rPr>
          <w:rFonts w:ascii="Times New Roman" w:hAnsi="Times New Roman"/>
          <w:i/>
          <w:sz w:val="24"/>
          <w:lang w:val="en-GB"/>
          <w:rPrChange w:id="1364" w:author="Hong Je-Woo" w:date="2018-09-27T04:31:00Z">
            <w:rPr>
              <w:rFonts w:ascii="Times New Roman" w:hAnsi="Times New Roman"/>
              <w:i/>
              <w:sz w:val="24"/>
            </w:rPr>
          </w:rPrChange>
        </w:rPr>
        <w:t>ε</w:t>
      </w:r>
      <w:r w:rsidRPr="00E5054D">
        <w:rPr>
          <w:rFonts w:ascii="Times New Roman" w:hAnsi="Times New Roman"/>
          <w:sz w:val="24"/>
          <w:lang w:val="en-GB"/>
          <w:rPrChange w:id="1365" w:author="Hong Je-Woo" w:date="2018-09-27T04:31:00Z">
            <w:rPr>
              <w:rFonts w:ascii="Times New Roman" w:hAnsi="Times New Roman"/>
              <w:sz w:val="24"/>
            </w:rPr>
          </w:rPrChange>
        </w:rPr>
        <w:t>)/</w:t>
      </w:r>
      <m:oMath>
        <m:acc>
          <m:accPr>
            <m:chr m:val="̅"/>
            <m:ctrlPr>
              <w:rPr>
                <w:rFonts w:ascii="Cambria Math" w:hAnsi="Cambria Math"/>
                <w:sz w:val="24"/>
                <w:lang w:val="en-GB"/>
                <w:rPrChange w:id="1366" w:author="Hong Je-Woo" w:date="2018-09-27T04:31:00Z">
                  <w:rPr>
                    <w:rFonts w:ascii="Cambria Math" w:hAnsi="Cambria Math"/>
                    <w:sz w:val="24"/>
                  </w:rPr>
                </w:rPrChange>
              </w:rPr>
            </m:ctrlPr>
          </m:accPr>
          <m:e>
            <m:r>
              <w:rPr>
                <w:rFonts w:ascii="Cambria Math" w:hAnsi="Cambria Math"/>
                <w:sz w:val="24"/>
                <w:lang w:val="en-GB"/>
                <w:rPrChange w:id="1367" w:author="Hong Je-Woo" w:date="2018-09-27T04:31:00Z">
                  <w:rPr>
                    <w:rFonts w:ascii="Cambria Math" w:hAnsi="Cambria Math"/>
                    <w:sz w:val="24"/>
                  </w:rPr>
                </w:rPrChange>
              </w:rPr>
              <m:t>F</m:t>
            </m:r>
          </m:e>
        </m:acc>
      </m:oMath>
      <w:r w:rsidRPr="00E5054D">
        <w:rPr>
          <w:rFonts w:ascii="Times New Roman" w:hAnsi="Times New Roman"/>
          <w:sz w:val="24"/>
          <w:lang w:val="en-GB"/>
          <w:rPrChange w:id="1368" w:author="Hong Je-Woo" w:date="2018-09-27T04:31:00Z">
            <w:rPr>
              <w:rFonts w:ascii="Times New Roman" w:hAnsi="Times New Roman"/>
              <w:sz w:val="24"/>
            </w:rPr>
          </w:rPrChange>
        </w:rPr>
        <w:t xml:space="preserve"> in </w:t>
      </w:r>
      <w:r w:rsidRPr="00E5054D">
        <w:rPr>
          <w:rFonts w:ascii="Times New Roman" w:hAnsi="Times New Roman"/>
          <w:i/>
          <w:sz w:val="24"/>
          <w:lang w:val="en-GB"/>
          <w:rPrChange w:id="1369"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370"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371"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372"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1373"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1374" w:author="Hong Je-Woo" w:date="2018-09-27T04:31:00Z">
            <w:rPr>
              <w:rFonts w:ascii="Times New Roman" w:hAnsi="Times New Roman"/>
              <w:sz w:val="24"/>
            </w:rPr>
          </w:rPrChange>
        </w:rPr>
        <w:t xml:space="preserve"> are related to error propagation by the two instruments used (a sonic anemometer and IRGA), while </w:t>
      </w:r>
      <w:r w:rsidRPr="00E5054D">
        <w:rPr>
          <w:rFonts w:ascii="Times New Roman" w:hAnsi="Times New Roman"/>
          <w:i/>
          <w:sz w:val="24"/>
          <w:lang w:val="en-GB"/>
          <w:rPrChange w:id="1375"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376"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377" w:author="Hong Je-Woo" w:date="2018-09-27T04:31:00Z">
            <w:rPr>
              <w:rFonts w:ascii="Times New Roman" w:hAnsi="Times New Roman"/>
              <w:sz w:val="24"/>
            </w:rPr>
          </w:rPrChange>
        </w:rPr>
        <w:t xml:space="preserve"> is measured only using a sonic anemometer. In addition, the source and sink distributions of </w:t>
      </w:r>
      <w:r w:rsidRPr="00E5054D">
        <w:rPr>
          <w:rFonts w:ascii="Times New Roman" w:hAnsi="Times New Roman"/>
          <w:i/>
          <w:sz w:val="24"/>
          <w:lang w:val="en-GB"/>
          <w:rPrChange w:id="1378"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379"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380" w:author="Hong Je-Woo" w:date="2018-09-27T04:31:00Z">
            <w:rPr>
              <w:rFonts w:ascii="Times New Roman" w:hAnsi="Times New Roman"/>
              <w:sz w:val="24"/>
            </w:rPr>
          </w:rPrChange>
        </w:rPr>
        <w:t xml:space="preserve"> are relatively more homogeneous than those for </w:t>
      </w:r>
      <w:r w:rsidRPr="00E5054D">
        <w:rPr>
          <w:rFonts w:ascii="Times New Roman" w:hAnsi="Times New Roman"/>
          <w:i/>
          <w:sz w:val="24"/>
          <w:lang w:val="en-GB"/>
          <w:rPrChange w:id="1381"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382"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383"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384"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1385"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1386" w:author="Hong Je-Woo" w:date="2018-09-27T04:31:00Z">
            <w:rPr>
              <w:rFonts w:ascii="Times New Roman" w:hAnsi="Times New Roman"/>
              <w:sz w:val="24"/>
            </w:rPr>
          </w:rPrChange>
        </w:rPr>
        <w:t xml:space="preserve"> (e.g</w:t>
      </w:r>
      <w:del w:id="1387" w:author="Hong Je-Woo" w:date="2018-09-27T04:31:00Z">
        <w:r w:rsidRPr="007E5D70">
          <w:rPr>
            <w:rFonts w:ascii="Times New Roman" w:hAnsi="Times New Roman" w:cs="Times New Roman"/>
            <w:sz w:val="24"/>
            <w:szCs w:val="24"/>
          </w:rPr>
          <w:delText>.,</w:delText>
        </w:r>
      </w:del>
      <w:ins w:id="1388"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1389" w:author="Hong Je-Woo" w:date="2018-09-27T04:31:00Z">
            <w:rPr>
              <w:rFonts w:ascii="Times New Roman" w:hAnsi="Times New Roman"/>
              <w:sz w:val="24"/>
            </w:rPr>
          </w:rPrChange>
        </w:rPr>
        <w:t xml:space="preserve"> buildings, soil, and vegetation), which induces greater sensitivity to meteorological conditions.</w:t>
      </w:r>
    </w:p>
    <w:p w14:paraId="2E65B718" w14:textId="488B893B" w:rsidR="00B72C41" w:rsidRPr="00E5054D" w:rsidRDefault="00B72C41" w:rsidP="00B72C41">
      <w:pPr>
        <w:widowControl/>
        <w:wordWrap/>
        <w:autoSpaceDE/>
        <w:autoSpaceDN/>
        <w:spacing w:line="480" w:lineRule="auto"/>
        <w:ind w:firstLine="357"/>
        <w:rPr>
          <w:rFonts w:ascii="Times New Roman" w:hAnsi="Times New Roman"/>
          <w:sz w:val="24"/>
          <w:lang w:val="en-GB"/>
          <w:rPrChange w:id="1390" w:author="Hong Je-Woo" w:date="2018-09-27T04:31:00Z">
            <w:rPr>
              <w:rFonts w:ascii="Times New Roman" w:hAnsi="Times New Roman"/>
              <w:sz w:val="24"/>
            </w:rPr>
          </w:rPrChange>
        </w:rPr>
      </w:pPr>
      <w:r w:rsidRPr="00E5054D">
        <w:rPr>
          <w:rFonts w:ascii="Times New Roman" w:hAnsi="Times New Roman"/>
          <w:sz w:val="24"/>
          <w:lang w:val="en-GB"/>
          <w:rPrChange w:id="1391" w:author="Hong Je-Woo" w:date="2018-09-27T04:31:00Z">
            <w:rPr>
              <w:rFonts w:ascii="Times New Roman" w:hAnsi="Times New Roman"/>
              <w:sz w:val="24"/>
            </w:rPr>
          </w:rPrChange>
        </w:rPr>
        <w:t xml:space="preserve">The relatively larger offset of the random error of </w:t>
      </w:r>
      <w:r w:rsidRPr="00E5054D">
        <w:rPr>
          <w:rFonts w:ascii="Times New Roman" w:hAnsi="Times New Roman"/>
          <w:i/>
          <w:sz w:val="24"/>
          <w:lang w:val="en-GB"/>
          <w:rPrChange w:id="1392"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1393"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1394" w:author="Hong Je-Woo" w:date="2018-09-27T04:31:00Z">
            <w:rPr>
              <w:rFonts w:ascii="Times New Roman" w:hAnsi="Times New Roman"/>
              <w:sz w:val="24"/>
            </w:rPr>
          </w:rPrChange>
        </w:rPr>
        <w:t xml:space="preserve"> (i.e</w:t>
      </w:r>
      <w:del w:id="1395" w:author="Hong Je-Woo" w:date="2018-09-27T04:31:00Z">
        <w:r w:rsidRPr="007E5D70">
          <w:rPr>
            <w:rFonts w:ascii="Times New Roman" w:hAnsi="Times New Roman" w:cs="Times New Roman"/>
            <w:sz w:val="24"/>
            <w:szCs w:val="24"/>
          </w:rPr>
          <w:delText>.,</w:delText>
        </w:r>
      </w:del>
      <w:ins w:id="1396"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1397" w:author="Hong Je-Woo" w:date="2018-09-27T04:31:00Z">
            <w:rPr>
              <w:rFonts w:ascii="Times New Roman" w:hAnsi="Times New Roman"/>
              <w:sz w:val="24"/>
            </w:rPr>
          </w:rPrChange>
        </w:rPr>
        <w:t xml:space="preserve"> σ(</w:t>
      </w:r>
      <w:r w:rsidRPr="00E5054D">
        <w:rPr>
          <w:rFonts w:ascii="Times New Roman" w:hAnsi="Times New Roman"/>
          <w:i/>
          <w:sz w:val="24"/>
          <w:lang w:val="en-GB"/>
          <w:rPrChange w:id="1398" w:author="Hong Je-Woo" w:date="2018-09-27T04:31:00Z">
            <w:rPr>
              <w:rFonts w:ascii="Times New Roman" w:hAnsi="Times New Roman"/>
              <w:i/>
              <w:sz w:val="24"/>
            </w:rPr>
          </w:rPrChange>
        </w:rPr>
        <w:t>ε</w:t>
      </w:r>
      <w:r w:rsidRPr="00E5054D">
        <w:rPr>
          <w:rFonts w:ascii="Times New Roman" w:hAnsi="Times New Roman"/>
          <w:sz w:val="24"/>
          <w:lang w:val="en-GB"/>
          <w:rPrChange w:id="1399" w:author="Hong Je-Woo" w:date="2018-09-27T04:31:00Z">
            <w:rPr>
              <w:rFonts w:ascii="Times New Roman" w:hAnsi="Times New Roman"/>
              <w:sz w:val="24"/>
            </w:rPr>
          </w:rPrChange>
        </w:rPr>
        <w:t xml:space="preserve">) at </w:t>
      </w:r>
      <w:r w:rsidRPr="00E5054D">
        <w:rPr>
          <w:rFonts w:ascii="Times New Roman" w:hAnsi="Times New Roman"/>
          <w:i/>
          <w:sz w:val="24"/>
          <w:lang w:val="en-GB"/>
          <w:rPrChange w:id="1400"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1401" w:author="Hong Je-Woo" w:date="2018-09-27T04:31:00Z">
            <w:rPr>
              <w:rFonts w:ascii="Times New Roman" w:hAnsi="Times New Roman"/>
              <w:i/>
              <w:sz w:val="24"/>
              <w:vertAlign w:val="subscript"/>
            </w:rPr>
          </w:rPrChange>
        </w:rPr>
        <w:t>C</w:t>
      </w:r>
      <w:del w:id="1402" w:author="Hong Je-Woo" w:date="2018-09-27T04:31:00Z">
        <w:r w:rsidRPr="007E5D70">
          <w:rPr>
            <w:rFonts w:ascii="Times New Roman" w:hAnsi="Times New Roman" w:cs="Times New Roman"/>
            <w:sz w:val="24"/>
            <w:szCs w:val="24"/>
          </w:rPr>
          <w:delText>=</w:delText>
        </w:r>
      </w:del>
      <w:ins w:id="1403" w:author="Hong Je-Woo" w:date="2018-09-27T04:31:00Z">
        <w:r w:rsidR="00D363E2">
          <w:rPr>
            <w:rFonts w:ascii="Times New Roman" w:hAnsi="Times New Roman" w:cs="Times New Roman"/>
            <w:i/>
            <w:sz w:val="24"/>
            <w:szCs w:val="24"/>
            <w:vertAlign w:val="subscript"/>
            <w:lang w:val="en-GB"/>
          </w:rPr>
          <w:t xml:space="preserve"> </w:t>
        </w:r>
        <w:r w:rsidRPr="00E5054D">
          <w:rPr>
            <w:rFonts w:ascii="Times New Roman" w:hAnsi="Times New Roman" w:cs="Times New Roman"/>
            <w:sz w:val="24"/>
            <w:szCs w:val="24"/>
            <w:lang w:val="en-GB"/>
          </w:rPr>
          <w:t>=</w:t>
        </w:r>
        <w:r w:rsidR="00D363E2">
          <w:rPr>
            <w:rFonts w:ascii="Times New Roman" w:hAnsi="Times New Roman" w:cs="Times New Roman"/>
            <w:sz w:val="24"/>
            <w:szCs w:val="24"/>
            <w:lang w:val="en-GB"/>
          </w:rPr>
          <w:t xml:space="preserve"> </w:t>
        </w:r>
      </w:ins>
      <w:r w:rsidRPr="00E5054D">
        <w:rPr>
          <w:rFonts w:ascii="Times New Roman" w:hAnsi="Times New Roman"/>
          <w:sz w:val="24"/>
          <w:lang w:val="en-GB"/>
          <w:rPrChange w:id="1404" w:author="Hong Je-Woo" w:date="2018-09-27T04:31:00Z">
            <w:rPr>
              <w:rFonts w:ascii="Times New Roman" w:hAnsi="Times New Roman"/>
              <w:sz w:val="24"/>
            </w:rPr>
          </w:rPrChange>
        </w:rPr>
        <w:t xml:space="preserve">0) at the site seems to be related to the assumptions applied in the daily differencing approach. Indeed, </w:t>
      </w:r>
      <w:r w:rsidRPr="00E5054D">
        <w:rPr>
          <w:rFonts w:ascii="Times New Roman" w:hAnsi="Times New Roman"/>
          <w:sz w:val="24"/>
          <w:lang w:val="en-GB"/>
          <w:rPrChange w:id="1405" w:author="Hong Je-Woo" w:date="2018-09-27T04:31:00Z">
            <w:rPr>
              <w:rFonts w:ascii="Times New Roman" w:hAnsi="Times New Roman"/>
              <w:sz w:val="24"/>
            </w:rPr>
          </w:rPrChange>
        </w:rPr>
        <w:lastRenderedPageBreak/>
        <w:t xml:space="preserve">zero </w:t>
      </w:r>
      <w:r w:rsidRPr="00E5054D">
        <w:rPr>
          <w:rFonts w:ascii="Times New Roman" w:hAnsi="Times New Roman"/>
          <w:i/>
          <w:sz w:val="24"/>
          <w:lang w:val="en-GB"/>
          <w:rPrChange w:id="1406"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1407"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1408" w:author="Hong Je-Woo" w:date="2018-09-27T04:31:00Z">
            <w:rPr>
              <w:rFonts w:ascii="Times New Roman" w:hAnsi="Times New Roman"/>
              <w:sz w:val="24"/>
            </w:rPr>
          </w:rPrChange>
        </w:rPr>
        <w:t xml:space="preserve"> appears at least twice a day in a natural ecosystem (i.e</w:t>
      </w:r>
      <w:del w:id="1409" w:author="Hong Je-Woo" w:date="2018-09-27T04:31:00Z">
        <w:r w:rsidRPr="007E5D70">
          <w:rPr>
            <w:rFonts w:ascii="Times New Roman" w:hAnsi="Times New Roman" w:cs="Times New Roman"/>
            <w:sz w:val="24"/>
            <w:szCs w:val="24"/>
          </w:rPr>
          <w:delText>.,</w:delText>
        </w:r>
      </w:del>
      <w:ins w:id="1410"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1411" w:author="Hong Je-Woo" w:date="2018-09-27T04:31:00Z">
            <w:rPr>
              <w:rFonts w:ascii="Times New Roman" w:hAnsi="Times New Roman"/>
              <w:sz w:val="24"/>
            </w:rPr>
          </w:rPrChange>
        </w:rPr>
        <w:t xml:space="preserve"> around sunrise and sunset), but </w:t>
      </w:r>
      <w:bookmarkStart w:id="1412" w:name="_Hlk516574894"/>
      <w:r w:rsidRPr="00E5054D">
        <w:rPr>
          <w:rFonts w:ascii="Times New Roman" w:hAnsi="Times New Roman"/>
          <w:sz w:val="24"/>
          <w:lang w:val="en-GB"/>
          <w:rPrChange w:id="1413" w:author="Hong Je-Woo" w:date="2018-09-27T04:31:00Z">
            <w:rPr>
              <w:rFonts w:ascii="Times New Roman" w:hAnsi="Times New Roman"/>
              <w:sz w:val="24"/>
            </w:rPr>
          </w:rPrChange>
        </w:rPr>
        <w:t xml:space="preserve">such conditions do not usually occur in </w:t>
      </w:r>
      <w:ins w:id="1414" w:author="Hong Je-Woo" w:date="2018-09-27T04:31:00Z">
        <w:r w:rsidR="00313102" w:rsidRPr="00E5054D">
          <w:rPr>
            <w:rFonts w:ascii="Times New Roman" w:hAnsi="Times New Roman" w:cs="Times New Roman"/>
            <w:sz w:val="24"/>
            <w:szCs w:val="24"/>
            <w:lang w:val="en-GB"/>
          </w:rPr>
          <w:t>high-</w:t>
        </w:r>
        <w:r w:rsidR="003C0879" w:rsidRPr="00E5054D">
          <w:rPr>
            <w:rFonts w:ascii="Times New Roman" w:hAnsi="Times New Roman" w:cs="Times New Roman"/>
            <w:sz w:val="24"/>
            <w:szCs w:val="24"/>
            <w:lang w:val="en-GB"/>
          </w:rPr>
          <w:t>dens</w:t>
        </w:r>
        <w:r w:rsidR="00624141" w:rsidRPr="00E5054D">
          <w:rPr>
            <w:rFonts w:ascii="Times New Roman" w:hAnsi="Times New Roman" w:cs="Times New Roman"/>
            <w:sz w:val="24"/>
            <w:szCs w:val="24"/>
            <w:lang w:val="en-GB"/>
          </w:rPr>
          <w:t>ity</w:t>
        </w:r>
        <w:r w:rsidR="003C0879" w:rsidRPr="00E5054D">
          <w:rPr>
            <w:rFonts w:ascii="Times New Roman" w:hAnsi="Times New Roman" w:cs="Times New Roman"/>
            <w:sz w:val="24"/>
            <w:szCs w:val="24"/>
            <w:lang w:val="en-GB"/>
          </w:rPr>
          <w:t xml:space="preserve"> </w:t>
        </w:r>
      </w:ins>
      <w:r w:rsidRPr="00E5054D">
        <w:rPr>
          <w:rFonts w:ascii="Times New Roman" w:hAnsi="Times New Roman"/>
          <w:sz w:val="24"/>
          <w:lang w:val="en-GB"/>
          <w:rPrChange w:id="1415" w:author="Hong Je-Woo" w:date="2018-09-27T04:31:00Z">
            <w:rPr>
              <w:rFonts w:ascii="Times New Roman" w:hAnsi="Times New Roman"/>
              <w:sz w:val="24"/>
            </w:rPr>
          </w:rPrChange>
        </w:rPr>
        <w:t>urban areas</w:t>
      </w:r>
      <w:bookmarkEnd w:id="1412"/>
      <w:r w:rsidRPr="00E5054D">
        <w:rPr>
          <w:rFonts w:ascii="Times New Roman" w:hAnsi="Times New Roman"/>
          <w:sz w:val="24"/>
          <w:lang w:val="en-GB"/>
          <w:rPrChange w:id="1416" w:author="Hong Je-Woo" w:date="2018-09-27T04:31:00Z">
            <w:rPr>
              <w:rFonts w:ascii="Times New Roman" w:hAnsi="Times New Roman"/>
              <w:sz w:val="24"/>
            </w:rPr>
          </w:rPrChange>
        </w:rPr>
        <w:t>. Instead, irregular changes in anthropogenic emissions, such as traffic volume, can occur during equivalent meteorological conditions, violating the assumption in</w:t>
      </w:r>
      <w:r w:rsidR="00CA759A">
        <w:rPr>
          <w:rFonts w:ascii="Times New Roman" w:hAnsi="Times New Roman"/>
          <w:sz w:val="24"/>
          <w:lang w:val="en-GB"/>
          <w:rPrChange w:id="1417" w:author="Hong Je-Woo" w:date="2018-09-27T04:31:00Z">
            <w:rPr>
              <w:rFonts w:ascii="Times New Roman" w:hAnsi="Times New Roman"/>
              <w:sz w:val="24"/>
            </w:rPr>
          </w:rPrChange>
        </w:rPr>
        <w:t xml:space="preserve"> </w:t>
      </w:r>
      <w:ins w:id="1418" w:author="Hong Je-Woo" w:date="2018-09-27T04:31:00Z">
        <w:r w:rsidR="00CA759A">
          <w:rPr>
            <w:rFonts w:ascii="Times New Roman" w:hAnsi="Times New Roman" w:cs="Times New Roman"/>
            <w:sz w:val="24"/>
            <w:szCs w:val="24"/>
            <w:lang w:val="en-GB"/>
          </w:rPr>
          <w:t>the</w:t>
        </w:r>
        <w:r w:rsidRPr="00E5054D">
          <w:rPr>
            <w:rFonts w:ascii="Times New Roman" w:hAnsi="Times New Roman" w:cs="Times New Roman"/>
            <w:sz w:val="24"/>
            <w:szCs w:val="24"/>
            <w:lang w:val="en-GB"/>
          </w:rPr>
          <w:t xml:space="preserve"> </w:t>
        </w:r>
      </w:ins>
      <w:r w:rsidRPr="00E5054D">
        <w:rPr>
          <w:rFonts w:ascii="Times New Roman" w:hAnsi="Times New Roman"/>
          <w:sz w:val="24"/>
          <w:lang w:val="en-GB"/>
          <w:rPrChange w:id="1419" w:author="Hong Je-Woo" w:date="2018-09-27T04:31:00Z">
            <w:rPr>
              <w:rFonts w:ascii="Times New Roman" w:hAnsi="Times New Roman"/>
              <w:sz w:val="24"/>
            </w:rPr>
          </w:rPrChange>
        </w:rPr>
        <w:t>σ(</w:t>
      </w:r>
      <w:r w:rsidRPr="00E5054D">
        <w:rPr>
          <w:rFonts w:ascii="Times New Roman" w:hAnsi="Times New Roman"/>
          <w:i/>
          <w:sz w:val="24"/>
          <w:lang w:val="en-GB"/>
          <w:rPrChange w:id="1420" w:author="Hong Je-Woo" w:date="2018-09-27T04:31:00Z">
            <w:rPr>
              <w:rFonts w:ascii="Times New Roman" w:hAnsi="Times New Roman"/>
              <w:i/>
              <w:sz w:val="24"/>
            </w:rPr>
          </w:rPrChange>
        </w:rPr>
        <w:t>ε</w:t>
      </w:r>
      <w:r w:rsidRPr="00E5054D">
        <w:rPr>
          <w:rFonts w:ascii="Times New Roman" w:hAnsi="Times New Roman"/>
          <w:sz w:val="24"/>
          <w:lang w:val="en-GB"/>
          <w:rPrChange w:id="1421" w:author="Hong Je-Woo" w:date="2018-09-27T04:31:00Z">
            <w:rPr>
              <w:rFonts w:ascii="Times New Roman" w:hAnsi="Times New Roman"/>
              <w:sz w:val="24"/>
            </w:rPr>
          </w:rPrChange>
        </w:rPr>
        <w:t>) estimation. In this respect, our result needs careful interpretation as an upper limit for random flux error. The daily differencing method is practically applicable, but previous studies found that the daily differencing method generally overestimated the σ(</w:t>
      </w:r>
      <w:r w:rsidRPr="00E5054D">
        <w:rPr>
          <w:rFonts w:ascii="Times New Roman" w:hAnsi="Times New Roman"/>
          <w:i/>
          <w:sz w:val="24"/>
          <w:lang w:val="en-GB"/>
          <w:rPrChange w:id="1422" w:author="Hong Je-Woo" w:date="2018-09-27T04:31:00Z">
            <w:rPr>
              <w:rFonts w:ascii="Times New Roman" w:hAnsi="Times New Roman"/>
              <w:i/>
              <w:sz w:val="24"/>
            </w:rPr>
          </w:rPrChange>
        </w:rPr>
        <w:t>ε</w:t>
      </w:r>
      <w:r w:rsidRPr="00E5054D">
        <w:rPr>
          <w:rFonts w:ascii="Times New Roman" w:hAnsi="Times New Roman"/>
          <w:sz w:val="24"/>
          <w:lang w:val="en-GB"/>
          <w:rPrChange w:id="1423" w:author="Hong Je-Woo" w:date="2018-09-27T04:31:00Z">
            <w:rPr>
              <w:rFonts w:ascii="Times New Roman" w:hAnsi="Times New Roman"/>
              <w:sz w:val="24"/>
            </w:rPr>
          </w:rPrChange>
        </w:rPr>
        <w:t xml:space="preserve">) relative to the independent two-tower method and the model residual method, because it is difficult to ensure identical climate conditions (Richardson </w:t>
      </w:r>
      <w:r w:rsidRPr="00E5054D">
        <w:rPr>
          <w:rFonts w:ascii="Times New Roman" w:hAnsi="Times New Roman"/>
          <w:i/>
          <w:sz w:val="24"/>
          <w:lang w:val="en-GB"/>
          <w:rPrChange w:id="1424" w:author="Hong Je-Woo" w:date="2018-09-27T04:31:00Z">
            <w:rPr>
              <w:rFonts w:ascii="Times New Roman" w:hAnsi="Times New Roman"/>
              <w:i/>
              <w:sz w:val="24"/>
            </w:rPr>
          </w:rPrChange>
        </w:rPr>
        <w:t>et al</w:t>
      </w:r>
      <w:r w:rsidRPr="00E5054D">
        <w:rPr>
          <w:rFonts w:ascii="Times New Roman" w:hAnsi="Times New Roman"/>
          <w:sz w:val="24"/>
          <w:lang w:val="en-GB"/>
          <w:rPrChange w:id="1425" w:author="Hong Je-Woo" w:date="2018-09-27T04:31:00Z">
            <w:rPr>
              <w:rFonts w:ascii="Times New Roman" w:hAnsi="Times New Roman"/>
              <w:sz w:val="24"/>
            </w:rPr>
          </w:rPrChange>
        </w:rPr>
        <w:t xml:space="preserve">., 2006; Dragoni </w:t>
      </w:r>
      <w:r w:rsidRPr="00E5054D">
        <w:rPr>
          <w:rFonts w:ascii="Times New Roman" w:hAnsi="Times New Roman"/>
          <w:i/>
          <w:sz w:val="24"/>
          <w:lang w:val="en-GB"/>
          <w:rPrChange w:id="1426" w:author="Hong Je-Woo" w:date="2018-09-27T04:31:00Z">
            <w:rPr>
              <w:rFonts w:ascii="Times New Roman" w:hAnsi="Times New Roman"/>
              <w:i/>
              <w:sz w:val="24"/>
            </w:rPr>
          </w:rPrChange>
        </w:rPr>
        <w:t>et al</w:t>
      </w:r>
      <w:r w:rsidRPr="00E5054D">
        <w:rPr>
          <w:rFonts w:ascii="Times New Roman" w:hAnsi="Times New Roman"/>
          <w:sz w:val="24"/>
          <w:lang w:val="en-GB"/>
          <w:rPrChange w:id="1427" w:author="Hong Je-Woo" w:date="2018-09-27T04:31:00Z">
            <w:rPr>
              <w:rFonts w:ascii="Times New Roman" w:hAnsi="Times New Roman"/>
              <w:sz w:val="24"/>
            </w:rPr>
          </w:rPrChange>
        </w:rPr>
        <w:t xml:space="preserve">., 2007). Notably, traffic amounts can cause increases </w:t>
      </w:r>
      <w:del w:id="1428" w:author="Hong Je-Woo" w:date="2018-09-27T04:31:00Z">
        <w:r w:rsidRPr="007E5D70">
          <w:rPr>
            <w:rFonts w:ascii="Times New Roman" w:hAnsi="Times New Roman" w:cs="Times New Roman"/>
            <w:sz w:val="24"/>
            <w:szCs w:val="24"/>
          </w:rPr>
          <w:delText>of</w:delText>
        </w:r>
      </w:del>
      <w:ins w:id="1429" w:author="Hong Je-Woo" w:date="2018-09-27T04:31:00Z">
        <w:r w:rsidR="00821582" w:rsidRPr="00E5054D">
          <w:rPr>
            <w:rFonts w:ascii="Times New Roman" w:hAnsi="Times New Roman" w:cs="Times New Roman"/>
            <w:sz w:val="24"/>
            <w:szCs w:val="24"/>
            <w:lang w:val="en-GB"/>
          </w:rPr>
          <w:t>in</w:t>
        </w:r>
      </w:ins>
      <w:r w:rsidRPr="00E5054D">
        <w:rPr>
          <w:rFonts w:ascii="Times New Roman" w:hAnsi="Times New Roman"/>
          <w:sz w:val="24"/>
          <w:lang w:val="en-GB"/>
          <w:rPrChange w:id="1430" w:author="Hong Je-Woo" w:date="2018-09-27T04:31:00Z">
            <w:rPr>
              <w:rFonts w:ascii="Times New Roman" w:hAnsi="Times New Roman"/>
              <w:sz w:val="24"/>
            </w:rPr>
          </w:rPrChange>
        </w:rPr>
        <w:t xml:space="preserve"> σ(</w:t>
      </w:r>
      <w:r w:rsidRPr="00E5054D">
        <w:rPr>
          <w:rFonts w:ascii="Times New Roman" w:hAnsi="Times New Roman"/>
          <w:i/>
          <w:sz w:val="24"/>
          <w:lang w:val="en-GB"/>
          <w:rPrChange w:id="1431" w:author="Hong Je-Woo" w:date="2018-09-27T04:31:00Z">
            <w:rPr>
              <w:rFonts w:ascii="Times New Roman" w:hAnsi="Times New Roman"/>
              <w:i/>
              <w:sz w:val="24"/>
            </w:rPr>
          </w:rPrChange>
        </w:rPr>
        <w:t>ε</w:t>
      </w:r>
      <w:r w:rsidRPr="00E5054D">
        <w:rPr>
          <w:rFonts w:ascii="Times New Roman" w:hAnsi="Times New Roman"/>
          <w:sz w:val="24"/>
          <w:lang w:val="en-GB"/>
          <w:rPrChange w:id="1432" w:author="Hong Je-Woo" w:date="2018-09-27T04:31:00Z">
            <w:rPr>
              <w:rFonts w:ascii="Times New Roman" w:hAnsi="Times New Roman"/>
              <w:sz w:val="24"/>
            </w:rPr>
          </w:rPrChange>
        </w:rPr>
        <w:t xml:space="preserve">) </w:t>
      </w:r>
      <w:del w:id="1433" w:author="Hong Je-Woo" w:date="2018-09-27T04:31:00Z">
        <w:r w:rsidRPr="007E5D70">
          <w:rPr>
            <w:rFonts w:ascii="Times New Roman" w:hAnsi="Times New Roman" w:cs="Times New Roman"/>
            <w:sz w:val="24"/>
            <w:szCs w:val="24"/>
          </w:rPr>
          <w:delText>in</w:delText>
        </w:r>
      </w:del>
      <w:ins w:id="1434" w:author="Hong Je-Woo" w:date="2018-09-27T04:31:00Z">
        <w:r w:rsidR="00821582" w:rsidRPr="00E5054D">
          <w:rPr>
            <w:rFonts w:ascii="Times New Roman" w:hAnsi="Times New Roman" w:cs="Times New Roman"/>
            <w:sz w:val="24"/>
            <w:szCs w:val="24"/>
            <w:lang w:val="en-GB"/>
          </w:rPr>
          <w:t>of</w:t>
        </w:r>
      </w:ins>
      <w:r w:rsidRPr="00E5054D">
        <w:rPr>
          <w:rFonts w:ascii="Times New Roman" w:hAnsi="Times New Roman"/>
          <w:sz w:val="24"/>
          <w:lang w:val="en-GB"/>
          <w:rPrChange w:id="1435" w:author="Hong Je-Woo" w:date="2018-09-27T04:31:00Z">
            <w:rPr>
              <w:rFonts w:ascii="Times New Roman" w:hAnsi="Times New Roman"/>
              <w:sz w:val="24"/>
            </w:rPr>
          </w:rPrChange>
        </w:rPr>
        <w:t xml:space="preserve"> </w:t>
      </w:r>
      <w:r w:rsidRPr="00E5054D">
        <w:rPr>
          <w:rFonts w:ascii="Times New Roman" w:hAnsi="Times New Roman"/>
          <w:i/>
          <w:sz w:val="24"/>
          <w:lang w:val="en-GB"/>
          <w:rPrChange w:id="1436"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1437"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1438" w:author="Hong Je-Woo" w:date="2018-09-27T04:31:00Z">
            <w:rPr>
              <w:rFonts w:ascii="Times New Roman" w:hAnsi="Times New Roman"/>
              <w:sz w:val="24"/>
            </w:rPr>
          </w:rPrChange>
        </w:rPr>
        <w:t xml:space="preserve"> in urban areas, because the traffic volume is not entirely dependent on meteorological conditions, even at the same time of day.</w:t>
      </w:r>
    </w:p>
    <w:p w14:paraId="2E65B719" w14:textId="77777777" w:rsidR="00B72C41" w:rsidRPr="00E5054D" w:rsidRDefault="00B72C41" w:rsidP="00B72C41">
      <w:pPr>
        <w:widowControl/>
        <w:wordWrap/>
        <w:autoSpaceDE/>
        <w:autoSpaceDN/>
        <w:spacing w:line="480" w:lineRule="auto"/>
        <w:ind w:firstLine="357"/>
        <w:rPr>
          <w:rFonts w:ascii="Times New Roman" w:hAnsi="Times New Roman"/>
          <w:sz w:val="24"/>
          <w:lang w:val="en-GB"/>
          <w:rPrChange w:id="1439" w:author="Hong Je-Woo" w:date="2018-09-27T04:31:00Z">
            <w:rPr>
              <w:rFonts w:ascii="Times New Roman" w:hAnsi="Times New Roman"/>
              <w:sz w:val="24"/>
            </w:rPr>
          </w:rPrChange>
        </w:rPr>
      </w:pPr>
    </w:p>
    <w:p w14:paraId="2E65B71A" w14:textId="77777777" w:rsidR="00B72C41" w:rsidRPr="00E5054D" w:rsidRDefault="00B72C41" w:rsidP="00B72C41">
      <w:pPr>
        <w:wordWrap/>
        <w:spacing w:line="480" w:lineRule="auto"/>
        <w:ind w:firstLine="357"/>
        <w:outlineLvl w:val="1"/>
        <w:rPr>
          <w:rFonts w:ascii="Times New Roman" w:hAnsi="Times New Roman"/>
          <w:b/>
          <w:i/>
          <w:sz w:val="24"/>
          <w:lang w:val="en-GB"/>
          <w:rPrChange w:id="1440" w:author="Hong Je-Woo" w:date="2018-09-27T04:31:00Z">
            <w:rPr>
              <w:rFonts w:ascii="Times New Roman" w:hAnsi="Times New Roman"/>
              <w:b/>
              <w:i/>
              <w:sz w:val="24"/>
            </w:rPr>
          </w:rPrChange>
        </w:rPr>
      </w:pPr>
      <w:r w:rsidRPr="00E5054D">
        <w:rPr>
          <w:rFonts w:ascii="Times New Roman" w:hAnsi="Times New Roman"/>
          <w:b/>
          <w:i/>
          <w:sz w:val="24"/>
          <w:lang w:val="en-GB"/>
          <w:rPrChange w:id="1441" w:author="Hong Je-Woo" w:date="2018-09-27T04:31:00Z">
            <w:rPr>
              <w:rFonts w:ascii="Times New Roman" w:hAnsi="Times New Roman"/>
              <w:b/>
              <w:i/>
              <w:sz w:val="24"/>
            </w:rPr>
          </w:rPrChange>
        </w:rPr>
        <w:t>3.3. Surface Radiative Balance</w:t>
      </w:r>
    </w:p>
    <w:p w14:paraId="2E65B71B" w14:textId="77777777" w:rsidR="00B72C41" w:rsidRPr="00E5054D" w:rsidRDefault="00B72C41" w:rsidP="00B72C41">
      <w:pPr>
        <w:wordWrap/>
        <w:spacing w:line="480" w:lineRule="auto"/>
        <w:ind w:firstLine="357"/>
        <w:outlineLvl w:val="2"/>
        <w:rPr>
          <w:rFonts w:ascii="Times New Roman" w:hAnsi="Times New Roman"/>
          <w:i/>
          <w:sz w:val="24"/>
          <w:lang w:val="en-GB"/>
          <w:rPrChange w:id="1442" w:author="Hong Je-Woo" w:date="2018-09-27T04:31:00Z">
            <w:rPr>
              <w:rFonts w:ascii="Times New Roman" w:hAnsi="Times New Roman"/>
              <w:i/>
              <w:sz w:val="24"/>
            </w:rPr>
          </w:rPrChange>
        </w:rPr>
      </w:pPr>
      <w:r w:rsidRPr="00E5054D">
        <w:rPr>
          <w:rFonts w:ascii="Times New Roman" w:hAnsi="Times New Roman"/>
          <w:i/>
          <w:sz w:val="24"/>
          <w:lang w:val="en-GB"/>
          <w:rPrChange w:id="1443" w:author="Hong Je-Woo" w:date="2018-09-27T04:31:00Z">
            <w:rPr>
              <w:rFonts w:ascii="Times New Roman" w:hAnsi="Times New Roman"/>
              <w:i/>
              <w:sz w:val="24"/>
            </w:rPr>
          </w:rPrChange>
        </w:rPr>
        <w:t>3.3.1. Radiative Fluxes and Albedo</w:t>
      </w:r>
    </w:p>
    <w:p w14:paraId="2E65B71C" w14:textId="6275A136" w:rsidR="00B72C41" w:rsidRPr="00E5054D" w:rsidRDefault="00B72C41" w:rsidP="00B72C41">
      <w:pPr>
        <w:wordWrap/>
        <w:spacing w:line="480" w:lineRule="auto"/>
        <w:ind w:firstLine="357"/>
        <w:rPr>
          <w:rFonts w:ascii="Times New Roman" w:hAnsi="Times New Roman"/>
          <w:sz w:val="24"/>
          <w:lang w:val="en-GB"/>
          <w:rPrChange w:id="1444" w:author="Hong Je-Woo" w:date="2018-09-27T04:31:00Z">
            <w:rPr>
              <w:rFonts w:ascii="Times New Roman" w:hAnsi="Times New Roman"/>
              <w:sz w:val="24"/>
            </w:rPr>
          </w:rPrChange>
        </w:rPr>
      </w:pPr>
      <w:del w:id="1445" w:author="Hong Je-Woo" w:date="2018-09-27T04:31:00Z">
        <w:r w:rsidRPr="007E5D70">
          <w:rPr>
            <w:rFonts w:ascii="Times New Roman" w:hAnsi="Times New Roman" w:cs="Times New Roman"/>
            <w:sz w:val="24"/>
            <w:szCs w:val="24"/>
          </w:rPr>
          <w:delText>Figure</w:delText>
        </w:r>
      </w:del>
      <w:ins w:id="1446" w:author="Hong Je-Woo" w:date="2018-09-27T04:31:00Z">
        <w:r w:rsidRPr="00E5054D">
          <w:rPr>
            <w:rFonts w:ascii="Times New Roman" w:hAnsi="Times New Roman" w:cs="Times New Roman"/>
            <w:sz w:val="24"/>
            <w:szCs w:val="24"/>
            <w:lang w:val="en-GB"/>
          </w:rPr>
          <w:t>Figure</w:t>
        </w:r>
        <w:r w:rsidR="00821582" w:rsidRPr="00E5054D">
          <w:rPr>
            <w:rFonts w:ascii="Times New Roman" w:hAnsi="Times New Roman" w:cs="Times New Roman"/>
            <w:sz w:val="24"/>
            <w:szCs w:val="24"/>
            <w:lang w:val="en-GB"/>
          </w:rPr>
          <w:t>s</w:t>
        </w:r>
      </w:ins>
      <w:r w:rsidRPr="00E5054D">
        <w:rPr>
          <w:rFonts w:ascii="Times New Roman" w:hAnsi="Times New Roman"/>
          <w:sz w:val="24"/>
          <w:lang w:val="en-GB"/>
          <w:rPrChange w:id="1447" w:author="Hong Je-Woo" w:date="2018-09-27T04:31:00Z">
            <w:rPr>
              <w:rFonts w:ascii="Times New Roman" w:hAnsi="Times New Roman"/>
              <w:sz w:val="24"/>
            </w:rPr>
          </w:rPrChange>
        </w:rPr>
        <w:t xml:space="preserve"> 7a–c </w:t>
      </w:r>
      <w:del w:id="1448" w:author="Hong Je-Woo" w:date="2018-09-27T04:31:00Z">
        <w:r w:rsidRPr="007E5D70">
          <w:rPr>
            <w:rFonts w:ascii="Times New Roman" w:hAnsi="Times New Roman" w:cs="Times New Roman"/>
            <w:sz w:val="24"/>
            <w:szCs w:val="24"/>
          </w:rPr>
          <w:delText>shows</w:delText>
        </w:r>
      </w:del>
      <w:ins w:id="1449" w:author="Hong Je-Woo" w:date="2018-09-27T04:31:00Z">
        <w:r w:rsidRPr="00E5054D">
          <w:rPr>
            <w:rFonts w:ascii="Times New Roman" w:hAnsi="Times New Roman" w:cs="Times New Roman"/>
            <w:sz w:val="24"/>
            <w:szCs w:val="24"/>
            <w:lang w:val="en-GB"/>
          </w:rPr>
          <w:t>show</w:t>
        </w:r>
      </w:ins>
      <w:r w:rsidRPr="00E5054D">
        <w:rPr>
          <w:rFonts w:ascii="Times New Roman" w:hAnsi="Times New Roman"/>
          <w:sz w:val="24"/>
          <w:lang w:val="en-GB"/>
          <w:rPrChange w:id="1450" w:author="Hong Je-Woo" w:date="2018-09-27T04:31:00Z">
            <w:rPr>
              <w:rFonts w:ascii="Times New Roman" w:hAnsi="Times New Roman"/>
              <w:sz w:val="24"/>
            </w:rPr>
          </w:rPrChange>
        </w:rPr>
        <w:t xml:space="preserve"> seasonal changes in the diurnal </w:t>
      </w:r>
      <w:del w:id="1451" w:author="Hong Je-Woo" w:date="2018-09-27T04:31:00Z">
        <w:r w:rsidRPr="007E5D70">
          <w:rPr>
            <w:rFonts w:ascii="Times New Roman" w:hAnsi="Times New Roman" w:cs="Times New Roman"/>
            <w:sz w:val="24"/>
            <w:szCs w:val="24"/>
          </w:rPr>
          <w:delText>courses</w:delText>
        </w:r>
      </w:del>
      <w:ins w:id="1452" w:author="Hong Je-Woo" w:date="2018-09-27T04:31:00Z">
        <w:r w:rsidR="00F22A29" w:rsidRPr="00E5054D">
          <w:rPr>
            <w:rFonts w:ascii="Times New Roman" w:hAnsi="Times New Roman" w:cs="Times New Roman"/>
            <w:sz w:val="24"/>
            <w:szCs w:val="24"/>
            <w:lang w:val="en-GB"/>
          </w:rPr>
          <w:t>variability</w:t>
        </w:r>
      </w:ins>
      <w:r w:rsidR="00F22A29" w:rsidRPr="00E5054D">
        <w:rPr>
          <w:rFonts w:ascii="Times New Roman" w:hAnsi="Times New Roman"/>
          <w:sz w:val="24"/>
          <w:lang w:val="en-GB"/>
          <w:rPrChange w:id="1453" w:author="Hong Je-Woo" w:date="2018-09-27T04:31:00Z">
            <w:rPr>
              <w:rFonts w:ascii="Times New Roman" w:hAnsi="Times New Roman"/>
              <w:sz w:val="24"/>
            </w:rPr>
          </w:rPrChange>
        </w:rPr>
        <w:t xml:space="preserve"> </w:t>
      </w:r>
      <w:r w:rsidRPr="00E5054D">
        <w:rPr>
          <w:rFonts w:ascii="Times New Roman" w:hAnsi="Times New Roman"/>
          <w:sz w:val="24"/>
          <w:lang w:val="en-GB"/>
          <w:rPrChange w:id="1454" w:author="Hong Je-Woo" w:date="2018-09-27T04:31:00Z">
            <w:rPr>
              <w:rFonts w:ascii="Times New Roman" w:hAnsi="Times New Roman"/>
              <w:sz w:val="24"/>
            </w:rPr>
          </w:rPrChange>
        </w:rPr>
        <w:t xml:space="preserve">of surface radiative fluxes. The daily peak times of </w:t>
      </w:r>
      <w:r w:rsidRPr="00E5054D">
        <w:rPr>
          <w:rFonts w:ascii="Times New Roman" w:hAnsi="Times New Roman"/>
          <w:i/>
          <w:sz w:val="24"/>
          <w:lang w:val="en-GB"/>
          <w:rPrChange w:id="1455" w:author="Hong Je-Woo" w:date="2018-09-27T04:31:00Z">
            <w:rPr>
              <w:rFonts w:ascii="Times New Roman" w:hAnsi="Times New Roman"/>
              <w:i/>
              <w:sz w:val="24"/>
            </w:rPr>
          </w:rPrChange>
        </w:rPr>
        <w:t>K</w:t>
      </w:r>
      <w:r w:rsidRPr="00E5054D">
        <w:rPr>
          <w:rFonts w:ascii="Times New Roman" w:hAnsi="Times New Roman"/>
          <w:sz w:val="24"/>
          <w:vertAlign w:val="subscript"/>
          <w:lang w:val="en-GB"/>
          <w:rPrChange w:id="1456" w:author="Hong Je-Woo" w:date="2018-09-27T04:31:00Z">
            <w:rPr>
              <w:rFonts w:ascii="Times New Roman" w:hAnsi="Times New Roman"/>
              <w:sz w:val="24"/>
              <w:vertAlign w:val="subscript"/>
            </w:rPr>
          </w:rPrChange>
        </w:rPr>
        <w:t>↓</w:t>
      </w:r>
      <w:r w:rsidRPr="00E5054D">
        <w:rPr>
          <w:rFonts w:ascii="Times New Roman" w:hAnsi="Times New Roman"/>
          <w:sz w:val="24"/>
          <w:lang w:val="en-GB"/>
          <w:rPrChange w:id="1457" w:author="Hong Je-Woo" w:date="2018-09-27T04:31:00Z">
            <w:rPr>
              <w:rFonts w:ascii="Times New Roman" w:hAnsi="Times New Roman"/>
              <w:sz w:val="24"/>
            </w:rPr>
          </w:rPrChange>
        </w:rPr>
        <w:t xml:space="preserve">, </w:t>
      </w:r>
      <w:r w:rsidRPr="00E5054D">
        <w:rPr>
          <w:rFonts w:ascii="Times New Roman" w:hAnsi="Times New Roman"/>
          <w:i/>
          <w:sz w:val="24"/>
          <w:lang w:val="en-GB"/>
          <w:rPrChange w:id="1458" w:author="Hong Je-Woo" w:date="2018-09-27T04:31:00Z">
            <w:rPr>
              <w:rFonts w:ascii="Times New Roman" w:hAnsi="Times New Roman"/>
              <w:i/>
              <w:sz w:val="24"/>
            </w:rPr>
          </w:rPrChange>
        </w:rPr>
        <w:t>K</w:t>
      </w:r>
      <w:r w:rsidRPr="00E5054D">
        <w:rPr>
          <w:rFonts w:ascii="Times New Roman" w:hAnsi="Times New Roman"/>
          <w:sz w:val="24"/>
          <w:vertAlign w:val="subscript"/>
          <w:lang w:val="en-GB"/>
          <w:rPrChange w:id="1459" w:author="Hong Je-Woo" w:date="2018-09-27T04:31:00Z">
            <w:rPr>
              <w:rFonts w:ascii="Times New Roman" w:hAnsi="Times New Roman"/>
              <w:sz w:val="24"/>
              <w:vertAlign w:val="subscript"/>
            </w:rPr>
          </w:rPrChange>
        </w:rPr>
        <w:t>↑</w:t>
      </w:r>
      <w:r w:rsidRPr="00E5054D">
        <w:rPr>
          <w:rFonts w:ascii="Times New Roman" w:hAnsi="Times New Roman"/>
          <w:sz w:val="24"/>
          <w:lang w:val="en-GB"/>
          <w:rPrChange w:id="1460"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461" w:author="Hong Je-Woo" w:date="2018-09-27T04:31:00Z">
            <w:rPr>
              <w:rFonts w:ascii="Times New Roman" w:hAnsi="Times New Roman"/>
              <w:i/>
              <w:sz w:val="24"/>
            </w:rPr>
          </w:rPrChange>
        </w:rPr>
        <w:t>Q*</w:t>
      </w:r>
      <w:r w:rsidRPr="00E5054D">
        <w:rPr>
          <w:rFonts w:ascii="Times New Roman" w:hAnsi="Times New Roman"/>
          <w:sz w:val="24"/>
          <w:lang w:val="en-GB"/>
          <w:rPrChange w:id="1462" w:author="Hong Je-Woo" w:date="2018-09-27T04:31:00Z">
            <w:rPr>
              <w:rFonts w:ascii="Times New Roman" w:hAnsi="Times New Roman"/>
              <w:sz w:val="24"/>
            </w:rPr>
          </w:rPrChange>
        </w:rPr>
        <w:t xml:space="preserve"> are around noon, but </w:t>
      </w:r>
      <w:r w:rsidRPr="00E5054D">
        <w:rPr>
          <w:rFonts w:ascii="Times New Roman" w:hAnsi="Times New Roman"/>
          <w:i/>
          <w:sz w:val="24"/>
          <w:lang w:val="en-GB"/>
          <w:rPrChange w:id="1463" w:author="Hong Je-Woo" w:date="2018-09-27T04:31:00Z">
            <w:rPr>
              <w:rFonts w:ascii="Times New Roman" w:hAnsi="Times New Roman"/>
              <w:i/>
              <w:sz w:val="24"/>
            </w:rPr>
          </w:rPrChange>
        </w:rPr>
        <w:t>L</w:t>
      </w:r>
      <w:r w:rsidRPr="00E5054D">
        <w:rPr>
          <w:rFonts w:ascii="Times New Roman" w:hAnsi="Times New Roman"/>
          <w:sz w:val="24"/>
          <w:vertAlign w:val="subscript"/>
          <w:lang w:val="en-GB"/>
          <w:rPrChange w:id="1464" w:author="Hong Je-Woo" w:date="2018-09-27T04:31:00Z">
            <w:rPr>
              <w:rFonts w:ascii="Times New Roman" w:hAnsi="Times New Roman"/>
              <w:sz w:val="24"/>
              <w:vertAlign w:val="subscript"/>
            </w:rPr>
          </w:rPrChange>
        </w:rPr>
        <w:t>↓</w:t>
      </w:r>
      <w:r w:rsidRPr="00E5054D">
        <w:rPr>
          <w:rFonts w:ascii="Times New Roman" w:hAnsi="Times New Roman"/>
          <w:sz w:val="24"/>
          <w:lang w:val="en-GB"/>
          <w:rPrChange w:id="1465"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466" w:author="Hong Je-Woo" w:date="2018-09-27T04:31:00Z">
            <w:rPr>
              <w:rFonts w:ascii="Times New Roman" w:hAnsi="Times New Roman"/>
              <w:i/>
              <w:sz w:val="24"/>
            </w:rPr>
          </w:rPrChange>
        </w:rPr>
        <w:t>L</w:t>
      </w:r>
      <w:r w:rsidRPr="00E5054D">
        <w:rPr>
          <w:rFonts w:ascii="Times New Roman" w:hAnsi="Times New Roman"/>
          <w:sz w:val="24"/>
          <w:vertAlign w:val="subscript"/>
          <w:lang w:val="en-GB"/>
          <w:rPrChange w:id="1467" w:author="Hong Je-Woo" w:date="2018-09-27T04:31:00Z">
            <w:rPr>
              <w:rFonts w:ascii="Times New Roman" w:hAnsi="Times New Roman"/>
              <w:sz w:val="24"/>
              <w:vertAlign w:val="subscript"/>
            </w:rPr>
          </w:rPrChange>
        </w:rPr>
        <w:t>↑</w:t>
      </w:r>
      <w:r w:rsidRPr="00E5054D">
        <w:rPr>
          <w:rFonts w:ascii="Times New Roman" w:hAnsi="Times New Roman"/>
          <w:sz w:val="24"/>
          <w:lang w:val="en-GB"/>
          <w:rPrChange w:id="1468" w:author="Hong Je-Woo" w:date="2018-09-27T04:31:00Z">
            <w:rPr>
              <w:rFonts w:ascii="Times New Roman" w:hAnsi="Times New Roman"/>
              <w:sz w:val="24"/>
            </w:rPr>
          </w:rPrChange>
        </w:rPr>
        <w:t xml:space="preserve"> reach daily maxima at </w:t>
      </w:r>
      <w:del w:id="1469" w:author="Hong Je-Woo" w:date="2018-09-27T04:31:00Z">
        <w:r w:rsidRPr="007E5D70">
          <w:rPr>
            <w:rFonts w:ascii="Times New Roman" w:hAnsi="Times New Roman" w:cs="Times New Roman"/>
            <w:sz w:val="24"/>
            <w:szCs w:val="24"/>
          </w:rPr>
          <w:delText xml:space="preserve">around </w:delText>
        </w:r>
      </w:del>
      <w:r w:rsidRPr="00E5054D">
        <w:rPr>
          <w:rFonts w:ascii="Times New Roman" w:hAnsi="Times New Roman"/>
          <w:sz w:val="24"/>
          <w:lang w:val="en-GB"/>
          <w:rPrChange w:id="1470" w:author="Hong Je-Woo" w:date="2018-09-27T04:31:00Z">
            <w:rPr>
              <w:rFonts w:ascii="Times New Roman" w:hAnsi="Times New Roman"/>
              <w:sz w:val="24"/>
            </w:rPr>
          </w:rPrChange>
        </w:rPr>
        <w:t>14:00</w:t>
      </w:r>
      <w:del w:id="1471" w:author="Hong Je-Woo" w:date="2018-09-27T04:31:00Z">
        <w:r>
          <w:rPr>
            <w:rFonts w:ascii="Times New Roman" w:hAnsi="Times New Roman" w:cs="Times New Roman"/>
            <w:sz w:val="24"/>
            <w:szCs w:val="24"/>
          </w:rPr>
          <w:delText>,</w:delText>
        </w:r>
      </w:del>
      <w:ins w:id="1472" w:author="Hong Je-Woo" w:date="2018-09-27T04:31:00Z">
        <w:r w:rsidR="00F22A29" w:rsidRPr="00E5054D">
          <w:rPr>
            <w:rFonts w:ascii="Times New Roman" w:hAnsi="Times New Roman" w:cs="Times New Roman"/>
            <w:sz w:val="24"/>
            <w:szCs w:val="24"/>
            <w:lang w:val="en-GB"/>
          </w:rPr>
          <w:t xml:space="preserve"> local time</w:t>
        </w:r>
      </w:ins>
      <w:r w:rsidRPr="00E5054D">
        <w:rPr>
          <w:rFonts w:ascii="Times New Roman" w:hAnsi="Times New Roman"/>
          <w:sz w:val="24"/>
          <w:lang w:val="en-GB"/>
          <w:rPrChange w:id="1473" w:author="Hong Je-Woo" w:date="2018-09-27T04:31:00Z">
            <w:rPr>
              <w:rFonts w:ascii="Times New Roman" w:hAnsi="Times New Roman"/>
              <w:sz w:val="24"/>
            </w:rPr>
          </w:rPrChange>
        </w:rPr>
        <w:t xml:space="preserve"> when the surface temperature reaches its daily maximum. In the daytime, the variability of </w:t>
      </w:r>
      <w:r w:rsidRPr="00E5054D">
        <w:rPr>
          <w:rFonts w:ascii="Times New Roman" w:hAnsi="Times New Roman"/>
          <w:i/>
          <w:sz w:val="24"/>
          <w:lang w:val="en-GB"/>
          <w:rPrChange w:id="1474" w:author="Hong Je-Woo" w:date="2018-09-27T04:31:00Z">
            <w:rPr>
              <w:rFonts w:ascii="Times New Roman" w:hAnsi="Times New Roman"/>
              <w:i/>
              <w:sz w:val="24"/>
            </w:rPr>
          </w:rPrChange>
        </w:rPr>
        <w:t>Q*</w:t>
      </w:r>
      <w:r w:rsidRPr="00E5054D">
        <w:rPr>
          <w:rFonts w:ascii="Times New Roman" w:hAnsi="Times New Roman"/>
          <w:sz w:val="24"/>
          <w:lang w:val="en-GB"/>
          <w:rPrChange w:id="1475" w:author="Hong Je-Woo" w:date="2018-09-27T04:31:00Z">
            <w:rPr>
              <w:rFonts w:ascii="Times New Roman" w:hAnsi="Times New Roman"/>
              <w:sz w:val="24"/>
            </w:rPr>
          </w:rPrChange>
        </w:rPr>
        <w:t xml:space="preserve"> is determined by </w:t>
      </w:r>
      <w:r w:rsidRPr="00E5054D">
        <w:rPr>
          <w:rFonts w:ascii="Times New Roman" w:hAnsi="Times New Roman"/>
          <w:i/>
          <w:sz w:val="24"/>
          <w:lang w:val="en-GB"/>
          <w:rPrChange w:id="1476" w:author="Hong Je-Woo" w:date="2018-09-27T04:31:00Z">
            <w:rPr>
              <w:rFonts w:ascii="Times New Roman" w:hAnsi="Times New Roman"/>
              <w:i/>
              <w:sz w:val="24"/>
            </w:rPr>
          </w:rPrChange>
        </w:rPr>
        <w:t>K</w:t>
      </w:r>
      <w:r w:rsidRPr="00E5054D">
        <w:rPr>
          <w:rFonts w:ascii="Times New Roman" w:hAnsi="Times New Roman"/>
          <w:sz w:val="24"/>
          <w:vertAlign w:val="subscript"/>
          <w:lang w:val="en-GB"/>
          <w:rPrChange w:id="1477" w:author="Hong Je-Woo" w:date="2018-09-27T04:31:00Z">
            <w:rPr>
              <w:rFonts w:ascii="Times New Roman" w:hAnsi="Times New Roman"/>
              <w:sz w:val="24"/>
              <w:vertAlign w:val="subscript"/>
            </w:rPr>
          </w:rPrChange>
        </w:rPr>
        <w:t>↓</w:t>
      </w:r>
      <w:r w:rsidRPr="00E5054D">
        <w:rPr>
          <w:rFonts w:ascii="Times New Roman" w:hAnsi="Times New Roman"/>
          <w:sz w:val="24"/>
          <w:lang w:val="en-GB"/>
          <w:rPrChange w:id="1478" w:author="Hong Je-Woo" w:date="2018-09-27T04:31:00Z">
            <w:rPr>
              <w:rFonts w:ascii="Times New Roman" w:hAnsi="Times New Roman"/>
              <w:sz w:val="24"/>
            </w:rPr>
          </w:rPrChange>
        </w:rPr>
        <w:t xml:space="preserve">. The magnitude of </w:t>
      </w:r>
      <w:del w:id="1479" w:author="Hong Je-Woo" w:date="2018-09-27T04:31:00Z">
        <w:r>
          <w:rPr>
            <w:rFonts w:ascii="Times New Roman" w:hAnsi="Times New Roman" w:cs="Times New Roman"/>
            <w:sz w:val="24"/>
            <w:szCs w:val="24"/>
          </w:rPr>
          <w:delText>n</w:delText>
        </w:r>
        <w:r w:rsidRPr="007E5D70">
          <w:rPr>
            <w:rFonts w:ascii="Times New Roman" w:hAnsi="Times New Roman" w:cs="Times New Roman"/>
            <w:sz w:val="24"/>
            <w:szCs w:val="24"/>
          </w:rPr>
          <w:delText>ighttime</w:delText>
        </w:r>
      </w:del>
      <w:ins w:id="1480" w:author="Hong Je-Woo" w:date="2018-09-27T04:31:00Z">
        <w:r w:rsidR="00741C0F" w:rsidRPr="00E5054D">
          <w:rPr>
            <w:rFonts w:ascii="Times New Roman" w:hAnsi="Times New Roman" w:cs="Times New Roman"/>
            <w:sz w:val="24"/>
            <w:szCs w:val="24"/>
            <w:lang w:val="en-GB"/>
          </w:rPr>
          <w:t>night-time</w:t>
        </w:r>
      </w:ins>
      <w:r w:rsidRPr="00E5054D">
        <w:rPr>
          <w:rFonts w:ascii="Times New Roman" w:hAnsi="Times New Roman"/>
          <w:sz w:val="24"/>
          <w:lang w:val="en-GB"/>
          <w:rPrChange w:id="1481" w:author="Hong Je-Woo" w:date="2018-09-27T04:31:00Z">
            <w:rPr>
              <w:rFonts w:ascii="Times New Roman" w:hAnsi="Times New Roman"/>
              <w:sz w:val="24"/>
            </w:rPr>
          </w:rPrChange>
        </w:rPr>
        <w:t xml:space="preserve"> </w:t>
      </w:r>
      <w:r w:rsidRPr="00E5054D">
        <w:rPr>
          <w:rFonts w:ascii="Times New Roman" w:hAnsi="Times New Roman"/>
          <w:i/>
          <w:sz w:val="24"/>
          <w:lang w:val="en-GB"/>
          <w:rPrChange w:id="1482" w:author="Hong Je-Woo" w:date="2018-09-27T04:31:00Z">
            <w:rPr>
              <w:rFonts w:ascii="Times New Roman" w:hAnsi="Times New Roman"/>
              <w:i/>
              <w:sz w:val="24"/>
            </w:rPr>
          </w:rPrChange>
        </w:rPr>
        <w:t>Q*</w:t>
      </w:r>
      <w:r w:rsidRPr="00E5054D">
        <w:rPr>
          <w:rFonts w:ascii="Times New Roman" w:hAnsi="Times New Roman"/>
          <w:sz w:val="24"/>
          <w:lang w:val="en-GB"/>
          <w:rPrChange w:id="1483" w:author="Hong Je-Woo" w:date="2018-09-27T04:31:00Z">
            <w:rPr>
              <w:rFonts w:ascii="Times New Roman" w:hAnsi="Times New Roman"/>
              <w:sz w:val="24"/>
            </w:rPr>
          </w:rPrChange>
        </w:rPr>
        <w:t xml:space="preserve"> depends on the longwave cooling.</w:t>
      </w:r>
    </w:p>
    <w:p w14:paraId="2E65B71D" w14:textId="5752DB27" w:rsidR="00B72C41" w:rsidRPr="00E5054D" w:rsidRDefault="00B72C41" w:rsidP="00B72C41">
      <w:pPr>
        <w:wordWrap/>
        <w:spacing w:line="480" w:lineRule="auto"/>
        <w:ind w:firstLine="357"/>
        <w:rPr>
          <w:rFonts w:ascii="Times New Roman" w:hAnsi="Times New Roman"/>
          <w:sz w:val="24"/>
          <w:lang w:val="en-GB"/>
          <w:rPrChange w:id="1484" w:author="Hong Je-Woo" w:date="2018-09-27T04:31:00Z">
            <w:rPr>
              <w:rFonts w:ascii="Times New Roman" w:hAnsi="Times New Roman"/>
              <w:sz w:val="24"/>
            </w:rPr>
          </w:rPrChange>
        </w:rPr>
      </w:pPr>
      <w:r w:rsidRPr="00E5054D">
        <w:rPr>
          <w:rFonts w:ascii="Times New Roman" w:hAnsi="Times New Roman"/>
          <w:sz w:val="24"/>
          <w:lang w:val="en-GB"/>
          <w:rPrChange w:id="1485" w:author="Hong Je-Woo" w:date="2018-09-27T04:31:00Z">
            <w:rPr>
              <w:rFonts w:ascii="Times New Roman" w:hAnsi="Times New Roman"/>
              <w:sz w:val="24"/>
            </w:rPr>
          </w:rPrChange>
        </w:rPr>
        <w:t xml:space="preserve">The sun elevation angle reaches its annual maximum in summer, but the annual maximum of </w:t>
      </w:r>
      <w:r w:rsidRPr="00E5054D">
        <w:rPr>
          <w:rFonts w:ascii="Times New Roman" w:hAnsi="Times New Roman"/>
          <w:i/>
          <w:sz w:val="24"/>
          <w:lang w:val="en-GB"/>
          <w:rPrChange w:id="1486" w:author="Hong Je-Woo" w:date="2018-09-27T04:31:00Z">
            <w:rPr>
              <w:rFonts w:ascii="Times New Roman" w:hAnsi="Times New Roman"/>
              <w:i/>
              <w:sz w:val="24"/>
            </w:rPr>
          </w:rPrChange>
        </w:rPr>
        <w:t>K</w:t>
      </w:r>
      <w:r w:rsidRPr="00E5054D">
        <w:rPr>
          <w:rFonts w:ascii="Times New Roman" w:hAnsi="Times New Roman"/>
          <w:sz w:val="24"/>
          <w:vertAlign w:val="subscript"/>
          <w:lang w:val="en-GB"/>
          <w:rPrChange w:id="1487" w:author="Hong Je-Woo" w:date="2018-09-27T04:31:00Z">
            <w:rPr>
              <w:rFonts w:ascii="Times New Roman" w:hAnsi="Times New Roman"/>
              <w:sz w:val="24"/>
              <w:vertAlign w:val="subscript"/>
            </w:rPr>
          </w:rPrChange>
        </w:rPr>
        <w:t>↓</w:t>
      </w:r>
      <w:r w:rsidRPr="00E5054D">
        <w:rPr>
          <w:rFonts w:ascii="Times New Roman" w:hAnsi="Times New Roman"/>
          <w:sz w:val="24"/>
          <w:lang w:val="en-GB"/>
          <w:rPrChange w:id="1488" w:author="Hong Je-Woo" w:date="2018-09-27T04:31:00Z">
            <w:rPr>
              <w:rFonts w:ascii="Times New Roman" w:hAnsi="Times New Roman"/>
              <w:sz w:val="24"/>
            </w:rPr>
          </w:rPrChange>
        </w:rPr>
        <w:t xml:space="preserve"> does not appear in summer</w:t>
      </w:r>
      <w:ins w:id="1489" w:author="Hong Je-Woo" w:date="2018-09-27T04:31:00Z">
        <w:r w:rsidR="00920105" w:rsidRPr="00E5054D">
          <w:rPr>
            <w:rFonts w:ascii="Times New Roman" w:hAnsi="Times New Roman" w:cs="Times New Roman"/>
            <w:sz w:val="24"/>
            <w:szCs w:val="24"/>
            <w:lang w:val="en-GB"/>
          </w:rPr>
          <w:t>,</w:t>
        </w:r>
      </w:ins>
      <w:r w:rsidRPr="00E5054D">
        <w:rPr>
          <w:rFonts w:ascii="Times New Roman" w:hAnsi="Times New Roman"/>
          <w:sz w:val="24"/>
          <w:lang w:val="en-GB"/>
          <w:rPrChange w:id="1490" w:author="Hong Je-Woo" w:date="2018-09-27T04:31:00Z">
            <w:rPr>
              <w:rFonts w:ascii="Times New Roman" w:hAnsi="Times New Roman"/>
              <w:sz w:val="24"/>
            </w:rPr>
          </w:rPrChange>
        </w:rPr>
        <w:t xml:space="preserve"> and the longwave cooling rate is minimized during the summer monsoon season because of </w:t>
      </w:r>
      <w:r w:rsidR="00313102" w:rsidRPr="00E5054D">
        <w:rPr>
          <w:rFonts w:ascii="Times New Roman" w:hAnsi="Times New Roman"/>
          <w:sz w:val="24"/>
          <w:lang w:val="en-GB"/>
          <w:rPrChange w:id="1491" w:author="Hong Je-Woo" w:date="2018-09-27T04:31:00Z">
            <w:rPr>
              <w:rFonts w:ascii="Times New Roman" w:hAnsi="Times New Roman"/>
              <w:sz w:val="24"/>
            </w:rPr>
          </w:rPrChange>
        </w:rPr>
        <w:t xml:space="preserve">the </w:t>
      </w:r>
      <w:del w:id="1492" w:author="Hong Je-Woo" w:date="2018-09-27T04:31:00Z">
        <w:r w:rsidRPr="007E5D70">
          <w:rPr>
            <w:rFonts w:ascii="Times New Roman" w:hAnsi="Times New Roman" w:cs="Times New Roman"/>
            <w:sz w:val="24"/>
            <w:szCs w:val="24"/>
          </w:rPr>
          <w:delText>heavy rain</w:delText>
        </w:r>
      </w:del>
      <w:ins w:id="1493" w:author="Hong Je-Woo" w:date="2018-09-27T04:31:00Z">
        <w:r w:rsidR="00313102" w:rsidRPr="00E5054D">
          <w:rPr>
            <w:rFonts w:ascii="Times New Roman" w:hAnsi="Times New Roman" w:cs="Times New Roman"/>
            <w:sz w:val="24"/>
            <w:szCs w:val="24"/>
            <w:lang w:val="en-GB"/>
          </w:rPr>
          <w:t>lengthy rain</w:t>
        </w:r>
        <w:r w:rsidR="00671020">
          <w:rPr>
            <w:rFonts w:ascii="Times New Roman" w:hAnsi="Times New Roman" w:cs="Times New Roman"/>
            <w:sz w:val="24"/>
            <w:szCs w:val="24"/>
            <w:lang w:val="en-GB"/>
          </w:rPr>
          <w:t>y</w:t>
        </w:r>
        <w:r w:rsidR="00313102" w:rsidRPr="00E5054D">
          <w:rPr>
            <w:rFonts w:ascii="Times New Roman" w:hAnsi="Times New Roman" w:cs="Times New Roman"/>
            <w:sz w:val="24"/>
            <w:szCs w:val="24"/>
            <w:lang w:val="en-GB"/>
          </w:rPr>
          <w:t xml:space="preserve"> spells</w:t>
        </w:r>
      </w:ins>
      <w:r w:rsidRPr="00E5054D">
        <w:rPr>
          <w:rFonts w:ascii="Times New Roman" w:hAnsi="Times New Roman"/>
          <w:sz w:val="24"/>
          <w:lang w:val="en-GB"/>
          <w:rPrChange w:id="1494" w:author="Hong Je-Woo" w:date="2018-09-27T04:31:00Z">
            <w:rPr>
              <w:rFonts w:ascii="Times New Roman" w:hAnsi="Times New Roman"/>
              <w:sz w:val="24"/>
            </w:rPr>
          </w:rPrChange>
        </w:rPr>
        <w:t xml:space="preserve"> (Hong and Kim, 2011; </w:t>
      </w:r>
      <w:r w:rsidRPr="00E5054D">
        <w:rPr>
          <w:rFonts w:ascii="Times New Roman" w:hAnsi="Times New Roman"/>
          <w:sz w:val="24"/>
          <w:lang w:val="en-GB"/>
          <w:rPrChange w:id="1495" w:author="Hong Je-Woo" w:date="2018-09-27T04:31:00Z">
            <w:rPr>
              <w:rFonts w:ascii="Times New Roman" w:hAnsi="Times New Roman"/>
              <w:sz w:val="24"/>
            </w:rPr>
          </w:rPrChange>
        </w:rPr>
        <w:lastRenderedPageBreak/>
        <w:t xml:space="preserve">Hong and Hong, 2016). The </w:t>
      </w:r>
      <w:r w:rsidRPr="00E5054D">
        <w:rPr>
          <w:rFonts w:ascii="Times New Roman" w:hAnsi="Times New Roman"/>
          <w:i/>
          <w:sz w:val="24"/>
          <w:lang w:val="en-GB"/>
          <w:rPrChange w:id="1496" w:author="Hong Je-Woo" w:date="2018-09-27T04:31:00Z">
            <w:rPr>
              <w:rFonts w:ascii="Times New Roman" w:hAnsi="Times New Roman"/>
              <w:i/>
              <w:sz w:val="24"/>
            </w:rPr>
          </w:rPrChange>
        </w:rPr>
        <w:t>K</w:t>
      </w:r>
      <w:r w:rsidRPr="00E5054D">
        <w:rPr>
          <w:rFonts w:ascii="Times New Roman" w:hAnsi="Times New Roman"/>
          <w:sz w:val="24"/>
          <w:vertAlign w:val="subscript"/>
          <w:lang w:val="en-GB"/>
          <w:rPrChange w:id="1497" w:author="Hong Je-Woo" w:date="2018-09-27T04:31:00Z">
            <w:rPr>
              <w:rFonts w:ascii="Times New Roman" w:hAnsi="Times New Roman"/>
              <w:sz w:val="24"/>
              <w:vertAlign w:val="subscript"/>
            </w:rPr>
          </w:rPrChange>
        </w:rPr>
        <w:t>↓</w:t>
      </w:r>
      <w:r w:rsidRPr="00E5054D">
        <w:rPr>
          <w:rFonts w:ascii="Times New Roman" w:hAnsi="Times New Roman"/>
          <w:sz w:val="24"/>
          <w:lang w:val="en-GB"/>
          <w:rPrChange w:id="1498" w:author="Hong Je-Woo" w:date="2018-09-27T04:31:00Z">
            <w:rPr>
              <w:rFonts w:ascii="Times New Roman" w:hAnsi="Times New Roman"/>
              <w:sz w:val="24"/>
            </w:rPr>
          </w:rPrChange>
        </w:rPr>
        <w:t xml:space="preserve"> gradually decreases from spring to winter, and the mean longwave cooling rates are approximately −78, −56, −62, and −65 W m</w:t>
      </w:r>
      <w:r w:rsidRPr="00E5054D">
        <w:rPr>
          <w:rFonts w:ascii="Times New Roman" w:hAnsi="Times New Roman"/>
          <w:sz w:val="24"/>
          <w:vertAlign w:val="superscript"/>
          <w:lang w:val="en-GB"/>
          <w:rPrChange w:id="1499"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1500" w:author="Hong Je-Woo" w:date="2018-09-27T04:31:00Z">
            <w:rPr>
              <w:rFonts w:ascii="Times New Roman" w:hAnsi="Times New Roman"/>
              <w:sz w:val="24"/>
            </w:rPr>
          </w:rPrChange>
        </w:rPr>
        <w:t xml:space="preserve"> in spring, summer, autumn, and winter, respectively</w:t>
      </w:r>
      <w:del w:id="1501" w:author="Hong Je-Woo" w:date="2018-09-27T04:31:00Z">
        <w:r w:rsidRPr="007E5D70">
          <w:rPr>
            <w:rFonts w:ascii="Times New Roman" w:hAnsi="Times New Roman" w:cs="Times New Roman"/>
            <w:sz w:val="24"/>
            <w:szCs w:val="24"/>
          </w:rPr>
          <w:delText>.</w:delText>
        </w:r>
      </w:del>
      <w:ins w:id="1502" w:author="Hong Je-Woo" w:date="2018-09-27T04:31:00Z">
        <w:r w:rsidR="0052499B">
          <w:rPr>
            <w:rFonts w:ascii="Times New Roman" w:hAnsi="Times New Roman" w:cs="Times New Roman"/>
            <w:sz w:val="24"/>
            <w:szCs w:val="24"/>
            <w:lang w:val="en-GB"/>
          </w:rPr>
          <w:t xml:space="preserve"> (Table 3)</w:t>
        </w:r>
        <w:r w:rsidRPr="00E5054D">
          <w:rPr>
            <w:rFonts w:ascii="Times New Roman" w:hAnsi="Times New Roman" w:cs="Times New Roman"/>
            <w:sz w:val="24"/>
            <w:szCs w:val="24"/>
            <w:lang w:val="en-GB"/>
          </w:rPr>
          <w:t>.</w:t>
        </w:r>
      </w:ins>
    </w:p>
    <w:p w14:paraId="2E65B71E" w14:textId="5C984A8D" w:rsidR="00B72C41" w:rsidRPr="00E5054D" w:rsidRDefault="00B72C41" w:rsidP="00B72C41">
      <w:pPr>
        <w:wordWrap/>
        <w:spacing w:line="480" w:lineRule="auto"/>
        <w:ind w:firstLine="357"/>
        <w:rPr>
          <w:rFonts w:ascii="Times New Roman" w:hAnsi="Times New Roman"/>
          <w:sz w:val="24"/>
          <w:lang w:val="en-GB"/>
          <w:rPrChange w:id="1503" w:author="Hong Je-Woo" w:date="2018-09-27T04:31:00Z">
            <w:rPr>
              <w:rFonts w:ascii="Times New Roman" w:hAnsi="Times New Roman"/>
              <w:sz w:val="24"/>
            </w:rPr>
          </w:rPrChange>
        </w:rPr>
      </w:pPr>
      <w:r w:rsidRPr="00E5054D">
        <w:rPr>
          <w:rFonts w:ascii="Times New Roman" w:hAnsi="Times New Roman"/>
          <w:sz w:val="24"/>
          <w:lang w:val="en-GB"/>
          <w:rPrChange w:id="1504" w:author="Hong Je-Woo" w:date="2018-09-27T04:31:00Z">
            <w:rPr>
              <w:rFonts w:ascii="Times New Roman" w:hAnsi="Times New Roman"/>
              <w:sz w:val="24"/>
            </w:rPr>
          </w:rPrChange>
        </w:rPr>
        <w:t xml:space="preserve">To the best of our knowledge, no reports exist regarding the seasonal variation </w:t>
      </w:r>
      <w:del w:id="1505" w:author="Hong Je-Woo" w:date="2018-09-27T04:31:00Z">
        <w:r w:rsidRPr="007E5D70">
          <w:rPr>
            <w:rFonts w:ascii="Times New Roman" w:hAnsi="Times New Roman" w:cs="Times New Roman"/>
            <w:sz w:val="24"/>
            <w:szCs w:val="24"/>
          </w:rPr>
          <w:delText>of</w:delText>
        </w:r>
      </w:del>
      <w:ins w:id="1506" w:author="Hong Je-Woo" w:date="2018-09-27T04:31:00Z">
        <w:r w:rsidR="00671020">
          <w:rPr>
            <w:rFonts w:ascii="Times New Roman" w:hAnsi="Times New Roman" w:cs="Times New Roman"/>
            <w:sz w:val="24"/>
            <w:szCs w:val="24"/>
            <w:lang w:val="en-GB"/>
          </w:rPr>
          <w:t>in</w:t>
        </w:r>
      </w:ins>
      <w:r w:rsidRPr="00E5054D">
        <w:rPr>
          <w:rFonts w:ascii="Times New Roman" w:hAnsi="Times New Roman"/>
          <w:sz w:val="24"/>
          <w:lang w:val="en-GB"/>
          <w:rPrChange w:id="1507" w:author="Hong Je-Woo" w:date="2018-09-27T04:31:00Z">
            <w:rPr>
              <w:rFonts w:ascii="Times New Roman" w:hAnsi="Times New Roman"/>
              <w:sz w:val="24"/>
            </w:rPr>
          </w:rPrChange>
        </w:rPr>
        <w:t xml:space="preserve"> surface albedo (</w:t>
      </w:r>
      <w:r w:rsidRPr="00E5054D">
        <w:rPr>
          <w:rFonts w:ascii="Times New Roman" w:hAnsi="Times New Roman"/>
          <w:i/>
          <w:sz w:val="24"/>
          <w:lang w:val="en-GB"/>
          <w:rPrChange w:id="1508" w:author="Hong Je-Woo" w:date="2018-09-27T04:31:00Z">
            <w:rPr>
              <w:rFonts w:ascii="Times New Roman" w:hAnsi="Times New Roman"/>
              <w:i/>
              <w:sz w:val="24"/>
            </w:rPr>
          </w:rPrChange>
        </w:rPr>
        <w:t>α</w:t>
      </w:r>
      <w:r w:rsidRPr="00E5054D">
        <w:rPr>
          <w:rFonts w:ascii="Times New Roman" w:hAnsi="Times New Roman"/>
          <w:sz w:val="24"/>
          <w:lang w:val="en-GB"/>
          <w:rPrChange w:id="1509" w:author="Hong Je-Woo" w:date="2018-09-27T04:31:00Z">
            <w:rPr>
              <w:rFonts w:ascii="Times New Roman" w:hAnsi="Times New Roman"/>
              <w:sz w:val="24"/>
            </w:rPr>
          </w:rPrChange>
        </w:rPr>
        <w:t xml:space="preserve">) in urban areas. Typical </w:t>
      </w:r>
      <w:r w:rsidRPr="00E5054D">
        <w:rPr>
          <w:rFonts w:ascii="Times New Roman" w:hAnsi="Times New Roman"/>
          <w:i/>
          <w:sz w:val="24"/>
          <w:lang w:val="en-GB"/>
          <w:rPrChange w:id="1510" w:author="Hong Je-Woo" w:date="2018-09-27T04:31:00Z">
            <w:rPr>
              <w:rFonts w:ascii="Times New Roman" w:hAnsi="Times New Roman"/>
              <w:i/>
              <w:sz w:val="24"/>
            </w:rPr>
          </w:rPrChange>
        </w:rPr>
        <w:t>α</w:t>
      </w:r>
      <w:r w:rsidRPr="00E5054D" w:rsidDel="001A5D2C">
        <w:rPr>
          <w:rFonts w:ascii="Times New Roman" w:hAnsi="Times New Roman"/>
          <w:sz w:val="24"/>
          <w:lang w:val="en-GB"/>
          <w:rPrChange w:id="1511" w:author="Hong Je-Woo" w:date="2018-09-27T04:31:00Z">
            <w:rPr>
              <w:rFonts w:ascii="Times New Roman" w:hAnsi="Times New Roman"/>
              <w:sz w:val="24"/>
            </w:rPr>
          </w:rPrChange>
        </w:rPr>
        <w:t xml:space="preserve"> </w:t>
      </w:r>
      <w:r w:rsidRPr="00E5054D">
        <w:rPr>
          <w:rFonts w:ascii="Times New Roman" w:hAnsi="Times New Roman"/>
          <w:sz w:val="24"/>
          <w:lang w:val="en-GB"/>
          <w:rPrChange w:id="1512" w:author="Hong Je-Woo" w:date="2018-09-27T04:31:00Z">
            <w:rPr>
              <w:rFonts w:ascii="Times New Roman" w:hAnsi="Times New Roman"/>
              <w:sz w:val="24"/>
            </w:rPr>
          </w:rPrChange>
        </w:rPr>
        <w:t>in vegetative areas shows its annual maximum in the growing summer season, corresponding to the annual maximum of the leaf area index, because more solar radiation is reflected, except for photosynthetically active radiation (e.g</w:t>
      </w:r>
      <w:del w:id="1513" w:author="Hong Je-Woo" w:date="2018-09-27T04:31:00Z">
        <w:r w:rsidRPr="007E5D70">
          <w:rPr>
            <w:rFonts w:ascii="Times New Roman" w:hAnsi="Times New Roman" w:cs="Times New Roman"/>
            <w:sz w:val="24"/>
            <w:szCs w:val="24"/>
          </w:rPr>
          <w:delText>.,</w:delText>
        </w:r>
      </w:del>
      <w:ins w:id="1514"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1515" w:author="Hong Je-Woo" w:date="2018-09-27T04:31:00Z">
            <w:rPr>
              <w:rFonts w:ascii="Times New Roman" w:hAnsi="Times New Roman"/>
              <w:sz w:val="24"/>
            </w:rPr>
          </w:rPrChange>
        </w:rPr>
        <w:t xml:space="preserve"> Brest, 1987; Song, 1999; Rechid </w:t>
      </w:r>
      <w:r w:rsidRPr="00E5054D">
        <w:rPr>
          <w:rFonts w:ascii="Times New Roman" w:hAnsi="Times New Roman"/>
          <w:i/>
          <w:sz w:val="24"/>
          <w:lang w:val="en-GB"/>
          <w:rPrChange w:id="1516" w:author="Hong Je-Woo" w:date="2018-09-27T04:31:00Z">
            <w:rPr>
              <w:rFonts w:ascii="Times New Roman" w:hAnsi="Times New Roman"/>
              <w:i/>
              <w:sz w:val="24"/>
            </w:rPr>
          </w:rPrChange>
        </w:rPr>
        <w:t>et al.</w:t>
      </w:r>
      <w:r w:rsidRPr="00E5054D">
        <w:rPr>
          <w:rFonts w:ascii="Times New Roman" w:hAnsi="Times New Roman"/>
          <w:sz w:val="24"/>
          <w:lang w:val="en-GB"/>
          <w:rPrChange w:id="1517" w:author="Hong Je-Woo" w:date="2018-09-27T04:31:00Z">
            <w:rPr>
              <w:rFonts w:ascii="Times New Roman" w:hAnsi="Times New Roman"/>
              <w:sz w:val="24"/>
            </w:rPr>
          </w:rPrChange>
        </w:rPr>
        <w:t xml:space="preserve">, 2009). However, the observed </w:t>
      </w:r>
      <w:r w:rsidRPr="00E5054D">
        <w:rPr>
          <w:rFonts w:ascii="Times New Roman" w:hAnsi="Times New Roman"/>
          <w:i/>
          <w:sz w:val="24"/>
          <w:lang w:val="en-GB"/>
          <w:rPrChange w:id="1518" w:author="Hong Je-Woo" w:date="2018-09-27T04:31:00Z">
            <w:rPr>
              <w:rFonts w:ascii="Times New Roman" w:hAnsi="Times New Roman"/>
              <w:i/>
              <w:sz w:val="24"/>
            </w:rPr>
          </w:rPrChange>
        </w:rPr>
        <w:t>α</w:t>
      </w:r>
      <w:r w:rsidRPr="00E5054D" w:rsidDel="005329C2">
        <w:rPr>
          <w:rFonts w:ascii="Times New Roman" w:hAnsi="Times New Roman"/>
          <w:sz w:val="24"/>
          <w:lang w:val="en-GB"/>
          <w:rPrChange w:id="1519" w:author="Hong Je-Woo" w:date="2018-09-27T04:31:00Z">
            <w:rPr>
              <w:rFonts w:ascii="Times New Roman" w:hAnsi="Times New Roman"/>
              <w:sz w:val="24"/>
            </w:rPr>
          </w:rPrChange>
        </w:rPr>
        <w:t xml:space="preserve"> </w:t>
      </w:r>
      <w:r w:rsidRPr="00E5054D">
        <w:rPr>
          <w:rFonts w:ascii="Times New Roman" w:hAnsi="Times New Roman"/>
          <w:sz w:val="24"/>
          <w:lang w:val="en-GB"/>
          <w:rPrChange w:id="1520" w:author="Hong Je-Woo" w:date="2018-09-27T04:31:00Z">
            <w:rPr>
              <w:rFonts w:ascii="Times New Roman" w:hAnsi="Times New Roman"/>
              <w:sz w:val="24"/>
            </w:rPr>
          </w:rPrChange>
        </w:rPr>
        <w:t xml:space="preserve">in urban areas is lower in late summer and higher in winter (Fig. 8a). Urban </w:t>
      </w:r>
      <w:r w:rsidRPr="00E5054D">
        <w:rPr>
          <w:rFonts w:ascii="Times New Roman" w:hAnsi="Times New Roman"/>
          <w:i/>
          <w:sz w:val="24"/>
          <w:lang w:val="en-GB"/>
          <w:rPrChange w:id="1521" w:author="Hong Je-Woo" w:date="2018-09-27T04:31:00Z">
            <w:rPr>
              <w:rFonts w:ascii="Times New Roman" w:hAnsi="Times New Roman"/>
              <w:i/>
              <w:sz w:val="24"/>
            </w:rPr>
          </w:rPrChange>
        </w:rPr>
        <w:t>α</w:t>
      </w:r>
      <w:r w:rsidRPr="00E5054D" w:rsidDel="001A5D2C">
        <w:rPr>
          <w:rFonts w:ascii="Times New Roman" w:hAnsi="Times New Roman"/>
          <w:sz w:val="24"/>
          <w:lang w:val="en-GB"/>
          <w:rPrChange w:id="1522" w:author="Hong Je-Woo" w:date="2018-09-27T04:31:00Z">
            <w:rPr>
              <w:rFonts w:ascii="Times New Roman" w:hAnsi="Times New Roman"/>
              <w:sz w:val="24"/>
            </w:rPr>
          </w:rPrChange>
        </w:rPr>
        <w:t xml:space="preserve"> </w:t>
      </w:r>
      <w:r w:rsidRPr="00E5054D">
        <w:rPr>
          <w:rFonts w:ascii="Times New Roman" w:hAnsi="Times New Roman"/>
          <w:sz w:val="24"/>
          <w:lang w:val="en-GB"/>
          <w:rPrChange w:id="1523" w:author="Hong Je-Woo" w:date="2018-09-27T04:31:00Z">
            <w:rPr>
              <w:rFonts w:ascii="Times New Roman" w:hAnsi="Times New Roman"/>
              <w:sz w:val="24"/>
            </w:rPr>
          </w:rPrChange>
        </w:rPr>
        <w:t xml:space="preserve">is strongly affected by several factors, including the sun elevation angle, surface wetness, vegetation phenology, land cover fraction, urban structure, and materials. Among these factors, </w:t>
      </w:r>
      <w:del w:id="1524" w:author="Hong Je-Woo" w:date="2018-09-27T04:31:00Z">
        <w:r>
          <w:rPr>
            <w:rFonts w:ascii="Times New Roman" w:hAnsi="Times New Roman" w:cs="Times New Roman"/>
            <w:sz w:val="24"/>
            <w:szCs w:val="24"/>
          </w:rPr>
          <w:delText xml:space="preserve">only </w:delText>
        </w:r>
      </w:del>
      <w:r w:rsidRPr="00E5054D">
        <w:rPr>
          <w:rFonts w:ascii="Times New Roman" w:hAnsi="Times New Roman"/>
          <w:sz w:val="24"/>
          <w:lang w:val="en-GB"/>
          <w:rPrChange w:id="1525" w:author="Hong Je-Woo" w:date="2018-09-27T04:31:00Z">
            <w:rPr>
              <w:rFonts w:ascii="Times New Roman" w:hAnsi="Times New Roman"/>
              <w:sz w:val="24"/>
            </w:rPr>
          </w:rPrChange>
        </w:rPr>
        <w:t xml:space="preserve">the land cover fraction and urban structure do not change with </w:t>
      </w:r>
      <w:ins w:id="1526" w:author="Hong Je-Woo" w:date="2018-09-27T04:31:00Z">
        <w:r w:rsidR="00DE4AB8">
          <w:rPr>
            <w:rFonts w:ascii="Times New Roman" w:hAnsi="Times New Roman" w:cs="Times New Roman"/>
            <w:sz w:val="24"/>
            <w:szCs w:val="24"/>
            <w:lang w:val="en-GB"/>
          </w:rPr>
          <w:t xml:space="preserve">the </w:t>
        </w:r>
      </w:ins>
      <w:r w:rsidRPr="00DE4AB8">
        <w:rPr>
          <w:rFonts w:ascii="Times New Roman" w:hAnsi="Times New Roman"/>
          <w:sz w:val="24"/>
          <w:lang w:val="en-GB"/>
          <w:rPrChange w:id="1527" w:author="Hong Je-Woo" w:date="2018-09-27T04:31:00Z">
            <w:rPr>
              <w:rFonts w:ascii="Times New Roman" w:hAnsi="Times New Roman"/>
              <w:sz w:val="24"/>
            </w:rPr>
          </w:rPrChange>
        </w:rPr>
        <w:t>season</w:t>
      </w:r>
      <w:r w:rsidRPr="00E5054D">
        <w:rPr>
          <w:rFonts w:ascii="Times New Roman" w:hAnsi="Times New Roman"/>
          <w:sz w:val="24"/>
          <w:lang w:val="en-GB"/>
          <w:rPrChange w:id="1528" w:author="Hong Je-Woo" w:date="2018-09-27T04:31:00Z">
            <w:rPr>
              <w:rFonts w:ascii="Times New Roman" w:hAnsi="Times New Roman"/>
              <w:sz w:val="24"/>
            </w:rPr>
          </w:rPrChange>
        </w:rPr>
        <w:t xml:space="preserve">. </w:t>
      </w:r>
      <w:bookmarkStart w:id="1529" w:name="_Hlk516575880"/>
      <w:del w:id="1530" w:author="Hong Je-Woo" w:date="2018-09-27T04:31:00Z">
        <w:r w:rsidRPr="007E5D70">
          <w:rPr>
            <w:rFonts w:ascii="Times New Roman" w:hAnsi="Times New Roman" w:cs="Times New Roman"/>
            <w:sz w:val="24"/>
            <w:szCs w:val="24"/>
          </w:rPr>
          <w:delText>Again, phenology</w:delText>
        </w:r>
      </w:del>
      <w:ins w:id="1531" w:author="Hong Je-Woo" w:date="2018-09-27T04:31:00Z">
        <w:r w:rsidR="00BE72C4" w:rsidRPr="00E5054D">
          <w:rPr>
            <w:rFonts w:ascii="Times New Roman" w:hAnsi="Times New Roman" w:cs="Times New Roman"/>
            <w:sz w:val="24"/>
            <w:szCs w:val="24"/>
            <w:lang w:val="en-GB"/>
          </w:rPr>
          <w:t>P</w:t>
        </w:r>
        <w:r w:rsidRPr="00E5054D">
          <w:rPr>
            <w:rFonts w:ascii="Times New Roman" w:hAnsi="Times New Roman" w:cs="Times New Roman"/>
            <w:sz w:val="24"/>
            <w:szCs w:val="24"/>
            <w:lang w:val="en-GB"/>
          </w:rPr>
          <w:t>henology</w:t>
        </w:r>
      </w:ins>
      <w:r w:rsidRPr="00E5054D">
        <w:rPr>
          <w:rFonts w:ascii="Times New Roman" w:hAnsi="Times New Roman"/>
          <w:sz w:val="24"/>
          <w:lang w:val="en-GB"/>
          <w:rPrChange w:id="1532" w:author="Hong Je-Woo" w:date="2018-09-27T04:31:00Z">
            <w:rPr>
              <w:rFonts w:ascii="Times New Roman" w:hAnsi="Times New Roman"/>
              <w:sz w:val="24"/>
            </w:rPr>
          </w:rPrChange>
        </w:rPr>
        <w:t xml:space="preserve"> cannot explain our </w:t>
      </w:r>
      <w:del w:id="1533" w:author="Hong Je-Woo" w:date="2018-09-27T04:31:00Z">
        <w:r w:rsidRPr="007E5D70">
          <w:rPr>
            <w:rFonts w:ascii="Times New Roman" w:hAnsi="Times New Roman" w:cs="Times New Roman"/>
            <w:sz w:val="24"/>
            <w:szCs w:val="24"/>
          </w:rPr>
          <w:delText>result</w:delText>
        </w:r>
        <w:r>
          <w:rPr>
            <w:rFonts w:ascii="Times New Roman" w:hAnsi="Times New Roman" w:cs="Times New Roman"/>
            <w:sz w:val="24"/>
            <w:szCs w:val="24"/>
          </w:rPr>
          <w:delText>s</w:delText>
        </w:r>
        <w:r w:rsidRPr="007E5D70">
          <w:rPr>
            <w:rFonts w:ascii="Times New Roman" w:hAnsi="Times New Roman" w:cs="Times New Roman"/>
            <w:sz w:val="24"/>
            <w:szCs w:val="24"/>
          </w:rPr>
          <w:delText>. Instead</w:delText>
        </w:r>
      </w:del>
      <w:ins w:id="1534" w:author="Hong Je-Woo" w:date="2018-09-27T04:31:00Z">
        <w:r w:rsidR="00743690" w:rsidRPr="00E5054D">
          <w:rPr>
            <w:rFonts w:ascii="Times New Roman" w:hAnsi="Times New Roman" w:cs="Times New Roman"/>
            <w:sz w:val="24"/>
            <w:szCs w:val="24"/>
            <w:lang w:val="en-GB"/>
          </w:rPr>
          <w:t>observed variation</w:t>
        </w:r>
        <w:r w:rsidR="001E1CE1" w:rsidRPr="00E5054D">
          <w:rPr>
            <w:rFonts w:ascii="Times New Roman" w:hAnsi="Times New Roman" w:cs="Times New Roman"/>
            <w:sz w:val="24"/>
            <w:szCs w:val="24"/>
            <w:lang w:val="en-GB"/>
          </w:rPr>
          <w:t>s,</w:t>
        </w:r>
        <w:r w:rsidR="00BE72C4" w:rsidRPr="00E5054D">
          <w:rPr>
            <w:rFonts w:ascii="Times New Roman" w:hAnsi="Times New Roman" w:cs="Times New Roman"/>
            <w:sz w:val="24"/>
            <w:szCs w:val="24"/>
            <w:lang w:val="en-GB"/>
          </w:rPr>
          <w:t xml:space="preserve"> like </w:t>
        </w:r>
        <w:r w:rsidR="001E1CE1" w:rsidRPr="00E5054D">
          <w:rPr>
            <w:rFonts w:ascii="Times New Roman" w:hAnsi="Times New Roman" w:cs="Times New Roman"/>
            <w:sz w:val="24"/>
            <w:szCs w:val="24"/>
            <w:lang w:val="en-GB"/>
          </w:rPr>
          <w:t xml:space="preserve">those </w:t>
        </w:r>
        <w:r w:rsidR="00B052F1" w:rsidRPr="00E5054D">
          <w:rPr>
            <w:rFonts w:ascii="Times New Roman" w:hAnsi="Times New Roman" w:cs="Times New Roman"/>
            <w:sz w:val="24"/>
            <w:szCs w:val="24"/>
            <w:lang w:val="en-GB"/>
          </w:rPr>
          <w:t xml:space="preserve">noted in </w:t>
        </w:r>
        <w:r w:rsidR="00BE72C4" w:rsidRPr="00E5054D">
          <w:rPr>
            <w:rFonts w:ascii="Times New Roman" w:hAnsi="Times New Roman" w:cs="Times New Roman"/>
            <w:sz w:val="24"/>
            <w:szCs w:val="24"/>
            <w:lang w:val="en-GB"/>
          </w:rPr>
          <w:t>other studies in natural forest canopies</w:t>
        </w:r>
        <w:r w:rsidR="00F66434" w:rsidRPr="00E5054D">
          <w:rPr>
            <w:rFonts w:ascii="Times New Roman" w:hAnsi="Times New Roman" w:cs="Times New Roman"/>
            <w:sz w:val="24"/>
            <w:szCs w:val="24"/>
            <w:lang w:val="en-GB"/>
          </w:rPr>
          <w:t>,</w:t>
        </w:r>
        <w:r w:rsidR="009A5C5D" w:rsidRPr="00E5054D">
          <w:rPr>
            <w:rFonts w:ascii="Times New Roman" w:hAnsi="Times New Roman" w:cs="Times New Roman"/>
            <w:sz w:val="24"/>
            <w:szCs w:val="24"/>
            <w:lang w:val="en-GB"/>
          </w:rPr>
          <w:t xml:space="preserve"> and snow is</w:t>
        </w:r>
        <w:r w:rsidR="00BE72C4" w:rsidRPr="00E5054D">
          <w:rPr>
            <w:rFonts w:ascii="Times New Roman" w:hAnsi="Times New Roman" w:cs="Times New Roman"/>
            <w:sz w:val="24"/>
            <w:szCs w:val="24"/>
            <w:lang w:val="en-GB"/>
          </w:rPr>
          <w:t xml:space="preserve"> also </w:t>
        </w:r>
        <w:r w:rsidR="00183BCD" w:rsidRPr="00E5054D">
          <w:rPr>
            <w:rFonts w:ascii="Times New Roman" w:hAnsi="Times New Roman" w:cs="Times New Roman"/>
            <w:sz w:val="24"/>
            <w:szCs w:val="24"/>
            <w:lang w:val="en-GB"/>
          </w:rPr>
          <w:t xml:space="preserve">of </w:t>
        </w:r>
        <w:r w:rsidR="00BE72C4" w:rsidRPr="00E5054D">
          <w:rPr>
            <w:rFonts w:ascii="Times New Roman" w:hAnsi="Times New Roman" w:cs="Times New Roman"/>
            <w:sz w:val="24"/>
            <w:szCs w:val="24"/>
            <w:lang w:val="en-GB"/>
          </w:rPr>
          <w:t xml:space="preserve">secondary importance </w:t>
        </w:r>
        <w:r w:rsidR="00B052F1" w:rsidRPr="00E5054D">
          <w:rPr>
            <w:rFonts w:ascii="Times New Roman" w:hAnsi="Times New Roman" w:cs="Times New Roman"/>
            <w:sz w:val="24"/>
            <w:szCs w:val="24"/>
            <w:lang w:val="en-GB"/>
          </w:rPr>
          <w:t>since there were only three days of snow</w:t>
        </w:r>
        <w:r w:rsidRPr="00E5054D">
          <w:rPr>
            <w:rFonts w:ascii="Times New Roman" w:hAnsi="Times New Roman" w:cs="Times New Roman"/>
            <w:sz w:val="24"/>
            <w:szCs w:val="24"/>
            <w:lang w:val="en-GB"/>
          </w:rPr>
          <w:t>.</w:t>
        </w:r>
        <w:bookmarkEnd w:id="1529"/>
        <w:r w:rsidRPr="00E5054D">
          <w:rPr>
            <w:rFonts w:ascii="Times New Roman" w:hAnsi="Times New Roman" w:cs="Times New Roman"/>
            <w:sz w:val="24"/>
            <w:szCs w:val="24"/>
            <w:lang w:val="en-GB"/>
          </w:rPr>
          <w:t xml:space="preserve"> </w:t>
        </w:r>
        <w:r w:rsidR="00BE72C4" w:rsidRPr="00E5054D">
          <w:rPr>
            <w:rFonts w:ascii="Times New Roman" w:hAnsi="Times New Roman" w:cs="Times New Roman"/>
            <w:sz w:val="24"/>
            <w:szCs w:val="24"/>
            <w:lang w:val="en-GB"/>
          </w:rPr>
          <w:t>Here</w:t>
        </w:r>
      </w:ins>
      <w:r w:rsidRPr="00E5054D">
        <w:rPr>
          <w:rFonts w:ascii="Times New Roman" w:hAnsi="Times New Roman"/>
          <w:sz w:val="24"/>
          <w:lang w:val="en-GB"/>
          <w:rPrChange w:id="1535" w:author="Hong Je-Woo" w:date="2018-09-27T04:31:00Z">
            <w:rPr>
              <w:rFonts w:ascii="Times New Roman" w:hAnsi="Times New Roman"/>
              <w:sz w:val="24"/>
            </w:rPr>
          </w:rPrChange>
        </w:rPr>
        <w:t xml:space="preserve">, we note two possible reasons for the observed seasonal changes in </w:t>
      </w:r>
      <w:r w:rsidRPr="00E5054D">
        <w:rPr>
          <w:rFonts w:ascii="Times New Roman" w:hAnsi="Times New Roman"/>
          <w:i/>
          <w:sz w:val="24"/>
          <w:lang w:val="en-GB"/>
          <w:rPrChange w:id="1536" w:author="Hong Je-Woo" w:date="2018-09-27T04:31:00Z">
            <w:rPr>
              <w:rFonts w:ascii="Times New Roman" w:hAnsi="Times New Roman"/>
              <w:i/>
              <w:sz w:val="24"/>
            </w:rPr>
          </w:rPrChange>
        </w:rPr>
        <w:t>α</w:t>
      </w:r>
      <w:r w:rsidRPr="00E5054D">
        <w:rPr>
          <w:rFonts w:ascii="Times New Roman" w:hAnsi="Times New Roman"/>
          <w:sz w:val="24"/>
          <w:lang w:val="en-GB"/>
          <w:rPrChange w:id="1537" w:author="Hong Je-Woo" w:date="2018-09-27T04:31:00Z">
            <w:rPr>
              <w:rFonts w:ascii="Times New Roman" w:hAnsi="Times New Roman"/>
              <w:sz w:val="24"/>
            </w:rPr>
          </w:rPrChange>
        </w:rPr>
        <w:t>: the effects of moisture on building surfaces and soil</w:t>
      </w:r>
      <w:del w:id="1538" w:author="Hong Je-Woo" w:date="2018-09-27T04:31:00Z">
        <w:r>
          <w:rPr>
            <w:rFonts w:ascii="Times New Roman" w:hAnsi="Times New Roman" w:cs="Times New Roman"/>
            <w:sz w:val="24"/>
            <w:szCs w:val="24"/>
          </w:rPr>
          <w:delText>,</w:delText>
        </w:r>
      </w:del>
      <w:r w:rsidRPr="00E5054D">
        <w:rPr>
          <w:rFonts w:ascii="Times New Roman" w:hAnsi="Times New Roman"/>
          <w:sz w:val="24"/>
          <w:lang w:val="en-GB"/>
          <w:rPrChange w:id="1539" w:author="Hong Je-Woo" w:date="2018-09-27T04:31:00Z">
            <w:rPr>
              <w:rFonts w:ascii="Times New Roman" w:hAnsi="Times New Roman"/>
              <w:sz w:val="24"/>
            </w:rPr>
          </w:rPrChange>
        </w:rPr>
        <w:t xml:space="preserve"> and that of</w:t>
      </w:r>
      <w:ins w:id="1540" w:author="Hong Je-Woo" w:date="2018-09-27T04:31:00Z">
        <w:r w:rsidRPr="00E5054D">
          <w:rPr>
            <w:rFonts w:ascii="Times New Roman" w:hAnsi="Times New Roman" w:cs="Times New Roman"/>
            <w:sz w:val="24"/>
            <w:szCs w:val="24"/>
            <w:lang w:val="en-GB"/>
          </w:rPr>
          <w:t xml:space="preserve"> </w:t>
        </w:r>
        <w:r w:rsidR="000714F0">
          <w:rPr>
            <w:rFonts w:ascii="Times New Roman" w:hAnsi="Times New Roman" w:cs="Times New Roman"/>
            <w:sz w:val="24"/>
            <w:szCs w:val="24"/>
            <w:lang w:val="en-GB"/>
          </w:rPr>
          <w:t>the</w:t>
        </w:r>
      </w:ins>
      <w:r w:rsidR="000714F0">
        <w:rPr>
          <w:rFonts w:ascii="Times New Roman" w:hAnsi="Times New Roman"/>
          <w:sz w:val="24"/>
          <w:lang w:val="en-GB"/>
          <w:rPrChange w:id="1541" w:author="Hong Je-Woo" w:date="2018-09-27T04:31:00Z">
            <w:rPr>
              <w:rFonts w:ascii="Times New Roman" w:hAnsi="Times New Roman"/>
              <w:sz w:val="24"/>
            </w:rPr>
          </w:rPrChange>
        </w:rPr>
        <w:t xml:space="preserve"> </w:t>
      </w:r>
      <w:r w:rsidRPr="00E5054D">
        <w:rPr>
          <w:rFonts w:ascii="Times New Roman" w:hAnsi="Times New Roman"/>
          <w:sz w:val="24"/>
          <w:lang w:val="en-GB"/>
          <w:rPrChange w:id="1542" w:author="Hong Je-Woo" w:date="2018-09-27T04:31:00Z">
            <w:rPr>
              <w:rFonts w:ascii="Times New Roman" w:hAnsi="Times New Roman"/>
              <w:sz w:val="24"/>
            </w:rPr>
          </w:rPrChange>
        </w:rPr>
        <w:t xml:space="preserve">sun elevation angle on </w:t>
      </w:r>
      <w:r w:rsidRPr="00E5054D">
        <w:rPr>
          <w:rFonts w:ascii="Times New Roman" w:hAnsi="Times New Roman"/>
          <w:i/>
          <w:sz w:val="24"/>
          <w:lang w:val="en-GB"/>
          <w:rPrChange w:id="1543" w:author="Hong Je-Woo" w:date="2018-09-27T04:31:00Z">
            <w:rPr>
              <w:rFonts w:ascii="Times New Roman" w:hAnsi="Times New Roman"/>
              <w:i/>
              <w:sz w:val="24"/>
            </w:rPr>
          </w:rPrChange>
        </w:rPr>
        <w:t>α</w:t>
      </w:r>
      <w:r w:rsidRPr="00E5054D">
        <w:rPr>
          <w:rFonts w:ascii="Times New Roman" w:hAnsi="Times New Roman"/>
          <w:sz w:val="24"/>
          <w:lang w:val="en-GB"/>
          <w:rPrChange w:id="1544" w:author="Hong Je-Woo" w:date="2018-09-27T04:31:00Z">
            <w:rPr>
              <w:rFonts w:ascii="Times New Roman" w:hAnsi="Times New Roman"/>
              <w:sz w:val="24"/>
            </w:rPr>
          </w:rPrChange>
        </w:rPr>
        <w:t>.</w:t>
      </w:r>
    </w:p>
    <w:p w14:paraId="2E65B71F" w14:textId="5970DCFD" w:rsidR="00B72C41" w:rsidRPr="00E5054D" w:rsidRDefault="00B72C41" w:rsidP="00B72C41">
      <w:pPr>
        <w:wordWrap/>
        <w:spacing w:line="480" w:lineRule="auto"/>
        <w:ind w:firstLine="357"/>
        <w:rPr>
          <w:rFonts w:ascii="Times New Roman" w:hAnsi="Times New Roman"/>
          <w:sz w:val="24"/>
          <w:lang w:val="en-GB"/>
          <w:rPrChange w:id="1545" w:author="Hong Je-Woo" w:date="2018-09-27T04:31:00Z">
            <w:rPr>
              <w:rFonts w:ascii="Times New Roman" w:hAnsi="Times New Roman"/>
              <w:sz w:val="24"/>
            </w:rPr>
          </w:rPrChange>
        </w:rPr>
      </w:pPr>
      <w:r w:rsidRPr="00E5054D">
        <w:rPr>
          <w:rFonts w:ascii="Times New Roman" w:hAnsi="Times New Roman"/>
          <w:sz w:val="24"/>
          <w:lang w:val="en-GB"/>
          <w:rPrChange w:id="1546" w:author="Hong Je-Woo" w:date="2018-09-27T04:31:00Z">
            <w:rPr>
              <w:rFonts w:ascii="Times New Roman" w:hAnsi="Times New Roman"/>
              <w:sz w:val="24"/>
            </w:rPr>
          </w:rPrChange>
        </w:rPr>
        <w:t xml:space="preserve">Typically, </w:t>
      </w:r>
      <w:r w:rsidRPr="00E5054D">
        <w:rPr>
          <w:rFonts w:ascii="Times New Roman" w:hAnsi="Times New Roman"/>
          <w:i/>
          <w:sz w:val="24"/>
          <w:lang w:val="en-GB"/>
          <w:rPrChange w:id="1547" w:author="Hong Je-Woo" w:date="2018-09-27T04:31:00Z">
            <w:rPr>
              <w:rFonts w:ascii="Times New Roman" w:hAnsi="Times New Roman"/>
              <w:i/>
              <w:sz w:val="24"/>
            </w:rPr>
          </w:rPrChange>
        </w:rPr>
        <w:t>α</w:t>
      </w:r>
      <w:r w:rsidRPr="00E5054D" w:rsidDel="000E1952">
        <w:rPr>
          <w:rFonts w:ascii="Times New Roman" w:hAnsi="Times New Roman"/>
          <w:sz w:val="24"/>
          <w:lang w:val="en-GB"/>
          <w:rPrChange w:id="1548" w:author="Hong Je-Woo" w:date="2018-09-27T04:31:00Z">
            <w:rPr>
              <w:rFonts w:ascii="Times New Roman" w:hAnsi="Times New Roman"/>
              <w:sz w:val="24"/>
            </w:rPr>
          </w:rPrChange>
        </w:rPr>
        <w:t xml:space="preserve"> </w:t>
      </w:r>
      <w:r w:rsidRPr="00E5054D">
        <w:rPr>
          <w:rFonts w:ascii="Times New Roman" w:hAnsi="Times New Roman"/>
          <w:sz w:val="24"/>
          <w:lang w:val="en-GB"/>
          <w:rPrChange w:id="1549" w:author="Hong Je-Woo" w:date="2018-09-27T04:31:00Z">
            <w:rPr>
              <w:rFonts w:ascii="Times New Roman" w:hAnsi="Times New Roman"/>
              <w:sz w:val="24"/>
            </w:rPr>
          </w:rPrChange>
        </w:rPr>
        <w:t>decreases with</w:t>
      </w:r>
      <w:ins w:id="1550" w:author="Hong Je-Woo" w:date="2018-09-27T04:31:00Z">
        <w:r w:rsidRPr="00E5054D">
          <w:rPr>
            <w:rFonts w:ascii="Times New Roman" w:hAnsi="Times New Roman" w:cs="Times New Roman"/>
            <w:sz w:val="24"/>
            <w:szCs w:val="24"/>
            <w:lang w:val="en-GB"/>
          </w:rPr>
          <w:t xml:space="preserve"> </w:t>
        </w:r>
        <w:r w:rsidR="000714F0">
          <w:rPr>
            <w:rFonts w:ascii="Times New Roman" w:hAnsi="Times New Roman" w:cs="Times New Roman"/>
            <w:sz w:val="24"/>
            <w:szCs w:val="24"/>
            <w:lang w:val="en-GB"/>
          </w:rPr>
          <w:t>an</w:t>
        </w:r>
      </w:ins>
      <w:r w:rsidR="000714F0">
        <w:rPr>
          <w:rFonts w:ascii="Times New Roman" w:hAnsi="Times New Roman"/>
          <w:sz w:val="24"/>
          <w:lang w:val="en-GB"/>
          <w:rPrChange w:id="1551" w:author="Hong Je-Woo" w:date="2018-09-27T04:31:00Z">
            <w:rPr>
              <w:rFonts w:ascii="Times New Roman" w:hAnsi="Times New Roman"/>
              <w:sz w:val="24"/>
            </w:rPr>
          </w:rPrChange>
        </w:rPr>
        <w:t xml:space="preserve"> </w:t>
      </w:r>
      <w:r w:rsidRPr="00E5054D">
        <w:rPr>
          <w:rFonts w:ascii="Times New Roman" w:hAnsi="Times New Roman"/>
          <w:sz w:val="24"/>
          <w:lang w:val="en-GB"/>
          <w:rPrChange w:id="1552" w:author="Hong Je-Woo" w:date="2018-09-27T04:31:00Z">
            <w:rPr>
              <w:rFonts w:ascii="Times New Roman" w:hAnsi="Times New Roman"/>
              <w:sz w:val="24"/>
            </w:rPr>
          </w:rPrChange>
        </w:rPr>
        <w:t xml:space="preserve">increasing sun elevation angle; </w:t>
      </w:r>
      <w:r w:rsidRPr="00E5054D">
        <w:rPr>
          <w:rFonts w:ascii="Times New Roman" w:hAnsi="Times New Roman"/>
          <w:i/>
          <w:sz w:val="24"/>
          <w:lang w:val="en-GB"/>
          <w:rPrChange w:id="1553" w:author="Hong Je-Woo" w:date="2018-09-27T04:31:00Z">
            <w:rPr>
              <w:rFonts w:ascii="Times New Roman" w:hAnsi="Times New Roman"/>
              <w:i/>
              <w:sz w:val="24"/>
            </w:rPr>
          </w:rPrChange>
        </w:rPr>
        <w:t>α</w:t>
      </w:r>
      <w:r w:rsidRPr="00E5054D" w:rsidDel="000E1952">
        <w:rPr>
          <w:rFonts w:ascii="Times New Roman" w:hAnsi="Times New Roman"/>
          <w:sz w:val="24"/>
          <w:lang w:val="en-GB"/>
          <w:rPrChange w:id="1554" w:author="Hong Je-Woo" w:date="2018-09-27T04:31:00Z">
            <w:rPr>
              <w:rFonts w:ascii="Times New Roman" w:hAnsi="Times New Roman"/>
              <w:sz w:val="24"/>
            </w:rPr>
          </w:rPrChange>
        </w:rPr>
        <w:t xml:space="preserve"> </w:t>
      </w:r>
      <w:r w:rsidRPr="00E5054D">
        <w:rPr>
          <w:rFonts w:ascii="Times New Roman" w:hAnsi="Times New Roman"/>
          <w:sz w:val="24"/>
          <w:lang w:val="en-GB"/>
          <w:rPrChange w:id="1555" w:author="Hong Je-Woo" w:date="2018-09-27T04:31:00Z">
            <w:rPr>
              <w:rFonts w:ascii="Times New Roman" w:hAnsi="Times New Roman"/>
              <w:sz w:val="24"/>
            </w:rPr>
          </w:rPrChange>
        </w:rPr>
        <w:t xml:space="preserve">decreases particularly sharply between zero and 30° (White </w:t>
      </w:r>
      <w:r w:rsidRPr="00E5054D">
        <w:rPr>
          <w:rFonts w:ascii="Times New Roman" w:hAnsi="Times New Roman"/>
          <w:i/>
          <w:sz w:val="24"/>
          <w:lang w:val="en-GB"/>
          <w:rPrChange w:id="1556" w:author="Hong Je-Woo" w:date="2018-09-27T04:31:00Z">
            <w:rPr>
              <w:rFonts w:ascii="Times New Roman" w:hAnsi="Times New Roman"/>
              <w:i/>
              <w:sz w:val="24"/>
            </w:rPr>
          </w:rPrChange>
        </w:rPr>
        <w:t>et al</w:t>
      </w:r>
      <w:r w:rsidRPr="00E5054D">
        <w:rPr>
          <w:rFonts w:ascii="Times New Roman" w:hAnsi="Times New Roman"/>
          <w:sz w:val="24"/>
          <w:lang w:val="en-GB"/>
          <w:rPrChange w:id="1557" w:author="Hong Je-Woo" w:date="2018-09-27T04:31:00Z">
            <w:rPr>
              <w:rFonts w:ascii="Times New Roman" w:hAnsi="Times New Roman"/>
              <w:sz w:val="24"/>
            </w:rPr>
          </w:rPrChange>
        </w:rPr>
        <w:t xml:space="preserve">., 1978; Aida 1982; Christen and Vogt, 2004; Grimmond </w:t>
      </w:r>
      <w:r w:rsidRPr="00E5054D">
        <w:rPr>
          <w:rFonts w:ascii="Times New Roman" w:hAnsi="Times New Roman"/>
          <w:i/>
          <w:sz w:val="24"/>
          <w:lang w:val="en-GB"/>
          <w:rPrChange w:id="1558" w:author="Hong Je-Woo" w:date="2018-09-27T04:31:00Z">
            <w:rPr>
              <w:rFonts w:ascii="Times New Roman" w:hAnsi="Times New Roman"/>
              <w:i/>
              <w:sz w:val="24"/>
            </w:rPr>
          </w:rPrChange>
        </w:rPr>
        <w:t>et al</w:t>
      </w:r>
      <w:r w:rsidRPr="00E5054D">
        <w:rPr>
          <w:rFonts w:ascii="Times New Roman" w:hAnsi="Times New Roman"/>
          <w:sz w:val="24"/>
          <w:lang w:val="en-GB"/>
          <w:rPrChange w:id="1559" w:author="Hong Je-Woo" w:date="2018-09-27T04:31:00Z">
            <w:rPr>
              <w:rFonts w:ascii="Times New Roman" w:hAnsi="Times New Roman"/>
              <w:sz w:val="24"/>
            </w:rPr>
          </w:rPrChange>
        </w:rPr>
        <w:t xml:space="preserve">., 2004; Balogun </w:t>
      </w:r>
      <w:r w:rsidRPr="00E5054D">
        <w:rPr>
          <w:rFonts w:ascii="Times New Roman" w:hAnsi="Times New Roman"/>
          <w:i/>
          <w:sz w:val="24"/>
          <w:lang w:val="en-GB"/>
          <w:rPrChange w:id="1560" w:author="Hong Je-Woo" w:date="2018-09-27T04:31:00Z">
            <w:rPr>
              <w:rFonts w:ascii="Times New Roman" w:hAnsi="Times New Roman"/>
              <w:i/>
              <w:sz w:val="24"/>
            </w:rPr>
          </w:rPrChange>
        </w:rPr>
        <w:t>et al</w:t>
      </w:r>
      <w:r w:rsidRPr="00E5054D">
        <w:rPr>
          <w:rFonts w:ascii="Times New Roman" w:hAnsi="Times New Roman"/>
          <w:sz w:val="24"/>
          <w:lang w:val="en-GB"/>
          <w:rPrChange w:id="1561" w:author="Hong Je-Woo" w:date="2018-09-27T04:31:00Z">
            <w:rPr>
              <w:rFonts w:ascii="Times New Roman" w:hAnsi="Times New Roman"/>
              <w:sz w:val="24"/>
            </w:rPr>
          </w:rPrChange>
        </w:rPr>
        <w:t xml:space="preserve">., 2009; Bergeron and Strachan, 2012; Kotthaus and Grimmond, 2014). Our data </w:t>
      </w:r>
      <w:del w:id="1562" w:author="Hong Je-Woo" w:date="2018-09-27T04:31:00Z">
        <w:r w:rsidRPr="007E5D70">
          <w:rPr>
            <w:rFonts w:ascii="Times New Roman" w:hAnsi="Times New Roman" w:cs="Times New Roman"/>
            <w:sz w:val="24"/>
            <w:szCs w:val="24"/>
          </w:rPr>
          <w:delText>shows</w:delText>
        </w:r>
      </w:del>
      <w:ins w:id="1563" w:author="Hong Je-Woo" w:date="2018-09-27T04:31:00Z">
        <w:r w:rsidRPr="00E5054D">
          <w:rPr>
            <w:rFonts w:ascii="Times New Roman" w:hAnsi="Times New Roman" w:cs="Times New Roman"/>
            <w:sz w:val="24"/>
            <w:szCs w:val="24"/>
            <w:lang w:val="en-GB"/>
          </w:rPr>
          <w:t>show</w:t>
        </w:r>
      </w:ins>
      <w:r w:rsidRPr="00E5054D">
        <w:rPr>
          <w:rFonts w:ascii="Times New Roman" w:hAnsi="Times New Roman"/>
          <w:sz w:val="24"/>
          <w:lang w:val="en-GB"/>
          <w:rPrChange w:id="1564" w:author="Hong Je-Woo" w:date="2018-09-27T04:31:00Z">
            <w:rPr>
              <w:rFonts w:ascii="Times New Roman" w:hAnsi="Times New Roman"/>
              <w:sz w:val="24"/>
            </w:rPr>
          </w:rPrChange>
        </w:rPr>
        <w:t xml:space="preserve"> the same dependency of </w:t>
      </w:r>
      <w:r w:rsidRPr="00E5054D">
        <w:rPr>
          <w:rFonts w:ascii="Times New Roman" w:hAnsi="Times New Roman"/>
          <w:i/>
          <w:sz w:val="24"/>
          <w:lang w:val="en-GB"/>
          <w:rPrChange w:id="1565" w:author="Hong Je-Woo" w:date="2018-09-27T04:31:00Z">
            <w:rPr>
              <w:rFonts w:ascii="Times New Roman" w:hAnsi="Times New Roman"/>
              <w:i/>
              <w:sz w:val="24"/>
            </w:rPr>
          </w:rPrChange>
        </w:rPr>
        <w:t>α</w:t>
      </w:r>
      <w:r w:rsidRPr="00E5054D" w:rsidDel="000E1952">
        <w:rPr>
          <w:rFonts w:ascii="Times New Roman" w:hAnsi="Times New Roman"/>
          <w:sz w:val="24"/>
          <w:lang w:val="en-GB"/>
          <w:rPrChange w:id="1566" w:author="Hong Je-Woo" w:date="2018-09-27T04:31:00Z">
            <w:rPr>
              <w:rFonts w:ascii="Times New Roman" w:hAnsi="Times New Roman"/>
              <w:sz w:val="24"/>
            </w:rPr>
          </w:rPrChange>
        </w:rPr>
        <w:t xml:space="preserve"> </w:t>
      </w:r>
      <w:r w:rsidRPr="00E5054D">
        <w:rPr>
          <w:rFonts w:ascii="Times New Roman" w:hAnsi="Times New Roman"/>
          <w:sz w:val="24"/>
          <w:lang w:val="en-GB"/>
          <w:rPrChange w:id="1567" w:author="Hong Je-Woo" w:date="2018-09-27T04:31:00Z">
            <w:rPr>
              <w:rFonts w:ascii="Times New Roman" w:hAnsi="Times New Roman"/>
              <w:sz w:val="24"/>
            </w:rPr>
          </w:rPrChange>
        </w:rPr>
        <w:t xml:space="preserve">on sun elevation angle (Fig. 9). Indeed, the mean sun elevation angle in daytime is smaller than 30° in the fall and winter; consequently, </w:t>
      </w:r>
      <w:r w:rsidRPr="00E5054D">
        <w:rPr>
          <w:rFonts w:ascii="Times New Roman" w:hAnsi="Times New Roman"/>
          <w:i/>
          <w:sz w:val="24"/>
          <w:lang w:val="en-GB"/>
          <w:rPrChange w:id="1568" w:author="Hong Je-Woo" w:date="2018-09-27T04:31:00Z">
            <w:rPr>
              <w:rFonts w:ascii="Times New Roman" w:hAnsi="Times New Roman"/>
              <w:i/>
              <w:sz w:val="24"/>
            </w:rPr>
          </w:rPrChange>
        </w:rPr>
        <w:t>α</w:t>
      </w:r>
      <w:r w:rsidRPr="00E5054D" w:rsidDel="000E1952">
        <w:rPr>
          <w:rFonts w:ascii="Times New Roman" w:hAnsi="Times New Roman"/>
          <w:sz w:val="24"/>
          <w:lang w:val="en-GB"/>
          <w:rPrChange w:id="1569" w:author="Hong Je-Woo" w:date="2018-09-27T04:31:00Z">
            <w:rPr>
              <w:rFonts w:ascii="Times New Roman" w:hAnsi="Times New Roman"/>
              <w:sz w:val="24"/>
            </w:rPr>
          </w:rPrChange>
        </w:rPr>
        <w:t xml:space="preserve"> </w:t>
      </w:r>
      <w:r w:rsidRPr="00E5054D">
        <w:rPr>
          <w:rFonts w:ascii="Times New Roman" w:hAnsi="Times New Roman"/>
          <w:sz w:val="24"/>
          <w:lang w:val="en-GB"/>
          <w:rPrChange w:id="1570" w:author="Hong Je-Woo" w:date="2018-09-27T04:31:00Z">
            <w:rPr>
              <w:rFonts w:ascii="Times New Roman" w:hAnsi="Times New Roman"/>
              <w:sz w:val="24"/>
            </w:rPr>
          </w:rPrChange>
        </w:rPr>
        <w:t>in these two seasons is larger compared to that in summer.</w:t>
      </w:r>
    </w:p>
    <w:p w14:paraId="2E65B720" w14:textId="088C6045" w:rsidR="00B72C41" w:rsidRPr="00E5054D" w:rsidRDefault="00B72C41" w:rsidP="00B72C41">
      <w:pPr>
        <w:wordWrap/>
        <w:spacing w:line="480" w:lineRule="auto"/>
        <w:ind w:firstLine="357"/>
        <w:rPr>
          <w:rFonts w:ascii="Times New Roman" w:hAnsi="Times New Roman"/>
          <w:sz w:val="24"/>
          <w:lang w:val="en-GB"/>
          <w:rPrChange w:id="1571" w:author="Hong Je-Woo" w:date="2018-09-27T04:31:00Z">
            <w:rPr>
              <w:rFonts w:ascii="Times New Roman" w:hAnsi="Times New Roman"/>
              <w:sz w:val="24"/>
            </w:rPr>
          </w:rPrChange>
        </w:rPr>
      </w:pPr>
      <w:r w:rsidRPr="00E5054D">
        <w:rPr>
          <w:rFonts w:ascii="Times New Roman" w:hAnsi="Times New Roman"/>
          <w:sz w:val="24"/>
          <w:lang w:val="en-GB"/>
          <w:rPrChange w:id="1572" w:author="Hong Je-Woo" w:date="2018-09-27T04:31:00Z">
            <w:rPr>
              <w:rFonts w:ascii="Times New Roman" w:hAnsi="Times New Roman"/>
              <w:sz w:val="24"/>
            </w:rPr>
          </w:rPrChange>
        </w:rPr>
        <w:t xml:space="preserve">Furthermore, our scrutiny reveals that seasonal changes in surface moisture conditions </w:t>
      </w:r>
      <w:r w:rsidRPr="00E5054D">
        <w:rPr>
          <w:rFonts w:ascii="Times New Roman" w:hAnsi="Times New Roman"/>
          <w:sz w:val="24"/>
          <w:lang w:val="en-GB"/>
          <w:rPrChange w:id="1573" w:author="Hong Je-Woo" w:date="2018-09-27T04:31:00Z">
            <w:rPr>
              <w:rFonts w:ascii="Times New Roman" w:hAnsi="Times New Roman"/>
              <w:sz w:val="24"/>
            </w:rPr>
          </w:rPrChange>
        </w:rPr>
        <w:lastRenderedPageBreak/>
        <w:t xml:space="preserve">with the seasonal </w:t>
      </w:r>
      <w:del w:id="1574" w:author="Hong Je-Woo" w:date="2018-09-27T04:31:00Z">
        <w:r w:rsidRPr="007E5D70">
          <w:rPr>
            <w:rFonts w:ascii="Times New Roman" w:hAnsi="Times New Roman" w:cs="Times New Roman"/>
            <w:sz w:val="24"/>
            <w:szCs w:val="24"/>
          </w:rPr>
          <w:delText>march</w:delText>
        </w:r>
      </w:del>
      <w:ins w:id="1575" w:author="Hong Je-Woo" w:date="2018-09-27T04:31:00Z">
        <w:r w:rsidR="00790B04" w:rsidRPr="00E5054D">
          <w:rPr>
            <w:rFonts w:ascii="Times New Roman" w:hAnsi="Times New Roman" w:cs="Times New Roman"/>
            <w:sz w:val="24"/>
            <w:szCs w:val="24"/>
            <w:lang w:val="en-GB"/>
          </w:rPr>
          <w:t>progression</w:t>
        </w:r>
      </w:ins>
      <w:r w:rsidR="00790B04" w:rsidRPr="00E5054D">
        <w:rPr>
          <w:rFonts w:ascii="Times New Roman" w:hAnsi="Times New Roman"/>
          <w:sz w:val="24"/>
          <w:lang w:val="en-GB"/>
          <w:rPrChange w:id="1576" w:author="Hong Je-Woo" w:date="2018-09-27T04:31:00Z">
            <w:rPr>
              <w:rFonts w:ascii="Times New Roman" w:hAnsi="Times New Roman"/>
              <w:sz w:val="24"/>
            </w:rPr>
          </w:rPrChange>
        </w:rPr>
        <w:t xml:space="preserve"> </w:t>
      </w:r>
      <w:r w:rsidRPr="00E5054D">
        <w:rPr>
          <w:rFonts w:ascii="Times New Roman" w:hAnsi="Times New Roman"/>
          <w:sz w:val="24"/>
          <w:lang w:val="en-GB"/>
          <w:rPrChange w:id="1577" w:author="Hong Je-Woo" w:date="2018-09-27T04:31:00Z">
            <w:rPr>
              <w:rFonts w:ascii="Times New Roman" w:hAnsi="Times New Roman"/>
              <w:sz w:val="24"/>
            </w:rPr>
          </w:rPrChange>
        </w:rPr>
        <w:t xml:space="preserve">of the East Asian monsoon are related to </w:t>
      </w:r>
      <w:r w:rsidRPr="00E5054D">
        <w:rPr>
          <w:rFonts w:ascii="Times New Roman" w:hAnsi="Times New Roman"/>
          <w:i/>
          <w:sz w:val="24"/>
          <w:lang w:val="en-GB"/>
          <w:rPrChange w:id="1578" w:author="Hong Je-Woo" w:date="2018-09-27T04:31:00Z">
            <w:rPr>
              <w:rFonts w:ascii="Times New Roman" w:hAnsi="Times New Roman"/>
              <w:i/>
              <w:sz w:val="24"/>
            </w:rPr>
          </w:rPrChange>
        </w:rPr>
        <w:t>α</w:t>
      </w:r>
      <w:r w:rsidRPr="00E5054D" w:rsidDel="008A6214">
        <w:rPr>
          <w:rFonts w:ascii="Times New Roman" w:hAnsi="Times New Roman"/>
          <w:sz w:val="24"/>
          <w:lang w:val="en-GB"/>
          <w:rPrChange w:id="1579" w:author="Hong Je-Woo" w:date="2018-09-27T04:31:00Z">
            <w:rPr>
              <w:rFonts w:ascii="Times New Roman" w:hAnsi="Times New Roman"/>
              <w:sz w:val="24"/>
            </w:rPr>
          </w:rPrChange>
        </w:rPr>
        <w:t xml:space="preserve"> </w:t>
      </w:r>
      <w:r w:rsidRPr="00E5054D">
        <w:rPr>
          <w:rFonts w:ascii="Times New Roman" w:hAnsi="Times New Roman"/>
          <w:sz w:val="24"/>
          <w:lang w:val="en-GB"/>
          <w:rPrChange w:id="1580" w:author="Hong Je-Woo" w:date="2018-09-27T04:31:00Z">
            <w:rPr>
              <w:rFonts w:ascii="Times New Roman" w:hAnsi="Times New Roman"/>
              <w:sz w:val="24"/>
            </w:rPr>
          </w:rPrChange>
        </w:rPr>
        <w:t xml:space="preserve">seasonality (Fig. 8c). Figure 8c shows </w:t>
      </w:r>
      <w:r w:rsidRPr="00E5054D">
        <w:rPr>
          <w:rFonts w:ascii="Times New Roman" w:hAnsi="Times New Roman"/>
          <w:i/>
          <w:sz w:val="24"/>
          <w:lang w:val="en-GB"/>
          <w:rPrChange w:id="1581" w:author="Hong Je-Woo" w:date="2018-09-27T04:31:00Z">
            <w:rPr>
              <w:rFonts w:ascii="Times New Roman" w:hAnsi="Times New Roman"/>
              <w:i/>
              <w:sz w:val="24"/>
            </w:rPr>
          </w:rPrChange>
        </w:rPr>
        <w:t>α</w:t>
      </w:r>
      <w:r w:rsidRPr="00E5054D" w:rsidDel="008A6214">
        <w:rPr>
          <w:rFonts w:ascii="Times New Roman" w:hAnsi="Times New Roman"/>
          <w:sz w:val="24"/>
          <w:lang w:val="en-GB"/>
          <w:rPrChange w:id="1582" w:author="Hong Je-Woo" w:date="2018-09-27T04:31:00Z">
            <w:rPr>
              <w:rFonts w:ascii="Times New Roman" w:hAnsi="Times New Roman"/>
              <w:sz w:val="24"/>
            </w:rPr>
          </w:rPrChange>
        </w:rPr>
        <w:t xml:space="preserve"> </w:t>
      </w:r>
      <w:r w:rsidRPr="00E5054D">
        <w:rPr>
          <w:rFonts w:ascii="Times New Roman" w:hAnsi="Times New Roman"/>
          <w:sz w:val="24"/>
          <w:lang w:val="en-GB"/>
          <w:rPrChange w:id="1583" w:author="Hong Je-Woo" w:date="2018-09-27T04:31:00Z">
            <w:rPr>
              <w:rFonts w:ascii="Times New Roman" w:hAnsi="Times New Roman"/>
              <w:sz w:val="24"/>
            </w:rPr>
          </w:rPrChange>
        </w:rPr>
        <w:t>with accumulated solar radiation after precipitation events as a measure of surface moisture. This provides information on the surface moisture; it is practically infeasible to retrieve surface moisture in urban areas. Some studies have used the elapsed time after precipitation events (e.g</w:t>
      </w:r>
      <w:del w:id="1584" w:author="Hong Je-Woo" w:date="2018-09-27T04:31:00Z">
        <w:r w:rsidRPr="007E5D70">
          <w:rPr>
            <w:rFonts w:ascii="Times New Roman" w:hAnsi="Times New Roman" w:cs="Times New Roman"/>
            <w:sz w:val="24"/>
            <w:szCs w:val="24"/>
          </w:rPr>
          <w:delText>.,</w:delText>
        </w:r>
      </w:del>
      <w:ins w:id="1585"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1586" w:author="Hong Je-Woo" w:date="2018-09-27T04:31:00Z">
            <w:rPr>
              <w:rFonts w:ascii="Times New Roman" w:hAnsi="Times New Roman"/>
              <w:sz w:val="24"/>
            </w:rPr>
          </w:rPrChange>
        </w:rPr>
        <w:t xml:space="preserve"> Kotthaus and Grimmond, 2014). In this study, the accumulated solar radiation is used instead of the elapsed time because the latter depends on the timing of the beginning and end of a precipitation event. </w:t>
      </w:r>
      <w:r w:rsidRPr="00E5054D">
        <w:rPr>
          <w:rFonts w:ascii="Times New Roman" w:hAnsi="Times New Roman"/>
          <w:i/>
          <w:sz w:val="24"/>
          <w:lang w:val="en-GB"/>
          <w:rPrChange w:id="1587" w:author="Hong Je-Woo" w:date="2018-09-27T04:31:00Z">
            <w:rPr>
              <w:rFonts w:ascii="Times New Roman" w:hAnsi="Times New Roman"/>
              <w:i/>
              <w:sz w:val="24"/>
            </w:rPr>
          </w:rPrChange>
        </w:rPr>
        <w:t>α</w:t>
      </w:r>
      <w:r w:rsidRPr="00E5054D" w:rsidDel="008A6214">
        <w:rPr>
          <w:rFonts w:ascii="Times New Roman" w:hAnsi="Times New Roman"/>
          <w:sz w:val="24"/>
          <w:lang w:val="en-GB"/>
          <w:rPrChange w:id="1588" w:author="Hong Je-Woo" w:date="2018-09-27T04:31:00Z">
            <w:rPr>
              <w:rFonts w:ascii="Times New Roman" w:hAnsi="Times New Roman"/>
              <w:sz w:val="24"/>
            </w:rPr>
          </w:rPrChange>
        </w:rPr>
        <w:t xml:space="preserve"> </w:t>
      </w:r>
      <w:r w:rsidRPr="00E5054D">
        <w:rPr>
          <w:rFonts w:ascii="Times New Roman" w:hAnsi="Times New Roman"/>
          <w:sz w:val="24"/>
          <w:lang w:val="en-GB"/>
          <w:rPrChange w:id="1589" w:author="Hong Je-Woo" w:date="2018-09-27T04:31:00Z">
            <w:rPr>
              <w:rFonts w:ascii="Times New Roman" w:hAnsi="Times New Roman"/>
              <w:sz w:val="24"/>
            </w:rPr>
          </w:rPrChange>
        </w:rPr>
        <w:t xml:space="preserve">clearly increases with increased accumulated </w:t>
      </w:r>
      <w:r w:rsidRPr="00E5054D">
        <w:rPr>
          <w:rFonts w:ascii="Times New Roman" w:hAnsi="Times New Roman"/>
          <w:i/>
          <w:sz w:val="24"/>
          <w:lang w:val="en-GB"/>
          <w:rPrChange w:id="1590" w:author="Hong Je-Woo" w:date="2018-09-27T04:31:00Z">
            <w:rPr>
              <w:rFonts w:ascii="Times New Roman" w:hAnsi="Times New Roman"/>
              <w:i/>
              <w:sz w:val="24"/>
            </w:rPr>
          </w:rPrChange>
        </w:rPr>
        <w:t>K</w:t>
      </w:r>
      <w:r w:rsidRPr="00E5054D">
        <w:rPr>
          <w:rFonts w:ascii="Times New Roman" w:hAnsi="Times New Roman"/>
          <w:sz w:val="24"/>
          <w:vertAlign w:val="subscript"/>
          <w:lang w:val="en-GB"/>
          <w:rPrChange w:id="1591" w:author="Hong Je-Woo" w:date="2018-09-27T04:31:00Z">
            <w:rPr>
              <w:rFonts w:ascii="Times New Roman" w:hAnsi="Times New Roman"/>
              <w:sz w:val="24"/>
              <w:vertAlign w:val="subscript"/>
            </w:rPr>
          </w:rPrChange>
        </w:rPr>
        <w:t>↓</w:t>
      </w:r>
      <w:r w:rsidRPr="00E5054D">
        <w:rPr>
          <w:rFonts w:ascii="Times New Roman" w:hAnsi="Times New Roman"/>
          <w:sz w:val="24"/>
          <w:lang w:val="en-GB"/>
          <w:rPrChange w:id="1592" w:author="Hong Je-Woo" w:date="2018-09-27T04:31:00Z">
            <w:rPr>
              <w:rFonts w:ascii="Times New Roman" w:hAnsi="Times New Roman"/>
              <w:sz w:val="24"/>
            </w:rPr>
          </w:rPrChange>
        </w:rPr>
        <w:t xml:space="preserve"> after precipitation events, showing </w:t>
      </w:r>
      <w:del w:id="1593" w:author="Hong Je-Woo" w:date="2018-09-27T04:31:00Z">
        <w:r>
          <w:rPr>
            <w:rFonts w:ascii="Times New Roman" w:hAnsi="Times New Roman" w:cs="Times New Roman"/>
            <w:sz w:val="24"/>
            <w:szCs w:val="24"/>
          </w:rPr>
          <w:delText>the</w:delText>
        </w:r>
      </w:del>
      <w:ins w:id="1594" w:author="Hong Je-Woo" w:date="2018-09-27T04:31:00Z">
        <w:r w:rsidR="007B680F">
          <w:rPr>
            <w:rFonts w:ascii="Times New Roman" w:hAnsi="Times New Roman" w:cs="Times New Roman"/>
            <w:sz w:val="24"/>
            <w:szCs w:val="24"/>
            <w:lang w:val="en-GB"/>
          </w:rPr>
          <w:t>an</w:t>
        </w:r>
      </w:ins>
      <w:r w:rsidR="007B680F" w:rsidRPr="00E5054D">
        <w:rPr>
          <w:rFonts w:ascii="Times New Roman" w:hAnsi="Times New Roman"/>
          <w:sz w:val="24"/>
          <w:lang w:val="en-GB"/>
          <w:rPrChange w:id="1595" w:author="Hong Je-Woo" w:date="2018-09-27T04:31:00Z">
            <w:rPr>
              <w:rFonts w:ascii="Times New Roman" w:hAnsi="Times New Roman"/>
              <w:sz w:val="24"/>
            </w:rPr>
          </w:rPrChange>
        </w:rPr>
        <w:t xml:space="preserve"> </w:t>
      </w:r>
      <w:r w:rsidRPr="00E5054D">
        <w:rPr>
          <w:rFonts w:ascii="Times New Roman" w:hAnsi="Times New Roman"/>
          <w:sz w:val="24"/>
          <w:lang w:val="en-GB"/>
          <w:rPrChange w:id="1596" w:author="Hong Je-Woo" w:date="2018-09-27T04:31:00Z">
            <w:rPr>
              <w:rFonts w:ascii="Times New Roman" w:hAnsi="Times New Roman"/>
              <w:sz w:val="24"/>
            </w:rPr>
          </w:rPrChange>
        </w:rPr>
        <w:t>equilibrium value of 0.185 after one clear day (i.e</w:t>
      </w:r>
      <w:del w:id="1597" w:author="Hong Je-Woo" w:date="2018-09-27T04:31:00Z">
        <w:r w:rsidRPr="007E5D70">
          <w:rPr>
            <w:rFonts w:ascii="Times New Roman" w:hAnsi="Times New Roman" w:cs="Times New Roman"/>
            <w:sz w:val="24"/>
            <w:szCs w:val="24"/>
          </w:rPr>
          <w:delText>.,</w:delText>
        </w:r>
      </w:del>
      <w:ins w:id="1598"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1599" w:author="Hong Je-Woo" w:date="2018-09-27T04:31:00Z">
            <w:rPr>
              <w:rFonts w:ascii="Times New Roman" w:hAnsi="Times New Roman"/>
              <w:sz w:val="24"/>
            </w:rPr>
          </w:rPrChange>
        </w:rPr>
        <w:t xml:space="preserve"> 20 MJ m</w:t>
      </w:r>
      <w:r w:rsidRPr="00E5054D">
        <w:rPr>
          <w:rFonts w:ascii="Times New Roman" w:hAnsi="Times New Roman"/>
          <w:sz w:val="24"/>
          <w:vertAlign w:val="superscript"/>
          <w:lang w:val="en-GB"/>
          <w:rPrChange w:id="1600"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1601" w:author="Hong Je-Woo" w:date="2018-09-27T04:31:00Z">
            <w:rPr>
              <w:rFonts w:ascii="Times New Roman" w:hAnsi="Times New Roman"/>
              <w:sz w:val="24"/>
            </w:rPr>
          </w:rPrChange>
        </w:rPr>
        <w:t xml:space="preserve"> of accumulated </w:t>
      </w:r>
      <w:r w:rsidRPr="00E5054D">
        <w:rPr>
          <w:rFonts w:ascii="Times New Roman" w:hAnsi="Times New Roman"/>
          <w:i/>
          <w:sz w:val="24"/>
          <w:lang w:val="en-GB"/>
          <w:rPrChange w:id="1602" w:author="Hong Je-Woo" w:date="2018-09-27T04:31:00Z">
            <w:rPr>
              <w:rFonts w:ascii="Times New Roman" w:hAnsi="Times New Roman"/>
              <w:i/>
              <w:sz w:val="24"/>
            </w:rPr>
          </w:rPrChange>
        </w:rPr>
        <w:t>K</w:t>
      </w:r>
      <w:r w:rsidRPr="00E5054D">
        <w:rPr>
          <w:rFonts w:ascii="Times New Roman" w:hAnsi="Times New Roman"/>
          <w:sz w:val="24"/>
          <w:vertAlign w:val="subscript"/>
          <w:lang w:val="en-GB"/>
          <w:rPrChange w:id="1603" w:author="Hong Je-Woo" w:date="2018-09-27T04:31:00Z">
            <w:rPr>
              <w:rFonts w:ascii="Times New Roman" w:hAnsi="Times New Roman"/>
              <w:sz w:val="24"/>
              <w:vertAlign w:val="subscript"/>
            </w:rPr>
          </w:rPrChange>
        </w:rPr>
        <w:t>↓</w:t>
      </w:r>
      <w:r w:rsidRPr="00E5054D">
        <w:rPr>
          <w:rFonts w:ascii="Times New Roman" w:hAnsi="Times New Roman"/>
          <w:sz w:val="24"/>
          <w:lang w:val="en-GB"/>
          <w:rPrChange w:id="1604" w:author="Hong Je-Woo" w:date="2018-09-27T04:31:00Z">
            <w:rPr>
              <w:rFonts w:ascii="Times New Roman" w:hAnsi="Times New Roman"/>
              <w:sz w:val="24"/>
            </w:rPr>
          </w:rPrChange>
        </w:rPr>
        <w:t xml:space="preserve">). Precipitation during the summer monsoon season accounts for approximately half of the total annual precipitation at 397.9 mm and 49.3%; this wet summer period promotes smaller </w:t>
      </w:r>
      <w:r w:rsidRPr="00E5054D">
        <w:rPr>
          <w:rFonts w:ascii="Times New Roman" w:hAnsi="Times New Roman"/>
          <w:i/>
          <w:sz w:val="24"/>
          <w:lang w:val="en-GB"/>
          <w:rPrChange w:id="1605" w:author="Hong Je-Woo" w:date="2018-09-27T04:31:00Z">
            <w:rPr>
              <w:rFonts w:ascii="Times New Roman" w:hAnsi="Times New Roman"/>
              <w:i/>
              <w:sz w:val="24"/>
            </w:rPr>
          </w:rPrChange>
        </w:rPr>
        <w:t>α</w:t>
      </w:r>
      <w:r w:rsidRPr="00E5054D" w:rsidDel="008A6214">
        <w:rPr>
          <w:rFonts w:ascii="Times New Roman" w:hAnsi="Times New Roman"/>
          <w:sz w:val="24"/>
          <w:lang w:val="en-GB"/>
          <w:rPrChange w:id="1606" w:author="Hong Je-Woo" w:date="2018-09-27T04:31:00Z">
            <w:rPr>
              <w:rFonts w:ascii="Times New Roman" w:hAnsi="Times New Roman"/>
              <w:sz w:val="24"/>
            </w:rPr>
          </w:rPrChange>
        </w:rPr>
        <w:t xml:space="preserve"> </w:t>
      </w:r>
      <w:r w:rsidRPr="00E5054D">
        <w:rPr>
          <w:rFonts w:ascii="Times New Roman" w:hAnsi="Times New Roman"/>
          <w:sz w:val="24"/>
          <w:lang w:val="en-GB"/>
          <w:rPrChange w:id="1607" w:author="Hong Je-Woo" w:date="2018-09-27T04:31:00Z">
            <w:rPr>
              <w:rFonts w:ascii="Times New Roman" w:hAnsi="Times New Roman"/>
              <w:sz w:val="24"/>
            </w:rPr>
          </w:rPrChange>
        </w:rPr>
        <w:t>in summer compared to that in other seasons</w:t>
      </w:r>
      <w:ins w:id="1608" w:author="Hong Je-Woo" w:date="2018-09-27T04:31:00Z">
        <w:r w:rsidR="007B680F">
          <w:rPr>
            <w:rFonts w:ascii="Times New Roman" w:hAnsi="Times New Roman" w:cs="Times New Roman"/>
            <w:sz w:val="24"/>
            <w:szCs w:val="24"/>
            <w:lang w:val="en-GB"/>
          </w:rPr>
          <w:t>,</w:t>
        </w:r>
      </w:ins>
      <w:r w:rsidRPr="00E5054D">
        <w:rPr>
          <w:rFonts w:ascii="Times New Roman" w:hAnsi="Times New Roman"/>
          <w:sz w:val="24"/>
          <w:lang w:val="en-GB"/>
          <w:rPrChange w:id="1609" w:author="Hong Je-Woo" w:date="2018-09-27T04:31:00Z">
            <w:rPr>
              <w:rFonts w:ascii="Times New Roman" w:hAnsi="Times New Roman"/>
              <w:sz w:val="24"/>
            </w:rPr>
          </w:rPrChange>
        </w:rPr>
        <w:t xml:space="preserve"> as mentioned above, consistent with the observed seasonal variation </w:t>
      </w:r>
      <w:del w:id="1610" w:author="Hong Je-Woo" w:date="2018-09-27T04:31:00Z">
        <w:r w:rsidRPr="007E5D70">
          <w:rPr>
            <w:rFonts w:ascii="Times New Roman" w:hAnsi="Times New Roman" w:cs="Times New Roman"/>
            <w:sz w:val="24"/>
            <w:szCs w:val="24"/>
          </w:rPr>
          <w:delText>of</w:delText>
        </w:r>
      </w:del>
      <w:ins w:id="1611" w:author="Hong Je-Woo" w:date="2018-09-27T04:31:00Z">
        <w:r w:rsidR="007B680F">
          <w:rPr>
            <w:rFonts w:ascii="Times New Roman" w:hAnsi="Times New Roman" w:cs="Times New Roman"/>
            <w:sz w:val="24"/>
            <w:szCs w:val="24"/>
            <w:lang w:val="en-GB"/>
          </w:rPr>
          <w:t>in</w:t>
        </w:r>
      </w:ins>
      <w:r w:rsidRPr="00E5054D">
        <w:rPr>
          <w:rFonts w:ascii="Times New Roman" w:hAnsi="Times New Roman"/>
          <w:sz w:val="24"/>
          <w:lang w:val="en-GB"/>
          <w:rPrChange w:id="1612" w:author="Hong Je-Woo" w:date="2018-09-27T04:31:00Z">
            <w:rPr>
              <w:rFonts w:ascii="Times New Roman" w:hAnsi="Times New Roman"/>
              <w:sz w:val="24"/>
            </w:rPr>
          </w:rPrChange>
        </w:rPr>
        <w:t xml:space="preserve"> </w:t>
      </w:r>
      <w:r w:rsidRPr="00E5054D">
        <w:rPr>
          <w:rFonts w:ascii="Times New Roman" w:hAnsi="Times New Roman"/>
          <w:i/>
          <w:sz w:val="24"/>
          <w:lang w:val="en-GB"/>
          <w:rPrChange w:id="1613" w:author="Hong Je-Woo" w:date="2018-09-27T04:31:00Z">
            <w:rPr>
              <w:rFonts w:ascii="Times New Roman" w:hAnsi="Times New Roman"/>
              <w:i/>
              <w:sz w:val="24"/>
            </w:rPr>
          </w:rPrChange>
        </w:rPr>
        <w:t>α</w:t>
      </w:r>
      <w:r w:rsidRPr="00E5054D">
        <w:rPr>
          <w:rFonts w:ascii="Times New Roman" w:hAnsi="Times New Roman"/>
          <w:sz w:val="24"/>
          <w:lang w:val="en-GB"/>
          <w:rPrChange w:id="1614" w:author="Hong Je-Woo" w:date="2018-09-27T04:31:00Z">
            <w:rPr>
              <w:rFonts w:ascii="Times New Roman" w:hAnsi="Times New Roman"/>
              <w:sz w:val="24"/>
            </w:rPr>
          </w:rPrChange>
        </w:rPr>
        <w:t xml:space="preserve">. Our results highlight that this urban canyon wetting feedback with </w:t>
      </w:r>
      <w:r w:rsidRPr="00E5054D">
        <w:rPr>
          <w:rFonts w:ascii="Times New Roman" w:hAnsi="Times New Roman"/>
          <w:i/>
          <w:sz w:val="24"/>
          <w:lang w:val="en-GB"/>
          <w:rPrChange w:id="1615" w:author="Hong Je-Woo" w:date="2018-09-27T04:31:00Z">
            <w:rPr>
              <w:rFonts w:ascii="Times New Roman" w:hAnsi="Times New Roman"/>
              <w:i/>
              <w:sz w:val="24"/>
            </w:rPr>
          </w:rPrChange>
        </w:rPr>
        <w:t>α</w:t>
      </w:r>
      <w:r w:rsidRPr="00E5054D" w:rsidDel="008A6214">
        <w:rPr>
          <w:rFonts w:ascii="Times New Roman" w:hAnsi="Times New Roman"/>
          <w:sz w:val="24"/>
          <w:lang w:val="en-GB"/>
          <w:rPrChange w:id="1616" w:author="Hong Je-Woo" w:date="2018-09-27T04:31:00Z">
            <w:rPr>
              <w:rFonts w:ascii="Times New Roman" w:hAnsi="Times New Roman"/>
              <w:sz w:val="24"/>
            </w:rPr>
          </w:rPrChange>
        </w:rPr>
        <w:t xml:space="preserve"> </w:t>
      </w:r>
      <w:r w:rsidRPr="00E5054D">
        <w:rPr>
          <w:rFonts w:ascii="Times New Roman" w:hAnsi="Times New Roman"/>
          <w:sz w:val="24"/>
          <w:lang w:val="en-GB"/>
          <w:rPrChange w:id="1617" w:author="Hong Je-Woo" w:date="2018-09-27T04:31:00Z">
            <w:rPr>
              <w:rFonts w:ascii="Times New Roman" w:hAnsi="Times New Roman"/>
              <w:sz w:val="24"/>
            </w:rPr>
          </w:rPrChange>
        </w:rPr>
        <w:t>significantly affects</w:t>
      </w:r>
      <w:ins w:id="1618" w:author="Hong Je-Woo" w:date="2018-09-27T04:31:00Z">
        <w:r w:rsidRPr="00E5054D">
          <w:rPr>
            <w:rFonts w:ascii="Times New Roman" w:hAnsi="Times New Roman" w:cs="Times New Roman"/>
            <w:sz w:val="24"/>
            <w:szCs w:val="24"/>
            <w:lang w:val="en-GB"/>
          </w:rPr>
          <w:t xml:space="preserve"> </w:t>
        </w:r>
        <w:r w:rsidR="009E6CEB">
          <w:rPr>
            <w:rFonts w:ascii="Times New Roman" w:hAnsi="Times New Roman" w:cs="Times New Roman"/>
            <w:sz w:val="24"/>
            <w:szCs w:val="24"/>
            <w:lang w:val="en-GB"/>
          </w:rPr>
          <w:t>the</w:t>
        </w:r>
      </w:ins>
      <w:r w:rsidR="009E6CEB">
        <w:rPr>
          <w:rFonts w:ascii="Times New Roman" w:hAnsi="Times New Roman"/>
          <w:sz w:val="24"/>
          <w:lang w:val="en-GB"/>
          <w:rPrChange w:id="1619" w:author="Hong Je-Woo" w:date="2018-09-27T04:31:00Z">
            <w:rPr>
              <w:rFonts w:ascii="Times New Roman" w:hAnsi="Times New Roman"/>
              <w:sz w:val="24"/>
            </w:rPr>
          </w:rPrChange>
        </w:rPr>
        <w:t xml:space="preserve"> </w:t>
      </w:r>
      <w:r w:rsidRPr="00E5054D">
        <w:rPr>
          <w:rFonts w:ascii="Times New Roman" w:hAnsi="Times New Roman"/>
          <w:sz w:val="24"/>
          <w:lang w:val="en-GB"/>
          <w:rPrChange w:id="1620" w:author="Hong Je-Woo" w:date="2018-09-27T04:31:00Z">
            <w:rPr>
              <w:rFonts w:ascii="Times New Roman" w:hAnsi="Times New Roman"/>
              <w:sz w:val="24"/>
            </w:rPr>
          </w:rPrChange>
        </w:rPr>
        <w:t>surface radiative balance and SEB in Asian cities influenced by monsoon systems.</w:t>
      </w:r>
    </w:p>
    <w:p w14:paraId="2E65B721" w14:textId="77777777" w:rsidR="00B72C41" w:rsidRPr="00E5054D" w:rsidRDefault="00B72C41" w:rsidP="00B72C41">
      <w:pPr>
        <w:wordWrap/>
        <w:spacing w:line="480" w:lineRule="auto"/>
        <w:ind w:firstLine="357"/>
        <w:rPr>
          <w:rFonts w:ascii="Times New Roman" w:hAnsi="Times New Roman"/>
          <w:sz w:val="24"/>
          <w:lang w:val="en-GB"/>
          <w:rPrChange w:id="1621" w:author="Hong Je-Woo" w:date="2018-09-27T04:31:00Z">
            <w:rPr>
              <w:rFonts w:ascii="Times New Roman" w:hAnsi="Times New Roman"/>
              <w:sz w:val="24"/>
            </w:rPr>
          </w:rPrChange>
        </w:rPr>
      </w:pPr>
    </w:p>
    <w:p w14:paraId="2E65B722" w14:textId="77777777" w:rsidR="00B72C41" w:rsidRPr="00E5054D" w:rsidRDefault="00B72C41" w:rsidP="00B72C41">
      <w:pPr>
        <w:wordWrap/>
        <w:spacing w:line="480" w:lineRule="auto"/>
        <w:ind w:firstLine="357"/>
        <w:outlineLvl w:val="2"/>
        <w:rPr>
          <w:rFonts w:ascii="Times New Roman" w:hAnsi="Times New Roman"/>
          <w:sz w:val="24"/>
          <w:lang w:val="en-GB"/>
          <w:rPrChange w:id="1622" w:author="Hong Je-Woo" w:date="2018-09-27T04:31:00Z">
            <w:rPr>
              <w:rFonts w:ascii="Times New Roman" w:hAnsi="Times New Roman"/>
              <w:sz w:val="24"/>
            </w:rPr>
          </w:rPrChange>
        </w:rPr>
      </w:pPr>
      <w:r w:rsidRPr="00E5054D">
        <w:rPr>
          <w:rFonts w:ascii="Times New Roman" w:hAnsi="Times New Roman"/>
          <w:i/>
          <w:sz w:val="24"/>
          <w:lang w:val="en-GB"/>
          <w:rPrChange w:id="1623" w:author="Hong Je-Woo" w:date="2018-09-27T04:31:00Z">
            <w:rPr>
              <w:rFonts w:ascii="Times New Roman" w:hAnsi="Times New Roman"/>
              <w:i/>
              <w:sz w:val="24"/>
            </w:rPr>
          </w:rPrChange>
        </w:rPr>
        <w:t xml:space="preserve">3.3.2. </w:t>
      </w:r>
      <w:r w:rsidRPr="00212F49">
        <w:rPr>
          <w:rFonts w:ascii="Times New Roman" w:hAnsi="Times New Roman"/>
          <w:i/>
          <w:sz w:val="24"/>
          <w:lang w:val="en-GB"/>
          <w:rPrChange w:id="1624" w:author="Hong Je-Woo" w:date="2018-09-27T04:31:00Z">
            <w:rPr>
              <w:rFonts w:ascii="Times New Roman" w:hAnsi="Times New Roman"/>
              <w:i/>
              <w:sz w:val="24"/>
            </w:rPr>
          </w:rPrChange>
        </w:rPr>
        <w:t>Footprint</w:t>
      </w:r>
      <w:r w:rsidRPr="00E5054D">
        <w:rPr>
          <w:rFonts w:ascii="Times New Roman" w:hAnsi="Times New Roman"/>
          <w:i/>
          <w:sz w:val="24"/>
          <w:lang w:val="en-GB"/>
          <w:rPrChange w:id="1625" w:author="Hong Je-Woo" w:date="2018-09-27T04:31:00Z">
            <w:rPr>
              <w:rFonts w:ascii="Times New Roman" w:hAnsi="Times New Roman"/>
              <w:i/>
              <w:sz w:val="24"/>
            </w:rPr>
          </w:rPrChange>
        </w:rPr>
        <w:t xml:space="preserve"> of a Radiometer</w:t>
      </w:r>
    </w:p>
    <w:p w14:paraId="2E65B723" w14:textId="35C5040E" w:rsidR="00B72C41" w:rsidRPr="00E5054D" w:rsidRDefault="00B72C41" w:rsidP="00B72C41">
      <w:pPr>
        <w:wordWrap/>
        <w:spacing w:line="480" w:lineRule="auto"/>
        <w:ind w:firstLine="357"/>
        <w:rPr>
          <w:rFonts w:ascii="Times New Roman" w:hAnsi="Times New Roman"/>
          <w:sz w:val="24"/>
          <w:lang w:val="en-GB"/>
          <w:rPrChange w:id="1626" w:author="Hong Je-Woo" w:date="2018-09-27T04:31:00Z">
            <w:rPr>
              <w:rFonts w:ascii="Times New Roman" w:hAnsi="Times New Roman"/>
              <w:sz w:val="24"/>
            </w:rPr>
          </w:rPrChange>
        </w:rPr>
      </w:pPr>
      <w:r w:rsidRPr="00E5054D">
        <w:rPr>
          <w:rFonts w:ascii="Times New Roman" w:hAnsi="Times New Roman"/>
          <w:sz w:val="24"/>
          <w:lang w:val="en-GB"/>
          <w:rPrChange w:id="1627" w:author="Hong Je-Woo" w:date="2018-09-27T04:31:00Z">
            <w:rPr>
              <w:rFonts w:ascii="Times New Roman" w:hAnsi="Times New Roman"/>
              <w:sz w:val="24"/>
            </w:rPr>
          </w:rPrChange>
        </w:rPr>
        <w:t xml:space="preserve">The footprint mismatch between a hemispheric radiometer and the turbulent flux footprint is important in </w:t>
      </w:r>
      <w:ins w:id="1628" w:author="Hong Je-Woo" w:date="2018-09-27T04:31:00Z">
        <w:r w:rsidR="009E6CEB">
          <w:rPr>
            <w:rFonts w:ascii="Times New Roman" w:hAnsi="Times New Roman" w:cs="Times New Roman"/>
            <w:sz w:val="24"/>
            <w:szCs w:val="24"/>
            <w:lang w:val="en-GB"/>
          </w:rPr>
          <w:t xml:space="preserve">this </w:t>
        </w:r>
      </w:ins>
      <w:r w:rsidRPr="00E5054D">
        <w:rPr>
          <w:rFonts w:ascii="Times New Roman" w:hAnsi="Times New Roman"/>
          <w:sz w:val="24"/>
          <w:lang w:val="en-GB"/>
          <w:rPrChange w:id="1629" w:author="Hong Je-Woo" w:date="2018-09-27T04:31:00Z">
            <w:rPr>
              <w:rFonts w:ascii="Times New Roman" w:hAnsi="Times New Roman"/>
              <w:sz w:val="24"/>
            </w:rPr>
          </w:rPrChange>
        </w:rPr>
        <w:t xml:space="preserve">analysis. Figure 9 shows the observed </w:t>
      </w:r>
      <w:r w:rsidRPr="00E5054D">
        <w:rPr>
          <w:rFonts w:ascii="Times New Roman" w:hAnsi="Times New Roman"/>
          <w:i/>
          <w:sz w:val="24"/>
          <w:lang w:val="en-GB"/>
          <w:rPrChange w:id="1630" w:author="Hong Je-Woo" w:date="2018-09-27T04:31:00Z">
            <w:rPr>
              <w:rFonts w:ascii="Times New Roman" w:hAnsi="Times New Roman"/>
              <w:i/>
              <w:sz w:val="24"/>
            </w:rPr>
          </w:rPrChange>
        </w:rPr>
        <w:t>α</w:t>
      </w:r>
      <w:r w:rsidRPr="00E5054D" w:rsidDel="00467A68">
        <w:rPr>
          <w:rFonts w:ascii="Times New Roman" w:hAnsi="Times New Roman"/>
          <w:sz w:val="24"/>
          <w:lang w:val="en-GB"/>
          <w:rPrChange w:id="1631" w:author="Hong Je-Woo" w:date="2018-09-27T04:31:00Z">
            <w:rPr>
              <w:rFonts w:ascii="Times New Roman" w:hAnsi="Times New Roman"/>
              <w:sz w:val="24"/>
            </w:rPr>
          </w:rPrChange>
        </w:rPr>
        <w:t xml:space="preserve"> </w:t>
      </w:r>
      <w:r w:rsidRPr="00E5054D">
        <w:rPr>
          <w:rFonts w:ascii="Times New Roman" w:hAnsi="Times New Roman"/>
          <w:sz w:val="24"/>
          <w:lang w:val="en-GB"/>
          <w:rPrChange w:id="1632" w:author="Hong Je-Woo" w:date="2018-09-27T04:31:00Z">
            <w:rPr>
              <w:rFonts w:ascii="Times New Roman" w:hAnsi="Times New Roman"/>
              <w:sz w:val="24"/>
            </w:rPr>
          </w:rPrChange>
        </w:rPr>
        <w:t xml:space="preserve">with sun elevation angles and the </w:t>
      </w:r>
      <w:del w:id="1633" w:author="Hong Je-Woo" w:date="2018-09-27T04:31:00Z">
        <w:r w:rsidRPr="007E5D70">
          <w:rPr>
            <w:rFonts w:ascii="Times New Roman" w:hAnsi="Times New Roman" w:cs="Times New Roman"/>
            <w:sz w:val="24"/>
            <w:szCs w:val="24"/>
          </w:rPr>
          <w:delText>modeled</w:delText>
        </w:r>
      </w:del>
      <w:ins w:id="1634" w:author="Hong Je-Woo" w:date="2018-09-27T04:31:00Z">
        <w:r w:rsidR="009E6CEB" w:rsidRPr="00E5054D">
          <w:rPr>
            <w:rFonts w:ascii="Times New Roman" w:hAnsi="Times New Roman" w:cs="Times New Roman"/>
            <w:sz w:val="24"/>
            <w:szCs w:val="24"/>
            <w:lang w:val="en-GB"/>
          </w:rPr>
          <w:t>modelled</w:t>
        </w:r>
      </w:ins>
      <w:r w:rsidRPr="00E5054D">
        <w:rPr>
          <w:rFonts w:ascii="Times New Roman" w:hAnsi="Times New Roman"/>
          <w:sz w:val="24"/>
          <w:lang w:val="en-GB"/>
          <w:rPrChange w:id="1635" w:author="Hong Je-Woo" w:date="2018-09-27T04:31:00Z">
            <w:rPr>
              <w:rFonts w:ascii="Times New Roman" w:hAnsi="Times New Roman"/>
              <w:sz w:val="24"/>
            </w:rPr>
          </w:rPrChange>
        </w:rPr>
        <w:t xml:space="preserve"> dependency of </w:t>
      </w:r>
      <w:r w:rsidRPr="00E5054D">
        <w:rPr>
          <w:rFonts w:ascii="Times New Roman" w:hAnsi="Times New Roman"/>
          <w:i/>
          <w:sz w:val="24"/>
          <w:lang w:val="en-GB"/>
          <w:rPrChange w:id="1636" w:author="Hong Je-Woo" w:date="2018-09-27T04:31:00Z">
            <w:rPr>
              <w:rFonts w:ascii="Times New Roman" w:hAnsi="Times New Roman"/>
              <w:i/>
              <w:sz w:val="24"/>
            </w:rPr>
          </w:rPrChange>
        </w:rPr>
        <w:t>α</w:t>
      </w:r>
      <w:r w:rsidRPr="00E5054D" w:rsidDel="008A6214">
        <w:rPr>
          <w:rFonts w:ascii="Times New Roman" w:hAnsi="Times New Roman"/>
          <w:sz w:val="24"/>
          <w:lang w:val="en-GB"/>
          <w:rPrChange w:id="1637" w:author="Hong Je-Woo" w:date="2018-09-27T04:31:00Z">
            <w:rPr>
              <w:rFonts w:ascii="Times New Roman" w:hAnsi="Times New Roman"/>
              <w:sz w:val="24"/>
            </w:rPr>
          </w:rPrChange>
        </w:rPr>
        <w:t xml:space="preserve"> </w:t>
      </w:r>
      <w:r w:rsidRPr="00E5054D">
        <w:rPr>
          <w:rFonts w:ascii="Times New Roman" w:hAnsi="Times New Roman"/>
          <w:sz w:val="24"/>
          <w:lang w:val="en-GB"/>
          <w:rPrChange w:id="1638" w:author="Hong Je-Woo" w:date="2018-09-27T04:31:00Z">
            <w:rPr>
              <w:rFonts w:ascii="Times New Roman" w:hAnsi="Times New Roman"/>
              <w:sz w:val="24"/>
            </w:rPr>
          </w:rPrChange>
        </w:rPr>
        <w:t xml:space="preserve">on </w:t>
      </w:r>
      <w:ins w:id="1639" w:author="Hong Je-Woo" w:date="2018-09-27T04:31:00Z">
        <w:r w:rsidR="00DE4AB8">
          <w:rPr>
            <w:rFonts w:ascii="Times New Roman" w:hAnsi="Times New Roman" w:cs="Times New Roman"/>
            <w:sz w:val="24"/>
            <w:szCs w:val="24"/>
            <w:lang w:val="en-GB"/>
          </w:rPr>
          <w:t xml:space="preserve">the </w:t>
        </w:r>
        <w:r w:rsidR="00EB23E9" w:rsidRPr="00DE4AB8">
          <w:rPr>
            <w:rFonts w:ascii="Times New Roman" w:hAnsi="Times New Roman" w:cs="Times New Roman"/>
            <w:noProof/>
            <w:sz w:val="24"/>
            <w:szCs w:val="24"/>
            <w:lang w:val="en-GB"/>
          </w:rPr>
          <w:t>aspect</w:t>
        </w:r>
        <w:r w:rsidR="00EB23E9" w:rsidRPr="00E5054D">
          <w:rPr>
            <w:rFonts w:ascii="Times New Roman" w:hAnsi="Times New Roman" w:cs="Times New Roman"/>
            <w:sz w:val="24"/>
            <w:szCs w:val="24"/>
            <w:lang w:val="en-GB"/>
          </w:rPr>
          <w:t xml:space="preserve"> ratio (</w:t>
        </w:r>
      </w:ins>
      <w:r w:rsidRPr="00E5054D">
        <w:rPr>
          <w:rFonts w:ascii="Times New Roman" w:hAnsi="Times New Roman"/>
          <w:i/>
          <w:sz w:val="24"/>
          <w:lang w:val="en-GB"/>
          <w:rPrChange w:id="1640" w:author="Hong Je-Woo" w:date="2018-09-27T04:31:00Z">
            <w:rPr>
              <w:rFonts w:ascii="Times New Roman" w:hAnsi="Times New Roman"/>
              <w:i/>
              <w:sz w:val="24"/>
            </w:rPr>
          </w:rPrChange>
        </w:rPr>
        <w:t>HWR</w:t>
      </w:r>
      <w:del w:id="1641" w:author="Hong Je-Woo" w:date="2018-09-27T04:31:00Z">
        <w:r w:rsidRPr="007E5D70">
          <w:rPr>
            <w:rFonts w:ascii="Times New Roman" w:hAnsi="Times New Roman" w:cs="Times New Roman"/>
            <w:sz w:val="24"/>
            <w:szCs w:val="24"/>
          </w:rPr>
          <w:delText>.</w:delText>
        </w:r>
      </w:del>
      <w:ins w:id="1642" w:author="Hong Je-Woo" w:date="2018-09-27T04:31:00Z">
        <w:r w:rsidR="00EB23E9" w:rsidRPr="00E5054D">
          <w:rPr>
            <w:rFonts w:ascii="Times New Roman" w:hAnsi="Times New Roman" w:cs="Times New Roman"/>
            <w:sz w:val="24"/>
            <w:szCs w:val="24"/>
            <w:lang w:val="en-GB"/>
          </w:rPr>
          <w:t>)</w:t>
        </w:r>
        <w:r w:rsidRPr="00E5054D">
          <w:rPr>
            <w:rFonts w:ascii="Times New Roman" w:hAnsi="Times New Roman" w:cs="Times New Roman"/>
            <w:sz w:val="24"/>
            <w:szCs w:val="24"/>
            <w:lang w:val="en-GB"/>
          </w:rPr>
          <w:t>.</w:t>
        </w:r>
      </w:ins>
      <w:r w:rsidRPr="00E5054D">
        <w:rPr>
          <w:rFonts w:ascii="Times New Roman" w:hAnsi="Times New Roman"/>
          <w:sz w:val="24"/>
          <w:lang w:val="en-GB"/>
          <w:rPrChange w:id="1643" w:author="Hong Je-Woo" w:date="2018-09-27T04:31:00Z">
            <w:rPr>
              <w:rFonts w:ascii="Times New Roman" w:hAnsi="Times New Roman"/>
              <w:sz w:val="24"/>
            </w:rPr>
          </w:rPrChange>
        </w:rPr>
        <w:t xml:space="preserve"> The model simulation in Figure 9 is based on the urban canyon radiative transfer scheme proposed by Harman </w:t>
      </w:r>
      <w:r w:rsidRPr="00E5054D">
        <w:rPr>
          <w:rFonts w:ascii="Times New Roman" w:hAnsi="Times New Roman"/>
          <w:i/>
          <w:sz w:val="24"/>
          <w:lang w:val="en-GB"/>
          <w:rPrChange w:id="1644" w:author="Hong Je-Woo" w:date="2018-09-27T04:31:00Z">
            <w:rPr>
              <w:rFonts w:ascii="Times New Roman" w:hAnsi="Times New Roman"/>
              <w:i/>
              <w:sz w:val="24"/>
            </w:rPr>
          </w:rPrChange>
        </w:rPr>
        <w:t>et al.</w:t>
      </w:r>
      <w:r w:rsidRPr="00E5054D">
        <w:rPr>
          <w:rFonts w:ascii="Times New Roman" w:hAnsi="Times New Roman"/>
          <w:sz w:val="24"/>
          <w:lang w:val="en-GB"/>
          <w:rPrChange w:id="1645" w:author="Hong Je-Woo" w:date="2018-09-27T04:31:00Z">
            <w:rPr>
              <w:rFonts w:ascii="Times New Roman" w:hAnsi="Times New Roman"/>
              <w:sz w:val="24"/>
            </w:rPr>
          </w:rPrChange>
        </w:rPr>
        <w:t xml:space="preserve"> (2004) and Porson </w:t>
      </w:r>
      <w:r w:rsidRPr="00E5054D">
        <w:rPr>
          <w:rFonts w:ascii="Times New Roman" w:hAnsi="Times New Roman"/>
          <w:i/>
          <w:sz w:val="24"/>
          <w:lang w:val="en-GB"/>
          <w:rPrChange w:id="1646" w:author="Hong Je-Woo" w:date="2018-09-27T04:31:00Z">
            <w:rPr>
              <w:rFonts w:ascii="Times New Roman" w:hAnsi="Times New Roman"/>
              <w:i/>
              <w:sz w:val="24"/>
            </w:rPr>
          </w:rPrChange>
        </w:rPr>
        <w:t>et al.</w:t>
      </w:r>
      <w:r w:rsidRPr="00E5054D">
        <w:rPr>
          <w:rFonts w:ascii="Times New Roman" w:hAnsi="Times New Roman"/>
          <w:sz w:val="24"/>
          <w:lang w:val="en-GB"/>
          <w:rPrChange w:id="1647" w:author="Hong Je-Woo" w:date="2018-09-27T04:31:00Z">
            <w:rPr>
              <w:rFonts w:ascii="Times New Roman" w:hAnsi="Times New Roman"/>
              <w:sz w:val="24"/>
            </w:rPr>
          </w:rPrChange>
        </w:rPr>
        <w:t xml:space="preserve"> (2010). The observed upward radiative fluxes are viewed differently from actual urban structures when measured by a hemispheric radiometer because of radiometer footprint weighting (Adderley </w:t>
      </w:r>
      <w:r w:rsidRPr="00E5054D">
        <w:rPr>
          <w:rFonts w:ascii="Times New Roman" w:hAnsi="Times New Roman"/>
          <w:i/>
          <w:sz w:val="24"/>
          <w:lang w:val="en-GB"/>
          <w:rPrChange w:id="1648" w:author="Hong Je-Woo" w:date="2018-09-27T04:31:00Z">
            <w:rPr>
              <w:rFonts w:ascii="Times New Roman" w:hAnsi="Times New Roman"/>
              <w:i/>
              <w:sz w:val="24"/>
            </w:rPr>
          </w:rPrChange>
        </w:rPr>
        <w:t>et al</w:t>
      </w:r>
      <w:r w:rsidRPr="00E5054D">
        <w:rPr>
          <w:rFonts w:ascii="Times New Roman" w:hAnsi="Times New Roman"/>
          <w:sz w:val="24"/>
          <w:lang w:val="en-GB"/>
          <w:rPrChange w:id="1649" w:author="Hong Je-Woo" w:date="2018-09-27T04:31:00Z">
            <w:rPr>
              <w:rFonts w:ascii="Times New Roman" w:hAnsi="Times New Roman"/>
              <w:sz w:val="24"/>
            </w:rPr>
          </w:rPrChange>
        </w:rPr>
        <w:t xml:space="preserve">., 2015). The footprint of a hemispheric </w:t>
      </w:r>
      <w:r w:rsidRPr="00E5054D">
        <w:rPr>
          <w:rFonts w:ascii="Times New Roman" w:hAnsi="Times New Roman"/>
          <w:sz w:val="24"/>
          <w:lang w:val="en-GB"/>
          <w:rPrChange w:id="1650" w:author="Hong Je-Woo" w:date="2018-09-27T04:31:00Z">
            <w:rPr>
              <w:rFonts w:ascii="Times New Roman" w:hAnsi="Times New Roman"/>
              <w:sz w:val="24"/>
            </w:rPr>
          </w:rPrChange>
        </w:rPr>
        <w:lastRenderedPageBreak/>
        <w:t>radiometer obeys Lambert’s cosine law (Schmid, 1997), and</w:t>
      </w:r>
      <w:ins w:id="1651" w:author="Hong Je-Woo" w:date="2018-09-27T04:31:00Z">
        <w:r w:rsidR="00F35E2C">
          <w:rPr>
            <w:rFonts w:ascii="Times New Roman" w:hAnsi="Times New Roman" w:cs="Times New Roman"/>
            <w:sz w:val="24"/>
            <w:szCs w:val="24"/>
            <w:lang w:val="en-GB"/>
          </w:rPr>
          <w:t>,</w:t>
        </w:r>
      </w:ins>
      <w:r w:rsidRPr="00E5054D">
        <w:rPr>
          <w:rFonts w:ascii="Times New Roman" w:hAnsi="Times New Roman"/>
          <w:sz w:val="24"/>
          <w:lang w:val="en-GB"/>
          <w:rPrChange w:id="1652" w:author="Hong Je-Woo" w:date="2018-09-27T04:31:00Z">
            <w:rPr>
              <w:rFonts w:ascii="Times New Roman" w:hAnsi="Times New Roman"/>
              <w:sz w:val="24"/>
            </w:rPr>
          </w:rPrChange>
        </w:rPr>
        <w:t xml:space="preserve"> therefore</w:t>
      </w:r>
      <w:ins w:id="1653" w:author="Hong Je-Woo" w:date="2018-09-27T04:31:00Z">
        <w:r w:rsidR="00F35E2C">
          <w:rPr>
            <w:rFonts w:ascii="Times New Roman" w:hAnsi="Times New Roman" w:cs="Times New Roman"/>
            <w:sz w:val="24"/>
            <w:szCs w:val="24"/>
            <w:lang w:val="en-GB"/>
          </w:rPr>
          <w:t>,</w:t>
        </w:r>
      </w:ins>
      <w:r w:rsidRPr="00E5054D">
        <w:rPr>
          <w:rFonts w:ascii="Times New Roman" w:hAnsi="Times New Roman"/>
          <w:sz w:val="24"/>
          <w:lang w:val="en-GB"/>
          <w:rPrChange w:id="1654" w:author="Hong Je-Woo" w:date="2018-09-27T04:31:00Z">
            <w:rPr>
              <w:rFonts w:ascii="Times New Roman" w:hAnsi="Times New Roman"/>
              <w:sz w:val="24"/>
            </w:rPr>
          </w:rPrChange>
        </w:rPr>
        <w:t xml:space="preserve"> a building structure near a radiometer has a relatively greater contribution to the radiative flux measurement per unit area than structures far from the instrument. This means that urban canopy structures, such as </w:t>
      </w:r>
      <w:r w:rsidRPr="00E5054D">
        <w:rPr>
          <w:rFonts w:ascii="Times New Roman" w:hAnsi="Times New Roman"/>
          <w:i/>
          <w:sz w:val="24"/>
          <w:lang w:val="en-GB"/>
          <w:rPrChange w:id="1655" w:author="Hong Je-Woo" w:date="2018-09-27T04:31:00Z">
            <w:rPr>
              <w:rFonts w:ascii="Times New Roman" w:hAnsi="Times New Roman"/>
              <w:i/>
              <w:sz w:val="24"/>
            </w:rPr>
          </w:rPrChange>
        </w:rPr>
        <w:t>HWR</w:t>
      </w:r>
      <w:r w:rsidRPr="00E5054D">
        <w:rPr>
          <w:rFonts w:ascii="Times New Roman" w:hAnsi="Times New Roman"/>
          <w:sz w:val="24"/>
          <w:lang w:val="en-GB"/>
          <w:rPrChange w:id="1656" w:author="Hong Je-Woo" w:date="2018-09-27T04:31:00Z">
            <w:rPr>
              <w:rFonts w:ascii="Times New Roman" w:hAnsi="Times New Roman"/>
              <w:sz w:val="24"/>
            </w:rPr>
          </w:rPrChange>
        </w:rPr>
        <w:t xml:space="preserve">, embedded in the observed radiative fluxes may differ from the actual urban structure around the flux tower. The </w:t>
      </w:r>
      <w:r w:rsidRPr="00E5054D">
        <w:rPr>
          <w:rFonts w:ascii="Times New Roman" w:hAnsi="Times New Roman"/>
          <w:i/>
          <w:sz w:val="24"/>
          <w:lang w:val="en-GB"/>
          <w:rPrChange w:id="1657" w:author="Hong Je-Woo" w:date="2018-09-27T04:31:00Z">
            <w:rPr>
              <w:rFonts w:ascii="Times New Roman" w:hAnsi="Times New Roman"/>
              <w:i/>
              <w:sz w:val="24"/>
            </w:rPr>
          </w:rPrChange>
        </w:rPr>
        <w:t>HWR</w:t>
      </w:r>
      <w:r w:rsidRPr="00E5054D">
        <w:rPr>
          <w:rFonts w:ascii="Times New Roman" w:hAnsi="Times New Roman"/>
          <w:sz w:val="24"/>
          <w:lang w:val="en-GB"/>
          <w:rPrChange w:id="1658" w:author="Hong Je-Woo" w:date="2018-09-27T04:31:00Z">
            <w:rPr>
              <w:rFonts w:ascii="Times New Roman" w:hAnsi="Times New Roman"/>
              <w:sz w:val="24"/>
            </w:rPr>
          </w:rPrChange>
        </w:rPr>
        <w:t xml:space="preserve"> value at the study site is 1.0 based on aerial lidar imaging around the flux tower (Hong and Hong; 2016). However, </w:t>
      </w:r>
      <w:r w:rsidRPr="00E5054D">
        <w:rPr>
          <w:rFonts w:ascii="Times New Roman" w:hAnsi="Times New Roman"/>
          <w:i/>
          <w:sz w:val="24"/>
          <w:lang w:val="en-GB"/>
          <w:rPrChange w:id="1659" w:author="Hong Je-Woo" w:date="2018-09-27T04:31:00Z">
            <w:rPr>
              <w:rFonts w:ascii="Times New Roman" w:hAnsi="Times New Roman"/>
              <w:i/>
              <w:sz w:val="24"/>
            </w:rPr>
          </w:rPrChange>
        </w:rPr>
        <w:t>HWR</w:t>
      </w:r>
      <w:r w:rsidRPr="00E5054D">
        <w:rPr>
          <w:rFonts w:ascii="Times New Roman" w:hAnsi="Times New Roman"/>
          <w:sz w:val="24"/>
          <w:lang w:val="en-GB"/>
          <w:rPrChange w:id="1660" w:author="Hong Je-Woo" w:date="2018-09-27T04:31:00Z">
            <w:rPr>
              <w:rFonts w:ascii="Times New Roman" w:hAnsi="Times New Roman"/>
              <w:sz w:val="24"/>
            </w:rPr>
          </w:rPrChange>
        </w:rPr>
        <w:t xml:space="preserve"> weighted by the radiative flux footprint of the hemispheric radiometer is much smaller than 1 from the aerial lidar image, indicating that the observed upward radiative fluxes are reflected more than the actual amount coming from inside of the urban canyon. Consequently, the observed </w:t>
      </w:r>
      <w:r w:rsidRPr="00E5054D">
        <w:rPr>
          <w:rFonts w:ascii="Times New Roman" w:hAnsi="Times New Roman"/>
          <w:i/>
          <w:sz w:val="24"/>
          <w:lang w:val="en-GB"/>
          <w:rPrChange w:id="1661" w:author="Hong Je-Woo" w:date="2018-09-27T04:31:00Z">
            <w:rPr>
              <w:rFonts w:ascii="Times New Roman" w:hAnsi="Times New Roman"/>
              <w:i/>
              <w:sz w:val="24"/>
            </w:rPr>
          </w:rPrChange>
        </w:rPr>
        <w:t>α</w:t>
      </w:r>
      <w:r w:rsidRPr="00E5054D" w:rsidDel="008D3509">
        <w:rPr>
          <w:rFonts w:ascii="Times New Roman" w:hAnsi="Times New Roman"/>
          <w:sz w:val="24"/>
          <w:lang w:val="en-GB"/>
          <w:rPrChange w:id="1662" w:author="Hong Je-Woo" w:date="2018-09-27T04:31:00Z">
            <w:rPr>
              <w:rFonts w:ascii="Times New Roman" w:hAnsi="Times New Roman"/>
              <w:sz w:val="24"/>
            </w:rPr>
          </w:rPrChange>
        </w:rPr>
        <w:t xml:space="preserve"> </w:t>
      </w:r>
      <w:r w:rsidRPr="00E5054D">
        <w:rPr>
          <w:rFonts w:ascii="Times New Roman" w:hAnsi="Times New Roman"/>
          <w:sz w:val="24"/>
          <w:lang w:val="en-GB"/>
          <w:rPrChange w:id="1663" w:author="Hong Je-Woo" w:date="2018-09-27T04:31:00Z">
            <w:rPr>
              <w:rFonts w:ascii="Times New Roman" w:hAnsi="Times New Roman"/>
              <w:sz w:val="24"/>
            </w:rPr>
          </w:rPrChange>
        </w:rPr>
        <w:t>could be approximately 10% smaller</w:t>
      </w:r>
      <w:del w:id="1664" w:author="Hong Je-Woo" w:date="2018-09-27T04:31:00Z">
        <w:r w:rsidRPr="007E5D70">
          <w:rPr>
            <w:rFonts w:ascii="Times New Roman" w:hAnsi="Times New Roman" w:cs="Times New Roman"/>
            <w:sz w:val="24"/>
            <w:szCs w:val="24"/>
          </w:rPr>
          <w:delText>, thus</w:delText>
        </w:r>
      </w:del>
      <w:ins w:id="1665" w:author="Hong Je-Woo" w:date="2018-09-27T04:31:00Z">
        <w:r w:rsidR="009C0523" w:rsidRPr="00E5054D">
          <w:rPr>
            <w:rFonts w:ascii="Times New Roman" w:hAnsi="Times New Roman" w:cs="Times New Roman"/>
            <w:sz w:val="24"/>
            <w:szCs w:val="24"/>
            <w:lang w:val="en-GB"/>
          </w:rPr>
          <w:t xml:space="preserve"> than</w:t>
        </w:r>
        <w:r w:rsidR="00BE72C4" w:rsidRPr="00E5054D">
          <w:rPr>
            <w:rFonts w:ascii="Times New Roman" w:hAnsi="Times New Roman" w:cs="Times New Roman"/>
            <w:sz w:val="24"/>
            <w:szCs w:val="24"/>
            <w:lang w:val="en-GB"/>
          </w:rPr>
          <w:t xml:space="preserve"> </w:t>
        </w:r>
        <w:r w:rsidR="00B423E3" w:rsidRPr="00E5054D">
          <w:rPr>
            <w:rFonts w:ascii="Times New Roman" w:hAnsi="Times New Roman" w:cs="Times New Roman"/>
            <w:sz w:val="24"/>
            <w:szCs w:val="24"/>
            <w:lang w:val="en-GB"/>
          </w:rPr>
          <w:t xml:space="preserve">the </w:t>
        </w:r>
        <w:r w:rsidR="009C0523" w:rsidRPr="00E5054D">
          <w:rPr>
            <w:rFonts w:ascii="Times New Roman" w:hAnsi="Times New Roman" w:cs="Times New Roman"/>
            <w:sz w:val="24"/>
            <w:szCs w:val="24"/>
            <w:lang w:val="en-GB"/>
          </w:rPr>
          <w:t xml:space="preserve">actual </w:t>
        </w:r>
        <w:r w:rsidR="009C0523" w:rsidRPr="00E5054D">
          <w:rPr>
            <w:rFonts w:ascii="Times New Roman" w:hAnsi="Times New Roman" w:cs="Times New Roman"/>
            <w:i/>
            <w:sz w:val="24"/>
            <w:szCs w:val="24"/>
            <w:lang w:val="en-GB"/>
          </w:rPr>
          <w:t>α</w:t>
        </w:r>
        <w:r w:rsidRPr="00E5054D">
          <w:rPr>
            <w:rFonts w:ascii="Times New Roman" w:hAnsi="Times New Roman" w:cs="Times New Roman"/>
            <w:sz w:val="24"/>
            <w:szCs w:val="24"/>
            <w:lang w:val="en-GB"/>
          </w:rPr>
          <w:t xml:space="preserve">, </w:t>
        </w:r>
        <w:r w:rsidR="00B423E3" w:rsidRPr="00E5054D">
          <w:rPr>
            <w:rFonts w:ascii="Times New Roman" w:hAnsi="Times New Roman" w:cs="Times New Roman"/>
            <w:sz w:val="24"/>
            <w:szCs w:val="24"/>
            <w:lang w:val="en-GB"/>
          </w:rPr>
          <w:t>thereby</w:t>
        </w:r>
      </w:ins>
      <w:r w:rsidR="00B423E3" w:rsidRPr="00E5054D">
        <w:rPr>
          <w:rFonts w:ascii="Times New Roman" w:hAnsi="Times New Roman"/>
          <w:sz w:val="24"/>
          <w:lang w:val="en-GB"/>
          <w:rPrChange w:id="1666" w:author="Hong Je-Woo" w:date="2018-09-27T04:31:00Z">
            <w:rPr>
              <w:rFonts w:ascii="Times New Roman" w:hAnsi="Times New Roman"/>
              <w:sz w:val="24"/>
            </w:rPr>
          </w:rPrChange>
        </w:rPr>
        <w:t xml:space="preserve"> </w:t>
      </w:r>
      <w:r w:rsidRPr="00E5054D">
        <w:rPr>
          <w:rFonts w:ascii="Times New Roman" w:hAnsi="Times New Roman"/>
          <w:sz w:val="24"/>
          <w:lang w:val="en-GB"/>
          <w:rPrChange w:id="1667" w:author="Hong Je-Woo" w:date="2018-09-27T04:31:00Z">
            <w:rPr>
              <w:rFonts w:ascii="Times New Roman" w:hAnsi="Times New Roman"/>
              <w:sz w:val="24"/>
            </w:rPr>
          </w:rPrChange>
        </w:rPr>
        <w:t>leading to</w:t>
      </w:r>
      <w:r w:rsidR="009D3D5C" w:rsidRPr="00E5054D">
        <w:rPr>
          <w:rFonts w:ascii="Times New Roman" w:hAnsi="Times New Roman"/>
          <w:sz w:val="24"/>
          <w:lang w:val="en-GB"/>
          <w:rPrChange w:id="1668" w:author="Hong Je-Woo" w:date="2018-09-27T04:31:00Z">
            <w:rPr>
              <w:rFonts w:ascii="Times New Roman" w:hAnsi="Times New Roman"/>
              <w:sz w:val="24"/>
            </w:rPr>
          </w:rPrChange>
        </w:rPr>
        <w:t xml:space="preserve"> </w:t>
      </w:r>
      <w:del w:id="1669" w:author="Hong Je-Woo" w:date="2018-09-27T04:31:00Z">
        <w:r w:rsidRPr="007E5D70">
          <w:rPr>
            <w:rFonts w:ascii="Times New Roman" w:hAnsi="Times New Roman" w:cs="Times New Roman"/>
            <w:sz w:val="24"/>
            <w:szCs w:val="24"/>
          </w:rPr>
          <w:delText xml:space="preserve">smaller </w:delText>
        </w:r>
      </w:del>
      <w:ins w:id="1670" w:author="Hong Je-Woo" w:date="2018-09-27T04:31:00Z">
        <w:r w:rsidR="009D3D5C" w:rsidRPr="00E5054D">
          <w:rPr>
            <w:rFonts w:ascii="Times New Roman" w:hAnsi="Times New Roman" w:cs="Times New Roman"/>
            <w:sz w:val="24"/>
            <w:szCs w:val="24"/>
            <w:lang w:val="en-GB"/>
          </w:rPr>
          <w:t>overestimation of</w:t>
        </w:r>
        <w:r w:rsidRPr="00E5054D">
          <w:rPr>
            <w:rFonts w:ascii="Times New Roman" w:hAnsi="Times New Roman" w:cs="Times New Roman"/>
            <w:sz w:val="24"/>
            <w:szCs w:val="24"/>
            <w:lang w:val="en-GB"/>
          </w:rPr>
          <w:t xml:space="preserve"> </w:t>
        </w:r>
      </w:ins>
      <w:r w:rsidRPr="00E5054D">
        <w:rPr>
          <w:rFonts w:ascii="Times New Roman" w:hAnsi="Times New Roman"/>
          <w:i/>
          <w:sz w:val="24"/>
          <w:lang w:val="en-GB"/>
          <w:rPrChange w:id="1671" w:author="Hong Je-Woo" w:date="2018-09-27T04:31:00Z">
            <w:rPr>
              <w:rFonts w:ascii="Times New Roman" w:hAnsi="Times New Roman"/>
              <w:i/>
              <w:sz w:val="24"/>
            </w:rPr>
          </w:rPrChange>
        </w:rPr>
        <w:t>Q*</w:t>
      </w:r>
      <w:r w:rsidRPr="00E5054D">
        <w:rPr>
          <w:rFonts w:ascii="Times New Roman" w:hAnsi="Times New Roman"/>
          <w:sz w:val="24"/>
          <w:lang w:val="en-GB"/>
          <w:rPrChange w:id="1672" w:author="Hong Je-Woo" w:date="2018-09-27T04:31:00Z">
            <w:rPr>
              <w:rFonts w:ascii="Times New Roman" w:hAnsi="Times New Roman"/>
              <w:sz w:val="24"/>
            </w:rPr>
          </w:rPrChange>
        </w:rPr>
        <w:t xml:space="preserve"> </w:t>
      </w:r>
      <w:del w:id="1673" w:author="Hong Je-Woo" w:date="2018-09-27T04:31:00Z">
        <w:r w:rsidRPr="007E5D70">
          <w:rPr>
            <w:rFonts w:ascii="Times New Roman" w:hAnsi="Times New Roman" w:cs="Times New Roman"/>
            <w:sz w:val="24"/>
            <w:szCs w:val="24"/>
          </w:rPr>
          <w:delText xml:space="preserve">but larger </w:delText>
        </w:r>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r w:rsidRPr="007E5D70">
          <w:rPr>
            <w:rFonts w:ascii="Times New Roman" w:hAnsi="Times New Roman" w:cs="Times New Roman"/>
            <w:sz w:val="24"/>
            <w:szCs w:val="24"/>
          </w:rPr>
          <w:delText xml:space="preserve"> </w:delText>
        </w:r>
        <w:r>
          <w:rPr>
            <w:rFonts w:ascii="Times New Roman" w:hAnsi="Times New Roman" w:cs="Times New Roman"/>
            <w:sz w:val="24"/>
            <w:szCs w:val="24"/>
          </w:rPr>
          <w:delText xml:space="preserve">values </w:delText>
        </w:r>
        <w:r w:rsidRPr="007E5D70">
          <w:rPr>
            <w:rFonts w:ascii="Times New Roman" w:hAnsi="Times New Roman" w:cs="Times New Roman"/>
            <w:sz w:val="24"/>
            <w:szCs w:val="24"/>
          </w:rPr>
          <w:delText xml:space="preserve">by the residual method </w:delText>
        </w:r>
        <w:r>
          <w:rPr>
            <w:rFonts w:ascii="Times New Roman" w:hAnsi="Times New Roman" w:cs="Times New Roman"/>
            <w:sz w:val="24"/>
            <w:szCs w:val="24"/>
          </w:rPr>
          <w:delText xml:space="preserve">compared to </w:delText>
        </w:r>
      </w:del>
      <w:ins w:id="1674" w:author="Hong Je-Woo" w:date="2018-09-27T04:31:00Z">
        <w:r w:rsidR="009D3D5C" w:rsidRPr="00E5054D">
          <w:rPr>
            <w:rFonts w:ascii="Times New Roman" w:hAnsi="Times New Roman" w:cs="Times New Roman"/>
            <w:sz w:val="24"/>
            <w:szCs w:val="24"/>
            <w:lang w:val="en-GB"/>
          </w:rPr>
          <w:t xml:space="preserve">and </w:t>
        </w:r>
      </w:ins>
      <w:r w:rsidR="00BE72C4" w:rsidRPr="00E5054D">
        <w:rPr>
          <w:rFonts w:ascii="Times New Roman" w:hAnsi="Times New Roman"/>
          <w:sz w:val="24"/>
          <w:lang w:val="en-GB"/>
          <w:rPrChange w:id="1675" w:author="Hong Je-Woo" w:date="2018-09-27T04:31:00Z">
            <w:rPr>
              <w:rFonts w:ascii="Times New Roman" w:hAnsi="Times New Roman"/>
              <w:sz w:val="24"/>
            </w:rPr>
          </w:rPrChange>
        </w:rPr>
        <w:t xml:space="preserve">the </w:t>
      </w:r>
      <w:del w:id="1676" w:author="Hong Je-Woo" w:date="2018-09-27T04:31:00Z">
        <w:r w:rsidRPr="007E5D70">
          <w:rPr>
            <w:rFonts w:ascii="Times New Roman" w:hAnsi="Times New Roman" w:cs="Times New Roman"/>
            <w:sz w:val="24"/>
            <w:szCs w:val="24"/>
          </w:rPr>
          <w:delText>turbulent fluxes measured by the eddy covariance method.</w:delText>
        </w:r>
      </w:del>
      <w:ins w:id="1677" w:author="Hong Je-Woo" w:date="2018-09-27T04:31:00Z">
        <w:r w:rsidR="00BE72C4" w:rsidRPr="00E5054D">
          <w:rPr>
            <w:rFonts w:ascii="Times New Roman" w:hAnsi="Times New Roman" w:cs="Times New Roman"/>
            <w:sz w:val="24"/>
            <w:szCs w:val="24"/>
            <w:lang w:val="en-GB"/>
          </w:rPr>
          <w:t xml:space="preserve">surface </w:t>
        </w:r>
        <w:r w:rsidR="009D3D5C" w:rsidRPr="00E5054D">
          <w:rPr>
            <w:rFonts w:ascii="Times New Roman" w:hAnsi="Times New Roman" w:cs="Times New Roman"/>
            <w:sz w:val="24"/>
            <w:szCs w:val="24"/>
            <w:lang w:val="en-GB"/>
          </w:rPr>
          <w:t>energy imbalance</w:t>
        </w:r>
        <w:r w:rsidR="009C0523" w:rsidRPr="00E5054D">
          <w:rPr>
            <w:rFonts w:ascii="Times New Roman" w:hAnsi="Times New Roman" w:cs="Times New Roman"/>
            <w:sz w:val="24"/>
            <w:szCs w:val="24"/>
            <w:lang w:val="en-GB"/>
          </w:rPr>
          <w:t>.</w:t>
        </w:r>
      </w:ins>
      <w:r w:rsidRPr="00E5054D">
        <w:rPr>
          <w:rFonts w:ascii="Times New Roman" w:hAnsi="Times New Roman"/>
          <w:sz w:val="24"/>
          <w:lang w:val="en-GB"/>
          <w:rPrChange w:id="1678" w:author="Hong Je-Woo" w:date="2018-09-27T04:31:00Z">
            <w:rPr>
              <w:rFonts w:ascii="Times New Roman" w:hAnsi="Times New Roman"/>
              <w:sz w:val="24"/>
            </w:rPr>
          </w:rPrChange>
        </w:rPr>
        <w:t xml:space="preserve"> This bias corresponds to ~2% of </w:t>
      </w:r>
      <w:r w:rsidRPr="00E5054D">
        <w:rPr>
          <w:rFonts w:ascii="Times New Roman" w:hAnsi="Times New Roman"/>
          <w:i/>
          <w:sz w:val="24"/>
          <w:lang w:val="en-GB"/>
          <w:rPrChange w:id="1679" w:author="Hong Je-Woo" w:date="2018-09-27T04:31:00Z">
            <w:rPr>
              <w:rFonts w:ascii="Times New Roman" w:hAnsi="Times New Roman"/>
              <w:i/>
              <w:sz w:val="24"/>
            </w:rPr>
          </w:rPrChange>
        </w:rPr>
        <w:t>K</w:t>
      </w:r>
      <w:r w:rsidRPr="00E5054D">
        <w:rPr>
          <w:rFonts w:ascii="Times New Roman" w:hAnsi="Times New Roman"/>
          <w:sz w:val="24"/>
          <w:vertAlign w:val="subscript"/>
          <w:lang w:val="en-GB"/>
          <w:rPrChange w:id="1680" w:author="Hong Je-Woo" w:date="2018-09-27T04:31:00Z">
            <w:rPr>
              <w:rFonts w:ascii="Times New Roman" w:hAnsi="Times New Roman"/>
              <w:sz w:val="24"/>
              <w:vertAlign w:val="subscript"/>
            </w:rPr>
          </w:rPrChange>
        </w:rPr>
        <w:t>↓</w:t>
      </w:r>
      <w:del w:id="1681" w:author="Hong Je-Woo" w:date="2018-09-27T04:31:00Z">
        <w:r>
          <w:rPr>
            <w:rFonts w:ascii="Times New Roman" w:eastAsia="맑은 고딕" w:hAnsi="Times New Roman" w:cs="Times New Roman"/>
            <w:sz w:val="24"/>
            <w:szCs w:val="24"/>
          </w:rPr>
          <w:delText>,</w:delText>
        </w:r>
        <w:r w:rsidRPr="007E5D70">
          <w:rPr>
            <w:rFonts w:ascii="Times New Roman" w:eastAsia="맑은 고딕" w:hAnsi="Times New Roman" w:cs="Times New Roman"/>
            <w:sz w:val="24"/>
            <w:szCs w:val="24"/>
          </w:rPr>
          <w:delText xml:space="preserve"> </w:delText>
        </w:r>
        <w:r>
          <w:rPr>
            <w:rFonts w:ascii="Times New Roman" w:eastAsia="맑은 고딕" w:hAnsi="Times New Roman" w:cs="Times New Roman"/>
            <w:sz w:val="24"/>
            <w:szCs w:val="24"/>
          </w:rPr>
          <w:delText>of</w:delText>
        </w:r>
      </w:del>
      <w:ins w:id="1682" w:author="Hong Je-Woo" w:date="2018-09-27T04:31:00Z">
        <w:r w:rsidRPr="00E5054D">
          <w:rPr>
            <w:rFonts w:ascii="Times New Roman" w:eastAsia="맑은 고딕" w:hAnsi="Times New Roman" w:cs="Times New Roman"/>
            <w:sz w:val="24"/>
            <w:szCs w:val="24"/>
            <w:lang w:val="en-GB"/>
          </w:rPr>
          <w:t xml:space="preserve"> o</w:t>
        </w:r>
        <w:r w:rsidR="00C91899">
          <w:rPr>
            <w:rFonts w:ascii="Times New Roman" w:eastAsia="맑은 고딕" w:hAnsi="Times New Roman" w:cs="Times New Roman"/>
            <w:sz w:val="24"/>
            <w:szCs w:val="24"/>
            <w:lang w:val="en-GB"/>
          </w:rPr>
          <w:t>r</w:t>
        </w:r>
      </w:ins>
      <w:r w:rsidRPr="00E5054D">
        <w:rPr>
          <w:rFonts w:ascii="Times New Roman" w:hAnsi="Times New Roman"/>
          <w:sz w:val="24"/>
          <w:lang w:val="en-GB"/>
          <w:rPrChange w:id="1683" w:author="Hong Je-Woo" w:date="2018-09-27T04:31:00Z">
            <w:rPr>
              <w:rFonts w:ascii="Times New Roman" w:hAnsi="Times New Roman"/>
              <w:sz w:val="24"/>
            </w:rPr>
          </w:rPrChange>
        </w:rPr>
        <w:t xml:space="preserve"> 20 W m</w:t>
      </w:r>
      <w:r w:rsidRPr="00E5054D">
        <w:rPr>
          <w:rFonts w:ascii="Times New Roman" w:hAnsi="Times New Roman"/>
          <w:sz w:val="24"/>
          <w:vertAlign w:val="superscript"/>
          <w:lang w:val="en-GB"/>
          <w:rPrChange w:id="1684"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1685" w:author="Hong Je-Woo" w:date="2018-09-27T04:31:00Z">
            <w:rPr>
              <w:rFonts w:ascii="Times New Roman" w:hAnsi="Times New Roman"/>
              <w:sz w:val="24"/>
            </w:rPr>
          </w:rPrChange>
        </w:rPr>
        <w:t xml:space="preserve"> at most around noon in clear conditions in spring and summer. The </w:t>
      </w:r>
      <w:del w:id="1686" w:author="Hong Je-Woo" w:date="2018-09-27T04:31:00Z">
        <w:r w:rsidRPr="007E5D70">
          <w:rPr>
            <w:rFonts w:ascii="Times New Roman" w:hAnsi="Times New Roman" w:cs="Times New Roman"/>
            <w:sz w:val="24"/>
            <w:szCs w:val="24"/>
          </w:rPr>
          <w:delText>modeled</w:delText>
        </w:r>
      </w:del>
      <w:ins w:id="1687" w:author="Hong Je-Woo" w:date="2018-09-27T04:31:00Z">
        <w:r w:rsidR="00B94149" w:rsidRPr="00E5054D">
          <w:rPr>
            <w:rFonts w:ascii="Times New Roman" w:hAnsi="Times New Roman" w:cs="Times New Roman"/>
            <w:sz w:val="24"/>
            <w:szCs w:val="24"/>
            <w:lang w:val="en-GB"/>
          </w:rPr>
          <w:t>modelled</w:t>
        </w:r>
      </w:ins>
      <w:r w:rsidRPr="00E5054D">
        <w:rPr>
          <w:rFonts w:ascii="Times New Roman" w:hAnsi="Times New Roman"/>
          <w:sz w:val="24"/>
          <w:lang w:val="en-GB"/>
          <w:rPrChange w:id="1688" w:author="Hong Je-Woo" w:date="2018-09-27T04:31:00Z">
            <w:rPr>
              <w:rFonts w:ascii="Times New Roman" w:hAnsi="Times New Roman"/>
              <w:sz w:val="24"/>
            </w:rPr>
          </w:rPrChange>
        </w:rPr>
        <w:t xml:space="preserve"> </w:t>
      </w:r>
      <w:r w:rsidRPr="00E5054D">
        <w:rPr>
          <w:rFonts w:ascii="Times New Roman" w:hAnsi="Times New Roman"/>
          <w:i/>
          <w:sz w:val="24"/>
          <w:lang w:val="en-GB"/>
          <w:rPrChange w:id="1689" w:author="Hong Je-Woo" w:date="2018-09-27T04:31:00Z">
            <w:rPr>
              <w:rFonts w:ascii="Times New Roman" w:hAnsi="Times New Roman"/>
              <w:i/>
              <w:sz w:val="24"/>
            </w:rPr>
          </w:rPrChange>
        </w:rPr>
        <w:t>α</w:t>
      </w:r>
      <w:r w:rsidRPr="00E5054D" w:rsidDel="008D3509">
        <w:rPr>
          <w:rFonts w:ascii="Times New Roman" w:hAnsi="Times New Roman"/>
          <w:sz w:val="24"/>
          <w:lang w:val="en-GB"/>
          <w:rPrChange w:id="1690" w:author="Hong Je-Woo" w:date="2018-09-27T04:31:00Z">
            <w:rPr>
              <w:rFonts w:ascii="Times New Roman" w:hAnsi="Times New Roman"/>
              <w:sz w:val="24"/>
            </w:rPr>
          </w:rPrChange>
        </w:rPr>
        <w:t xml:space="preserve"> </w:t>
      </w:r>
      <w:r w:rsidRPr="00E5054D">
        <w:rPr>
          <w:rFonts w:ascii="Times New Roman" w:hAnsi="Times New Roman"/>
          <w:sz w:val="24"/>
          <w:lang w:val="en-GB"/>
          <w:rPrChange w:id="1691" w:author="Hong Je-Woo" w:date="2018-09-27T04:31:00Z">
            <w:rPr>
              <w:rFonts w:ascii="Times New Roman" w:hAnsi="Times New Roman"/>
              <w:sz w:val="24"/>
            </w:rPr>
          </w:rPrChange>
        </w:rPr>
        <w:t xml:space="preserve">is sensitive to </w:t>
      </w:r>
      <w:r w:rsidRPr="00E5054D">
        <w:rPr>
          <w:rFonts w:ascii="Times New Roman" w:hAnsi="Times New Roman"/>
          <w:i/>
          <w:sz w:val="24"/>
          <w:lang w:val="en-GB"/>
          <w:rPrChange w:id="1692" w:author="Hong Je-Woo" w:date="2018-09-27T04:31:00Z">
            <w:rPr>
              <w:rFonts w:ascii="Times New Roman" w:hAnsi="Times New Roman"/>
              <w:i/>
              <w:sz w:val="24"/>
            </w:rPr>
          </w:rPrChange>
        </w:rPr>
        <w:t>HWR</w:t>
      </w:r>
      <w:r w:rsidRPr="00E5054D">
        <w:rPr>
          <w:rFonts w:ascii="Times New Roman" w:hAnsi="Times New Roman"/>
          <w:sz w:val="24"/>
          <w:lang w:val="en-GB"/>
          <w:rPrChange w:id="1693" w:author="Hong Je-Woo" w:date="2018-09-27T04:31:00Z">
            <w:rPr>
              <w:rFonts w:ascii="Times New Roman" w:hAnsi="Times New Roman"/>
              <w:sz w:val="24"/>
            </w:rPr>
          </w:rPrChange>
        </w:rPr>
        <w:t xml:space="preserve">, and the model reproduces the observed </w:t>
      </w:r>
      <w:r w:rsidRPr="00E5054D">
        <w:rPr>
          <w:rFonts w:ascii="Times New Roman" w:hAnsi="Times New Roman"/>
          <w:i/>
          <w:sz w:val="24"/>
          <w:lang w:val="en-GB"/>
          <w:rPrChange w:id="1694" w:author="Hong Je-Woo" w:date="2018-09-27T04:31:00Z">
            <w:rPr>
              <w:rFonts w:ascii="Times New Roman" w:hAnsi="Times New Roman"/>
              <w:i/>
              <w:sz w:val="24"/>
            </w:rPr>
          </w:rPrChange>
        </w:rPr>
        <w:t>α</w:t>
      </w:r>
      <w:r w:rsidRPr="00E5054D" w:rsidDel="008D3509">
        <w:rPr>
          <w:rFonts w:ascii="Times New Roman" w:hAnsi="Times New Roman"/>
          <w:sz w:val="24"/>
          <w:lang w:val="en-GB"/>
          <w:rPrChange w:id="1695" w:author="Hong Je-Woo" w:date="2018-09-27T04:31:00Z">
            <w:rPr>
              <w:rFonts w:ascii="Times New Roman" w:hAnsi="Times New Roman"/>
              <w:sz w:val="24"/>
            </w:rPr>
          </w:rPrChange>
        </w:rPr>
        <w:t xml:space="preserve"> </w:t>
      </w:r>
      <w:r w:rsidRPr="00E5054D">
        <w:rPr>
          <w:rFonts w:ascii="Times New Roman" w:hAnsi="Times New Roman"/>
          <w:sz w:val="24"/>
          <w:lang w:val="en-GB"/>
          <w:rPrChange w:id="1696" w:author="Hong Je-Woo" w:date="2018-09-27T04:31:00Z">
            <w:rPr>
              <w:rFonts w:ascii="Times New Roman" w:hAnsi="Times New Roman"/>
              <w:sz w:val="24"/>
            </w:rPr>
          </w:rPrChange>
        </w:rPr>
        <w:t xml:space="preserve">when using the radiative flux footprint-weighted </w:t>
      </w:r>
      <w:r w:rsidRPr="00E5054D">
        <w:rPr>
          <w:rFonts w:ascii="Times New Roman" w:hAnsi="Times New Roman"/>
          <w:i/>
          <w:sz w:val="24"/>
          <w:lang w:val="en-GB"/>
          <w:rPrChange w:id="1697" w:author="Hong Je-Woo" w:date="2018-09-27T04:31:00Z">
            <w:rPr>
              <w:rFonts w:ascii="Times New Roman" w:hAnsi="Times New Roman"/>
              <w:i/>
              <w:sz w:val="24"/>
            </w:rPr>
          </w:rPrChange>
        </w:rPr>
        <w:t>HWR</w:t>
      </w:r>
      <w:r w:rsidRPr="00E5054D">
        <w:rPr>
          <w:rFonts w:ascii="Times New Roman" w:hAnsi="Times New Roman"/>
          <w:sz w:val="24"/>
          <w:lang w:val="en-GB"/>
          <w:rPrChange w:id="1698" w:author="Hong Je-Woo" w:date="2018-09-27T04:31:00Z">
            <w:rPr>
              <w:rFonts w:ascii="Times New Roman" w:hAnsi="Times New Roman"/>
              <w:sz w:val="24"/>
            </w:rPr>
          </w:rPrChange>
        </w:rPr>
        <w:t xml:space="preserve">. This indicates that footprint mismatches in the hemispheric radiometer can contribute to uncertainty in the SEB, unless it is properly considered in </w:t>
      </w:r>
      <w:ins w:id="1699" w:author="Hong Je-Woo" w:date="2018-09-27T04:31:00Z">
        <w:r w:rsidR="00B94149">
          <w:rPr>
            <w:rFonts w:ascii="Times New Roman" w:hAnsi="Times New Roman" w:cs="Times New Roman"/>
            <w:sz w:val="24"/>
            <w:szCs w:val="24"/>
            <w:lang w:val="en-GB"/>
          </w:rPr>
          <w:t xml:space="preserve">the </w:t>
        </w:r>
      </w:ins>
      <w:r w:rsidRPr="00E5054D">
        <w:rPr>
          <w:rFonts w:ascii="Times New Roman" w:hAnsi="Times New Roman"/>
          <w:sz w:val="24"/>
          <w:lang w:val="en-GB"/>
          <w:rPrChange w:id="1700" w:author="Hong Je-Woo" w:date="2018-09-27T04:31:00Z">
            <w:rPr>
              <w:rFonts w:ascii="Times New Roman" w:hAnsi="Times New Roman"/>
              <w:sz w:val="24"/>
            </w:rPr>
          </w:rPrChange>
        </w:rPr>
        <w:t xml:space="preserve">data analysis and </w:t>
      </w:r>
      <w:del w:id="1701" w:author="Hong Je-Woo" w:date="2018-09-27T04:31:00Z">
        <w:r w:rsidRPr="007E5D70">
          <w:rPr>
            <w:rFonts w:ascii="Times New Roman" w:hAnsi="Times New Roman" w:cs="Times New Roman"/>
            <w:sz w:val="24"/>
            <w:szCs w:val="24"/>
          </w:rPr>
          <w:delText>modeling</w:delText>
        </w:r>
      </w:del>
      <w:ins w:id="1702" w:author="Hong Je-Woo" w:date="2018-09-27T04:31:00Z">
        <w:r w:rsidR="00B94149" w:rsidRPr="00E5054D">
          <w:rPr>
            <w:rFonts w:ascii="Times New Roman" w:hAnsi="Times New Roman" w:cs="Times New Roman"/>
            <w:sz w:val="24"/>
            <w:szCs w:val="24"/>
            <w:lang w:val="en-GB"/>
          </w:rPr>
          <w:t>modelling</w:t>
        </w:r>
      </w:ins>
      <w:r w:rsidRPr="00E5054D">
        <w:rPr>
          <w:rFonts w:ascii="Times New Roman" w:hAnsi="Times New Roman"/>
          <w:sz w:val="24"/>
          <w:lang w:val="en-GB"/>
          <w:rPrChange w:id="1703" w:author="Hong Je-Woo" w:date="2018-09-27T04:31:00Z">
            <w:rPr>
              <w:rFonts w:ascii="Times New Roman" w:hAnsi="Times New Roman"/>
              <w:sz w:val="24"/>
            </w:rPr>
          </w:rPrChange>
        </w:rPr>
        <w:t xml:space="preserve"> interpretation.</w:t>
      </w:r>
    </w:p>
    <w:p w14:paraId="2E65B724" w14:textId="77777777" w:rsidR="00B72C41" w:rsidRPr="00E5054D" w:rsidRDefault="00B72C41" w:rsidP="00B72C41">
      <w:pPr>
        <w:wordWrap/>
        <w:spacing w:line="480" w:lineRule="auto"/>
        <w:ind w:firstLine="357"/>
        <w:rPr>
          <w:rFonts w:ascii="Times New Roman" w:hAnsi="Times New Roman"/>
          <w:sz w:val="24"/>
          <w:lang w:val="en-GB"/>
          <w:rPrChange w:id="1704" w:author="Hong Je-Woo" w:date="2018-09-27T04:31:00Z">
            <w:rPr>
              <w:rFonts w:ascii="Times New Roman" w:hAnsi="Times New Roman"/>
              <w:sz w:val="24"/>
            </w:rPr>
          </w:rPrChange>
        </w:rPr>
      </w:pPr>
    </w:p>
    <w:p w14:paraId="2E65B725" w14:textId="77777777" w:rsidR="00B72C41" w:rsidRPr="00E5054D" w:rsidRDefault="00B72C41" w:rsidP="00B72C41">
      <w:pPr>
        <w:wordWrap/>
        <w:spacing w:line="480" w:lineRule="auto"/>
        <w:ind w:firstLine="357"/>
        <w:outlineLvl w:val="1"/>
        <w:rPr>
          <w:rFonts w:ascii="Times New Roman" w:hAnsi="Times New Roman"/>
          <w:sz w:val="24"/>
          <w:lang w:val="en-GB"/>
          <w:rPrChange w:id="1705" w:author="Hong Je-Woo" w:date="2018-09-27T04:31:00Z">
            <w:rPr>
              <w:rFonts w:ascii="Times New Roman" w:hAnsi="Times New Roman"/>
              <w:sz w:val="24"/>
            </w:rPr>
          </w:rPrChange>
        </w:rPr>
      </w:pPr>
      <w:r w:rsidRPr="00E5054D">
        <w:rPr>
          <w:rFonts w:ascii="Times New Roman" w:hAnsi="Times New Roman"/>
          <w:b/>
          <w:i/>
          <w:sz w:val="24"/>
          <w:lang w:val="en-GB"/>
          <w:rPrChange w:id="1706" w:author="Hong Je-Woo" w:date="2018-09-27T04:31:00Z">
            <w:rPr>
              <w:rFonts w:ascii="Times New Roman" w:hAnsi="Times New Roman"/>
              <w:b/>
              <w:i/>
              <w:sz w:val="24"/>
            </w:rPr>
          </w:rPrChange>
        </w:rPr>
        <w:t>3.4. Surface Energy Balance</w:t>
      </w:r>
    </w:p>
    <w:p w14:paraId="2E65B726" w14:textId="77777777" w:rsidR="00B72C41" w:rsidRPr="00E5054D" w:rsidRDefault="00B72C41" w:rsidP="00B72C41">
      <w:pPr>
        <w:wordWrap/>
        <w:spacing w:line="480" w:lineRule="auto"/>
        <w:ind w:firstLine="357"/>
        <w:outlineLvl w:val="2"/>
        <w:rPr>
          <w:rFonts w:ascii="Times New Roman" w:hAnsi="Times New Roman"/>
          <w:i/>
          <w:sz w:val="24"/>
          <w:lang w:val="en-GB"/>
          <w:rPrChange w:id="1707" w:author="Hong Je-Woo" w:date="2018-09-27T04:31:00Z">
            <w:rPr>
              <w:rFonts w:ascii="Times New Roman" w:hAnsi="Times New Roman"/>
              <w:i/>
              <w:sz w:val="24"/>
            </w:rPr>
          </w:rPrChange>
        </w:rPr>
      </w:pPr>
      <w:r w:rsidRPr="00E5054D">
        <w:rPr>
          <w:rFonts w:ascii="Times New Roman" w:hAnsi="Times New Roman"/>
          <w:i/>
          <w:sz w:val="24"/>
          <w:lang w:val="en-GB"/>
          <w:rPrChange w:id="1708" w:author="Hong Je-Woo" w:date="2018-09-27T04:31:00Z">
            <w:rPr>
              <w:rFonts w:ascii="Times New Roman" w:hAnsi="Times New Roman"/>
              <w:i/>
              <w:sz w:val="24"/>
            </w:rPr>
          </w:rPrChange>
        </w:rPr>
        <w:t>3.4.1. Seasonal Variations</w:t>
      </w:r>
    </w:p>
    <w:p w14:paraId="2E65B727" w14:textId="3A840F2A" w:rsidR="00B72C41" w:rsidRPr="00E5054D" w:rsidRDefault="00B72C41" w:rsidP="00B72C41">
      <w:pPr>
        <w:wordWrap/>
        <w:spacing w:line="480" w:lineRule="auto"/>
        <w:ind w:firstLine="357"/>
        <w:rPr>
          <w:rFonts w:ascii="Times New Roman" w:hAnsi="Times New Roman"/>
          <w:sz w:val="24"/>
          <w:lang w:val="en-GB"/>
          <w:rPrChange w:id="1709" w:author="Hong Je-Woo" w:date="2018-09-27T04:31:00Z">
            <w:rPr>
              <w:rFonts w:ascii="Times New Roman" w:hAnsi="Times New Roman"/>
              <w:sz w:val="24"/>
            </w:rPr>
          </w:rPrChange>
        </w:rPr>
      </w:pPr>
      <w:r w:rsidRPr="00E5054D">
        <w:rPr>
          <w:rFonts w:ascii="Times New Roman" w:hAnsi="Times New Roman"/>
          <w:sz w:val="24"/>
          <w:lang w:val="en-GB"/>
          <w:rPrChange w:id="1710" w:author="Hong Je-Woo" w:date="2018-09-27T04:31:00Z">
            <w:rPr>
              <w:rFonts w:ascii="Times New Roman" w:hAnsi="Times New Roman"/>
              <w:sz w:val="24"/>
            </w:rPr>
          </w:rPrChange>
        </w:rPr>
        <w:t xml:space="preserve">Urbanization </w:t>
      </w:r>
      <w:del w:id="1711" w:author="Hong Je-Woo" w:date="2018-09-27T04:31:00Z">
        <w:r>
          <w:rPr>
            <w:rFonts w:ascii="Times New Roman" w:hAnsi="Times New Roman" w:cs="Times New Roman"/>
            <w:sz w:val="24"/>
            <w:szCs w:val="24"/>
          </w:rPr>
          <w:delText>favors</w:delText>
        </w:r>
      </w:del>
      <w:ins w:id="1712" w:author="Hong Je-Woo" w:date="2018-09-27T04:31:00Z">
        <w:r w:rsidR="00B94149" w:rsidRPr="00E5054D">
          <w:rPr>
            <w:rFonts w:ascii="Times New Roman" w:hAnsi="Times New Roman" w:cs="Times New Roman"/>
            <w:sz w:val="24"/>
            <w:szCs w:val="24"/>
            <w:lang w:val="en-GB"/>
          </w:rPr>
          <w:t>favours</w:t>
        </w:r>
      </w:ins>
      <w:r w:rsidRPr="00E5054D">
        <w:rPr>
          <w:rFonts w:ascii="Times New Roman" w:hAnsi="Times New Roman"/>
          <w:sz w:val="24"/>
          <w:lang w:val="en-GB"/>
          <w:rPrChange w:id="1713" w:author="Hong Je-Woo" w:date="2018-09-27T04:31:00Z">
            <w:rPr>
              <w:rFonts w:ascii="Times New Roman" w:hAnsi="Times New Roman"/>
              <w:sz w:val="24"/>
            </w:rPr>
          </w:rPrChange>
        </w:rPr>
        <w:t xml:space="preserve"> </w:t>
      </w:r>
      <w:r w:rsidRPr="00E5054D">
        <w:rPr>
          <w:rFonts w:ascii="Times New Roman" w:hAnsi="Times New Roman"/>
          <w:i/>
          <w:sz w:val="24"/>
          <w:lang w:val="en-GB"/>
          <w:rPrChange w:id="1714"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715"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716" w:author="Hong Je-Woo" w:date="2018-09-27T04:31:00Z">
            <w:rPr>
              <w:rFonts w:ascii="Times New Roman" w:hAnsi="Times New Roman"/>
              <w:sz w:val="24"/>
            </w:rPr>
          </w:rPrChange>
        </w:rPr>
        <w:t xml:space="preserve"> over </w:t>
      </w:r>
      <w:r w:rsidRPr="00E5054D">
        <w:rPr>
          <w:rFonts w:ascii="Times New Roman" w:hAnsi="Times New Roman"/>
          <w:i/>
          <w:sz w:val="24"/>
          <w:lang w:val="en-GB"/>
          <w:rPrChange w:id="1717"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718"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719" w:author="Hong Je-Woo" w:date="2018-09-27T04:31:00Z">
            <w:rPr>
              <w:rFonts w:ascii="Times New Roman" w:hAnsi="Times New Roman"/>
              <w:sz w:val="24"/>
            </w:rPr>
          </w:rPrChange>
        </w:rPr>
        <w:t xml:space="preserve"> by enhancing the </w:t>
      </w:r>
      <w:del w:id="1720" w:author="Hong Je-Woo" w:date="2018-09-27T04:31:00Z">
        <w:r>
          <w:rPr>
            <w:rFonts w:ascii="Times New Roman" w:hAnsi="Times New Roman" w:cs="Times New Roman"/>
            <w:sz w:val="24"/>
            <w:szCs w:val="24"/>
          </w:rPr>
          <w:delText>amount</w:delText>
        </w:r>
      </w:del>
      <w:ins w:id="1721" w:author="Hong Je-Woo" w:date="2018-09-27T04:31:00Z">
        <w:r w:rsidR="00A65A17" w:rsidRPr="00E5054D">
          <w:rPr>
            <w:rFonts w:ascii="Times New Roman" w:hAnsi="Times New Roman" w:cs="Times New Roman"/>
            <w:sz w:val="24"/>
            <w:szCs w:val="24"/>
            <w:lang w:val="en-GB"/>
          </w:rPr>
          <w:t>fraction</w:t>
        </w:r>
      </w:ins>
      <w:r w:rsidR="00A65A17" w:rsidRPr="00E5054D">
        <w:rPr>
          <w:rFonts w:ascii="Times New Roman" w:hAnsi="Times New Roman"/>
          <w:sz w:val="24"/>
          <w:lang w:val="en-GB"/>
          <w:rPrChange w:id="1722" w:author="Hong Je-Woo" w:date="2018-09-27T04:31:00Z">
            <w:rPr>
              <w:rFonts w:ascii="Times New Roman" w:hAnsi="Times New Roman"/>
              <w:sz w:val="24"/>
            </w:rPr>
          </w:rPrChange>
        </w:rPr>
        <w:t xml:space="preserve"> </w:t>
      </w:r>
      <w:r w:rsidRPr="00E5054D">
        <w:rPr>
          <w:rFonts w:ascii="Times New Roman" w:hAnsi="Times New Roman"/>
          <w:sz w:val="24"/>
          <w:lang w:val="en-GB"/>
          <w:rPrChange w:id="1723" w:author="Hong Je-Woo" w:date="2018-09-27T04:31:00Z">
            <w:rPr>
              <w:rFonts w:ascii="Times New Roman" w:hAnsi="Times New Roman"/>
              <w:sz w:val="24"/>
            </w:rPr>
          </w:rPrChange>
        </w:rPr>
        <w:t xml:space="preserve">of impervious surfaces. Like those in other cities, our study site shows </w:t>
      </w:r>
      <w:r w:rsidRPr="00E5054D">
        <w:rPr>
          <w:rFonts w:ascii="Times New Roman" w:hAnsi="Times New Roman"/>
          <w:i/>
          <w:sz w:val="24"/>
          <w:lang w:val="en-GB"/>
          <w:rPrChange w:id="1724"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725"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726" w:author="Hong Je-Woo" w:date="2018-09-27T04:31:00Z">
            <w:rPr>
              <w:rFonts w:ascii="Times New Roman" w:hAnsi="Times New Roman"/>
              <w:sz w:val="24"/>
            </w:rPr>
          </w:rPrChange>
        </w:rPr>
        <w:t xml:space="preserve"> values larger than </w:t>
      </w:r>
      <w:r w:rsidRPr="00E5054D">
        <w:rPr>
          <w:rFonts w:ascii="Times New Roman" w:hAnsi="Times New Roman"/>
          <w:i/>
          <w:sz w:val="24"/>
          <w:lang w:val="en-GB"/>
          <w:rPrChange w:id="1727"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728"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729" w:author="Hong Je-Woo" w:date="2018-09-27T04:31:00Z">
            <w:rPr>
              <w:rFonts w:ascii="Times New Roman" w:hAnsi="Times New Roman"/>
              <w:sz w:val="24"/>
            </w:rPr>
          </w:rPrChange>
        </w:rPr>
        <w:t xml:space="preserve"> throughout the year (Fig. 7d</w:t>
      </w:r>
      <w:ins w:id="1730" w:author="Hong Je-Woo" w:date="2018-09-27T04:31:00Z">
        <w:r w:rsidR="00FD314A">
          <w:rPr>
            <w:rFonts w:ascii="Times New Roman" w:hAnsi="Times New Roman" w:cs="Times New Roman"/>
            <w:sz w:val="24"/>
            <w:szCs w:val="24"/>
            <w:lang w:val="en-GB"/>
          </w:rPr>
          <w:t>–</w:t>
        </w:r>
        <w:r w:rsidRPr="00E5054D">
          <w:rPr>
            <w:rFonts w:ascii="Times New Roman" w:hAnsi="Times New Roman" w:cs="Times New Roman"/>
            <w:sz w:val="24"/>
            <w:szCs w:val="24"/>
            <w:lang w:val="en-GB"/>
          </w:rPr>
          <w:t>e</w:t>
        </w:r>
      </w:ins>
      <w:r w:rsidR="00880AC1">
        <w:rPr>
          <w:rFonts w:ascii="Times New Roman" w:hAnsi="Times New Roman"/>
          <w:sz w:val="24"/>
          <w:lang w:val="en-GB"/>
          <w:rPrChange w:id="1731" w:author="Hong Je-Woo" w:date="2018-09-27T04:31:00Z">
            <w:rPr>
              <w:rFonts w:ascii="Times New Roman" w:hAnsi="Times New Roman"/>
              <w:sz w:val="24"/>
            </w:rPr>
          </w:rPrChange>
        </w:rPr>
        <w:t xml:space="preserve"> and </w:t>
      </w:r>
      <w:del w:id="1732" w:author="Hong Je-Woo" w:date="2018-09-27T04:31:00Z">
        <w:r w:rsidRPr="007E5D70">
          <w:rPr>
            <w:rFonts w:ascii="Times New Roman" w:hAnsi="Times New Roman" w:cs="Times New Roman"/>
            <w:sz w:val="24"/>
            <w:szCs w:val="24"/>
          </w:rPr>
          <w:delText>e</w:delText>
        </w:r>
      </w:del>
      <w:ins w:id="1733" w:author="Hong Je-Woo" w:date="2018-09-27T04:31:00Z">
        <w:r w:rsidR="00CC3308">
          <w:rPr>
            <w:rFonts w:ascii="Times New Roman" w:hAnsi="Times New Roman" w:cs="Times New Roman"/>
            <w:sz w:val="24"/>
            <w:szCs w:val="24"/>
            <w:lang w:val="en-GB"/>
          </w:rPr>
          <w:t>Table 3</w:t>
        </w:r>
      </w:ins>
      <w:r w:rsidRPr="00E5054D">
        <w:rPr>
          <w:rFonts w:ascii="Times New Roman" w:hAnsi="Times New Roman"/>
          <w:sz w:val="24"/>
          <w:lang w:val="en-GB"/>
          <w:rPrChange w:id="1734" w:author="Hong Je-Woo" w:date="2018-09-27T04:31:00Z">
            <w:rPr>
              <w:rFonts w:ascii="Times New Roman" w:hAnsi="Times New Roman"/>
              <w:sz w:val="24"/>
            </w:rPr>
          </w:rPrChange>
        </w:rPr>
        <w:t>). However, evapotranspiration is not negligible</w:t>
      </w:r>
      <w:del w:id="1735" w:author="Hong Je-Woo" w:date="2018-09-27T04:31:00Z">
        <w:r>
          <w:rPr>
            <w:rFonts w:ascii="Times New Roman" w:hAnsi="Times New Roman" w:cs="Times New Roman"/>
            <w:sz w:val="24"/>
            <w:szCs w:val="24"/>
          </w:rPr>
          <w:delText>,</w:delText>
        </w:r>
        <w:r w:rsidRPr="007E5D70">
          <w:rPr>
            <w:rFonts w:ascii="Times New Roman" w:hAnsi="Times New Roman" w:cs="Times New Roman"/>
            <w:sz w:val="24"/>
            <w:szCs w:val="24"/>
          </w:rPr>
          <w:delText xml:space="preserve"> despite</w:delText>
        </w:r>
      </w:del>
      <w:ins w:id="1736" w:author="Hong Je-Woo" w:date="2018-09-27T04:31:00Z">
        <w:r w:rsidR="00BE72C4" w:rsidRPr="00E5054D">
          <w:rPr>
            <w:rFonts w:ascii="Times New Roman" w:hAnsi="Times New Roman" w:cs="Times New Roman"/>
            <w:sz w:val="24"/>
            <w:szCs w:val="24"/>
            <w:lang w:val="en-GB"/>
          </w:rPr>
          <w:t xml:space="preserve"> even </w:t>
        </w:r>
        <w:r w:rsidR="00BE72C4" w:rsidRPr="00E5054D">
          <w:rPr>
            <w:rFonts w:ascii="Times New Roman" w:hAnsi="Times New Roman" w:cs="Times New Roman"/>
            <w:sz w:val="24"/>
            <w:szCs w:val="24"/>
            <w:lang w:val="en-GB"/>
          </w:rPr>
          <w:lastRenderedPageBreak/>
          <w:t>in</w:t>
        </w:r>
      </w:ins>
      <w:r w:rsidRPr="00E5054D">
        <w:rPr>
          <w:rFonts w:ascii="Times New Roman" w:hAnsi="Times New Roman"/>
          <w:sz w:val="24"/>
          <w:lang w:val="en-GB"/>
          <w:rPrChange w:id="1737" w:author="Hong Je-Woo" w:date="2018-09-27T04:31:00Z">
            <w:rPr>
              <w:rFonts w:ascii="Times New Roman" w:hAnsi="Times New Roman"/>
              <w:sz w:val="24"/>
            </w:rPr>
          </w:rPrChange>
        </w:rPr>
        <w:t xml:space="preserve"> the </w:t>
      </w:r>
      <w:r w:rsidR="00BE72C4" w:rsidRPr="00E5054D">
        <w:rPr>
          <w:rFonts w:ascii="Times New Roman" w:hAnsi="Times New Roman"/>
          <w:sz w:val="24"/>
          <w:lang w:val="en-GB"/>
          <w:rPrChange w:id="1738" w:author="Hong Je-Woo" w:date="2018-09-27T04:31:00Z">
            <w:rPr>
              <w:rFonts w:ascii="Times New Roman" w:hAnsi="Times New Roman"/>
              <w:sz w:val="24"/>
            </w:rPr>
          </w:rPrChange>
        </w:rPr>
        <w:t>high</w:t>
      </w:r>
      <w:del w:id="1739" w:author="Hong Je-Woo" w:date="2018-09-27T04:31:00Z">
        <w:r w:rsidRPr="007E5D70">
          <w:rPr>
            <w:rFonts w:ascii="Times New Roman" w:hAnsi="Times New Roman" w:cs="Times New Roman"/>
            <w:sz w:val="24"/>
            <w:szCs w:val="24"/>
          </w:rPr>
          <w:delText xml:space="preserve"> </w:delText>
        </w:r>
      </w:del>
      <w:ins w:id="1740" w:author="Hong Je-Woo" w:date="2018-09-27T04:31:00Z">
        <w:r w:rsidR="00BE72C4" w:rsidRPr="00E5054D">
          <w:rPr>
            <w:rFonts w:ascii="Times New Roman" w:hAnsi="Times New Roman" w:cs="Times New Roman"/>
            <w:sz w:val="24"/>
            <w:szCs w:val="24"/>
            <w:lang w:val="en-GB"/>
          </w:rPr>
          <w:t>-rise</w:t>
        </w:r>
        <w:r w:rsidR="002D12BF" w:rsidRPr="00E5054D">
          <w:rPr>
            <w:rFonts w:ascii="Times New Roman" w:hAnsi="Times New Roman" w:cs="Times New Roman"/>
            <w:sz w:val="24"/>
            <w:szCs w:val="24"/>
            <w:lang w:val="en-GB"/>
          </w:rPr>
          <w:t>,</w:t>
        </w:r>
        <w:r w:rsidR="00BE72C4" w:rsidRPr="00E5054D">
          <w:rPr>
            <w:rFonts w:ascii="Times New Roman" w:hAnsi="Times New Roman" w:cs="Times New Roman"/>
            <w:sz w:val="24"/>
            <w:szCs w:val="24"/>
            <w:lang w:val="en-GB"/>
          </w:rPr>
          <w:t xml:space="preserve"> high-</w:t>
        </w:r>
      </w:ins>
      <w:r w:rsidRPr="00E5054D">
        <w:rPr>
          <w:rFonts w:ascii="Times New Roman" w:hAnsi="Times New Roman"/>
          <w:sz w:val="24"/>
          <w:lang w:val="en-GB"/>
          <w:rPrChange w:id="1741" w:author="Hong Je-Woo" w:date="2018-09-27T04:31:00Z">
            <w:rPr>
              <w:rFonts w:ascii="Times New Roman" w:hAnsi="Times New Roman"/>
              <w:sz w:val="24"/>
            </w:rPr>
          </w:rPrChange>
        </w:rPr>
        <w:t>density of tall buildings</w:t>
      </w:r>
      <w:del w:id="1742" w:author="Hong Je-Woo" w:date="2018-09-27T04:31:00Z">
        <w:r>
          <w:rPr>
            <w:rFonts w:ascii="Times New Roman" w:hAnsi="Times New Roman" w:cs="Times New Roman"/>
            <w:sz w:val="24"/>
            <w:szCs w:val="24"/>
          </w:rPr>
          <w:delText>,</w:delText>
        </w:r>
        <w:r w:rsidRPr="007E5D70">
          <w:rPr>
            <w:rFonts w:ascii="Times New Roman" w:hAnsi="Times New Roman" w:cs="Times New Roman"/>
            <w:sz w:val="24"/>
            <w:szCs w:val="24"/>
          </w:rPr>
          <w:delText xml:space="preserve"> especially during</w:delText>
        </w:r>
      </w:del>
      <w:ins w:id="1743" w:author="Hong Je-Woo" w:date="2018-09-27T04:31:00Z">
        <w:r w:rsidRPr="00E5054D">
          <w:rPr>
            <w:rFonts w:ascii="Times New Roman" w:hAnsi="Times New Roman" w:cs="Times New Roman"/>
            <w:sz w:val="24"/>
            <w:szCs w:val="24"/>
            <w:lang w:val="en-GB"/>
          </w:rPr>
          <w:t xml:space="preserve"> </w:t>
        </w:r>
        <w:r w:rsidR="00443776" w:rsidRPr="00E5054D">
          <w:rPr>
            <w:rFonts w:ascii="Times New Roman" w:hAnsi="Times New Roman" w:cs="Times New Roman"/>
            <w:sz w:val="24"/>
            <w:szCs w:val="24"/>
            <w:lang w:val="en-GB"/>
          </w:rPr>
          <w:t xml:space="preserve">because of </w:t>
        </w:r>
        <w:r w:rsidR="00633053" w:rsidRPr="00E5054D">
          <w:rPr>
            <w:rFonts w:ascii="Times New Roman" w:hAnsi="Times New Roman" w:cs="Times New Roman"/>
            <w:sz w:val="24"/>
            <w:szCs w:val="24"/>
            <w:lang w:val="en-GB"/>
          </w:rPr>
          <w:t>vegetation between the buildings</w:t>
        </w:r>
        <w:r w:rsidR="00243D75" w:rsidRPr="00E5054D">
          <w:rPr>
            <w:rFonts w:ascii="Times New Roman" w:hAnsi="Times New Roman" w:cs="Times New Roman"/>
            <w:sz w:val="24"/>
            <w:szCs w:val="24"/>
            <w:lang w:val="en-GB"/>
          </w:rPr>
          <w:t xml:space="preserve"> and</w:t>
        </w:r>
      </w:ins>
      <w:r w:rsidR="00697DA9" w:rsidRPr="00E5054D">
        <w:rPr>
          <w:rFonts w:ascii="Times New Roman" w:hAnsi="Times New Roman"/>
          <w:sz w:val="24"/>
          <w:lang w:val="en-GB"/>
          <w:rPrChange w:id="1744" w:author="Hong Je-Woo" w:date="2018-09-27T04:31:00Z">
            <w:rPr>
              <w:rFonts w:ascii="Times New Roman" w:hAnsi="Times New Roman"/>
              <w:sz w:val="24"/>
            </w:rPr>
          </w:rPrChange>
        </w:rPr>
        <w:t xml:space="preserve"> the</w:t>
      </w:r>
      <w:r w:rsidR="00243D75" w:rsidRPr="00E5054D">
        <w:rPr>
          <w:rFonts w:ascii="Times New Roman" w:hAnsi="Times New Roman"/>
          <w:sz w:val="24"/>
          <w:lang w:val="en-GB"/>
          <w:rPrChange w:id="1745" w:author="Hong Je-Woo" w:date="2018-09-27T04:31:00Z">
            <w:rPr>
              <w:rFonts w:ascii="Times New Roman" w:hAnsi="Times New Roman"/>
              <w:sz w:val="24"/>
            </w:rPr>
          </w:rPrChange>
        </w:rPr>
        <w:t xml:space="preserve"> summer</w:t>
      </w:r>
      <w:ins w:id="1746" w:author="Hong Je-Woo" w:date="2018-09-27T04:31:00Z">
        <w:r w:rsidR="00243D75" w:rsidRPr="00E5054D">
          <w:rPr>
            <w:rFonts w:ascii="Times New Roman" w:hAnsi="Times New Roman" w:cs="Times New Roman"/>
            <w:sz w:val="24"/>
            <w:szCs w:val="24"/>
            <w:lang w:val="en-GB"/>
          </w:rPr>
          <w:t xml:space="preserve"> monsoon</w:t>
        </w:r>
      </w:ins>
      <w:r w:rsidRPr="00E5054D">
        <w:rPr>
          <w:rFonts w:ascii="Times New Roman" w:hAnsi="Times New Roman"/>
          <w:sz w:val="24"/>
          <w:lang w:val="en-GB"/>
          <w:rPrChange w:id="1747" w:author="Hong Je-Woo" w:date="2018-09-27T04:31:00Z">
            <w:rPr>
              <w:rFonts w:ascii="Times New Roman" w:hAnsi="Times New Roman"/>
              <w:sz w:val="24"/>
            </w:rPr>
          </w:rPrChange>
        </w:rPr>
        <w:t xml:space="preserve">. In addition, </w:t>
      </w:r>
      <w:r w:rsidRPr="00E5054D">
        <w:rPr>
          <w:rFonts w:ascii="Times New Roman" w:hAnsi="Times New Roman"/>
          <w:i/>
          <w:sz w:val="24"/>
          <w:lang w:val="en-GB"/>
          <w:rPrChange w:id="1748"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749"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750"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751"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752"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753" w:author="Hong Je-Woo" w:date="2018-09-27T04:31:00Z">
            <w:rPr>
              <w:rFonts w:ascii="Times New Roman" w:hAnsi="Times New Roman"/>
              <w:sz w:val="24"/>
            </w:rPr>
          </w:rPrChange>
        </w:rPr>
        <w:t xml:space="preserve"> show different seasonality as the monsoon progresses. </w:t>
      </w:r>
      <w:r w:rsidRPr="00E5054D">
        <w:rPr>
          <w:rFonts w:ascii="Times New Roman" w:hAnsi="Times New Roman"/>
          <w:i/>
          <w:sz w:val="24"/>
          <w:lang w:val="en-GB"/>
          <w:rPrChange w:id="1754"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755"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756" w:author="Hong Je-Woo" w:date="2018-09-27T04:31:00Z">
            <w:rPr>
              <w:rFonts w:ascii="Times New Roman" w:hAnsi="Times New Roman"/>
              <w:sz w:val="24"/>
            </w:rPr>
          </w:rPrChange>
        </w:rPr>
        <w:t xml:space="preserve"> gradually decreases from the spring to winter season (Fig. 7d</w:t>
      </w:r>
      <w:ins w:id="1757" w:author="Hong Je-Woo" w:date="2018-09-27T04:31:00Z">
        <w:r w:rsidR="00880AC1">
          <w:rPr>
            <w:rFonts w:ascii="Times New Roman" w:hAnsi="Times New Roman" w:cs="Times New Roman"/>
            <w:sz w:val="24"/>
            <w:szCs w:val="24"/>
            <w:lang w:val="en-GB"/>
          </w:rPr>
          <w:t xml:space="preserve"> and</w:t>
        </w:r>
        <w:r w:rsidR="00DA0A84">
          <w:rPr>
            <w:rFonts w:ascii="Times New Roman" w:hAnsi="Times New Roman" w:cs="Times New Roman"/>
            <w:sz w:val="24"/>
            <w:szCs w:val="24"/>
            <w:lang w:val="en-GB"/>
          </w:rPr>
          <w:t xml:space="preserve"> Table 3</w:t>
        </w:r>
      </w:ins>
      <w:r w:rsidRPr="00E5054D">
        <w:rPr>
          <w:rFonts w:ascii="Times New Roman" w:hAnsi="Times New Roman"/>
          <w:sz w:val="24"/>
          <w:lang w:val="en-GB"/>
          <w:rPrChange w:id="1758" w:author="Hong Je-Woo" w:date="2018-09-27T04:31:00Z">
            <w:rPr>
              <w:rFonts w:ascii="Times New Roman" w:hAnsi="Times New Roman"/>
              <w:sz w:val="24"/>
            </w:rPr>
          </w:rPrChange>
        </w:rPr>
        <w:t xml:space="preserve">), whereas </w:t>
      </w:r>
      <w:r w:rsidRPr="00E5054D">
        <w:rPr>
          <w:rFonts w:ascii="Times New Roman" w:hAnsi="Times New Roman"/>
          <w:i/>
          <w:sz w:val="24"/>
          <w:lang w:val="en-GB"/>
          <w:rPrChange w:id="1759"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760"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761" w:author="Hong Je-Woo" w:date="2018-09-27T04:31:00Z">
            <w:rPr>
              <w:rFonts w:ascii="Times New Roman" w:hAnsi="Times New Roman"/>
              <w:sz w:val="24"/>
            </w:rPr>
          </w:rPrChange>
        </w:rPr>
        <w:t xml:space="preserve"> is maximized in the rainy summer monsoon season (Fig. 7e</w:t>
      </w:r>
      <w:ins w:id="1762" w:author="Hong Je-Woo" w:date="2018-09-27T04:31:00Z">
        <w:r w:rsidR="00880AC1">
          <w:rPr>
            <w:rFonts w:ascii="Times New Roman" w:hAnsi="Times New Roman" w:cs="Times New Roman"/>
            <w:sz w:val="24"/>
            <w:szCs w:val="24"/>
            <w:lang w:val="en-GB"/>
          </w:rPr>
          <w:t xml:space="preserve"> and</w:t>
        </w:r>
        <w:r w:rsidR="00916B76">
          <w:rPr>
            <w:rFonts w:ascii="Times New Roman" w:hAnsi="Times New Roman" w:cs="Times New Roman"/>
            <w:sz w:val="24"/>
            <w:szCs w:val="24"/>
            <w:lang w:val="en-GB"/>
          </w:rPr>
          <w:t xml:space="preserve"> Table 3</w:t>
        </w:r>
      </w:ins>
      <w:r w:rsidRPr="00E5054D">
        <w:rPr>
          <w:rFonts w:ascii="Times New Roman" w:hAnsi="Times New Roman"/>
          <w:sz w:val="24"/>
          <w:lang w:val="en-GB"/>
          <w:rPrChange w:id="1763" w:author="Hong Je-Woo" w:date="2018-09-27T04:31:00Z">
            <w:rPr>
              <w:rFonts w:ascii="Times New Roman" w:hAnsi="Times New Roman"/>
              <w:sz w:val="24"/>
            </w:rPr>
          </w:rPrChange>
        </w:rPr>
        <w:t>) and approaches zero in the cold and dry winter season (</w:t>
      </w:r>
      <w:del w:id="1764" w:author="Hong Je-Woo" w:date="2018-09-27T04:31:00Z">
        <w:r w:rsidRPr="007E5D70">
          <w:rPr>
            <w:rFonts w:ascii="Times New Roman" w:hAnsi="Times New Roman" w:cs="Times New Roman"/>
            <w:sz w:val="24"/>
            <w:szCs w:val="24"/>
          </w:rPr>
          <w:delText>Fig</w:delText>
        </w:r>
      </w:del>
      <w:ins w:id="1765" w:author="Hong Je-Woo" w:date="2018-09-27T04:31:00Z">
        <w:r w:rsidRPr="00E5054D">
          <w:rPr>
            <w:rFonts w:ascii="Times New Roman" w:hAnsi="Times New Roman" w:cs="Times New Roman"/>
            <w:sz w:val="24"/>
            <w:szCs w:val="24"/>
            <w:lang w:val="en-GB"/>
          </w:rPr>
          <w:t>Fig</w:t>
        </w:r>
        <w:r w:rsidR="00697DA9" w:rsidRPr="00E5054D">
          <w:rPr>
            <w:rFonts w:ascii="Times New Roman" w:hAnsi="Times New Roman" w:cs="Times New Roman"/>
            <w:sz w:val="24"/>
            <w:szCs w:val="24"/>
            <w:lang w:val="en-GB"/>
          </w:rPr>
          <w:t>s</w:t>
        </w:r>
      </w:ins>
      <w:r w:rsidRPr="00E5054D">
        <w:rPr>
          <w:rFonts w:ascii="Times New Roman" w:hAnsi="Times New Roman"/>
          <w:sz w:val="24"/>
          <w:lang w:val="en-GB"/>
          <w:rPrChange w:id="1766" w:author="Hong Je-Woo" w:date="2018-09-27T04:31:00Z">
            <w:rPr>
              <w:rFonts w:ascii="Times New Roman" w:hAnsi="Times New Roman"/>
              <w:sz w:val="24"/>
            </w:rPr>
          </w:rPrChange>
        </w:rPr>
        <w:t>. 2a–b and Table 1). Consequently, the Bowen ratio (</w:t>
      </w:r>
      <w:r w:rsidRPr="00E5054D">
        <w:rPr>
          <w:rFonts w:ascii="Times New Roman" w:hAnsi="Times New Roman"/>
          <w:i/>
          <w:sz w:val="24"/>
          <w:lang w:val="en-GB"/>
          <w:rPrChange w:id="1767" w:author="Hong Je-Woo" w:date="2018-09-27T04:31:00Z">
            <w:rPr>
              <w:rFonts w:ascii="Times New Roman" w:hAnsi="Times New Roman"/>
              <w:i/>
              <w:sz w:val="24"/>
            </w:rPr>
          </w:rPrChange>
        </w:rPr>
        <w:t>β</w:t>
      </w:r>
      <w:del w:id="1768" w:author="Hong Je-Woo" w:date="2018-09-27T04:31:00Z">
        <w:r w:rsidRPr="007E5D70">
          <w:rPr>
            <w:rFonts w:ascii="Times New Roman" w:hAnsi="Times New Roman" w:cs="Times New Roman"/>
            <w:sz w:val="24"/>
            <w:szCs w:val="24"/>
          </w:rPr>
          <w:delText>=</w:delText>
        </w:r>
      </w:del>
      <w:ins w:id="1769" w:author="Hong Je-Woo" w:date="2018-09-27T04:31:00Z">
        <w:r w:rsidR="00697DA9" w:rsidRPr="00E5054D">
          <w:rPr>
            <w:rFonts w:ascii="Times New Roman" w:hAnsi="Times New Roman" w:cs="Times New Roman"/>
            <w:i/>
            <w:sz w:val="24"/>
            <w:szCs w:val="24"/>
            <w:lang w:val="en-GB"/>
          </w:rPr>
          <w:t xml:space="preserve"> </w:t>
        </w:r>
        <w:r w:rsidRPr="00E5054D">
          <w:rPr>
            <w:rFonts w:ascii="Times New Roman" w:hAnsi="Times New Roman" w:cs="Times New Roman"/>
            <w:sz w:val="24"/>
            <w:szCs w:val="24"/>
            <w:lang w:val="en-GB"/>
          </w:rPr>
          <w:t>=</w:t>
        </w:r>
        <w:r w:rsidR="00697DA9" w:rsidRPr="00E5054D">
          <w:rPr>
            <w:rFonts w:ascii="Times New Roman" w:hAnsi="Times New Roman" w:cs="Times New Roman"/>
            <w:sz w:val="24"/>
            <w:szCs w:val="24"/>
            <w:lang w:val="en-GB"/>
          </w:rPr>
          <w:t xml:space="preserve"> </w:t>
        </w:r>
      </w:ins>
      <w:r w:rsidRPr="00E5054D">
        <w:rPr>
          <w:rFonts w:ascii="Times New Roman" w:hAnsi="Times New Roman"/>
          <w:sz w:val="24"/>
          <w:lang w:val="en-GB"/>
          <w:rPrChange w:id="1770" w:author="Hong Je-Woo" w:date="2018-09-27T04:31:00Z">
            <w:rPr>
              <w:rFonts w:ascii="Times New Roman" w:hAnsi="Times New Roman"/>
              <w:sz w:val="24"/>
            </w:rPr>
          </w:rPrChange>
        </w:rPr>
        <w:t>∑</w:t>
      </w:r>
      <w:r w:rsidRPr="00E5054D">
        <w:rPr>
          <w:rFonts w:ascii="Times New Roman" w:hAnsi="Times New Roman"/>
          <w:i/>
          <w:sz w:val="24"/>
          <w:lang w:val="en-GB"/>
          <w:rPrChange w:id="1771"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772"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773" w:author="Hong Je-Woo" w:date="2018-09-27T04:31:00Z">
            <w:rPr>
              <w:rFonts w:ascii="Times New Roman" w:hAnsi="Times New Roman"/>
              <w:sz w:val="24"/>
            </w:rPr>
          </w:rPrChange>
        </w:rPr>
        <w:t>/∑</w:t>
      </w:r>
      <w:r w:rsidRPr="00E5054D">
        <w:rPr>
          <w:rFonts w:ascii="Times New Roman" w:hAnsi="Times New Roman"/>
          <w:i/>
          <w:sz w:val="24"/>
          <w:lang w:val="en-GB"/>
          <w:rPrChange w:id="1774"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775"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776" w:author="Hong Je-Woo" w:date="2018-09-27T04:31:00Z">
            <w:rPr>
              <w:rFonts w:ascii="Times New Roman" w:hAnsi="Times New Roman"/>
              <w:sz w:val="24"/>
            </w:rPr>
          </w:rPrChange>
        </w:rPr>
        <w:t xml:space="preserve">) is lower in summer and higher in winter (Fig. 10). The seasonal mean daytime </w:t>
      </w:r>
      <w:r w:rsidRPr="00E5054D">
        <w:rPr>
          <w:rFonts w:ascii="Times New Roman" w:hAnsi="Times New Roman"/>
          <w:i/>
          <w:sz w:val="24"/>
          <w:lang w:val="en-GB"/>
          <w:rPrChange w:id="1777" w:author="Hong Je-Woo" w:date="2018-09-27T04:31:00Z">
            <w:rPr>
              <w:rFonts w:ascii="Times New Roman" w:hAnsi="Times New Roman"/>
              <w:i/>
              <w:sz w:val="24"/>
            </w:rPr>
          </w:rPrChange>
        </w:rPr>
        <w:t>β</w:t>
      </w:r>
      <w:r w:rsidRPr="00E5054D">
        <w:rPr>
          <w:rFonts w:ascii="Times New Roman" w:hAnsi="Times New Roman"/>
          <w:sz w:val="24"/>
          <w:lang w:val="en-GB"/>
          <w:rPrChange w:id="1778" w:author="Hong Je-Woo" w:date="2018-09-27T04:31:00Z">
            <w:rPr>
              <w:rFonts w:ascii="Times New Roman" w:hAnsi="Times New Roman"/>
              <w:sz w:val="24"/>
            </w:rPr>
          </w:rPrChange>
        </w:rPr>
        <w:t xml:space="preserve"> values are approximately 4.</w:t>
      </w:r>
      <w:ins w:id="1779" w:author="Hong Je-Woo" w:date="2018-09-27T04:31:00Z">
        <w:r w:rsidR="00200164" w:rsidRPr="00E5054D">
          <w:rPr>
            <w:rFonts w:ascii="Times New Roman" w:hAnsi="Times New Roman" w:cs="Times New Roman"/>
            <w:sz w:val="24"/>
            <w:szCs w:val="24"/>
            <w:lang w:val="en-GB"/>
          </w:rPr>
          <w:t>0</w:t>
        </w:r>
        <w:r w:rsidRPr="00E5054D">
          <w:rPr>
            <w:rFonts w:ascii="Times New Roman" w:hAnsi="Times New Roman" w:cs="Times New Roman"/>
            <w:sz w:val="24"/>
            <w:szCs w:val="24"/>
            <w:lang w:val="en-GB"/>
          </w:rPr>
          <w:t xml:space="preserve">, </w:t>
        </w:r>
      </w:ins>
      <w:r w:rsidRPr="00E5054D">
        <w:rPr>
          <w:rFonts w:ascii="Times New Roman" w:hAnsi="Times New Roman"/>
          <w:sz w:val="24"/>
          <w:lang w:val="en-GB"/>
          <w:rPrChange w:id="1780" w:author="Hong Je-Woo" w:date="2018-09-27T04:31:00Z">
            <w:rPr>
              <w:rFonts w:ascii="Times New Roman" w:hAnsi="Times New Roman"/>
              <w:sz w:val="24"/>
            </w:rPr>
          </w:rPrChange>
        </w:rPr>
        <w:t>1</w:t>
      </w:r>
      <w:del w:id="1781" w:author="Hong Je-Woo" w:date="2018-09-27T04:31:00Z">
        <w:r w:rsidRPr="007E5D70">
          <w:rPr>
            <w:rFonts w:ascii="Times New Roman" w:hAnsi="Times New Roman" w:cs="Times New Roman"/>
            <w:sz w:val="24"/>
            <w:szCs w:val="24"/>
          </w:rPr>
          <w:delText>, 1.9</w:delText>
        </w:r>
      </w:del>
      <w:ins w:id="1782" w:author="Hong Je-Woo" w:date="2018-09-27T04:31:00Z">
        <w:r w:rsidRPr="00E5054D">
          <w:rPr>
            <w:rFonts w:ascii="Times New Roman" w:hAnsi="Times New Roman" w:cs="Times New Roman"/>
            <w:sz w:val="24"/>
            <w:szCs w:val="24"/>
            <w:lang w:val="en-GB"/>
          </w:rPr>
          <w:t>.</w:t>
        </w:r>
        <w:r w:rsidR="00200164" w:rsidRPr="00E5054D">
          <w:rPr>
            <w:rFonts w:ascii="Times New Roman" w:hAnsi="Times New Roman" w:cs="Times New Roman"/>
            <w:sz w:val="24"/>
            <w:szCs w:val="24"/>
            <w:lang w:val="en-GB"/>
          </w:rPr>
          <w:t>8</w:t>
        </w:r>
      </w:ins>
      <w:r w:rsidRPr="00E5054D">
        <w:rPr>
          <w:rFonts w:ascii="Times New Roman" w:hAnsi="Times New Roman"/>
          <w:sz w:val="24"/>
          <w:lang w:val="en-GB"/>
          <w:rPrChange w:id="1783" w:author="Hong Je-Woo" w:date="2018-09-27T04:31:00Z">
            <w:rPr>
              <w:rFonts w:ascii="Times New Roman" w:hAnsi="Times New Roman"/>
              <w:sz w:val="24"/>
            </w:rPr>
          </w:rPrChange>
        </w:rPr>
        <w:t>, 2.</w:t>
      </w:r>
      <w:del w:id="1784" w:author="Hong Je-Woo" w:date="2018-09-27T04:31:00Z">
        <w:r w:rsidRPr="007E5D70">
          <w:rPr>
            <w:rFonts w:ascii="Times New Roman" w:hAnsi="Times New Roman" w:cs="Times New Roman"/>
            <w:sz w:val="24"/>
            <w:szCs w:val="24"/>
          </w:rPr>
          <w:delText>9</w:delText>
        </w:r>
      </w:del>
      <w:ins w:id="1785" w:author="Hong Je-Woo" w:date="2018-09-27T04:31:00Z">
        <w:r w:rsidR="00200164" w:rsidRPr="00E5054D">
          <w:rPr>
            <w:rFonts w:ascii="Times New Roman" w:hAnsi="Times New Roman" w:cs="Times New Roman"/>
            <w:sz w:val="24"/>
            <w:szCs w:val="24"/>
            <w:lang w:val="en-GB"/>
          </w:rPr>
          <w:t>7</w:t>
        </w:r>
      </w:ins>
      <w:r w:rsidRPr="00E5054D">
        <w:rPr>
          <w:rFonts w:ascii="Times New Roman" w:hAnsi="Times New Roman"/>
          <w:sz w:val="24"/>
          <w:lang w:val="en-GB"/>
          <w:rPrChange w:id="1786" w:author="Hong Je-Woo" w:date="2018-09-27T04:31:00Z">
            <w:rPr>
              <w:rFonts w:ascii="Times New Roman" w:hAnsi="Times New Roman"/>
              <w:sz w:val="24"/>
            </w:rPr>
          </w:rPrChange>
        </w:rPr>
        <w:t xml:space="preserve">, and </w:t>
      </w:r>
      <w:del w:id="1787" w:author="Hong Je-Woo" w:date="2018-09-27T04:31:00Z">
        <w:r w:rsidRPr="007E5D70">
          <w:rPr>
            <w:rFonts w:ascii="Times New Roman" w:hAnsi="Times New Roman" w:cs="Times New Roman"/>
            <w:sz w:val="24"/>
            <w:szCs w:val="24"/>
          </w:rPr>
          <w:delText>7.9</w:delText>
        </w:r>
      </w:del>
      <w:ins w:id="1788" w:author="Hong Je-Woo" w:date="2018-09-27T04:31:00Z">
        <w:r w:rsidR="00200164" w:rsidRPr="00E5054D">
          <w:rPr>
            <w:rFonts w:ascii="Times New Roman" w:hAnsi="Times New Roman" w:cs="Times New Roman"/>
            <w:sz w:val="24"/>
            <w:szCs w:val="24"/>
            <w:lang w:val="en-GB"/>
          </w:rPr>
          <w:t>8.2</w:t>
        </w:r>
      </w:ins>
      <w:r w:rsidRPr="00E5054D">
        <w:rPr>
          <w:rFonts w:ascii="Times New Roman" w:hAnsi="Times New Roman"/>
          <w:sz w:val="24"/>
          <w:lang w:val="en-GB"/>
          <w:rPrChange w:id="1789" w:author="Hong Je-Woo" w:date="2018-09-27T04:31:00Z">
            <w:rPr>
              <w:rFonts w:ascii="Times New Roman" w:hAnsi="Times New Roman"/>
              <w:sz w:val="24"/>
            </w:rPr>
          </w:rPrChange>
        </w:rPr>
        <w:t xml:space="preserve"> for spring, summer, autumn, and winter, respectively. Other Asian cities have not reported exact seasonal means of </w:t>
      </w:r>
      <w:r w:rsidRPr="00E5054D">
        <w:rPr>
          <w:rFonts w:ascii="Times New Roman" w:hAnsi="Times New Roman"/>
          <w:i/>
          <w:sz w:val="24"/>
          <w:lang w:val="en-GB"/>
          <w:rPrChange w:id="1790" w:author="Hong Je-Woo" w:date="2018-09-27T04:31:00Z">
            <w:rPr>
              <w:rFonts w:ascii="Times New Roman" w:hAnsi="Times New Roman"/>
              <w:i/>
              <w:sz w:val="24"/>
            </w:rPr>
          </w:rPrChange>
        </w:rPr>
        <w:t>β</w:t>
      </w:r>
      <w:del w:id="1791" w:author="Hong Je-Woo" w:date="2018-09-27T04:31:00Z">
        <w:r>
          <w:rPr>
            <w:rFonts w:ascii="Times New Roman" w:hAnsi="Times New Roman" w:cs="Times New Roman"/>
            <w:iCs/>
            <w:sz w:val="24"/>
            <w:szCs w:val="24"/>
          </w:rPr>
          <w:delText>,</w:delText>
        </w:r>
      </w:del>
      <w:r w:rsidRPr="00E5054D">
        <w:rPr>
          <w:rFonts w:ascii="Times New Roman" w:hAnsi="Times New Roman"/>
          <w:sz w:val="24"/>
          <w:lang w:val="en-GB"/>
          <w:rPrChange w:id="1792" w:author="Hong Je-Woo" w:date="2018-09-27T04:31:00Z">
            <w:rPr>
              <w:rFonts w:ascii="Times New Roman" w:hAnsi="Times New Roman"/>
              <w:sz w:val="24"/>
            </w:rPr>
          </w:rPrChange>
        </w:rPr>
        <w:t xml:space="preserve"> but have reported values of approximately 2–4 in Tokyo, Japan (Moriwaki and Kanda, 2004), 2–4 in Shanghai, China (Ao </w:t>
      </w:r>
      <w:r w:rsidRPr="00E5054D">
        <w:rPr>
          <w:rFonts w:ascii="Times New Roman" w:hAnsi="Times New Roman"/>
          <w:i/>
          <w:sz w:val="24"/>
          <w:lang w:val="en-GB"/>
          <w:rPrChange w:id="1793" w:author="Hong Je-Woo" w:date="2018-09-27T04:31:00Z">
            <w:rPr>
              <w:rFonts w:ascii="Times New Roman" w:hAnsi="Times New Roman"/>
              <w:i/>
              <w:sz w:val="24"/>
            </w:rPr>
          </w:rPrChange>
        </w:rPr>
        <w:t>et al</w:t>
      </w:r>
      <w:r w:rsidRPr="00E5054D">
        <w:rPr>
          <w:rFonts w:ascii="Times New Roman" w:hAnsi="Times New Roman"/>
          <w:sz w:val="24"/>
          <w:lang w:val="en-GB"/>
          <w:rPrChange w:id="1794" w:author="Hong Je-Woo" w:date="2018-09-27T04:31:00Z">
            <w:rPr>
              <w:rFonts w:ascii="Times New Roman" w:hAnsi="Times New Roman"/>
              <w:sz w:val="24"/>
            </w:rPr>
          </w:rPrChange>
        </w:rPr>
        <w:t xml:space="preserve">., 2016), and ~1.5–3 in Osaka, Japan (Ando and Ueyama, 2017). In comparison with other Asian cities, the </w:t>
      </w:r>
      <w:r w:rsidRPr="00E5054D">
        <w:rPr>
          <w:rFonts w:ascii="Times New Roman" w:hAnsi="Times New Roman"/>
          <w:i/>
          <w:sz w:val="24"/>
          <w:lang w:val="en-GB"/>
          <w:rPrChange w:id="1795" w:author="Hong Je-Woo" w:date="2018-09-27T04:31:00Z">
            <w:rPr>
              <w:rFonts w:ascii="Times New Roman" w:hAnsi="Times New Roman"/>
              <w:i/>
              <w:sz w:val="24"/>
            </w:rPr>
          </w:rPrChange>
        </w:rPr>
        <w:t>β</w:t>
      </w:r>
      <w:r w:rsidRPr="00E5054D" w:rsidDel="00E95588">
        <w:rPr>
          <w:rFonts w:ascii="Times New Roman" w:hAnsi="Times New Roman"/>
          <w:sz w:val="24"/>
          <w:lang w:val="en-GB"/>
          <w:rPrChange w:id="1796" w:author="Hong Je-Woo" w:date="2018-09-27T04:31:00Z">
            <w:rPr>
              <w:rFonts w:ascii="Times New Roman" w:hAnsi="Times New Roman"/>
              <w:sz w:val="24"/>
            </w:rPr>
          </w:rPrChange>
        </w:rPr>
        <w:t xml:space="preserve"> </w:t>
      </w:r>
      <w:r w:rsidRPr="00E5054D">
        <w:rPr>
          <w:rFonts w:ascii="Times New Roman" w:hAnsi="Times New Roman"/>
          <w:sz w:val="24"/>
          <w:lang w:val="en-GB"/>
          <w:rPrChange w:id="1797" w:author="Hong Je-Woo" w:date="2018-09-27T04:31:00Z">
            <w:rPr>
              <w:rFonts w:ascii="Times New Roman" w:hAnsi="Times New Roman"/>
              <w:sz w:val="24"/>
            </w:rPr>
          </w:rPrChange>
        </w:rPr>
        <w:t>at our site shows similar changing trends</w:t>
      </w:r>
      <w:del w:id="1798" w:author="Hong Je-Woo" w:date="2018-09-27T04:31:00Z">
        <w:r>
          <w:rPr>
            <w:rFonts w:ascii="Times New Roman" w:hAnsi="Times New Roman" w:cs="Times New Roman"/>
            <w:sz w:val="24"/>
            <w:szCs w:val="24"/>
          </w:rPr>
          <w:delText>,</w:delText>
        </w:r>
      </w:del>
      <w:r w:rsidRPr="00E5054D">
        <w:rPr>
          <w:rFonts w:ascii="Times New Roman" w:hAnsi="Times New Roman"/>
          <w:sz w:val="24"/>
          <w:lang w:val="en-GB"/>
          <w:rPrChange w:id="1799" w:author="Hong Je-Woo" w:date="2018-09-27T04:31:00Z">
            <w:rPr>
              <w:rFonts w:ascii="Times New Roman" w:hAnsi="Times New Roman"/>
              <w:sz w:val="24"/>
            </w:rPr>
          </w:rPrChange>
        </w:rPr>
        <w:t xml:space="preserve"> but a larger seasonal range, </w:t>
      </w:r>
      <w:del w:id="1800" w:author="Hong Je-Woo" w:date="2018-09-27T04:31:00Z">
        <w:r>
          <w:rPr>
            <w:rFonts w:ascii="Times New Roman" w:hAnsi="Times New Roman" w:cs="Times New Roman"/>
            <w:sz w:val="24"/>
            <w:szCs w:val="24"/>
          </w:rPr>
          <w:delText>attributed</w:delText>
        </w:r>
      </w:del>
      <w:ins w:id="1801" w:author="Hong Je-Woo" w:date="2018-09-27T04:31:00Z">
        <w:r w:rsidRPr="00E5054D">
          <w:rPr>
            <w:rFonts w:ascii="Times New Roman" w:hAnsi="Times New Roman" w:cs="Times New Roman"/>
            <w:sz w:val="24"/>
            <w:szCs w:val="24"/>
            <w:lang w:val="en-GB"/>
          </w:rPr>
          <w:t>attribut</w:t>
        </w:r>
        <w:r w:rsidR="00D431E1">
          <w:rPr>
            <w:rFonts w:ascii="Times New Roman" w:hAnsi="Times New Roman" w:cs="Times New Roman"/>
            <w:sz w:val="24"/>
            <w:szCs w:val="24"/>
            <w:lang w:val="en-GB"/>
          </w:rPr>
          <w:t>able</w:t>
        </w:r>
      </w:ins>
      <w:r w:rsidRPr="00E5054D">
        <w:rPr>
          <w:rFonts w:ascii="Times New Roman" w:hAnsi="Times New Roman"/>
          <w:sz w:val="24"/>
          <w:lang w:val="en-GB"/>
          <w:rPrChange w:id="1802" w:author="Hong Je-Woo" w:date="2018-09-27T04:31:00Z">
            <w:rPr>
              <w:rFonts w:ascii="Times New Roman" w:hAnsi="Times New Roman"/>
              <w:sz w:val="24"/>
            </w:rPr>
          </w:rPrChange>
        </w:rPr>
        <w:t xml:space="preserve"> to the greater seasonal difference in precipitation at our site. The wintertime </w:t>
      </w:r>
      <w:r w:rsidRPr="00E5054D">
        <w:rPr>
          <w:rFonts w:ascii="Times New Roman" w:hAnsi="Times New Roman"/>
          <w:i/>
          <w:sz w:val="24"/>
          <w:lang w:val="en-GB"/>
          <w:rPrChange w:id="1803" w:author="Hong Je-Woo" w:date="2018-09-27T04:31:00Z">
            <w:rPr>
              <w:rFonts w:ascii="Times New Roman" w:hAnsi="Times New Roman"/>
              <w:i/>
              <w:sz w:val="24"/>
            </w:rPr>
          </w:rPrChange>
        </w:rPr>
        <w:t>β</w:t>
      </w:r>
      <w:r w:rsidRPr="00E5054D">
        <w:rPr>
          <w:rFonts w:ascii="Times New Roman" w:hAnsi="Times New Roman"/>
          <w:sz w:val="24"/>
          <w:lang w:val="en-GB"/>
          <w:rPrChange w:id="1804" w:author="Hong Je-Woo" w:date="2018-09-27T04:31:00Z">
            <w:rPr>
              <w:rFonts w:ascii="Times New Roman" w:hAnsi="Times New Roman"/>
              <w:sz w:val="24"/>
            </w:rPr>
          </w:rPrChange>
        </w:rPr>
        <w:t xml:space="preserve"> value</w:t>
      </w:r>
      <w:ins w:id="1805" w:author="Hong Je-Woo" w:date="2018-09-27T04:31:00Z">
        <w:r w:rsidR="00B62282" w:rsidRPr="00E5054D">
          <w:rPr>
            <w:rFonts w:ascii="Times New Roman" w:hAnsi="Times New Roman" w:cs="Times New Roman"/>
            <w:sz w:val="24"/>
            <w:szCs w:val="24"/>
            <w:lang w:val="en-GB"/>
          </w:rPr>
          <w:t>,</w:t>
        </w:r>
      </w:ins>
      <w:r w:rsidRPr="00E5054D">
        <w:rPr>
          <w:rFonts w:ascii="Times New Roman" w:hAnsi="Times New Roman"/>
          <w:sz w:val="24"/>
          <w:lang w:val="en-GB"/>
          <w:rPrChange w:id="1806" w:author="Hong Je-Woo" w:date="2018-09-27T04:31:00Z">
            <w:rPr>
              <w:rFonts w:ascii="Times New Roman" w:hAnsi="Times New Roman"/>
              <w:sz w:val="24"/>
            </w:rPr>
          </w:rPrChange>
        </w:rPr>
        <w:t xml:space="preserve"> in particular</w:t>
      </w:r>
      <w:ins w:id="1807" w:author="Hong Je-Woo" w:date="2018-09-27T04:31:00Z">
        <w:r w:rsidR="00B62282" w:rsidRPr="00E5054D">
          <w:rPr>
            <w:rFonts w:ascii="Times New Roman" w:hAnsi="Times New Roman" w:cs="Times New Roman"/>
            <w:sz w:val="24"/>
            <w:szCs w:val="24"/>
            <w:lang w:val="en-GB"/>
          </w:rPr>
          <w:t>,</w:t>
        </w:r>
      </w:ins>
      <w:r w:rsidRPr="00E5054D">
        <w:rPr>
          <w:rFonts w:ascii="Times New Roman" w:hAnsi="Times New Roman"/>
          <w:sz w:val="24"/>
          <w:lang w:val="en-GB"/>
          <w:rPrChange w:id="1808" w:author="Hong Je-Woo" w:date="2018-09-27T04:31:00Z">
            <w:rPr>
              <w:rFonts w:ascii="Times New Roman" w:hAnsi="Times New Roman"/>
              <w:sz w:val="24"/>
            </w:rPr>
          </w:rPrChange>
        </w:rPr>
        <w:t xml:space="preserve"> is higher than those in other studies because January 2016 was both drier and colder than normal; the opposite situation occurred in summer, as summer 2015 was drier than the climate average (Table 1).</w:t>
      </w:r>
    </w:p>
    <w:p w14:paraId="2E65B728" w14:textId="77777777" w:rsidR="00B72C41" w:rsidRPr="00E5054D" w:rsidRDefault="00B72C41" w:rsidP="00B72C41">
      <w:pPr>
        <w:wordWrap/>
        <w:spacing w:line="480" w:lineRule="auto"/>
        <w:ind w:firstLine="357"/>
        <w:rPr>
          <w:rFonts w:ascii="Times New Roman" w:hAnsi="Times New Roman"/>
          <w:b/>
          <w:sz w:val="24"/>
          <w:lang w:val="en-GB"/>
          <w:rPrChange w:id="1809" w:author="Hong Je-Woo" w:date="2018-09-27T04:31:00Z">
            <w:rPr>
              <w:rFonts w:ascii="Times New Roman" w:hAnsi="Times New Roman"/>
              <w:b/>
              <w:sz w:val="24"/>
            </w:rPr>
          </w:rPrChange>
        </w:rPr>
      </w:pPr>
    </w:p>
    <w:p w14:paraId="2E65B729" w14:textId="77777777" w:rsidR="00B72C41" w:rsidRPr="00E5054D" w:rsidRDefault="00B72C41" w:rsidP="00B72C41">
      <w:pPr>
        <w:wordWrap/>
        <w:spacing w:line="480" w:lineRule="auto"/>
        <w:ind w:firstLine="357"/>
        <w:outlineLvl w:val="2"/>
        <w:rPr>
          <w:rFonts w:ascii="Times New Roman" w:hAnsi="Times New Roman"/>
          <w:sz w:val="24"/>
          <w:lang w:val="en-GB"/>
          <w:rPrChange w:id="1810" w:author="Hong Je-Woo" w:date="2018-09-27T04:31:00Z">
            <w:rPr>
              <w:rFonts w:ascii="Times New Roman" w:hAnsi="Times New Roman"/>
              <w:sz w:val="24"/>
            </w:rPr>
          </w:rPrChange>
        </w:rPr>
      </w:pPr>
      <w:r w:rsidRPr="00E5054D">
        <w:rPr>
          <w:rFonts w:ascii="Times New Roman" w:hAnsi="Times New Roman"/>
          <w:i/>
          <w:sz w:val="24"/>
          <w:lang w:val="en-GB"/>
          <w:rPrChange w:id="1811" w:author="Hong Je-Woo" w:date="2018-09-27T04:31:00Z">
            <w:rPr>
              <w:rFonts w:ascii="Times New Roman" w:hAnsi="Times New Roman"/>
              <w:i/>
              <w:sz w:val="24"/>
            </w:rPr>
          </w:rPrChange>
        </w:rPr>
        <w:t>3.4.2. Diurnal Variation</w:t>
      </w:r>
    </w:p>
    <w:p w14:paraId="2E65B72A" w14:textId="6917F655" w:rsidR="00B72C41" w:rsidRPr="00E5054D" w:rsidRDefault="00B72C41" w:rsidP="00B72C41">
      <w:pPr>
        <w:wordWrap/>
        <w:spacing w:line="480" w:lineRule="auto"/>
        <w:ind w:firstLine="357"/>
        <w:rPr>
          <w:rFonts w:ascii="Times New Roman" w:hAnsi="Times New Roman"/>
          <w:sz w:val="24"/>
          <w:lang w:val="en-GB"/>
          <w:rPrChange w:id="1812" w:author="Hong Je-Woo" w:date="2018-09-27T04:31:00Z">
            <w:rPr>
              <w:rFonts w:ascii="Times New Roman" w:hAnsi="Times New Roman"/>
              <w:sz w:val="24"/>
            </w:rPr>
          </w:rPrChange>
        </w:rPr>
      </w:pPr>
      <w:r w:rsidRPr="00E5054D">
        <w:rPr>
          <w:rFonts w:ascii="Times New Roman" w:hAnsi="Times New Roman"/>
          <w:sz w:val="24"/>
          <w:lang w:val="en-GB"/>
          <w:rPrChange w:id="1813" w:author="Hong Je-Woo" w:date="2018-09-27T04:31:00Z">
            <w:rPr>
              <w:rFonts w:ascii="Times New Roman" w:hAnsi="Times New Roman"/>
              <w:sz w:val="24"/>
            </w:rPr>
          </w:rPrChange>
        </w:rPr>
        <w:t>Figure 7 shows that the peak times of both turbulent heat fluxes (</w:t>
      </w:r>
      <w:r w:rsidRPr="00E5054D">
        <w:rPr>
          <w:rFonts w:ascii="Times New Roman" w:hAnsi="Times New Roman"/>
          <w:i/>
          <w:sz w:val="24"/>
          <w:lang w:val="en-GB"/>
          <w:rPrChange w:id="1814"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15"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816"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817"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18"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819" w:author="Hong Je-Woo" w:date="2018-09-27T04:31:00Z">
            <w:rPr>
              <w:rFonts w:ascii="Times New Roman" w:hAnsi="Times New Roman"/>
              <w:sz w:val="24"/>
            </w:rPr>
          </w:rPrChange>
        </w:rPr>
        <w:t>) are delayed (13:30–14:00)</w:t>
      </w:r>
      <w:r w:rsidRPr="00E5054D" w:rsidDel="00891775">
        <w:rPr>
          <w:rFonts w:ascii="Times New Roman" w:hAnsi="Times New Roman"/>
          <w:sz w:val="24"/>
          <w:lang w:val="en-GB"/>
          <w:rPrChange w:id="1820" w:author="Hong Je-Woo" w:date="2018-09-27T04:31:00Z">
            <w:rPr>
              <w:rFonts w:ascii="Times New Roman" w:hAnsi="Times New Roman"/>
              <w:sz w:val="24"/>
            </w:rPr>
          </w:rPrChange>
        </w:rPr>
        <w:t xml:space="preserve"> </w:t>
      </w:r>
      <w:del w:id="1821" w:author="Hong Je-Woo" w:date="2018-09-27T04:31:00Z">
        <w:r w:rsidRPr="007E5D70">
          <w:rPr>
            <w:rFonts w:ascii="Times New Roman" w:hAnsi="Times New Roman" w:cs="Times New Roman"/>
            <w:sz w:val="24"/>
            <w:szCs w:val="24"/>
          </w:rPr>
          <w:delText>in their diurnal courses</w:delText>
        </w:r>
        <w:r w:rsidRPr="007E5D70" w:rsidDel="00891775">
          <w:rPr>
            <w:rFonts w:ascii="Times New Roman" w:hAnsi="Times New Roman" w:cs="Times New Roman"/>
            <w:sz w:val="24"/>
            <w:szCs w:val="24"/>
          </w:rPr>
          <w:delText xml:space="preserve"> </w:delText>
        </w:r>
      </w:del>
      <w:r w:rsidRPr="00E5054D">
        <w:rPr>
          <w:rFonts w:ascii="Times New Roman" w:hAnsi="Times New Roman"/>
          <w:sz w:val="24"/>
          <w:lang w:val="en-GB"/>
          <w:rPrChange w:id="1822" w:author="Hong Je-Woo" w:date="2018-09-27T04:31:00Z">
            <w:rPr>
              <w:rFonts w:ascii="Times New Roman" w:hAnsi="Times New Roman"/>
              <w:sz w:val="24"/>
            </w:rPr>
          </w:rPrChange>
        </w:rPr>
        <w:t xml:space="preserve">relative to the peak of </w:t>
      </w:r>
      <w:r w:rsidRPr="00E5054D">
        <w:rPr>
          <w:rFonts w:ascii="Times New Roman" w:hAnsi="Times New Roman"/>
          <w:i/>
          <w:sz w:val="24"/>
          <w:lang w:val="en-GB"/>
          <w:rPrChange w:id="1823" w:author="Hong Je-Woo" w:date="2018-09-27T04:31:00Z">
            <w:rPr>
              <w:rFonts w:ascii="Times New Roman" w:hAnsi="Times New Roman"/>
              <w:i/>
              <w:sz w:val="24"/>
            </w:rPr>
          </w:rPrChange>
        </w:rPr>
        <w:t>Q*</w:t>
      </w:r>
      <w:r w:rsidRPr="00E5054D">
        <w:rPr>
          <w:rFonts w:ascii="Times New Roman" w:hAnsi="Times New Roman"/>
          <w:sz w:val="24"/>
          <w:lang w:val="en-GB"/>
          <w:rPrChange w:id="1824" w:author="Hong Je-Woo" w:date="2018-09-27T04:31:00Z">
            <w:rPr>
              <w:rFonts w:ascii="Times New Roman" w:hAnsi="Times New Roman"/>
              <w:sz w:val="24"/>
            </w:rPr>
          </w:rPrChange>
        </w:rPr>
        <w:t xml:space="preserve"> around noon. This phase-shift between turbulent heat fluxes and </w:t>
      </w:r>
      <w:r w:rsidRPr="00E5054D">
        <w:rPr>
          <w:rFonts w:ascii="Times New Roman" w:hAnsi="Times New Roman"/>
          <w:i/>
          <w:sz w:val="24"/>
          <w:lang w:val="en-GB"/>
          <w:rPrChange w:id="1825" w:author="Hong Je-Woo" w:date="2018-09-27T04:31:00Z">
            <w:rPr>
              <w:rFonts w:ascii="Times New Roman" w:hAnsi="Times New Roman"/>
              <w:i/>
              <w:sz w:val="24"/>
            </w:rPr>
          </w:rPrChange>
        </w:rPr>
        <w:t>Q*</w:t>
      </w:r>
      <w:r w:rsidRPr="00E5054D">
        <w:rPr>
          <w:rFonts w:ascii="Times New Roman" w:hAnsi="Times New Roman"/>
          <w:sz w:val="24"/>
          <w:lang w:val="en-GB"/>
          <w:rPrChange w:id="1826" w:author="Hong Je-Woo" w:date="2018-09-27T04:31:00Z">
            <w:rPr>
              <w:rFonts w:ascii="Times New Roman" w:hAnsi="Times New Roman"/>
              <w:sz w:val="24"/>
            </w:rPr>
          </w:rPrChange>
        </w:rPr>
        <w:t xml:space="preserve"> was also reported for several other cities in various climate zones (Grimmond and Oke, 1995; Oke </w:t>
      </w:r>
      <w:r w:rsidRPr="00E5054D">
        <w:rPr>
          <w:rFonts w:ascii="Times New Roman" w:hAnsi="Times New Roman"/>
          <w:i/>
          <w:sz w:val="24"/>
          <w:lang w:val="en-GB"/>
          <w:rPrChange w:id="1827" w:author="Hong Je-Woo" w:date="2018-09-27T04:31:00Z">
            <w:rPr>
              <w:rFonts w:ascii="Times New Roman" w:hAnsi="Times New Roman"/>
              <w:i/>
              <w:sz w:val="24"/>
            </w:rPr>
          </w:rPrChange>
        </w:rPr>
        <w:t>et al</w:t>
      </w:r>
      <w:r w:rsidRPr="00E5054D">
        <w:rPr>
          <w:rFonts w:ascii="Times New Roman" w:hAnsi="Times New Roman"/>
          <w:sz w:val="24"/>
          <w:lang w:val="en-GB"/>
          <w:rPrChange w:id="1828" w:author="Hong Je-Woo" w:date="2018-09-27T04:31:00Z">
            <w:rPr>
              <w:rFonts w:ascii="Times New Roman" w:hAnsi="Times New Roman"/>
              <w:sz w:val="24"/>
            </w:rPr>
          </w:rPrChange>
        </w:rPr>
        <w:t xml:space="preserve">., 1999; Nemitz </w:t>
      </w:r>
      <w:r w:rsidRPr="00E5054D">
        <w:rPr>
          <w:rFonts w:ascii="Times New Roman" w:hAnsi="Times New Roman"/>
          <w:i/>
          <w:sz w:val="24"/>
          <w:lang w:val="en-GB"/>
          <w:rPrChange w:id="1829" w:author="Hong Je-Woo" w:date="2018-09-27T04:31:00Z">
            <w:rPr>
              <w:rFonts w:ascii="Times New Roman" w:hAnsi="Times New Roman"/>
              <w:i/>
              <w:sz w:val="24"/>
            </w:rPr>
          </w:rPrChange>
        </w:rPr>
        <w:t>et al</w:t>
      </w:r>
      <w:r w:rsidRPr="00E5054D">
        <w:rPr>
          <w:rFonts w:ascii="Times New Roman" w:hAnsi="Times New Roman"/>
          <w:sz w:val="24"/>
          <w:lang w:val="en-GB"/>
          <w:rPrChange w:id="1830" w:author="Hong Je-Woo" w:date="2018-09-27T04:31:00Z">
            <w:rPr>
              <w:rFonts w:ascii="Times New Roman" w:hAnsi="Times New Roman"/>
              <w:sz w:val="24"/>
            </w:rPr>
          </w:rPrChange>
        </w:rPr>
        <w:t xml:space="preserve">., 2002; Christen and Vogt, 2004; Grimmond </w:t>
      </w:r>
      <w:r w:rsidRPr="00E5054D">
        <w:rPr>
          <w:rFonts w:ascii="Times New Roman" w:hAnsi="Times New Roman"/>
          <w:i/>
          <w:sz w:val="24"/>
          <w:lang w:val="en-GB"/>
          <w:rPrChange w:id="1831" w:author="Hong Je-Woo" w:date="2018-09-27T04:31:00Z">
            <w:rPr>
              <w:rFonts w:ascii="Times New Roman" w:hAnsi="Times New Roman"/>
              <w:i/>
              <w:sz w:val="24"/>
            </w:rPr>
          </w:rPrChange>
        </w:rPr>
        <w:t>et al</w:t>
      </w:r>
      <w:r w:rsidRPr="00E5054D">
        <w:rPr>
          <w:rFonts w:ascii="Times New Roman" w:hAnsi="Times New Roman"/>
          <w:sz w:val="24"/>
          <w:lang w:val="en-GB"/>
          <w:rPrChange w:id="1832" w:author="Hong Je-Woo" w:date="2018-09-27T04:31:00Z">
            <w:rPr>
              <w:rFonts w:ascii="Times New Roman" w:hAnsi="Times New Roman"/>
              <w:sz w:val="24"/>
            </w:rPr>
          </w:rPrChange>
        </w:rPr>
        <w:t xml:space="preserve">., 2004; Lemonsu </w:t>
      </w:r>
      <w:r w:rsidRPr="00E5054D">
        <w:rPr>
          <w:rFonts w:ascii="Times New Roman" w:hAnsi="Times New Roman"/>
          <w:i/>
          <w:sz w:val="24"/>
          <w:lang w:val="en-GB"/>
          <w:rPrChange w:id="1833" w:author="Hong Je-Woo" w:date="2018-09-27T04:31:00Z">
            <w:rPr>
              <w:rFonts w:ascii="Times New Roman" w:hAnsi="Times New Roman"/>
              <w:i/>
              <w:sz w:val="24"/>
            </w:rPr>
          </w:rPrChange>
        </w:rPr>
        <w:t>et al</w:t>
      </w:r>
      <w:r w:rsidRPr="00E5054D">
        <w:rPr>
          <w:rFonts w:ascii="Times New Roman" w:hAnsi="Times New Roman"/>
          <w:sz w:val="24"/>
          <w:lang w:val="en-GB"/>
          <w:rPrChange w:id="1834" w:author="Hong Je-Woo" w:date="2018-09-27T04:31:00Z">
            <w:rPr>
              <w:rFonts w:ascii="Times New Roman" w:hAnsi="Times New Roman"/>
              <w:sz w:val="24"/>
            </w:rPr>
          </w:rPrChange>
        </w:rPr>
        <w:t xml:space="preserve">., 2004; Moriwali and Kanda, </w:t>
      </w:r>
      <w:r w:rsidRPr="00E5054D">
        <w:rPr>
          <w:rFonts w:ascii="Times New Roman" w:hAnsi="Times New Roman"/>
          <w:sz w:val="24"/>
          <w:lang w:val="en-GB"/>
          <w:rPrChange w:id="1835" w:author="Hong Je-Woo" w:date="2018-09-27T04:31:00Z">
            <w:rPr>
              <w:rFonts w:ascii="Times New Roman" w:hAnsi="Times New Roman"/>
              <w:sz w:val="24"/>
            </w:rPr>
          </w:rPrChange>
        </w:rPr>
        <w:lastRenderedPageBreak/>
        <w:t xml:space="preserve">2004; Offerle </w:t>
      </w:r>
      <w:r w:rsidRPr="00E5054D">
        <w:rPr>
          <w:rFonts w:ascii="Times New Roman" w:hAnsi="Times New Roman"/>
          <w:i/>
          <w:sz w:val="24"/>
          <w:lang w:val="en-GB"/>
          <w:rPrChange w:id="1836" w:author="Hong Je-Woo" w:date="2018-09-27T04:31:00Z">
            <w:rPr>
              <w:rFonts w:ascii="Times New Roman" w:hAnsi="Times New Roman"/>
              <w:i/>
              <w:sz w:val="24"/>
            </w:rPr>
          </w:rPrChange>
        </w:rPr>
        <w:t>et al</w:t>
      </w:r>
      <w:r w:rsidRPr="00E5054D">
        <w:rPr>
          <w:rFonts w:ascii="Times New Roman" w:hAnsi="Times New Roman"/>
          <w:sz w:val="24"/>
          <w:lang w:val="en-GB"/>
          <w:rPrChange w:id="1837" w:author="Hong Je-Woo" w:date="2018-09-27T04:31:00Z">
            <w:rPr>
              <w:rFonts w:ascii="Times New Roman" w:hAnsi="Times New Roman"/>
              <w:sz w:val="24"/>
            </w:rPr>
          </w:rPrChange>
        </w:rPr>
        <w:t xml:space="preserve">., 2005; Coutts </w:t>
      </w:r>
      <w:r w:rsidRPr="00E5054D">
        <w:rPr>
          <w:rFonts w:ascii="Times New Roman" w:hAnsi="Times New Roman"/>
          <w:i/>
          <w:sz w:val="24"/>
          <w:lang w:val="en-GB"/>
          <w:rPrChange w:id="1838" w:author="Hong Je-Woo" w:date="2018-09-27T04:31:00Z">
            <w:rPr>
              <w:rFonts w:ascii="Times New Roman" w:hAnsi="Times New Roman"/>
              <w:i/>
              <w:sz w:val="24"/>
            </w:rPr>
          </w:rPrChange>
        </w:rPr>
        <w:t>et al</w:t>
      </w:r>
      <w:r w:rsidRPr="00E5054D">
        <w:rPr>
          <w:rFonts w:ascii="Times New Roman" w:hAnsi="Times New Roman"/>
          <w:sz w:val="24"/>
          <w:lang w:val="en-GB"/>
          <w:rPrChange w:id="1839" w:author="Hong Je-Woo" w:date="2018-09-27T04:31:00Z">
            <w:rPr>
              <w:rFonts w:ascii="Times New Roman" w:hAnsi="Times New Roman"/>
              <w:sz w:val="24"/>
            </w:rPr>
          </w:rPrChange>
        </w:rPr>
        <w:t xml:space="preserve">., 2007; Balogun </w:t>
      </w:r>
      <w:r w:rsidRPr="00E5054D">
        <w:rPr>
          <w:rFonts w:ascii="Times New Roman" w:hAnsi="Times New Roman"/>
          <w:i/>
          <w:sz w:val="24"/>
          <w:lang w:val="en-GB"/>
          <w:rPrChange w:id="1840" w:author="Hong Je-Woo" w:date="2018-09-27T04:31:00Z">
            <w:rPr>
              <w:rFonts w:ascii="Times New Roman" w:hAnsi="Times New Roman"/>
              <w:i/>
              <w:sz w:val="24"/>
            </w:rPr>
          </w:rPrChange>
        </w:rPr>
        <w:t>et al</w:t>
      </w:r>
      <w:r w:rsidRPr="00E5054D">
        <w:rPr>
          <w:rFonts w:ascii="Times New Roman" w:hAnsi="Times New Roman"/>
          <w:sz w:val="24"/>
          <w:lang w:val="en-GB"/>
          <w:rPrChange w:id="1841" w:author="Hong Je-Woo" w:date="2018-09-27T04:31:00Z">
            <w:rPr>
              <w:rFonts w:ascii="Times New Roman" w:hAnsi="Times New Roman"/>
              <w:sz w:val="24"/>
            </w:rPr>
          </w:rPrChange>
        </w:rPr>
        <w:t xml:space="preserve">., 2009; Ramamurthy and Pardyjak, 2011; Kotthaus and Grimmond, 2014). However, the </w:t>
      </w:r>
      <w:del w:id="1842" w:author="Hong Je-Woo" w:date="2018-09-27T04:31:00Z">
        <w:r w:rsidRPr="007E5D70">
          <w:rPr>
            <w:rFonts w:ascii="Times New Roman" w:hAnsi="Times New Roman" w:cs="Times New Roman"/>
            <w:sz w:val="24"/>
            <w:szCs w:val="24"/>
          </w:rPr>
          <w:delText>behaviors</w:delText>
        </w:r>
      </w:del>
      <w:ins w:id="1843" w:author="Hong Je-Woo" w:date="2018-09-27T04:31:00Z">
        <w:r w:rsidR="00585F4A" w:rsidRPr="00E5054D">
          <w:rPr>
            <w:rFonts w:ascii="Times New Roman" w:hAnsi="Times New Roman" w:cs="Times New Roman"/>
            <w:sz w:val="24"/>
            <w:szCs w:val="24"/>
            <w:lang w:val="en-GB"/>
          </w:rPr>
          <w:t>behaviours</w:t>
        </w:r>
      </w:ins>
      <w:r w:rsidRPr="00E5054D">
        <w:rPr>
          <w:rFonts w:ascii="Times New Roman" w:hAnsi="Times New Roman"/>
          <w:sz w:val="24"/>
          <w:lang w:val="en-GB"/>
          <w:rPrChange w:id="1844" w:author="Hong Je-Woo" w:date="2018-09-27T04:31:00Z">
            <w:rPr>
              <w:rFonts w:ascii="Times New Roman" w:hAnsi="Times New Roman"/>
              <w:sz w:val="24"/>
            </w:rPr>
          </w:rPrChange>
        </w:rPr>
        <w:t xml:space="preserve"> of this time lag were inconsistent in previous studies. For example, the phase-shift was reported only in </w:t>
      </w:r>
      <w:r w:rsidRPr="00E5054D">
        <w:rPr>
          <w:rFonts w:ascii="Times New Roman" w:hAnsi="Times New Roman"/>
          <w:i/>
          <w:sz w:val="24"/>
          <w:lang w:val="en-GB"/>
          <w:rPrChange w:id="1845"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46"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847" w:author="Hong Je-Woo" w:date="2018-09-27T04:31:00Z">
            <w:rPr>
              <w:rFonts w:ascii="Times New Roman" w:hAnsi="Times New Roman"/>
              <w:sz w:val="24"/>
            </w:rPr>
          </w:rPrChange>
        </w:rPr>
        <w:t xml:space="preserve"> (Grimmond and Oke, 1999; Newton </w:t>
      </w:r>
      <w:r w:rsidRPr="00E5054D">
        <w:rPr>
          <w:rFonts w:ascii="Times New Roman" w:hAnsi="Times New Roman"/>
          <w:i/>
          <w:sz w:val="24"/>
          <w:lang w:val="en-GB"/>
          <w:rPrChange w:id="1848" w:author="Hong Je-Woo" w:date="2018-09-27T04:31:00Z">
            <w:rPr>
              <w:rFonts w:ascii="Times New Roman" w:hAnsi="Times New Roman"/>
              <w:i/>
              <w:sz w:val="24"/>
            </w:rPr>
          </w:rPrChange>
        </w:rPr>
        <w:t>et al</w:t>
      </w:r>
      <w:r w:rsidRPr="00E5054D">
        <w:rPr>
          <w:rFonts w:ascii="Times New Roman" w:hAnsi="Times New Roman"/>
          <w:sz w:val="24"/>
          <w:lang w:val="en-GB"/>
          <w:rPrChange w:id="1849" w:author="Hong Je-Woo" w:date="2018-09-27T04:31:00Z">
            <w:rPr>
              <w:rFonts w:ascii="Times New Roman" w:hAnsi="Times New Roman"/>
              <w:sz w:val="24"/>
            </w:rPr>
          </w:rPrChange>
        </w:rPr>
        <w:t xml:space="preserve">., 2007; Masson </w:t>
      </w:r>
      <w:r w:rsidRPr="00E5054D">
        <w:rPr>
          <w:rFonts w:ascii="Times New Roman" w:hAnsi="Times New Roman"/>
          <w:i/>
          <w:sz w:val="24"/>
          <w:lang w:val="en-GB"/>
          <w:rPrChange w:id="1850" w:author="Hong Je-Woo" w:date="2018-09-27T04:31:00Z">
            <w:rPr>
              <w:rFonts w:ascii="Times New Roman" w:hAnsi="Times New Roman"/>
              <w:i/>
              <w:sz w:val="24"/>
            </w:rPr>
          </w:rPrChange>
        </w:rPr>
        <w:t>et al</w:t>
      </w:r>
      <w:r w:rsidRPr="00E5054D">
        <w:rPr>
          <w:rFonts w:ascii="Times New Roman" w:hAnsi="Times New Roman"/>
          <w:sz w:val="24"/>
          <w:lang w:val="en-GB"/>
          <w:rPrChange w:id="1851" w:author="Hong Je-Woo" w:date="2018-09-27T04:31:00Z">
            <w:rPr>
              <w:rFonts w:ascii="Times New Roman" w:hAnsi="Times New Roman"/>
              <w:sz w:val="24"/>
            </w:rPr>
          </w:rPrChange>
        </w:rPr>
        <w:t xml:space="preserve">., 2008; Ao </w:t>
      </w:r>
      <w:r w:rsidRPr="00E5054D">
        <w:rPr>
          <w:rFonts w:ascii="Times New Roman" w:hAnsi="Times New Roman"/>
          <w:i/>
          <w:sz w:val="24"/>
          <w:lang w:val="en-GB"/>
          <w:rPrChange w:id="1852" w:author="Hong Je-Woo" w:date="2018-09-27T04:31:00Z">
            <w:rPr>
              <w:rFonts w:ascii="Times New Roman" w:hAnsi="Times New Roman"/>
              <w:i/>
              <w:sz w:val="24"/>
            </w:rPr>
          </w:rPrChange>
        </w:rPr>
        <w:t>et al</w:t>
      </w:r>
      <w:r w:rsidRPr="00E5054D">
        <w:rPr>
          <w:rFonts w:ascii="Times New Roman" w:hAnsi="Times New Roman"/>
          <w:sz w:val="24"/>
          <w:lang w:val="en-GB"/>
          <w:rPrChange w:id="1853" w:author="Hong Je-Woo" w:date="2018-09-27T04:31:00Z">
            <w:rPr>
              <w:rFonts w:ascii="Times New Roman" w:hAnsi="Times New Roman"/>
              <w:sz w:val="24"/>
            </w:rPr>
          </w:rPrChange>
        </w:rPr>
        <w:t xml:space="preserve">., 2016), only in </w:t>
      </w:r>
      <w:r w:rsidRPr="00E5054D">
        <w:rPr>
          <w:rFonts w:ascii="Times New Roman" w:hAnsi="Times New Roman"/>
          <w:i/>
          <w:sz w:val="24"/>
          <w:lang w:val="en-GB"/>
          <w:rPrChange w:id="1854"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55"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856" w:author="Hong Je-Woo" w:date="2018-09-27T04:31:00Z">
            <w:rPr>
              <w:rFonts w:ascii="Times New Roman" w:hAnsi="Times New Roman"/>
              <w:sz w:val="24"/>
            </w:rPr>
          </w:rPrChange>
        </w:rPr>
        <w:t xml:space="preserve"> (Grimmond and Oke, 1995; Ando and Ueyama, 2017), or lacking in both </w:t>
      </w:r>
      <w:r w:rsidRPr="00E5054D">
        <w:rPr>
          <w:rFonts w:ascii="Times New Roman" w:hAnsi="Times New Roman"/>
          <w:i/>
          <w:sz w:val="24"/>
          <w:lang w:val="en-GB"/>
          <w:rPrChange w:id="1857"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58"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859"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860"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61" w:author="Hong Je-Woo" w:date="2018-09-27T04:31:00Z">
            <w:rPr>
              <w:rFonts w:ascii="Times New Roman" w:hAnsi="Times New Roman"/>
              <w:i/>
              <w:sz w:val="24"/>
              <w:vertAlign w:val="subscript"/>
            </w:rPr>
          </w:rPrChange>
        </w:rPr>
        <w:t>E</w:t>
      </w:r>
      <w:r w:rsidRPr="00E5054D" w:rsidDel="004320C8">
        <w:rPr>
          <w:rFonts w:ascii="Times New Roman" w:hAnsi="Times New Roman"/>
          <w:sz w:val="24"/>
          <w:lang w:val="en-GB"/>
          <w:rPrChange w:id="1862" w:author="Hong Je-Woo" w:date="2018-09-27T04:31:00Z">
            <w:rPr>
              <w:rFonts w:ascii="Times New Roman" w:hAnsi="Times New Roman"/>
              <w:sz w:val="24"/>
            </w:rPr>
          </w:rPrChange>
        </w:rPr>
        <w:t xml:space="preserve"> </w:t>
      </w:r>
      <w:r w:rsidRPr="00E5054D">
        <w:rPr>
          <w:rFonts w:ascii="Times New Roman" w:hAnsi="Times New Roman"/>
          <w:sz w:val="24"/>
          <w:lang w:val="en-GB"/>
          <w:rPrChange w:id="1863" w:author="Hong Je-Woo" w:date="2018-09-27T04:31:00Z">
            <w:rPr>
              <w:rFonts w:ascii="Times New Roman" w:hAnsi="Times New Roman"/>
              <w:sz w:val="24"/>
            </w:rPr>
          </w:rPrChange>
        </w:rPr>
        <w:t xml:space="preserve">(Grimmond and Oke, 1995; Christen and Vogt, 2004; Coutts </w:t>
      </w:r>
      <w:r w:rsidRPr="00E5054D">
        <w:rPr>
          <w:rFonts w:ascii="Times New Roman" w:hAnsi="Times New Roman"/>
          <w:i/>
          <w:sz w:val="24"/>
          <w:lang w:val="en-GB"/>
          <w:rPrChange w:id="1864" w:author="Hong Je-Woo" w:date="2018-09-27T04:31:00Z">
            <w:rPr>
              <w:rFonts w:ascii="Times New Roman" w:hAnsi="Times New Roman"/>
              <w:i/>
              <w:sz w:val="24"/>
            </w:rPr>
          </w:rPrChange>
        </w:rPr>
        <w:t>et al</w:t>
      </w:r>
      <w:r w:rsidRPr="00E5054D">
        <w:rPr>
          <w:rFonts w:ascii="Times New Roman" w:hAnsi="Times New Roman"/>
          <w:sz w:val="24"/>
          <w:lang w:val="en-GB"/>
          <w:rPrChange w:id="1865" w:author="Hong Je-Woo" w:date="2018-09-27T04:31:00Z">
            <w:rPr>
              <w:rFonts w:ascii="Times New Roman" w:hAnsi="Times New Roman"/>
              <w:sz w:val="24"/>
            </w:rPr>
          </w:rPrChange>
        </w:rPr>
        <w:t xml:space="preserve">., 2007; Frey </w:t>
      </w:r>
      <w:r w:rsidRPr="00E5054D">
        <w:rPr>
          <w:rFonts w:ascii="Times New Roman" w:hAnsi="Times New Roman"/>
          <w:i/>
          <w:sz w:val="24"/>
          <w:lang w:val="en-GB"/>
          <w:rPrChange w:id="1866" w:author="Hong Je-Woo" w:date="2018-09-27T04:31:00Z">
            <w:rPr>
              <w:rFonts w:ascii="Times New Roman" w:hAnsi="Times New Roman"/>
              <w:i/>
              <w:sz w:val="24"/>
            </w:rPr>
          </w:rPrChange>
        </w:rPr>
        <w:t>et al</w:t>
      </w:r>
      <w:r w:rsidRPr="00E5054D">
        <w:rPr>
          <w:rFonts w:ascii="Times New Roman" w:hAnsi="Times New Roman"/>
          <w:sz w:val="24"/>
          <w:lang w:val="en-GB"/>
          <w:rPrChange w:id="1867" w:author="Hong Je-Woo" w:date="2018-09-27T04:31:00Z">
            <w:rPr>
              <w:rFonts w:ascii="Times New Roman" w:hAnsi="Times New Roman"/>
              <w:sz w:val="24"/>
            </w:rPr>
          </w:rPrChange>
        </w:rPr>
        <w:t xml:space="preserve">., 2011; Velasco </w:t>
      </w:r>
      <w:r w:rsidRPr="00E5054D">
        <w:rPr>
          <w:rFonts w:ascii="Times New Roman" w:hAnsi="Times New Roman"/>
          <w:i/>
          <w:sz w:val="24"/>
          <w:lang w:val="en-GB"/>
          <w:rPrChange w:id="1868" w:author="Hong Je-Woo" w:date="2018-09-27T04:31:00Z">
            <w:rPr>
              <w:rFonts w:ascii="Times New Roman" w:hAnsi="Times New Roman"/>
              <w:i/>
              <w:sz w:val="24"/>
            </w:rPr>
          </w:rPrChange>
        </w:rPr>
        <w:t>et al</w:t>
      </w:r>
      <w:r w:rsidRPr="00E5054D">
        <w:rPr>
          <w:rFonts w:ascii="Times New Roman" w:hAnsi="Times New Roman"/>
          <w:sz w:val="24"/>
          <w:lang w:val="en-GB"/>
          <w:rPrChange w:id="1869" w:author="Hong Je-Woo" w:date="2018-09-27T04:31:00Z">
            <w:rPr>
              <w:rFonts w:ascii="Times New Roman" w:hAnsi="Times New Roman"/>
              <w:sz w:val="24"/>
            </w:rPr>
          </w:rPrChange>
        </w:rPr>
        <w:t xml:space="preserve">., 2011; Goldbach and Kuttler, 2013; Ward </w:t>
      </w:r>
      <w:r w:rsidRPr="00E5054D">
        <w:rPr>
          <w:rFonts w:ascii="Times New Roman" w:hAnsi="Times New Roman"/>
          <w:i/>
          <w:sz w:val="24"/>
          <w:lang w:val="en-GB"/>
          <w:rPrChange w:id="1870" w:author="Hong Je-Woo" w:date="2018-09-27T04:31:00Z">
            <w:rPr>
              <w:rFonts w:ascii="Times New Roman" w:hAnsi="Times New Roman"/>
              <w:i/>
              <w:sz w:val="24"/>
            </w:rPr>
          </w:rPrChange>
        </w:rPr>
        <w:t>et al</w:t>
      </w:r>
      <w:r w:rsidRPr="00E5054D">
        <w:rPr>
          <w:rFonts w:ascii="Times New Roman" w:hAnsi="Times New Roman"/>
          <w:sz w:val="24"/>
          <w:lang w:val="en-GB"/>
          <w:rPrChange w:id="1871" w:author="Hong Je-Woo" w:date="2018-09-27T04:31:00Z">
            <w:rPr>
              <w:rFonts w:ascii="Times New Roman" w:hAnsi="Times New Roman"/>
              <w:sz w:val="24"/>
            </w:rPr>
          </w:rPrChange>
        </w:rPr>
        <w:t>., 2013).</w:t>
      </w:r>
    </w:p>
    <w:p w14:paraId="2E65B72B" w14:textId="5751FF0F" w:rsidR="00B72C41" w:rsidRPr="00E5054D" w:rsidRDefault="00B72C41" w:rsidP="00B72C41">
      <w:pPr>
        <w:wordWrap/>
        <w:spacing w:line="480" w:lineRule="auto"/>
        <w:ind w:firstLineChars="100" w:firstLine="240"/>
        <w:rPr>
          <w:rFonts w:ascii="Times New Roman" w:hAnsi="Times New Roman"/>
          <w:sz w:val="24"/>
          <w:lang w:val="en-GB"/>
          <w:rPrChange w:id="1872" w:author="Hong Je-Woo" w:date="2018-09-27T04:31:00Z">
            <w:rPr>
              <w:rFonts w:ascii="Times New Roman" w:hAnsi="Times New Roman"/>
              <w:sz w:val="24"/>
            </w:rPr>
          </w:rPrChange>
        </w:rPr>
      </w:pPr>
      <w:r w:rsidRPr="00E5054D">
        <w:rPr>
          <w:rFonts w:ascii="Times New Roman" w:hAnsi="Times New Roman"/>
          <w:sz w:val="24"/>
          <w:lang w:val="en-GB"/>
          <w:rPrChange w:id="1873" w:author="Hong Je-Woo" w:date="2018-09-27T04:31:00Z">
            <w:rPr>
              <w:rFonts w:ascii="Times New Roman" w:hAnsi="Times New Roman"/>
              <w:sz w:val="24"/>
            </w:rPr>
          </w:rPrChange>
        </w:rPr>
        <w:t>For the time lag of both turbulent fluxes, the daily peaks of both the vapor pressure deficit (</w:t>
      </w:r>
      <w:r w:rsidRPr="00E5054D">
        <w:rPr>
          <w:rFonts w:ascii="Times New Roman" w:hAnsi="Times New Roman"/>
          <w:i/>
          <w:sz w:val="24"/>
          <w:lang w:val="en-GB"/>
          <w:rPrChange w:id="1874" w:author="Hong Je-Woo" w:date="2018-09-27T04:31:00Z">
            <w:rPr>
              <w:rFonts w:ascii="Times New Roman" w:hAnsi="Times New Roman"/>
              <w:i/>
              <w:sz w:val="24"/>
            </w:rPr>
          </w:rPrChange>
        </w:rPr>
        <w:t>VPD</w:t>
      </w:r>
      <w:r w:rsidRPr="00E5054D">
        <w:rPr>
          <w:rFonts w:ascii="Times New Roman" w:hAnsi="Times New Roman"/>
          <w:sz w:val="24"/>
          <w:lang w:val="en-GB"/>
          <w:rPrChange w:id="1875" w:author="Hong Je-Woo" w:date="2018-09-27T04:31:00Z">
            <w:rPr>
              <w:rFonts w:ascii="Times New Roman" w:hAnsi="Times New Roman"/>
              <w:sz w:val="24"/>
            </w:rPr>
          </w:rPrChange>
        </w:rPr>
        <w:t>)</w:t>
      </w:r>
      <w:r w:rsidRPr="00E5054D">
        <w:rPr>
          <w:rFonts w:ascii="Times New Roman" w:hAnsi="Times New Roman"/>
          <w:i/>
          <w:sz w:val="24"/>
          <w:lang w:val="en-GB"/>
          <w:rPrChange w:id="1876" w:author="Hong Je-Woo" w:date="2018-09-27T04:31:00Z">
            <w:rPr>
              <w:rFonts w:ascii="Times New Roman" w:hAnsi="Times New Roman"/>
              <w:i/>
              <w:sz w:val="24"/>
            </w:rPr>
          </w:rPrChange>
        </w:rPr>
        <w:t xml:space="preserve"> </w:t>
      </w:r>
      <w:r w:rsidRPr="00E5054D">
        <w:rPr>
          <w:rFonts w:ascii="Times New Roman" w:hAnsi="Times New Roman"/>
          <w:sz w:val="24"/>
          <w:lang w:val="en-GB"/>
          <w:rPrChange w:id="1877" w:author="Hong Je-Woo" w:date="2018-09-27T04:31:00Z">
            <w:rPr>
              <w:rFonts w:ascii="Times New Roman" w:hAnsi="Times New Roman"/>
              <w:sz w:val="24"/>
            </w:rPr>
          </w:rPrChange>
        </w:rPr>
        <w:t xml:space="preserve">and </w:t>
      </w:r>
      <w:r w:rsidRPr="00212F49">
        <w:rPr>
          <w:rFonts w:ascii="Times New Roman" w:hAnsi="Times New Roman"/>
          <w:sz w:val="24"/>
          <w:lang w:val="en-GB"/>
          <w:rPrChange w:id="1878" w:author="Hong Je-Woo" w:date="2018-09-27T04:31:00Z">
            <w:rPr>
              <w:rFonts w:ascii="Times New Roman" w:hAnsi="Times New Roman"/>
              <w:sz w:val="24"/>
            </w:rPr>
          </w:rPrChange>
        </w:rPr>
        <w:t>thermal</w:t>
      </w:r>
      <w:r w:rsidRPr="00E5054D">
        <w:rPr>
          <w:rFonts w:ascii="Times New Roman" w:hAnsi="Times New Roman"/>
          <w:sz w:val="24"/>
          <w:lang w:val="en-GB"/>
          <w:rPrChange w:id="1879" w:author="Hong Je-Woo" w:date="2018-09-27T04:31:00Z">
            <w:rPr>
              <w:rFonts w:ascii="Times New Roman" w:hAnsi="Times New Roman"/>
              <w:sz w:val="24"/>
            </w:rPr>
          </w:rPrChange>
        </w:rPr>
        <w:t xml:space="preserve"> difference between the urban surface and the overlying air, which drives </w:t>
      </w:r>
      <w:r w:rsidRPr="00E5054D">
        <w:rPr>
          <w:rFonts w:ascii="Times New Roman" w:hAnsi="Times New Roman"/>
          <w:i/>
          <w:sz w:val="24"/>
          <w:lang w:val="en-GB"/>
          <w:rPrChange w:id="1880"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81"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882"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883"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84"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885" w:author="Hong Je-Woo" w:date="2018-09-27T04:31:00Z">
            <w:rPr>
              <w:rFonts w:ascii="Times New Roman" w:hAnsi="Times New Roman"/>
              <w:sz w:val="24"/>
            </w:rPr>
          </w:rPrChange>
        </w:rPr>
        <w:t xml:space="preserve">, appears in the afternoon, about 1–2 h after the </w:t>
      </w:r>
      <w:r w:rsidRPr="00E5054D">
        <w:rPr>
          <w:rFonts w:ascii="Times New Roman" w:hAnsi="Times New Roman"/>
          <w:i/>
          <w:sz w:val="24"/>
          <w:lang w:val="en-GB"/>
          <w:rPrChange w:id="1886" w:author="Hong Je-Woo" w:date="2018-09-27T04:31:00Z">
            <w:rPr>
              <w:rFonts w:ascii="Times New Roman" w:hAnsi="Times New Roman"/>
              <w:i/>
              <w:sz w:val="24"/>
            </w:rPr>
          </w:rPrChange>
        </w:rPr>
        <w:t>Q*</w:t>
      </w:r>
      <w:r w:rsidRPr="00E5054D">
        <w:rPr>
          <w:rFonts w:ascii="Times New Roman" w:hAnsi="Times New Roman"/>
          <w:sz w:val="24"/>
          <w:lang w:val="en-GB"/>
          <w:rPrChange w:id="1887" w:author="Hong Je-Woo" w:date="2018-09-27T04:31:00Z">
            <w:rPr>
              <w:rFonts w:ascii="Times New Roman" w:hAnsi="Times New Roman"/>
              <w:sz w:val="24"/>
            </w:rPr>
          </w:rPrChange>
        </w:rPr>
        <w:t xml:space="preserve"> maximum. Furthermore, the major sources of </w:t>
      </w:r>
      <w:r w:rsidRPr="00E5054D">
        <w:rPr>
          <w:rFonts w:ascii="Times New Roman" w:hAnsi="Times New Roman"/>
          <w:i/>
          <w:sz w:val="24"/>
          <w:lang w:val="en-GB"/>
          <w:rPrChange w:id="1888"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89"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890" w:author="Hong Je-Woo" w:date="2018-09-27T04:31:00Z">
            <w:rPr>
              <w:rFonts w:ascii="Times New Roman" w:hAnsi="Times New Roman"/>
              <w:sz w:val="24"/>
            </w:rPr>
          </w:rPrChange>
        </w:rPr>
        <w:t xml:space="preserve"> (e.g</w:t>
      </w:r>
      <w:del w:id="1891" w:author="Hong Je-Woo" w:date="2018-09-27T04:31:00Z">
        <w:r w:rsidRPr="007E5D70">
          <w:rPr>
            <w:rFonts w:ascii="Times New Roman" w:hAnsi="Times New Roman" w:cs="Times New Roman"/>
            <w:sz w:val="24"/>
            <w:szCs w:val="24"/>
          </w:rPr>
          <w:delText>.,</w:delText>
        </w:r>
      </w:del>
      <w:ins w:id="1892"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1893" w:author="Hong Je-Woo" w:date="2018-09-27T04:31:00Z">
            <w:rPr>
              <w:rFonts w:ascii="Times New Roman" w:hAnsi="Times New Roman"/>
              <w:sz w:val="24"/>
            </w:rPr>
          </w:rPrChange>
        </w:rPr>
        <w:t xml:space="preserve"> trees, grasses, and soil) are affected by building shadows in the daytime, because they are located at road edges under buildings within the urban canyon, while the major sources of </w:t>
      </w:r>
      <w:r w:rsidRPr="00E5054D">
        <w:rPr>
          <w:rFonts w:ascii="Times New Roman" w:hAnsi="Times New Roman"/>
          <w:i/>
          <w:sz w:val="24"/>
          <w:lang w:val="en-GB"/>
          <w:rPrChange w:id="1894"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95"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896" w:author="Hong Je-Woo" w:date="2018-09-27T04:31:00Z">
            <w:rPr>
              <w:rFonts w:ascii="Times New Roman" w:hAnsi="Times New Roman"/>
              <w:sz w:val="24"/>
            </w:rPr>
          </w:rPrChange>
        </w:rPr>
        <w:t xml:space="preserve"> are mainly distributed on roofs, walls, and roads. The shadow effect on </w:t>
      </w:r>
      <w:r w:rsidRPr="00E5054D">
        <w:rPr>
          <w:rFonts w:ascii="Times New Roman" w:hAnsi="Times New Roman"/>
          <w:i/>
          <w:sz w:val="24"/>
          <w:lang w:val="en-GB"/>
          <w:rPrChange w:id="1897"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898"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899" w:author="Hong Je-Woo" w:date="2018-09-27T04:31:00Z">
            <w:rPr>
              <w:rFonts w:ascii="Times New Roman" w:hAnsi="Times New Roman"/>
              <w:sz w:val="24"/>
            </w:rPr>
          </w:rPrChange>
        </w:rPr>
        <w:t xml:space="preserve"> may contribute to the observed peak-time delay in </w:t>
      </w:r>
      <w:r w:rsidRPr="00E5054D">
        <w:rPr>
          <w:rFonts w:ascii="Times New Roman" w:hAnsi="Times New Roman"/>
          <w:i/>
          <w:sz w:val="24"/>
          <w:lang w:val="en-GB"/>
          <w:rPrChange w:id="1900"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901"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902" w:author="Hong Je-Woo" w:date="2018-09-27T04:31:00Z">
            <w:rPr>
              <w:rFonts w:ascii="Times New Roman" w:hAnsi="Times New Roman"/>
              <w:sz w:val="24"/>
            </w:rPr>
          </w:rPrChange>
        </w:rPr>
        <w:t>. Indeed, the two tallest buildings on the site are located at the eastern end, so shadows emerge in the morning inside the urban canopy (not shown here).</w:t>
      </w:r>
    </w:p>
    <w:p w14:paraId="2E65B72C" w14:textId="45830F26" w:rsidR="00B72C41" w:rsidRPr="00E5054D" w:rsidRDefault="00B72C41">
      <w:pPr>
        <w:wordWrap/>
        <w:spacing w:line="480" w:lineRule="auto"/>
        <w:ind w:firstLineChars="100" w:firstLine="240"/>
        <w:rPr>
          <w:rFonts w:ascii="Times New Roman" w:hAnsi="Times New Roman"/>
          <w:sz w:val="24"/>
          <w:lang w:val="en-GB"/>
          <w:rPrChange w:id="1903" w:author="Hong Je-Woo" w:date="2018-09-27T04:31:00Z">
            <w:rPr>
              <w:rFonts w:ascii="Times New Roman" w:hAnsi="Times New Roman"/>
              <w:sz w:val="24"/>
            </w:rPr>
          </w:rPrChange>
        </w:rPr>
      </w:pPr>
      <w:r w:rsidRPr="00E5054D">
        <w:rPr>
          <w:rFonts w:ascii="Times New Roman" w:hAnsi="Times New Roman"/>
          <w:sz w:val="24"/>
          <w:lang w:val="en-GB"/>
          <w:rPrChange w:id="1904" w:author="Hong Je-Woo" w:date="2018-09-27T04:31:00Z">
            <w:rPr>
              <w:rFonts w:ascii="Times New Roman" w:hAnsi="Times New Roman"/>
              <w:sz w:val="24"/>
            </w:rPr>
          </w:rPrChange>
        </w:rPr>
        <w:t xml:space="preserve">The ratios of </w:t>
      </w:r>
      <w:r w:rsidRPr="00E5054D">
        <w:rPr>
          <w:rFonts w:ascii="Times New Roman" w:hAnsi="Times New Roman"/>
          <w:i/>
          <w:sz w:val="24"/>
          <w:lang w:val="en-GB"/>
          <w:rPrChange w:id="1905"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906"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907"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908"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909"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910" w:author="Hong Je-Woo" w:date="2018-09-27T04:31:00Z">
            <w:rPr>
              <w:rFonts w:ascii="Times New Roman" w:hAnsi="Times New Roman"/>
              <w:sz w:val="24"/>
            </w:rPr>
          </w:rPrChange>
        </w:rPr>
        <w:t xml:space="preserve"> to </w:t>
      </w:r>
      <w:r w:rsidRPr="00E5054D">
        <w:rPr>
          <w:rFonts w:ascii="Times New Roman" w:hAnsi="Times New Roman"/>
          <w:i/>
          <w:sz w:val="24"/>
          <w:lang w:val="en-GB"/>
          <w:rPrChange w:id="1911" w:author="Hong Je-Woo" w:date="2018-09-27T04:31:00Z">
            <w:rPr>
              <w:rFonts w:ascii="Times New Roman" w:hAnsi="Times New Roman"/>
              <w:i/>
              <w:sz w:val="24"/>
            </w:rPr>
          </w:rPrChange>
        </w:rPr>
        <w:t>Q*</w:t>
      </w:r>
      <w:r w:rsidRPr="00E5054D">
        <w:rPr>
          <w:rFonts w:ascii="Times New Roman" w:hAnsi="Times New Roman"/>
          <w:sz w:val="24"/>
          <w:lang w:val="en-GB"/>
          <w:rPrChange w:id="1912" w:author="Hong Je-Woo" w:date="2018-09-27T04:31:00Z">
            <w:rPr>
              <w:rFonts w:ascii="Times New Roman" w:hAnsi="Times New Roman"/>
              <w:sz w:val="24"/>
            </w:rPr>
          </w:rPrChange>
        </w:rPr>
        <w:t xml:space="preserve"> (</w:t>
      </w:r>
      <w:r w:rsidRPr="00E5054D">
        <w:rPr>
          <w:rFonts w:ascii="Times New Roman" w:hAnsi="Times New Roman"/>
          <w:i/>
          <w:sz w:val="24"/>
          <w:lang w:val="en-GB"/>
          <w:rPrChange w:id="1913"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914"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1915" w:author="Hong Je-Woo" w:date="2018-09-27T04:31:00Z">
            <w:rPr>
              <w:rFonts w:ascii="Times New Roman" w:hAnsi="Times New Roman"/>
              <w:sz w:val="24"/>
            </w:rPr>
          </w:rPrChange>
        </w:rPr>
        <w:t>/</w:t>
      </w:r>
      <w:r w:rsidRPr="00E5054D">
        <w:rPr>
          <w:rFonts w:ascii="Times New Roman" w:hAnsi="Times New Roman"/>
          <w:i/>
          <w:sz w:val="24"/>
          <w:lang w:val="en-GB"/>
          <w:rPrChange w:id="1916" w:author="Hong Je-Woo" w:date="2018-09-27T04:31:00Z">
            <w:rPr>
              <w:rFonts w:ascii="Times New Roman" w:hAnsi="Times New Roman"/>
              <w:i/>
              <w:sz w:val="24"/>
            </w:rPr>
          </w:rPrChange>
        </w:rPr>
        <w:t>Q*</w:t>
      </w:r>
      <w:r w:rsidRPr="00E5054D">
        <w:rPr>
          <w:rFonts w:ascii="Times New Roman" w:hAnsi="Times New Roman"/>
          <w:sz w:val="24"/>
          <w:lang w:val="en-GB"/>
          <w:rPrChange w:id="1917"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1918"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1919"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1920" w:author="Hong Je-Woo" w:date="2018-09-27T04:31:00Z">
            <w:rPr>
              <w:rFonts w:ascii="Times New Roman" w:hAnsi="Times New Roman"/>
              <w:sz w:val="24"/>
            </w:rPr>
          </w:rPrChange>
        </w:rPr>
        <w:t>/</w:t>
      </w:r>
      <w:r w:rsidRPr="00E5054D">
        <w:rPr>
          <w:rFonts w:ascii="Times New Roman" w:hAnsi="Times New Roman"/>
          <w:i/>
          <w:sz w:val="24"/>
          <w:lang w:val="en-GB"/>
          <w:rPrChange w:id="1921" w:author="Hong Je-Woo" w:date="2018-09-27T04:31:00Z">
            <w:rPr>
              <w:rFonts w:ascii="Times New Roman" w:hAnsi="Times New Roman"/>
              <w:i/>
              <w:sz w:val="24"/>
            </w:rPr>
          </w:rPrChange>
        </w:rPr>
        <w:t>Q*</w:t>
      </w:r>
      <w:r w:rsidRPr="00E5054D">
        <w:rPr>
          <w:rFonts w:ascii="Times New Roman" w:hAnsi="Times New Roman"/>
          <w:sz w:val="24"/>
          <w:lang w:val="en-GB"/>
          <w:rPrChange w:id="1922" w:author="Hong Je-Woo" w:date="2018-09-27T04:31:00Z">
            <w:rPr>
              <w:rFonts w:ascii="Times New Roman" w:hAnsi="Times New Roman"/>
              <w:sz w:val="24"/>
            </w:rPr>
          </w:rPrChange>
        </w:rPr>
        <w:t xml:space="preserve">) show similar diurnal variations with monotonic increases and similar slopes from morning to afternoon (Fig. 11b–c), such that </w:t>
      </w:r>
      <w:r w:rsidRPr="00E5054D">
        <w:rPr>
          <w:rFonts w:ascii="Times New Roman" w:hAnsi="Times New Roman"/>
          <w:i/>
          <w:sz w:val="24"/>
          <w:lang w:val="en-GB"/>
          <w:rPrChange w:id="1923" w:author="Hong Je-Woo" w:date="2018-09-27T04:31:00Z">
            <w:rPr>
              <w:rFonts w:ascii="Times New Roman" w:hAnsi="Times New Roman"/>
              <w:i/>
              <w:sz w:val="24"/>
            </w:rPr>
          </w:rPrChange>
        </w:rPr>
        <w:t>β</w:t>
      </w:r>
      <w:r w:rsidRPr="00E5054D">
        <w:rPr>
          <w:rFonts w:ascii="Times New Roman" w:hAnsi="Times New Roman"/>
          <w:sz w:val="24"/>
          <w:lang w:val="en-GB"/>
          <w:rPrChange w:id="1924" w:author="Hong Je-Woo" w:date="2018-09-27T04:31:00Z">
            <w:rPr>
              <w:rFonts w:ascii="Times New Roman" w:hAnsi="Times New Roman"/>
              <w:sz w:val="24"/>
            </w:rPr>
          </w:rPrChange>
        </w:rPr>
        <w:t xml:space="preserve"> is constant </w:t>
      </w:r>
      <w:ins w:id="1925" w:author="Hong Je-Woo" w:date="2018-09-27T04:31:00Z">
        <w:r w:rsidR="00B90B22" w:rsidRPr="00E5054D">
          <w:rPr>
            <w:rFonts w:ascii="Times New Roman" w:hAnsi="Times New Roman" w:cs="Times New Roman"/>
            <w:sz w:val="24"/>
            <w:szCs w:val="24"/>
            <w:lang w:val="en-GB"/>
          </w:rPr>
          <w:t xml:space="preserve">and </w:t>
        </w:r>
        <w:r w:rsidR="00B90B22" w:rsidRPr="00E5054D">
          <w:rPr>
            <w:rFonts w:ascii="Times New Roman" w:hAnsi="Times New Roman" w:cs="Times New Roman"/>
            <w:i/>
            <w:sz w:val="24"/>
            <w:szCs w:val="24"/>
            <w:lang w:val="en-GB"/>
          </w:rPr>
          <w:t>dQ</w:t>
        </w:r>
        <w:r w:rsidR="00B90B22" w:rsidRPr="00E5054D">
          <w:rPr>
            <w:rFonts w:ascii="Times New Roman" w:hAnsi="Times New Roman" w:cs="Times New Roman"/>
            <w:i/>
            <w:sz w:val="24"/>
            <w:szCs w:val="24"/>
            <w:vertAlign w:val="subscript"/>
            <w:lang w:val="en-GB"/>
          </w:rPr>
          <w:t>S</w:t>
        </w:r>
        <w:r w:rsidR="00B90B22" w:rsidRPr="00E5054D">
          <w:rPr>
            <w:rFonts w:ascii="Times New Roman" w:hAnsi="Times New Roman" w:cs="Times New Roman"/>
            <w:sz w:val="24"/>
            <w:szCs w:val="24"/>
            <w:lang w:val="en-GB"/>
          </w:rPr>
          <w:t>/</w:t>
        </w:r>
        <w:r w:rsidR="00B90B22" w:rsidRPr="00E5054D">
          <w:rPr>
            <w:rFonts w:ascii="Times New Roman" w:hAnsi="Times New Roman" w:cs="Times New Roman"/>
            <w:i/>
            <w:sz w:val="24"/>
            <w:szCs w:val="24"/>
            <w:lang w:val="en-GB"/>
          </w:rPr>
          <w:t>Q*</w:t>
        </w:r>
        <w:r w:rsidR="00B90B22" w:rsidRPr="00E5054D">
          <w:rPr>
            <w:rFonts w:ascii="Times New Roman" w:hAnsi="Times New Roman" w:cs="Times New Roman"/>
            <w:sz w:val="24"/>
            <w:szCs w:val="24"/>
            <w:lang w:val="en-GB"/>
          </w:rPr>
          <w:t xml:space="preserve"> decreases monotonically </w:t>
        </w:r>
      </w:ins>
      <w:r w:rsidRPr="00E5054D">
        <w:rPr>
          <w:rFonts w:ascii="Times New Roman" w:hAnsi="Times New Roman"/>
          <w:sz w:val="24"/>
          <w:lang w:val="en-GB"/>
          <w:rPrChange w:id="1926" w:author="Hong Je-Woo" w:date="2018-09-27T04:31:00Z">
            <w:rPr>
              <w:rFonts w:ascii="Times New Roman" w:hAnsi="Times New Roman"/>
              <w:sz w:val="24"/>
            </w:rPr>
          </w:rPrChange>
        </w:rPr>
        <w:t>throughout the daytime (Fig. 11a).</w:t>
      </w:r>
      <w:r w:rsidR="00024F01" w:rsidRPr="00E5054D">
        <w:rPr>
          <w:rFonts w:ascii="Times New Roman" w:hAnsi="Times New Roman"/>
          <w:sz w:val="24"/>
          <w:lang w:val="en-GB"/>
          <w:rPrChange w:id="1927" w:author="Hong Je-Woo" w:date="2018-09-27T04:31:00Z">
            <w:rPr>
              <w:rFonts w:ascii="Times New Roman" w:hAnsi="Times New Roman"/>
              <w:sz w:val="24"/>
            </w:rPr>
          </w:rPrChange>
        </w:rPr>
        <w:t xml:space="preserve"> </w:t>
      </w:r>
      <w:del w:id="1928" w:author="Hong Je-Woo" w:date="2018-09-27T04:31:00Z">
        <w:r w:rsidRPr="007E5D70">
          <w:rPr>
            <w:rFonts w:ascii="Times New Roman" w:hAnsi="Times New Roman" w:cs="Times New Roman"/>
            <w:sz w:val="24"/>
            <w:szCs w:val="24"/>
          </w:rPr>
          <w:delText>Despite the monotonic increas</w:delText>
        </w:r>
        <w:r>
          <w:rPr>
            <w:rFonts w:ascii="Times New Roman" w:hAnsi="Times New Roman" w:cs="Times New Roman"/>
            <w:sz w:val="24"/>
            <w:szCs w:val="24"/>
          </w:rPr>
          <w:delText xml:space="preserve">e </w:delText>
        </w:r>
        <w:r w:rsidRPr="007E5D70">
          <w:rPr>
            <w:rFonts w:ascii="Times New Roman" w:hAnsi="Times New Roman" w:cs="Times New Roman"/>
            <w:sz w:val="24"/>
            <w:szCs w:val="24"/>
          </w:rPr>
          <w:delText xml:space="preserve">of </w:delText>
        </w:r>
        <w:r w:rsidRPr="007E5D70">
          <w:rPr>
            <w:rFonts w:ascii="Times New Roman" w:hAnsi="Times New Roman" w:cs="Times New Roman"/>
            <w:i/>
            <w:sz w:val="24"/>
            <w:szCs w:val="24"/>
          </w:rPr>
          <w:delText>Q</w:delText>
        </w:r>
        <w:r w:rsidRPr="007E5D70">
          <w:rPr>
            <w:rFonts w:ascii="Times New Roman" w:hAnsi="Times New Roman" w:cs="Times New Roman"/>
            <w:i/>
            <w:sz w:val="24"/>
            <w:szCs w:val="24"/>
            <w:vertAlign w:val="subscript"/>
          </w:rPr>
          <w:delText>H</w:delText>
        </w:r>
        <w:r w:rsidRPr="007E5D70">
          <w:rPr>
            <w:rFonts w:ascii="Times New Roman" w:hAnsi="Times New Roman" w:cs="Times New Roman"/>
            <w:sz w:val="24"/>
            <w:szCs w:val="24"/>
          </w:rPr>
          <w:delText>/</w:delText>
        </w:r>
        <w:r w:rsidRPr="007E5D70">
          <w:rPr>
            <w:rFonts w:ascii="Times New Roman" w:hAnsi="Times New Roman" w:cs="Times New Roman"/>
            <w:i/>
            <w:sz w:val="24"/>
            <w:szCs w:val="24"/>
          </w:rPr>
          <w:delText>Q*</w:delText>
        </w:r>
        <w:r w:rsidRPr="007E5D70">
          <w:rPr>
            <w:rFonts w:ascii="Times New Roman" w:hAnsi="Times New Roman" w:cs="Times New Roman"/>
            <w:sz w:val="24"/>
            <w:szCs w:val="24"/>
          </w:rPr>
          <w:delText>, the total non-evaporative energy fraction (</w:delText>
        </w:r>
        <w:r w:rsidRPr="007E5D70">
          <w:rPr>
            <w:rFonts w:ascii="Times New Roman" w:hAnsi="Times New Roman" w:cs="Times New Roman"/>
            <w:i/>
            <w:sz w:val="24"/>
            <w:szCs w:val="24"/>
          </w:rPr>
          <w:delText>Q</w:delText>
        </w:r>
        <w:r w:rsidRPr="007E5D70">
          <w:rPr>
            <w:rFonts w:ascii="Times New Roman" w:hAnsi="Times New Roman" w:cs="Times New Roman"/>
            <w:i/>
            <w:sz w:val="24"/>
            <w:szCs w:val="24"/>
            <w:vertAlign w:val="subscript"/>
          </w:rPr>
          <w:delText>H</w:delText>
        </w:r>
        <w:r w:rsidRPr="007E5D70">
          <w:rPr>
            <w:rFonts w:ascii="Times New Roman" w:hAnsi="Times New Roman" w:cs="Times New Roman"/>
            <w:sz w:val="24"/>
            <w:szCs w:val="24"/>
          </w:rPr>
          <w:delText>/</w:delText>
        </w:r>
        <w:r w:rsidRPr="007E5D70">
          <w:rPr>
            <w:rFonts w:ascii="Times New Roman" w:hAnsi="Times New Roman" w:cs="Times New Roman"/>
            <w:i/>
            <w:sz w:val="24"/>
            <w:szCs w:val="24"/>
          </w:rPr>
          <w:delText>Q*</w:delText>
        </w:r>
        <w:r w:rsidRPr="007E5D70">
          <w:rPr>
            <w:rFonts w:ascii="Times New Roman" w:hAnsi="Times New Roman" w:cs="Times New Roman"/>
            <w:sz w:val="24"/>
            <w:szCs w:val="24"/>
          </w:rPr>
          <w:delText xml:space="preserve"> + </w:delText>
        </w:r>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r w:rsidRPr="007E5D70">
          <w:rPr>
            <w:rFonts w:ascii="Times New Roman" w:hAnsi="Times New Roman" w:cs="Times New Roman"/>
            <w:sz w:val="24"/>
            <w:szCs w:val="24"/>
          </w:rPr>
          <w:delText>/</w:delText>
        </w:r>
        <w:r w:rsidRPr="007E5D70">
          <w:rPr>
            <w:rFonts w:ascii="Times New Roman" w:hAnsi="Times New Roman" w:cs="Times New Roman"/>
            <w:i/>
            <w:sz w:val="24"/>
            <w:szCs w:val="24"/>
          </w:rPr>
          <w:delText>Q*</w:delText>
        </w:r>
        <w:r w:rsidRPr="007E5D70">
          <w:rPr>
            <w:rFonts w:ascii="Times New Roman" w:hAnsi="Times New Roman" w:cs="Times New Roman"/>
            <w:sz w:val="24"/>
            <w:szCs w:val="24"/>
          </w:rPr>
          <w:delText xml:space="preserve">) remains constant </w:delText>
        </w:r>
      </w:del>
      <w:ins w:id="1929" w:author="Hong Je-Woo" w:date="2018-09-27T04:31:00Z">
        <w:r w:rsidR="00B7375D" w:rsidRPr="00E5054D">
          <w:rPr>
            <w:rFonts w:ascii="Times New Roman" w:hAnsi="Times New Roman" w:cs="Times New Roman"/>
            <w:sz w:val="24"/>
            <w:szCs w:val="24"/>
            <w:lang w:val="en-GB"/>
          </w:rPr>
          <w:t xml:space="preserve">This </w:t>
        </w:r>
        <w:r w:rsidR="00083C85" w:rsidRPr="00E5054D">
          <w:rPr>
            <w:rFonts w:ascii="Times New Roman" w:hAnsi="Times New Roman" w:cs="Times New Roman"/>
            <w:sz w:val="24"/>
            <w:szCs w:val="24"/>
            <w:lang w:val="en-GB"/>
          </w:rPr>
          <w:t xml:space="preserve">result </w:t>
        </w:r>
        <w:r w:rsidR="00B90B22" w:rsidRPr="00E5054D">
          <w:rPr>
            <w:rFonts w:ascii="Times New Roman" w:hAnsi="Times New Roman" w:cs="Times New Roman"/>
            <w:sz w:val="24"/>
            <w:szCs w:val="24"/>
            <w:lang w:val="en-GB"/>
          </w:rPr>
          <w:t>suggests</w:t>
        </w:r>
        <w:r w:rsidR="00B7375D" w:rsidRPr="00E5054D">
          <w:rPr>
            <w:rFonts w:ascii="Times New Roman" w:hAnsi="Times New Roman" w:cs="Times New Roman"/>
            <w:sz w:val="24"/>
            <w:szCs w:val="24"/>
            <w:lang w:val="en-GB"/>
          </w:rPr>
          <w:t xml:space="preserve"> </w:t>
        </w:r>
        <w:r w:rsidR="00B90B22" w:rsidRPr="00E5054D">
          <w:rPr>
            <w:rFonts w:ascii="Times New Roman" w:hAnsi="Times New Roman" w:cs="Times New Roman"/>
            <w:sz w:val="24"/>
            <w:szCs w:val="24"/>
            <w:lang w:val="en-GB"/>
          </w:rPr>
          <w:t xml:space="preserve">typical variations </w:t>
        </w:r>
        <w:r w:rsidR="00F268D5">
          <w:rPr>
            <w:rFonts w:ascii="Times New Roman" w:hAnsi="Times New Roman" w:cs="Times New Roman"/>
            <w:sz w:val="24"/>
            <w:szCs w:val="24"/>
            <w:lang w:val="en-GB"/>
          </w:rPr>
          <w:t>in</w:t>
        </w:r>
        <w:r w:rsidR="00B90B22" w:rsidRPr="00E5054D">
          <w:rPr>
            <w:rFonts w:ascii="Times New Roman" w:hAnsi="Times New Roman" w:cs="Times New Roman"/>
            <w:sz w:val="24"/>
            <w:szCs w:val="24"/>
            <w:lang w:val="en-GB"/>
          </w:rPr>
          <w:t xml:space="preserve"> </w:t>
        </w:r>
        <w:r w:rsidRPr="00E5054D">
          <w:rPr>
            <w:rFonts w:ascii="Times New Roman" w:hAnsi="Times New Roman" w:cs="Times New Roman"/>
            <w:i/>
            <w:sz w:val="24"/>
            <w:szCs w:val="24"/>
            <w:lang w:val="en-GB"/>
          </w:rPr>
          <w:t>dQ</w:t>
        </w:r>
        <w:r w:rsidRPr="00E5054D">
          <w:rPr>
            <w:rFonts w:ascii="Times New Roman" w:hAnsi="Times New Roman" w:cs="Times New Roman"/>
            <w:i/>
            <w:sz w:val="24"/>
            <w:szCs w:val="24"/>
            <w:vertAlign w:val="subscript"/>
            <w:lang w:val="en-GB"/>
          </w:rPr>
          <w:t>S</w:t>
        </w:r>
        <w:r w:rsidRPr="00E5054D">
          <w:rPr>
            <w:rFonts w:ascii="Times New Roman" w:hAnsi="Times New Roman" w:cs="Times New Roman"/>
            <w:sz w:val="24"/>
            <w:szCs w:val="24"/>
            <w:lang w:val="en-GB"/>
          </w:rPr>
          <w:t>/</w:t>
        </w:r>
        <w:r w:rsidRPr="00E5054D">
          <w:rPr>
            <w:rFonts w:ascii="Times New Roman" w:hAnsi="Times New Roman" w:cs="Times New Roman"/>
            <w:i/>
            <w:sz w:val="24"/>
            <w:szCs w:val="24"/>
            <w:lang w:val="en-GB"/>
          </w:rPr>
          <w:t>Q*</w:t>
        </w:r>
        <w:r w:rsidRPr="00E5054D">
          <w:rPr>
            <w:rFonts w:ascii="Times New Roman" w:hAnsi="Times New Roman" w:cs="Times New Roman"/>
            <w:sz w:val="24"/>
            <w:szCs w:val="24"/>
            <w:lang w:val="en-GB"/>
          </w:rPr>
          <w:t xml:space="preserve"> </w:t>
        </w:r>
      </w:ins>
      <w:r w:rsidR="00482183" w:rsidRPr="00E5054D">
        <w:rPr>
          <w:rFonts w:ascii="Times New Roman" w:hAnsi="Times New Roman"/>
          <w:sz w:val="24"/>
          <w:lang w:val="en-GB"/>
          <w:rPrChange w:id="1930" w:author="Hong Je-Woo" w:date="2018-09-27T04:31:00Z">
            <w:rPr>
              <w:rFonts w:ascii="Times New Roman" w:hAnsi="Times New Roman"/>
              <w:sz w:val="24"/>
            </w:rPr>
          </w:rPrChange>
        </w:rPr>
        <w:t xml:space="preserve">during the </w:t>
      </w:r>
      <w:del w:id="1931" w:author="Hong Je-Woo" w:date="2018-09-27T04:31:00Z">
        <w:r w:rsidRPr="007E5D70">
          <w:rPr>
            <w:rFonts w:ascii="Times New Roman" w:hAnsi="Times New Roman" w:cs="Times New Roman"/>
            <w:sz w:val="24"/>
            <w:szCs w:val="24"/>
          </w:rPr>
          <w:delText xml:space="preserve">daytime, because the temporal changes of </w:delText>
        </w:r>
        <w:r w:rsidRPr="007E5D70">
          <w:rPr>
            <w:rFonts w:ascii="Times New Roman" w:hAnsi="Times New Roman" w:cs="Times New Roman"/>
            <w:i/>
            <w:sz w:val="24"/>
            <w:szCs w:val="24"/>
          </w:rPr>
          <w:delText>Q</w:delText>
        </w:r>
        <w:r w:rsidRPr="007E5D70">
          <w:rPr>
            <w:rFonts w:ascii="Times New Roman" w:hAnsi="Times New Roman" w:cs="Times New Roman"/>
            <w:i/>
            <w:sz w:val="24"/>
            <w:szCs w:val="24"/>
            <w:vertAlign w:val="subscript"/>
          </w:rPr>
          <w:delText>H</w:delText>
        </w:r>
        <w:r w:rsidRPr="007E5D70">
          <w:rPr>
            <w:rFonts w:ascii="Times New Roman" w:hAnsi="Times New Roman" w:cs="Times New Roman"/>
            <w:sz w:val="24"/>
            <w:szCs w:val="24"/>
          </w:rPr>
          <w:delText>/</w:delText>
        </w:r>
        <w:r w:rsidRPr="007E5D70">
          <w:rPr>
            <w:rFonts w:ascii="Times New Roman" w:hAnsi="Times New Roman" w:cs="Times New Roman"/>
            <w:i/>
            <w:sz w:val="24"/>
            <w:szCs w:val="24"/>
          </w:rPr>
          <w:delText>Q*</w:delText>
        </w:r>
        <w:r w:rsidRPr="007E5D70">
          <w:rPr>
            <w:rFonts w:ascii="Times New Roman" w:hAnsi="Times New Roman" w:cs="Times New Roman"/>
            <w:sz w:val="24"/>
            <w:szCs w:val="24"/>
          </w:rPr>
          <w:delText xml:space="preserve"> and </w:delText>
        </w:r>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r w:rsidRPr="007E5D70">
          <w:rPr>
            <w:rFonts w:ascii="Times New Roman" w:hAnsi="Times New Roman" w:cs="Times New Roman"/>
            <w:sz w:val="24"/>
            <w:szCs w:val="24"/>
          </w:rPr>
          <w:delText>/</w:delText>
        </w:r>
        <w:r w:rsidRPr="007E5D70">
          <w:rPr>
            <w:rFonts w:ascii="Times New Roman" w:hAnsi="Times New Roman" w:cs="Times New Roman"/>
            <w:i/>
            <w:sz w:val="24"/>
            <w:szCs w:val="24"/>
          </w:rPr>
          <w:delText>Q*</w:delText>
        </w:r>
        <w:r w:rsidRPr="007E5D70">
          <w:rPr>
            <w:rFonts w:ascii="Times New Roman" w:hAnsi="Times New Roman" w:cs="Times New Roman"/>
            <w:sz w:val="24"/>
            <w:szCs w:val="24"/>
          </w:rPr>
          <w:delText xml:space="preserve"> </w:delText>
        </w:r>
        <w:r>
          <w:rPr>
            <w:rFonts w:ascii="Times New Roman" w:hAnsi="Times New Roman" w:cs="Times New Roman"/>
            <w:sz w:val="24"/>
            <w:szCs w:val="24"/>
          </w:rPr>
          <w:delText xml:space="preserve">occur in </w:delText>
        </w:r>
        <w:r w:rsidRPr="007E5D70">
          <w:rPr>
            <w:rFonts w:ascii="Times New Roman" w:hAnsi="Times New Roman" w:cs="Times New Roman"/>
            <w:sz w:val="24"/>
            <w:szCs w:val="24"/>
          </w:rPr>
          <w:delText xml:space="preserve">opposite directions (Fig. 11b and d), thus </w:delText>
        </w:r>
        <w:r>
          <w:rPr>
            <w:rFonts w:ascii="Times New Roman" w:hAnsi="Times New Roman" w:cs="Times New Roman"/>
            <w:sz w:val="24"/>
            <w:szCs w:val="24"/>
          </w:rPr>
          <w:delText>canceling</w:delText>
        </w:r>
        <w:r w:rsidRPr="007E5D70">
          <w:rPr>
            <w:rFonts w:ascii="Times New Roman" w:hAnsi="Times New Roman" w:cs="Times New Roman"/>
            <w:sz w:val="24"/>
            <w:szCs w:val="24"/>
          </w:rPr>
          <w:delText xml:space="preserve"> each other.</w:delText>
        </w:r>
      </w:del>
      <w:ins w:id="1932" w:author="Hong Je-Woo" w:date="2018-09-27T04:31:00Z">
        <w:r w:rsidR="00482183" w:rsidRPr="00E5054D">
          <w:rPr>
            <w:rFonts w:ascii="Times New Roman" w:hAnsi="Times New Roman" w:cs="Times New Roman"/>
            <w:sz w:val="24"/>
            <w:szCs w:val="24"/>
            <w:lang w:val="en-GB"/>
          </w:rPr>
          <w:t>day.</w:t>
        </w:r>
      </w:ins>
      <w:r w:rsidR="00482183" w:rsidRPr="00E5054D">
        <w:rPr>
          <w:rFonts w:ascii="Times New Roman" w:hAnsi="Times New Roman"/>
          <w:sz w:val="24"/>
          <w:lang w:val="en-GB"/>
          <w:rPrChange w:id="1933" w:author="Hong Je-Woo" w:date="2018-09-27T04:31:00Z">
            <w:rPr>
              <w:rFonts w:ascii="Times New Roman" w:hAnsi="Times New Roman"/>
              <w:sz w:val="24"/>
            </w:rPr>
          </w:rPrChange>
        </w:rPr>
        <w:t xml:space="preserve"> </w:t>
      </w:r>
      <w:r w:rsidRPr="00E5054D">
        <w:rPr>
          <w:rFonts w:ascii="Times New Roman" w:hAnsi="Times New Roman"/>
          <w:sz w:val="24"/>
          <w:lang w:val="en-GB"/>
          <w:rPrChange w:id="1934" w:author="Hong Je-Woo" w:date="2018-09-27T04:31:00Z">
            <w:rPr>
              <w:rFonts w:ascii="Times New Roman" w:hAnsi="Times New Roman"/>
              <w:sz w:val="24"/>
            </w:rPr>
          </w:rPrChange>
        </w:rPr>
        <w:t xml:space="preserve">In the morning, most </w:t>
      </w:r>
      <w:r w:rsidRPr="00E5054D">
        <w:rPr>
          <w:rFonts w:ascii="Times New Roman" w:hAnsi="Times New Roman"/>
          <w:i/>
          <w:sz w:val="24"/>
          <w:lang w:val="en-GB"/>
          <w:rPrChange w:id="1935" w:author="Hong Je-Woo" w:date="2018-09-27T04:31:00Z">
            <w:rPr>
              <w:rFonts w:ascii="Times New Roman" w:hAnsi="Times New Roman"/>
              <w:i/>
              <w:sz w:val="24"/>
            </w:rPr>
          </w:rPrChange>
        </w:rPr>
        <w:t>Q*</w:t>
      </w:r>
      <w:r w:rsidRPr="00E5054D">
        <w:rPr>
          <w:rFonts w:ascii="Times New Roman" w:hAnsi="Times New Roman"/>
          <w:sz w:val="24"/>
          <w:lang w:val="en-GB"/>
          <w:rPrChange w:id="1936" w:author="Hong Je-Woo" w:date="2018-09-27T04:31:00Z">
            <w:rPr>
              <w:rFonts w:ascii="Times New Roman" w:hAnsi="Times New Roman"/>
              <w:sz w:val="24"/>
            </w:rPr>
          </w:rPrChange>
        </w:rPr>
        <w:t xml:space="preserve"> is used to heat buildings and </w:t>
      </w:r>
      <w:r w:rsidRPr="00E5054D">
        <w:rPr>
          <w:rFonts w:ascii="Times New Roman" w:hAnsi="Times New Roman"/>
          <w:sz w:val="24"/>
          <w:lang w:val="en-GB"/>
          <w:rPrChange w:id="1937" w:author="Hong Je-Woo" w:date="2018-09-27T04:31:00Z">
            <w:rPr>
              <w:rFonts w:ascii="Times New Roman" w:hAnsi="Times New Roman"/>
              <w:sz w:val="24"/>
            </w:rPr>
          </w:rPrChange>
        </w:rPr>
        <w:lastRenderedPageBreak/>
        <w:t>roads</w:t>
      </w:r>
      <w:del w:id="1938" w:author="Hong Je-Woo" w:date="2018-09-27T04:31:00Z">
        <w:r>
          <w:rPr>
            <w:rFonts w:ascii="Times New Roman" w:hAnsi="Times New Roman" w:cs="Times New Roman"/>
            <w:sz w:val="24"/>
            <w:szCs w:val="24"/>
          </w:rPr>
          <w:delText>;</w:delText>
        </w:r>
        <w:r w:rsidRPr="007E5D70">
          <w:rPr>
            <w:rFonts w:ascii="Times New Roman" w:hAnsi="Times New Roman" w:cs="Times New Roman"/>
            <w:sz w:val="24"/>
            <w:szCs w:val="24"/>
          </w:rPr>
          <w:delText xml:space="preserve"> therefore</w:delText>
        </w:r>
        <w:r>
          <w:rPr>
            <w:rFonts w:ascii="Times New Roman" w:hAnsi="Times New Roman" w:cs="Times New Roman"/>
            <w:sz w:val="24"/>
            <w:szCs w:val="24"/>
          </w:rPr>
          <w:delText>,</w:delText>
        </w:r>
        <w:r w:rsidRPr="007E5D70">
          <w:rPr>
            <w:rFonts w:ascii="Times New Roman" w:hAnsi="Times New Roman" w:cs="Times New Roman"/>
            <w:sz w:val="24"/>
            <w:szCs w:val="24"/>
          </w:rPr>
          <w:delText xml:space="preserve"> </w:delText>
        </w:r>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r w:rsidRPr="007E5D70">
          <w:rPr>
            <w:rFonts w:ascii="Times New Roman" w:hAnsi="Times New Roman" w:cs="Times New Roman"/>
            <w:sz w:val="24"/>
            <w:szCs w:val="24"/>
          </w:rPr>
          <w:delText>/</w:delText>
        </w:r>
        <w:r w:rsidRPr="007E5D70">
          <w:rPr>
            <w:rFonts w:ascii="Times New Roman" w:hAnsi="Times New Roman" w:cs="Times New Roman"/>
            <w:i/>
            <w:sz w:val="24"/>
            <w:szCs w:val="24"/>
          </w:rPr>
          <w:delText>Q*</w:delText>
        </w:r>
        <w:r w:rsidRPr="007E5D70">
          <w:rPr>
            <w:rFonts w:ascii="Times New Roman" w:hAnsi="Times New Roman" w:cs="Times New Roman"/>
            <w:sz w:val="24"/>
            <w:szCs w:val="24"/>
          </w:rPr>
          <w:delText xml:space="preserve"> is higher than </w:delText>
        </w:r>
        <w:r w:rsidRPr="007E5D70">
          <w:rPr>
            <w:rFonts w:ascii="Times New Roman" w:hAnsi="Times New Roman" w:cs="Times New Roman"/>
            <w:i/>
            <w:sz w:val="24"/>
            <w:szCs w:val="24"/>
          </w:rPr>
          <w:delText>Q</w:delText>
        </w:r>
        <w:r w:rsidRPr="007E5D70">
          <w:rPr>
            <w:rFonts w:ascii="Times New Roman" w:hAnsi="Times New Roman" w:cs="Times New Roman"/>
            <w:i/>
            <w:sz w:val="24"/>
            <w:szCs w:val="24"/>
            <w:vertAlign w:val="subscript"/>
          </w:rPr>
          <w:delText>H</w:delText>
        </w:r>
        <w:r w:rsidRPr="007E5D70">
          <w:rPr>
            <w:rFonts w:ascii="Times New Roman" w:hAnsi="Times New Roman" w:cs="Times New Roman"/>
            <w:sz w:val="24"/>
            <w:szCs w:val="24"/>
          </w:rPr>
          <w:delText>/</w:delText>
        </w:r>
        <w:r w:rsidRPr="007E5D70">
          <w:rPr>
            <w:rFonts w:ascii="Times New Roman" w:hAnsi="Times New Roman" w:cs="Times New Roman"/>
            <w:i/>
            <w:sz w:val="24"/>
            <w:szCs w:val="24"/>
          </w:rPr>
          <w:delText>Q*</w:delText>
        </w:r>
        <w:r w:rsidRPr="007E5D70">
          <w:rPr>
            <w:rFonts w:ascii="Times New Roman" w:hAnsi="Times New Roman" w:cs="Times New Roman"/>
            <w:sz w:val="24"/>
            <w:szCs w:val="24"/>
          </w:rPr>
          <w:delText>. In</w:delText>
        </w:r>
      </w:del>
      <w:ins w:id="1939" w:author="Hong Je-Woo" w:date="2018-09-27T04:31:00Z">
        <w:r w:rsidR="000154AA" w:rsidRPr="00E5054D">
          <w:rPr>
            <w:rFonts w:ascii="Times New Roman" w:hAnsi="Times New Roman" w:cs="Times New Roman"/>
            <w:sz w:val="24"/>
            <w:szCs w:val="24"/>
            <w:lang w:val="en-GB"/>
          </w:rPr>
          <w:t>, and</w:t>
        </w:r>
        <w:r w:rsidR="00AE7FF8" w:rsidRPr="00E5054D">
          <w:rPr>
            <w:rFonts w:ascii="Times New Roman" w:hAnsi="Times New Roman" w:cs="Times New Roman"/>
            <w:sz w:val="24"/>
            <w:szCs w:val="24"/>
            <w:lang w:val="en-GB"/>
          </w:rPr>
          <w:t>,</w:t>
        </w:r>
        <w:r w:rsidR="000154AA" w:rsidRPr="00E5054D">
          <w:rPr>
            <w:rFonts w:ascii="Times New Roman" w:hAnsi="Times New Roman" w:cs="Times New Roman"/>
            <w:sz w:val="24"/>
            <w:szCs w:val="24"/>
            <w:lang w:val="en-GB"/>
          </w:rPr>
          <w:t xml:space="preserve"> i</w:t>
        </w:r>
        <w:r w:rsidRPr="00E5054D">
          <w:rPr>
            <w:rFonts w:ascii="Times New Roman" w:hAnsi="Times New Roman" w:cs="Times New Roman"/>
            <w:sz w:val="24"/>
            <w:szCs w:val="24"/>
            <w:lang w:val="en-GB"/>
          </w:rPr>
          <w:t>n</w:t>
        </w:r>
      </w:ins>
      <w:r w:rsidRPr="00E5054D">
        <w:rPr>
          <w:rFonts w:ascii="Times New Roman" w:hAnsi="Times New Roman"/>
          <w:sz w:val="24"/>
          <w:lang w:val="en-GB"/>
          <w:rPrChange w:id="1940" w:author="Hong Je-Woo" w:date="2018-09-27T04:31:00Z">
            <w:rPr>
              <w:rFonts w:ascii="Times New Roman" w:hAnsi="Times New Roman"/>
              <w:sz w:val="24"/>
            </w:rPr>
          </w:rPrChange>
        </w:rPr>
        <w:t xml:space="preserve"> the afternoon, the urban surface is hot enough, so </w:t>
      </w:r>
      <w:del w:id="1941" w:author="Hong Je-Woo" w:date="2018-09-27T04:31:00Z">
        <w:r w:rsidRPr="007E5D70">
          <w:rPr>
            <w:rFonts w:ascii="Times New Roman" w:hAnsi="Times New Roman" w:cs="Times New Roman"/>
            <w:i/>
            <w:sz w:val="24"/>
            <w:szCs w:val="24"/>
          </w:rPr>
          <w:delText>Q</w:delText>
        </w:r>
        <w:r w:rsidRPr="007E5D70">
          <w:rPr>
            <w:rFonts w:ascii="Times New Roman" w:hAnsi="Times New Roman" w:cs="Times New Roman"/>
            <w:i/>
            <w:sz w:val="24"/>
            <w:szCs w:val="24"/>
            <w:vertAlign w:val="subscript"/>
          </w:rPr>
          <w:delText>H</w:delText>
        </w:r>
        <w:r w:rsidRPr="007E5D70">
          <w:rPr>
            <w:rFonts w:ascii="Times New Roman" w:hAnsi="Times New Roman" w:cs="Times New Roman"/>
            <w:sz w:val="24"/>
            <w:szCs w:val="24"/>
          </w:rPr>
          <w:delText>/</w:delText>
        </w:r>
        <w:r w:rsidRPr="007E5D70">
          <w:rPr>
            <w:rFonts w:ascii="Times New Roman" w:hAnsi="Times New Roman" w:cs="Times New Roman"/>
            <w:i/>
            <w:sz w:val="24"/>
            <w:szCs w:val="24"/>
          </w:rPr>
          <w:delText>Q*</w:delText>
        </w:r>
        <w:r w:rsidRPr="007E5D70">
          <w:rPr>
            <w:rFonts w:ascii="Times New Roman" w:hAnsi="Times New Roman" w:cs="Times New Roman"/>
            <w:sz w:val="24"/>
            <w:szCs w:val="24"/>
          </w:rPr>
          <w:delText xml:space="preserve"> becomes higher than </w:delText>
        </w:r>
      </w:del>
      <w:r w:rsidRPr="00E5054D">
        <w:rPr>
          <w:rFonts w:ascii="Times New Roman" w:hAnsi="Times New Roman"/>
          <w:i/>
          <w:sz w:val="24"/>
          <w:lang w:val="en-GB"/>
          <w:rPrChange w:id="1942" w:author="Hong Je-Woo" w:date="2018-09-27T04:31:00Z">
            <w:rPr>
              <w:rFonts w:ascii="Times New Roman" w:hAnsi="Times New Roman"/>
              <w:i/>
              <w:sz w:val="24"/>
            </w:rPr>
          </w:rPrChange>
        </w:rPr>
        <w:t>dQ</w:t>
      </w:r>
      <w:r w:rsidRPr="00E5054D">
        <w:rPr>
          <w:rFonts w:ascii="Times New Roman" w:hAnsi="Times New Roman"/>
          <w:i/>
          <w:sz w:val="24"/>
          <w:vertAlign w:val="subscript"/>
          <w:lang w:val="en-GB"/>
          <w:rPrChange w:id="1943" w:author="Hong Je-Woo" w:date="2018-09-27T04:31:00Z">
            <w:rPr>
              <w:rFonts w:ascii="Times New Roman" w:hAnsi="Times New Roman"/>
              <w:i/>
              <w:sz w:val="24"/>
              <w:vertAlign w:val="subscript"/>
            </w:rPr>
          </w:rPrChange>
        </w:rPr>
        <w:t>S</w:t>
      </w:r>
      <w:r w:rsidRPr="00E5054D">
        <w:rPr>
          <w:rFonts w:ascii="Times New Roman" w:hAnsi="Times New Roman"/>
          <w:sz w:val="24"/>
          <w:lang w:val="en-GB"/>
          <w:rPrChange w:id="1944" w:author="Hong Je-Woo" w:date="2018-09-27T04:31:00Z">
            <w:rPr>
              <w:rFonts w:ascii="Times New Roman" w:hAnsi="Times New Roman"/>
              <w:sz w:val="24"/>
            </w:rPr>
          </w:rPrChange>
        </w:rPr>
        <w:t>/</w:t>
      </w:r>
      <w:r w:rsidRPr="00E5054D">
        <w:rPr>
          <w:rFonts w:ascii="Times New Roman" w:hAnsi="Times New Roman"/>
          <w:i/>
          <w:sz w:val="24"/>
          <w:lang w:val="en-GB"/>
          <w:rPrChange w:id="1945" w:author="Hong Je-Woo" w:date="2018-09-27T04:31:00Z">
            <w:rPr>
              <w:rFonts w:ascii="Times New Roman" w:hAnsi="Times New Roman"/>
              <w:i/>
              <w:sz w:val="24"/>
            </w:rPr>
          </w:rPrChange>
        </w:rPr>
        <w:t>Q*</w:t>
      </w:r>
      <w:ins w:id="1946" w:author="Hong Je-Woo" w:date="2018-09-27T04:31:00Z">
        <w:r w:rsidRPr="00E5054D">
          <w:rPr>
            <w:rFonts w:ascii="Times New Roman" w:hAnsi="Times New Roman" w:cs="Times New Roman"/>
            <w:sz w:val="24"/>
            <w:szCs w:val="24"/>
            <w:lang w:val="en-GB"/>
          </w:rPr>
          <w:t xml:space="preserve"> </w:t>
        </w:r>
        <w:r w:rsidR="00FB3465" w:rsidRPr="00E5054D">
          <w:rPr>
            <w:rFonts w:ascii="Times New Roman" w:hAnsi="Times New Roman" w:cs="Times New Roman"/>
            <w:sz w:val="24"/>
            <w:szCs w:val="24"/>
            <w:lang w:val="en-GB"/>
          </w:rPr>
          <w:t>decreases</w:t>
        </w:r>
      </w:ins>
      <w:r w:rsidR="00FB3465" w:rsidRPr="00E5054D">
        <w:rPr>
          <w:rFonts w:ascii="Times New Roman" w:hAnsi="Times New Roman"/>
          <w:sz w:val="24"/>
          <w:lang w:val="en-GB"/>
          <w:rPrChange w:id="1947" w:author="Hong Je-Woo" w:date="2018-09-27T04:31:00Z">
            <w:rPr>
              <w:rFonts w:ascii="Times New Roman" w:hAnsi="Times New Roman"/>
              <w:sz w:val="24"/>
            </w:rPr>
          </w:rPrChange>
        </w:rPr>
        <w:t xml:space="preserve"> </w:t>
      </w:r>
      <w:r w:rsidRPr="00E5054D">
        <w:rPr>
          <w:rFonts w:ascii="Times New Roman" w:hAnsi="Times New Roman"/>
          <w:sz w:val="24"/>
          <w:lang w:val="en-GB"/>
          <w:rPrChange w:id="1948" w:author="Hong Je-Woo" w:date="2018-09-27T04:31:00Z">
            <w:rPr>
              <w:rFonts w:ascii="Times New Roman" w:hAnsi="Times New Roman"/>
              <w:sz w:val="24"/>
            </w:rPr>
          </w:rPrChange>
        </w:rPr>
        <w:t xml:space="preserve">accordingly. </w:t>
      </w:r>
      <w:del w:id="1949" w:author="Hong Je-Woo" w:date="2018-09-27T04:31:00Z">
        <w:r w:rsidRPr="007E5D70">
          <w:rPr>
            <w:rFonts w:ascii="Times New Roman" w:hAnsi="Times New Roman" w:cs="Times New Roman"/>
            <w:sz w:val="24"/>
            <w:szCs w:val="24"/>
          </w:rPr>
          <w:delText>The</w:delText>
        </w:r>
      </w:del>
      <w:ins w:id="1950" w:author="Hong Je-Woo" w:date="2018-09-27T04:31:00Z">
        <w:r w:rsidR="000F5767" w:rsidRPr="00E5054D">
          <w:rPr>
            <w:rFonts w:ascii="Times New Roman" w:hAnsi="Times New Roman" w:cs="Times New Roman"/>
            <w:sz w:val="24"/>
            <w:szCs w:val="24"/>
            <w:lang w:val="en-GB"/>
          </w:rPr>
          <w:t>Indeed, t</w:t>
        </w:r>
        <w:r w:rsidRPr="00E5054D">
          <w:rPr>
            <w:rFonts w:ascii="Times New Roman" w:hAnsi="Times New Roman" w:cs="Times New Roman"/>
            <w:sz w:val="24"/>
            <w:szCs w:val="24"/>
            <w:lang w:val="en-GB"/>
          </w:rPr>
          <w:t>he</w:t>
        </w:r>
      </w:ins>
      <w:r w:rsidRPr="00E5054D">
        <w:rPr>
          <w:rFonts w:ascii="Times New Roman" w:hAnsi="Times New Roman"/>
          <w:sz w:val="24"/>
          <w:lang w:val="en-GB"/>
          <w:rPrChange w:id="1951" w:author="Hong Je-Woo" w:date="2018-09-27T04:31:00Z">
            <w:rPr>
              <w:rFonts w:ascii="Times New Roman" w:hAnsi="Times New Roman"/>
              <w:sz w:val="24"/>
            </w:rPr>
          </w:rPrChange>
        </w:rPr>
        <w:t xml:space="preserve"> relationship between </w:t>
      </w:r>
      <w:del w:id="1952" w:author="Hong Je-Woo" w:date="2018-09-27T04:31:00Z">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del>
      <w:ins w:id="1953" w:author="Hong Je-Woo" w:date="2018-09-27T04:31:00Z">
        <w:r w:rsidR="00B90B22" w:rsidRPr="00E5054D">
          <w:rPr>
            <w:rFonts w:ascii="Times New Roman" w:hAnsi="Times New Roman" w:cs="Times New Roman"/>
            <w:sz w:val="24"/>
            <w:szCs w:val="24"/>
            <w:lang w:val="en-GB"/>
          </w:rPr>
          <w:t xml:space="preserve">the </w:t>
        </w:r>
        <w:r w:rsidR="005D09F1" w:rsidRPr="00E5054D">
          <w:rPr>
            <w:rFonts w:ascii="Times New Roman" w:hAnsi="Times New Roman" w:cs="Times New Roman"/>
            <w:sz w:val="24"/>
            <w:szCs w:val="24"/>
            <w:lang w:val="en-GB"/>
          </w:rPr>
          <w:t>residual</w:t>
        </w:r>
      </w:ins>
      <w:r w:rsidR="0041047D" w:rsidRPr="00E5054D">
        <w:rPr>
          <w:rFonts w:ascii="Times New Roman" w:hAnsi="Times New Roman"/>
          <w:sz w:val="24"/>
          <w:lang w:val="en-GB"/>
          <w:rPrChange w:id="1954" w:author="Hong Je-Woo" w:date="2018-09-27T04:31:00Z">
            <w:rPr>
              <w:rFonts w:ascii="Times New Roman" w:hAnsi="Times New Roman"/>
              <w:sz w:val="24"/>
            </w:rPr>
          </w:rPrChange>
        </w:rPr>
        <w:t xml:space="preserve"> </w:t>
      </w:r>
      <w:r w:rsidRPr="00E5054D">
        <w:rPr>
          <w:rFonts w:ascii="Times New Roman" w:hAnsi="Times New Roman"/>
          <w:sz w:val="24"/>
          <w:lang w:val="en-GB"/>
          <w:rPrChange w:id="1955" w:author="Hong Je-Woo" w:date="2018-09-27T04:31:00Z">
            <w:rPr>
              <w:rFonts w:ascii="Times New Roman" w:hAnsi="Times New Roman"/>
              <w:sz w:val="24"/>
            </w:rPr>
          </w:rPrChange>
        </w:rPr>
        <w:t xml:space="preserve">and </w:t>
      </w:r>
      <w:r w:rsidRPr="00E5054D">
        <w:rPr>
          <w:rFonts w:ascii="Times New Roman" w:hAnsi="Times New Roman"/>
          <w:i/>
          <w:sz w:val="24"/>
          <w:lang w:val="en-GB"/>
          <w:rPrChange w:id="1956" w:author="Hong Je-Woo" w:date="2018-09-27T04:31:00Z">
            <w:rPr>
              <w:rFonts w:ascii="Times New Roman" w:hAnsi="Times New Roman"/>
              <w:i/>
              <w:sz w:val="24"/>
            </w:rPr>
          </w:rPrChange>
        </w:rPr>
        <w:t>Q*</w:t>
      </w:r>
      <w:r w:rsidRPr="00E5054D">
        <w:rPr>
          <w:rFonts w:ascii="Times New Roman" w:hAnsi="Times New Roman"/>
          <w:sz w:val="24"/>
          <w:lang w:val="en-GB"/>
          <w:rPrChange w:id="1957" w:author="Hong Je-Woo" w:date="2018-09-27T04:31:00Z">
            <w:rPr>
              <w:rFonts w:ascii="Times New Roman" w:hAnsi="Times New Roman"/>
              <w:sz w:val="24"/>
            </w:rPr>
          </w:rPrChange>
        </w:rPr>
        <w:t xml:space="preserve"> shows a clockwise hysteresis pattern (Fig. 11e), which is typically observed in urban areas (Grimmond and Oke, 1999; Rigo and Parlow, 2007; Velasco </w:t>
      </w:r>
      <w:r w:rsidRPr="00E5054D">
        <w:rPr>
          <w:rFonts w:ascii="Times New Roman" w:hAnsi="Times New Roman"/>
          <w:i/>
          <w:sz w:val="24"/>
          <w:lang w:val="en-GB"/>
          <w:rPrChange w:id="1958" w:author="Hong Je-Woo" w:date="2018-09-27T04:31:00Z">
            <w:rPr>
              <w:rFonts w:ascii="Times New Roman" w:hAnsi="Times New Roman"/>
              <w:i/>
              <w:sz w:val="24"/>
            </w:rPr>
          </w:rPrChange>
        </w:rPr>
        <w:t>et al</w:t>
      </w:r>
      <w:r w:rsidRPr="00E5054D">
        <w:rPr>
          <w:rFonts w:ascii="Times New Roman" w:hAnsi="Times New Roman"/>
          <w:sz w:val="24"/>
          <w:lang w:val="en-GB"/>
          <w:rPrChange w:id="1959" w:author="Hong Je-Woo" w:date="2018-09-27T04:31:00Z">
            <w:rPr>
              <w:rFonts w:ascii="Times New Roman" w:hAnsi="Times New Roman"/>
              <w:sz w:val="24"/>
            </w:rPr>
          </w:rPrChange>
        </w:rPr>
        <w:t xml:space="preserve">., 2011; Ramamurthy </w:t>
      </w:r>
      <w:r w:rsidRPr="00E5054D">
        <w:rPr>
          <w:rFonts w:ascii="Times New Roman" w:hAnsi="Times New Roman"/>
          <w:i/>
          <w:sz w:val="24"/>
          <w:lang w:val="en-GB"/>
          <w:rPrChange w:id="1960" w:author="Hong Je-Woo" w:date="2018-09-27T04:31:00Z">
            <w:rPr>
              <w:rFonts w:ascii="Times New Roman" w:hAnsi="Times New Roman"/>
              <w:i/>
              <w:sz w:val="24"/>
            </w:rPr>
          </w:rPrChange>
        </w:rPr>
        <w:t>et al</w:t>
      </w:r>
      <w:r w:rsidRPr="00E5054D">
        <w:rPr>
          <w:rFonts w:ascii="Times New Roman" w:hAnsi="Times New Roman"/>
          <w:sz w:val="24"/>
          <w:lang w:val="en-GB"/>
          <w:rPrChange w:id="1961" w:author="Hong Je-Woo" w:date="2018-09-27T04:31:00Z">
            <w:rPr>
              <w:rFonts w:ascii="Times New Roman" w:hAnsi="Times New Roman"/>
              <w:sz w:val="24"/>
            </w:rPr>
          </w:rPrChange>
        </w:rPr>
        <w:t xml:space="preserve">., 2014; Hong and Hong, 2016). </w:t>
      </w:r>
      <w:del w:id="1962" w:author="Hong Je-Woo" w:date="2018-09-27T04:31:00Z">
        <w:r w:rsidRPr="007E5D70">
          <w:rPr>
            <w:rFonts w:ascii="Times New Roman" w:hAnsi="Times New Roman" w:cs="Times New Roman"/>
            <w:sz w:val="24"/>
            <w:szCs w:val="24"/>
          </w:rPr>
          <w:delText>The unity value</w:delText>
        </w:r>
      </w:del>
      <w:ins w:id="1963" w:author="Hong Je-Woo" w:date="2018-09-27T04:31:00Z">
        <w:r w:rsidR="008F2D64" w:rsidRPr="00E5054D">
          <w:rPr>
            <w:rFonts w:ascii="Times New Roman" w:hAnsi="Times New Roman" w:cs="Times New Roman"/>
            <w:sz w:val="24"/>
            <w:szCs w:val="24"/>
            <w:lang w:val="en-GB"/>
          </w:rPr>
          <w:t xml:space="preserve">During the </w:t>
        </w:r>
        <w:r w:rsidR="002D2E20" w:rsidRPr="00E5054D">
          <w:rPr>
            <w:rFonts w:ascii="Times New Roman" w:hAnsi="Times New Roman" w:cs="Times New Roman"/>
            <w:sz w:val="24"/>
            <w:szCs w:val="24"/>
            <w:lang w:val="en-GB"/>
          </w:rPr>
          <w:t>night-time</w:t>
        </w:r>
        <w:r w:rsidR="00543BA1" w:rsidRPr="00E5054D">
          <w:rPr>
            <w:rFonts w:ascii="Times New Roman" w:hAnsi="Times New Roman" w:cs="Times New Roman"/>
            <w:sz w:val="24"/>
            <w:szCs w:val="24"/>
            <w:lang w:val="en-GB"/>
          </w:rPr>
          <w:t xml:space="preserve">, </w:t>
        </w:r>
        <w:r w:rsidR="008F2D64" w:rsidRPr="00E5054D">
          <w:rPr>
            <w:rFonts w:ascii="Times New Roman" w:hAnsi="Times New Roman" w:cs="Times New Roman"/>
            <w:sz w:val="24"/>
            <w:szCs w:val="24"/>
            <w:lang w:val="en-GB"/>
          </w:rPr>
          <w:t>near-</w:t>
        </w:r>
        <w:r w:rsidR="00E03F01" w:rsidRPr="00E5054D">
          <w:rPr>
            <w:rFonts w:ascii="Times New Roman" w:hAnsi="Times New Roman" w:cs="Times New Roman"/>
            <w:sz w:val="24"/>
            <w:szCs w:val="24"/>
            <w:lang w:val="en-GB"/>
          </w:rPr>
          <w:t>zero</w:t>
        </w:r>
        <w:r w:rsidRPr="00E5054D">
          <w:rPr>
            <w:rFonts w:ascii="Times New Roman" w:hAnsi="Times New Roman" w:cs="Times New Roman"/>
            <w:sz w:val="24"/>
            <w:szCs w:val="24"/>
            <w:lang w:val="en-GB"/>
          </w:rPr>
          <w:t xml:space="preserve"> value</w:t>
        </w:r>
        <w:r w:rsidR="008F2D64" w:rsidRPr="00E5054D">
          <w:rPr>
            <w:rFonts w:ascii="Times New Roman" w:hAnsi="Times New Roman" w:cs="Times New Roman"/>
            <w:sz w:val="24"/>
            <w:szCs w:val="24"/>
            <w:lang w:val="en-GB"/>
          </w:rPr>
          <w:t>s</w:t>
        </w:r>
      </w:ins>
      <w:r w:rsidRPr="00E5054D">
        <w:rPr>
          <w:rFonts w:ascii="Times New Roman" w:hAnsi="Times New Roman"/>
          <w:sz w:val="24"/>
          <w:lang w:val="en-GB"/>
          <w:rPrChange w:id="1964" w:author="Hong Je-Woo" w:date="2018-09-27T04:31:00Z">
            <w:rPr>
              <w:rFonts w:ascii="Times New Roman" w:hAnsi="Times New Roman"/>
              <w:sz w:val="24"/>
            </w:rPr>
          </w:rPrChange>
        </w:rPr>
        <w:t xml:space="preserve"> of </w:t>
      </w:r>
      <w:r w:rsidR="008D3C6A" w:rsidRPr="00E5054D">
        <w:rPr>
          <w:rFonts w:ascii="Times New Roman" w:hAnsi="Times New Roman"/>
          <w:sz w:val="24"/>
          <w:lang w:val="en-GB"/>
          <w:rPrChange w:id="1965" w:author="Hong Je-Woo" w:date="2018-09-27T04:31:00Z">
            <w:rPr>
              <w:rFonts w:ascii="Times New Roman" w:hAnsi="Times New Roman"/>
              <w:sz w:val="24"/>
            </w:rPr>
          </w:rPrChange>
        </w:rPr>
        <w:t xml:space="preserve">nocturnal </w:t>
      </w:r>
      <w:ins w:id="1966" w:author="Hong Je-Woo" w:date="2018-09-27T04:31:00Z">
        <w:r w:rsidR="00E03F01" w:rsidRPr="00E5054D">
          <w:rPr>
            <w:rFonts w:ascii="Times New Roman" w:hAnsi="Times New Roman" w:cs="Times New Roman"/>
            <w:sz w:val="24"/>
            <w:szCs w:val="24"/>
            <w:lang w:val="en-GB"/>
          </w:rPr>
          <w:t>turbulent heat flux</w:t>
        </w:r>
        <w:r w:rsidR="00543BA1" w:rsidRPr="00E5054D">
          <w:rPr>
            <w:rFonts w:ascii="Times New Roman" w:hAnsi="Times New Roman" w:cs="Times New Roman"/>
            <w:sz w:val="24"/>
            <w:szCs w:val="24"/>
            <w:lang w:val="en-GB"/>
          </w:rPr>
          <w:t>es</w:t>
        </w:r>
        <w:r w:rsidR="00E03F01" w:rsidRPr="00E5054D">
          <w:rPr>
            <w:rFonts w:ascii="Times New Roman" w:hAnsi="Times New Roman" w:cs="Times New Roman"/>
            <w:sz w:val="24"/>
            <w:szCs w:val="24"/>
            <w:lang w:val="en-GB"/>
          </w:rPr>
          <w:t xml:space="preserve"> </w:t>
        </w:r>
        <w:r w:rsidR="00543BA1" w:rsidRPr="00E5054D">
          <w:rPr>
            <w:rFonts w:ascii="Times New Roman" w:hAnsi="Times New Roman" w:cs="Times New Roman"/>
            <w:sz w:val="24"/>
            <w:szCs w:val="24"/>
            <w:lang w:val="en-GB"/>
          </w:rPr>
          <w:t xml:space="preserve">(i.e. unity of </w:t>
        </w:r>
      </w:ins>
      <w:r w:rsidRPr="00E5054D">
        <w:rPr>
          <w:rFonts w:ascii="Times New Roman" w:hAnsi="Times New Roman"/>
          <w:i/>
          <w:sz w:val="24"/>
          <w:lang w:val="en-GB"/>
          <w:rPrChange w:id="1967" w:author="Hong Je-Woo" w:date="2018-09-27T04:31:00Z">
            <w:rPr>
              <w:rFonts w:ascii="Times New Roman" w:hAnsi="Times New Roman"/>
              <w:i/>
              <w:sz w:val="24"/>
            </w:rPr>
          </w:rPrChange>
        </w:rPr>
        <w:t>dQ</w:t>
      </w:r>
      <w:r w:rsidRPr="00E5054D">
        <w:rPr>
          <w:rFonts w:ascii="Times New Roman" w:hAnsi="Times New Roman"/>
          <w:i/>
          <w:sz w:val="24"/>
          <w:vertAlign w:val="subscript"/>
          <w:lang w:val="en-GB"/>
          <w:rPrChange w:id="1968" w:author="Hong Je-Woo" w:date="2018-09-27T04:31:00Z">
            <w:rPr>
              <w:rFonts w:ascii="Times New Roman" w:hAnsi="Times New Roman"/>
              <w:i/>
              <w:sz w:val="24"/>
              <w:vertAlign w:val="subscript"/>
            </w:rPr>
          </w:rPrChange>
        </w:rPr>
        <w:t>S</w:t>
      </w:r>
      <w:r w:rsidRPr="00E5054D">
        <w:rPr>
          <w:rFonts w:ascii="Times New Roman" w:hAnsi="Times New Roman"/>
          <w:sz w:val="24"/>
          <w:lang w:val="en-GB"/>
          <w:rPrChange w:id="1969" w:author="Hong Je-Woo" w:date="2018-09-27T04:31:00Z">
            <w:rPr>
              <w:rFonts w:ascii="Times New Roman" w:hAnsi="Times New Roman"/>
              <w:sz w:val="24"/>
            </w:rPr>
          </w:rPrChange>
        </w:rPr>
        <w:t>/</w:t>
      </w:r>
      <w:r w:rsidRPr="00E5054D">
        <w:rPr>
          <w:rFonts w:ascii="Times New Roman" w:hAnsi="Times New Roman"/>
          <w:i/>
          <w:sz w:val="24"/>
          <w:lang w:val="en-GB"/>
          <w:rPrChange w:id="1970" w:author="Hong Je-Woo" w:date="2018-09-27T04:31:00Z">
            <w:rPr>
              <w:rFonts w:ascii="Times New Roman" w:hAnsi="Times New Roman"/>
              <w:i/>
              <w:sz w:val="24"/>
            </w:rPr>
          </w:rPrChange>
        </w:rPr>
        <w:t>Q</w:t>
      </w:r>
      <w:del w:id="1971" w:author="Hong Je-Woo" w:date="2018-09-27T04:31:00Z">
        <w:r w:rsidRPr="007E5D70">
          <w:rPr>
            <w:rFonts w:ascii="Times New Roman" w:hAnsi="Times New Roman" w:cs="Times New Roman"/>
            <w:i/>
            <w:sz w:val="24"/>
            <w:szCs w:val="24"/>
          </w:rPr>
          <w:delText>*</w:delText>
        </w:r>
      </w:del>
      <w:ins w:id="1972" w:author="Hong Je-Woo" w:date="2018-09-27T04:31:00Z">
        <w:r w:rsidRPr="00E5054D">
          <w:rPr>
            <w:rFonts w:ascii="Times New Roman" w:hAnsi="Times New Roman" w:cs="Times New Roman"/>
            <w:i/>
            <w:sz w:val="24"/>
            <w:szCs w:val="24"/>
            <w:lang w:val="en-GB"/>
          </w:rPr>
          <w:t>*</w:t>
        </w:r>
        <w:r w:rsidR="00543BA1" w:rsidRPr="00E5054D">
          <w:rPr>
            <w:rFonts w:ascii="Times New Roman" w:hAnsi="Times New Roman" w:cs="Times New Roman"/>
            <w:sz w:val="24"/>
            <w:szCs w:val="24"/>
            <w:lang w:val="en-GB"/>
          </w:rPr>
          <w:t>)</w:t>
        </w:r>
      </w:ins>
      <w:r w:rsidR="00543BA1" w:rsidRPr="00E5054D">
        <w:rPr>
          <w:rFonts w:ascii="Times New Roman" w:hAnsi="Times New Roman"/>
          <w:sz w:val="24"/>
          <w:lang w:val="en-GB"/>
          <w:rPrChange w:id="1973" w:author="Hong Je-Woo" w:date="2018-09-27T04:31:00Z">
            <w:rPr>
              <w:rFonts w:ascii="Times New Roman" w:hAnsi="Times New Roman"/>
              <w:sz w:val="24"/>
            </w:rPr>
          </w:rPrChange>
        </w:rPr>
        <w:t xml:space="preserve"> </w:t>
      </w:r>
      <w:r w:rsidRPr="00E5054D">
        <w:rPr>
          <w:rFonts w:ascii="Times New Roman" w:hAnsi="Times New Roman"/>
          <w:sz w:val="24"/>
          <w:lang w:val="en-GB"/>
          <w:rPrChange w:id="1974" w:author="Hong Je-Woo" w:date="2018-09-27T04:31:00Z">
            <w:rPr>
              <w:rFonts w:ascii="Times New Roman" w:hAnsi="Times New Roman"/>
              <w:sz w:val="24"/>
            </w:rPr>
          </w:rPrChange>
        </w:rPr>
        <w:t>indicates</w:t>
      </w:r>
      <w:ins w:id="1975" w:author="Hong Je-Woo" w:date="2018-09-27T04:31:00Z">
        <w:r w:rsidRPr="00E5054D">
          <w:rPr>
            <w:rFonts w:ascii="Times New Roman" w:hAnsi="Times New Roman" w:cs="Times New Roman"/>
            <w:sz w:val="24"/>
            <w:szCs w:val="24"/>
            <w:lang w:val="en-GB"/>
          </w:rPr>
          <w:t xml:space="preserve"> </w:t>
        </w:r>
        <w:r w:rsidR="00591FA4">
          <w:rPr>
            <w:rFonts w:ascii="Times New Roman" w:hAnsi="Times New Roman" w:cs="Times New Roman"/>
            <w:sz w:val="24"/>
            <w:szCs w:val="24"/>
            <w:lang w:val="en-GB"/>
          </w:rPr>
          <w:t>a</w:t>
        </w:r>
      </w:ins>
      <w:r w:rsidR="00591FA4">
        <w:rPr>
          <w:rFonts w:ascii="Times New Roman" w:hAnsi="Times New Roman"/>
          <w:sz w:val="24"/>
          <w:lang w:val="en-GB"/>
          <w:rPrChange w:id="1976" w:author="Hong Je-Woo" w:date="2018-09-27T04:31:00Z">
            <w:rPr>
              <w:rFonts w:ascii="Times New Roman" w:hAnsi="Times New Roman"/>
              <w:sz w:val="24"/>
            </w:rPr>
          </w:rPrChange>
        </w:rPr>
        <w:t xml:space="preserve"> </w:t>
      </w:r>
      <w:r w:rsidRPr="00591FA4">
        <w:rPr>
          <w:rFonts w:ascii="Times New Roman" w:hAnsi="Times New Roman"/>
          <w:sz w:val="24"/>
          <w:lang w:val="en-GB"/>
          <w:rPrChange w:id="1977" w:author="Hong Je-Woo" w:date="2018-09-27T04:31:00Z">
            <w:rPr>
              <w:rFonts w:ascii="Times New Roman" w:hAnsi="Times New Roman"/>
              <w:sz w:val="24"/>
            </w:rPr>
          </w:rPrChange>
        </w:rPr>
        <w:t>balance</w:t>
      </w:r>
      <w:r w:rsidRPr="00E5054D">
        <w:rPr>
          <w:rFonts w:ascii="Times New Roman" w:hAnsi="Times New Roman"/>
          <w:sz w:val="24"/>
          <w:lang w:val="en-GB"/>
          <w:rPrChange w:id="1978" w:author="Hong Je-Woo" w:date="2018-09-27T04:31:00Z">
            <w:rPr>
              <w:rFonts w:ascii="Times New Roman" w:hAnsi="Times New Roman"/>
              <w:sz w:val="24"/>
            </w:rPr>
          </w:rPrChange>
        </w:rPr>
        <w:t xml:space="preserve"> between the longwave radiation and </w:t>
      </w:r>
      <w:r w:rsidRPr="00E5054D">
        <w:rPr>
          <w:rFonts w:ascii="Times New Roman" w:hAnsi="Times New Roman"/>
          <w:i/>
          <w:sz w:val="24"/>
          <w:lang w:val="en-GB"/>
          <w:rPrChange w:id="1979" w:author="Hong Je-Woo" w:date="2018-09-27T04:31:00Z">
            <w:rPr>
              <w:rFonts w:ascii="Times New Roman" w:hAnsi="Times New Roman"/>
              <w:i/>
              <w:sz w:val="24"/>
            </w:rPr>
          </w:rPrChange>
        </w:rPr>
        <w:t>dQ</w:t>
      </w:r>
      <w:r w:rsidRPr="00E5054D">
        <w:rPr>
          <w:rFonts w:ascii="Times New Roman" w:hAnsi="Times New Roman"/>
          <w:i/>
          <w:sz w:val="24"/>
          <w:vertAlign w:val="subscript"/>
          <w:lang w:val="en-GB"/>
          <w:rPrChange w:id="1980" w:author="Hong Je-Woo" w:date="2018-09-27T04:31:00Z">
            <w:rPr>
              <w:rFonts w:ascii="Times New Roman" w:hAnsi="Times New Roman"/>
              <w:i/>
              <w:sz w:val="24"/>
              <w:vertAlign w:val="subscript"/>
            </w:rPr>
          </w:rPrChange>
        </w:rPr>
        <w:t>S</w:t>
      </w:r>
      <w:r w:rsidRPr="00E5054D">
        <w:rPr>
          <w:rFonts w:ascii="Times New Roman" w:hAnsi="Times New Roman"/>
          <w:sz w:val="24"/>
          <w:lang w:val="en-GB"/>
          <w:rPrChange w:id="1981" w:author="Hong Je-Woo" w:date="2018-09-27T04:31:00Z">
            <w:rPr>
              <w:rFonts w:ascii="Times New Roman" w:hAnsi="Times New Roman"/>
              <w:sz w:val="24"/>
            </w:rPr>
          </w:rPrChange>
        </w:rPr>
        <w:t>.</w:t>
      </w:r>
    </w:p>
    <w:p w14:paraId="2E65B72D" w14:textId="77777777" w:rsidR="00B72C41" w:rsidRPr="00E5054D" w:rsidRDefault="00B72C41" w:rsidP="00B72C41">
      <w:pPr>
        <w:wordWrap/>
        <w:spacing w:line="480" w:lineRule="auto"/>
        <w:ind w:firstLine="357"/>
        <w:rPr>
          <w:rFonts w:ascii="Times New Roman" w:hAnsi="Times New Roman"/>
          <w:sz w:val="24"/>
          <w:lang w:val="en-GB"/>
          <w:rPrChange w:id="1982" w:author="Hong Je-Woo" w:date="2018-09-27T04:31:00Z">
            <w:rPr>
              <w:rFonts w:ascii="Times New Roman" w:hAnsi="Times New Roman"/>
              <w:sz w:val="24"/>
            </w:rPr>
          </w:rPrChange>
        </w:rPr>
      </w:pPr>
    </w:p>
    <w:p w14:paraId="2E65B72E" w14:textId="77777777" w:rsidR="00B72C41" w:rsidRPr="00E5054D" w:rsidRDefault="00B72C41" w:rsidP="00B72C41">
      <w:pPr>
        <w:wordWrap/>
        <w:spacing w:line="480" w:lineRule="auto"/>
        <w:ind w:firstLine="357"/>
        <w:outlineLvl w:val="1"/>
        <w:rPr>
          <w:rFonts w:ascii="Times New Roman" w:hAnsi="Times New Roman"/>
          <w:b/>
          <w:i/>
          <w:sz w:val="24"/>
          <w:lang w:val="en-GB"/>
          <w:rPrChange w:id="1983" w:author="Hong Je-Woo" w:date="2018-09-27T04:31:00Z">
            <w:rPr>
              <w:rFonts w:ascii="Times New Roman" w:hAnsi="Times New Roman"/>
              <w:b/>
              <w:i/>
              <w:sz w:val="24"/>
            </w:rPr>
          </w:rPrChange>
        </w:rPr>
      </w:pPr>
      <w:r w:rsidRPr="00E5054D">
        <w:rPr>
          <w:rFonts w:ascii="Times New Roman" w:hAnsi="Times New Roman"/>
          <w:b/>
          <w:i/>
          <w:sz w:val="24"/>
          <w:lang w:val="en-GB"/>
          <w:rPrChange w:id="1984" w:author="Hong Je-Woo" w:date="2018-09-27T04:31:00Z">
            <w:rPr>
              <w:rFonts w:ascii="Times New Roman" w:hAnsi="Times New Roman"/>
              <w:b/>
              <w:i/>
              <w:sz w:val="24"/>
            </w:rPr>
          </w:rPrChange>
        </w:rPr>
        <w:t>3.5. CO</w:t>
      </w:r>
      <w:r w:rsidRPr="00E5054D">
        <w:rPr>
          <w:rFonts w:ascii="Times New Roman" w:hAnsi="Times New Roman"/>
          <w:b/>
          <w:i/>
          <w:sz w:val="24"/>
          <w:vertAlign w:val="subscript"/>
          <w:lang w:val="en-GB"/>
          <w:rPrChange w:id="1985" w:author="Hong Je-Woo" w:date="2018-09-27T04:31:00Z">
            <w:rPr>
              <w:rFonts w:ascii="Times New Roman" w:hAnsi="Times New Roman"/>
              <w:b/>
              <w:i/>
              <w:sz w:val="24"/>
              <w:vertAlign w:val="subscript"/>
            </w:rPr>
          </w:rPrChange>
        </w:rPr>
        <w:t>2</w:t>
      </w:r>
      <w:r w:rsidRPr="00E5054D">
        <w:rPr>
          <w:rFonts w:ascii="Times New Roman" w:hAnsi="Times New Roman"/>
          <w:b/>
          <w:i/>
          <w:sz w:val="24"/>
          <w:lang w:val="en-GB"/>
          <w:rPrChange w:id="1986" w:author="Hong Je-Woo" w:date="2018-09-27T04:31:00Z">
            <w:rPr>
              <w:rFonts w:ascii="Times New Roman" w:hAnsi="Times New Roman"/>
              <w:b/>
              <w:i/>
              <w:sz w:val="24"/>
            </w:rPr>
          </w:rPrChange>
        </w:rPr>
        <w:t xml:space="preserve"> Concentration</w:t>
      </w:r>
    </w:p>
    <w:p w14:paraId="2E65B72F" w14:textId="3A88FA14" w:rsidR="00B72C41" w:rsidRPr="00E5054D" w:rsidRDefault="00B72C41" w:rsidP="00B72C41">
      <w:pPr>
        <w:wordWrap/>
        <w:spacing w:line="480" w:lineRule="auto"/>
        <w:ind w:firstLine="357"/>
        <w:rPr>
          <w:rFonts w:ascii="Times New Roman" w:hAnsi="Times New Roman"/>
          <w:sz w:val="24"/>
          <w:lang w:val="en-GB"/>
          <w:rPrChange w:id="1987" w:author="Hong Je-Woo" w:date="2018-09-27T04:31:00Z">
            <w:rPr>
              <w:rFonts w:ascii="Times New Roman" w:hAnsi="Times New Roman"/>
              <w:sz w:val="24"/>
            </w:rPr>
          </w:rPrChange>
        </w:rPr>
      </w:pPr>
      <w:r w:rsidRPr="00E5054D">
        <w:rPr>
          <w:rFonts w:ascii="Times New Roman" w:hAnsi="Times New Roman"/>
          <w:sz w:val="24"/>
          <w:lang w:val="en-GB"/>
          <w:rPrChange w:id="1988" w:author="Hong Je-Woo" w:date="2018-09-27T04:31:00Z">
            <w:rPr>
              <w:rFonts w:ascii="Times New Roman" w:hAnsi="Times New Roman"/>
              <w:sz w:val="24"/>
            </w:rPr>
          </w:rPrChange>
        </w:rPr>
        <w:t>The observed diurnal CO</w:t>
      </w:r>
      <w:r w:rsidRPr="00E5054D">
        <w:rPr>
          <w:rFonts w:ascii="Times New Roman" w:hAnsi="Times New Roman"/>
          <w:sz w:val="24"/>
          <w:vertAlign w:val="subscript"/>
          <w:lang w:val="en-GB"/>
          <w:rPrChange w:id="1989"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1990" w:author="Hong Je-Woo" w:date="2018-09-27T04:31:00Z">
            <w:rPr>
              <w:rFonts w:ascii="Times New Roman" w:hAnsi="Times New Roman"/>
              <w:sz w:val="24"/>
            </w:rPr>
          </w:rPrChange>
        </w:rPr>
        <w:t xml:space="preserve"> concentration shows a morning peak and then decreases to the minimum in late afternoon </w:t>
      </w:r>
      <w:ins w:id="1991" w:author="Hong Je-Woo" w:date="2018-09-27T04:31:00Z">
        <w:r w:rsidR="00DC6C6D" w:rsidRPr="00E5054D">
          <w:rPr>
            <w:rFonts w:ascii="Times New Roman" w:eastAsia="Times New Roman" w:hAnsi="Times New Roman" w:cs="Times New Roman"/>
            <w:sz w:val="24"/>
            <w:szCs w:val="24"/>
            <w:lang w:val="en-GB"/>
          </w:rPr>
          <w:t xml:space="preserve">hours </w:t>
        </w:r>
      </w:ins>
      <w:r w:rsidRPr="00E5054D">
        <w:rPr>
          <w:rFonts w:ascii="Times New Roman" w:hAnsi="Times New Roman"/>
          <w:sz w:val="24"/>
          <w:lang w:val="en-GB"/>
          <w:rPrChange w:id="1992" w:author="Hong Je-Woo" w:date="2018-09-27T04:31:00Z">
            <w:rPr>
              <w:rFonts w:ascii="Times New Roman" w:hAnsi="Times New Roman"/>
              <w:sz w:val="24"/>
            </w:rPr>
          </w:rPrChange>
        </w:rPr>
        <w:t xml:space="preserve">(Fig. </w:t>
      </w:r>
      <w:del w:id="1993" w:author="Hong Je-Woo" w:date="2018-09-27T04:31:00Z">
        <w:r w:rsidRPr="007E5D70">
          <w:rPr>
            <w:rFonts w:ascii="Times New Roman" w:eastAsia="Times New Roman" w:hAnsi="Times New Roman" w:cs="Times New Roman"/>
            <w:sz w:val="24"/>
            <w:szCs w:val="24"/>
          </w:rPr>
          <w:delText>12a</w:delText>
        </w:r>
      </w:del>
      <w:ins w:id="1994" w:author="Hong Je-Woo" w:date="2018-09-27T04:31:00Z">
        <w:r w:rsidRPr="00E5054D">
          <w:rPr>
            <w:rFonts w:ascii="Times New Roman" w:eastAsia="Times New Roman" w:hAnsi="Times New Roman" w:cs="Times New Roman"/>
            <w:sz w:val="24"/>
            <w:szCs w:val="24"/>
            <w:lang w:val="en-GB"/>
          </w:rPr>
          <w:t>1</w:t>
        </w:r>
        <w:r w:rsidR="000B7B13" w:rsidRPr="00E5054D">
          <w:rPr>
            <w:rFonts w:ascii="Times New Roman" w:eastAsia="Times New Roman" w:hAnsi="Times New Roman" w:cs="Times New Roman"/>
            <w:sz w:val="24"/>
            <w:szCs w:val="24"/>
            <w:lang w:val="en-GB"/>
          </w:rPr>
          <w:t>3</w:t>
        </w:r>
        <w:r w:rsidRPr="00E5054D">
          <w:rPr>
            <w:rFonts w:ascii="Times New Roman" w:eastAsia="Times New Roman" w:hAnsi="Times New Roman" w:cs="Times New Roman"/>
            <w:sz w:val="24"/>
            <w:szCs w:val="24"/>
            <w:lang w:val="en-GB"/>
          </w:rPr>
          <w:t>a</w:t>
        </w:r>
      </w:ins>
      <w:r w:rsidRPr="00E5054D">
        <w:rPr>
          <w:rFonts w:ascii="Times New Roman" w:hAnsi="Times New Roman"/>
          <w:sz w:val="24"/>
          <w:lang w:val="en-GB"/>
          <w:rPrChange w:id="1995" w:author="Hong Je-Woo" w:date="2018-09-27T04:31:00Z">
            <w:rPr>
              <w:rFonts w:ascii="Times New Roman" w:hAnsi="Times New Roman"/>
              <w:sz w:val="24"/>
            </w:rPr>
          </w:rPrChange>
        </w:rPr>
        <w:t xml:space="preserve">). The peak in the morning is well matched with the traffic volume around the tower; the smaller values in the afternoon are associated with the higher planetary boundary layer height. Such diurnal patterns have been reported in other cities (Reid and Steyn, 1997; Grimmond </w:t>
      </w:r>
      <w:r w:rsidRPr="00E5054D">
        <w:rPr>
          <w:rFonts w:ascii="Times New Roman" w:hAnsi="Times New Roman"/>
          <w:i/>
          <w:sz w:val="24"/>
          <w:lang w:val="en-GB"/>
          <w:rPrChange w:id="1996" w:author="Hong Je-Woo" w:date="2018-09-27T04:31:00Z">
            <w:rPr>
              <w:rFonts w:ascii="Times New Roman" w:hAnsi="Times New Roman"/>
              <w:i/>
              <w:sz w:val="24"/>
            </w:rPr>
          </w:rPrChange>
        </w:rPr>
        <w:t>et al.</w:t>
      </w:r>
      <w:r w:rsidRPr="00E5054D">
        <w:rPr>
          <w:rFonts w:ascii="Times New Roman" w:hAnsi="Times New Roman"/>
          <w:sz w:val="24"/>
          <w:lang w:val="en-GB"/>
          <w:rPrChange w:id="1997" w:author="Hong Je-Woo" w:date="2018-09-27T04:31:00Z">
            <w:rPr>
              <w:rFonts w:ascii="Times New Roman" w:hAnsi="Times New Roman"/>
              <w:sz w:val="24"/>
            </w:rPr>
          </w:rPrChange>
        </w:rPr>
        <w:t xml:space="preserve">, 2002; Velasco </w:t>
      </w:r>
      <w:r w:rsidRPr="00E5054D">
        <w:rPr>
          <w:rFonts w:ascii="Times New Roman" w:hAnsi="Times New Roman"/>
          <w:i/>
          <w:sz w:val="24"/>
          <w:lang w:val="en-GB"/>
          <w:rPrChange w:id="1998" w:author="Hong Je-Woo" w:date="2018-09-27T04:31:00Z">
            <w:rPr>
              <w:rFonts w:ascii="Times New Roman" w:hAnsi="Times New Roman"/>
              <w:i/>
              <w:sz w:val="24"/>
            </w:rPr>
          </w:rPrChange>
        </w:rPr>
        <w:t>et al.,</w:t>
      </w:r>
      <w:r w:rsidRPr="00E5054D">
        <w:rPr>
          <w:rFonts w:ascii="Times New Roman" w:hAnsi="Times New Roman"/>
          <w:sz w:val="24"/>
          <w:lang w:val="en-GB"/>
          <w:rPrChange w:id="1999" w:author="Hong Je-Woo" w:date="2018-09-27T04:31:00Z">
            <w:rPr>
              <w:rFonts w:ascii="Times New Roman" w:hAnsi="Times New Roman"/>
              <w:sz w:val="24"/>
            </w:rPr>
          </w:rPrChange>
        </w:rPr>
        <w:t xml:space="preserve"> 2005; Kumar and Nagendra, 2015; Crawford </w:t>
      </w:r>
      <w:r w:rsidRPr="00E5054D">
        <w:rPr>
          <w:rFonts w:ascii="Times New Roman" w:hAnsi="Times New Roman"/>
          <w:i/>
          <w:sz w:val="24"/>
          <w:lang w:val="en-GB"/>
          <w:rPrChange w:id="2000" w:author="Hong Je-Woo" w:date="2018-09-27T04:31:00Z">
            <w:rPr>
              <w:rFonts w:ascii="Times New Roman" w:hAnsi="Times New Roman"/>
              <w:i/>
              <w:sz w:val="24"/>
            </w:rPr>
          </w:rPrChange>
        </w:rPr>
        <w:t>et al.,</w:t>
      </w:r>
      <w:r w:rsidRPr="00E5054D">
        <w:rPr>
          <w:rFonts w:ascii="Times New Roman" w:hAnsi="Times New Roman"/>
          <w:sz w:val="24"/>
          <w:lang w:val="en-GB"/>
          <w:rPrChange w:id="2001" w:author="Hong Je-Woo" w:date="2018-09-27T04:31:00Z">
            <w:rPr>
              <w:rFonts w:ascii="Times New Roman" w:hAnsi="Times New Roman"/>
              <w:sz w:val="24"/>
            </w:rPr>
          </w:rPrChange>
        </w:rPr>
        <w:t xml:space="preserve"> 2016; Schmutz </w:t>
      </w:r>
      <w:r w:rsidRPr="00E5054D">
        <w:rPr>
          <w:rFonts w:ascii="Times New Roman" w:hAnsi="Times New Roman"/>
          <w:i/>
          <w:sz w:val="24"/>
          <w:lang w:val="en-GB"/>
          <w:rPrChange w:id="2002" w:author="Hong Je-Woo" w:date="2018-09-27T04:31:00Z">
            <w:rPr>
              <w:rFonts w:ascii="Times New Roman" w:hAnsi="Times New Roman"/>
              <w:i/>
              <w:sz w:val="24"/>
            </w:rPr>
          </w:rPrChange>
        </w:rPr>
        <w:t>et al.,</w:t>
      </w:r>
      <w:r w:rsidRPr="00E5054D">
        <w:rPr>
          <w:rFonts w:ascii="Times New Roman" w:hAnsi="Times New Roman"/>
          <w:sz w:val="24"/>
          <w:lang w:val="en-GB"/>
          <w:rPrChange w:id="2003" w:author="Hong Je-Woo" w:date="2018-09-27T04:31:00Z">
            <w:rPr>
              <w:rFonts w:ascii="Times New Roman" w:hAnsi="Times New Roman"/>
              <w:sz w:val="24"/>
            </w:rPr>
          </w:rPrChange>
        </w:rPr>
        <w:t xml:space="preserve"> 2016; Roth </w:t>
      </w:r>
      <w:r w:rsidRPr="00E5054D">
        <w:rPr>
          <w:rFonts w:ascii="Times New Roman" w:hAnsi="Times New Roman"/>
          <w:i/>
          <w:sz w:val="24"/>
          <w:lang w:val="en-GB"/>
          <w:rPrChange w:id="2004" w:author="Hong Je-Woo" w:date="2018-09-27T04:31:00Z">
            <w:rPr>
              <w:rFonts w:ascii="Times New Roman" w:hAnsi="Times New Roman"/>
              <w:i/>
              <w:sz w:val="24"/>
            </w:rPr>
          </w:rPrChange>
        </w:rPr>
        <w:t>et al</w:t>
      </w:r>
      <w:r w:rsidRPr="00E5054D">
        <w:rPr>
          <w:rFonts w:ascii="Times New Roman" w:hAnsi="Times New Roman"/>
          <w:sz w:val="24"/>
          <w:lang w:val="en-GB"/>
          <w:rPrChange w:id="2005" w:author="Hong Je-Woo" w:date="2018-09-27T04:31:00Z">
            <w:rPr>
              <w:rFonts w:ascii="Times New Roman" w:hAnsi="Times New Roman"/>
              <w:sz w:val="24"/>
            </w:rPr>
          </w:rPrChange>
        </w:rPr>
        <w:t xml:space="preserve">., 2017). During the study period, the mean concentration is </w:t>
      </w:r>
      <w:del w:id="2006" w:author="Hong Je-Woo" w:date="2018-09-27T04:31:00Z">
        <w:r w:rsidRPr="007E5D70">
          <w:rPr>
            <w:rFonts w:ascii="Times New Roman" w:eastAsia="Times New Roman" w:hAnsi="Times New Roman" w:cs="Times New Roman"/>
            <w:sz w:val="24"/>
            <w:szCs w:val="24"/>
          </w:rPr>
          <w:delText>415.4</w:delText>
        </w:r>
      </w:del>
      <w:ins w:id="2007" w:author="Hong Je-Woo" w:date="2018-09-27T04:31:00Z">
        <w:r w:rsidRPr="00E5054D">
          <w:rPr>
            <w:rFonts w:ascii="Times New Roman" w:eastAsia="Times New Roman" w:hAnsi="Times New Roman" w:cs="Times New Roman"/>
            <w:sz w:val="24"/>
            <w:szCs w:val="24"/>
            <w:lang w:val="en-GB"/>
          </w:rPr>
          <w:t>41</w:t>
        </w:r>
        <w:r w:rsidR="001931D8" w:rsidRPr="00E5054D">
          <w:rPr>
            <w:rFonts w:ascii="Times New Roman" w:eastAsia="Times New Roman" w:hAnsi="Times New Roman" w:cs="Times New Roman"/>
            <w:sz w:val="24"/>
            <w:szCs w:val="24"/>
            <w:lang w:val="en-GB"/>
          </w:rPr>
          <w:t>4</w:t>
        </w:r>
        <w:r w:rsidRPr="00E5054D">
          <w:rPr>
            <w:rFonts w:ascii="Times New Roman" w:eastAsia="Times New Roman" w:hAnsi="Times New Roman" w:cs="Times New Roman"/>
            <w:sz w:val="24"/>
            <w:szCs w:val="24"/>
            <w:lang w:val="en-GB"/>
          </w:rPr>
          <w:t>.</w:t>
        </w:r>
        <w:r w:rsidR="001931D8" w:rsidRPr="00E5054D">
          <w:rPr>
            <w:rFonts w:ascii="Times New Roman" w:eastAsia="Times New Roman" w:hAnsi="Times New Roman" w:cs="Times New Roman"/>
            <w:sz w:val="24"/>
            <w:szCs w:val="24"/>
            <w:lang w:val="en-GB"/>
          </w:rPr>
          <w:t>8</w:t>
        </w:r>
      </w:ins>
      <w:r w:rsidRPr="00E5054D">
        <w:rPr>
          <w:rFonts w:ascii="Times New Roman" w:hAnsi="Times New Roman"/>
          <w:sz w:val="24"/>
          <w:lang w:val="en-GB"/>
          <w:rPrChange w:id="2008" w:author="Hong Je-Woo" w:date="2018-09-27T04:31:00Z">
            <w:rPr>
              <w:rFonts w:ascii="Times New Roman" w:hAnsi="Times New Roman"/>
              <w:sz w:val="24"/>
            </w:rPr>
          </w:rPrChange>
        </w:rPr>
        <w:t xml:space="preserve"> ppm. The daily amplitude, or</w:t>
      </w:r>
      <w:ins w:id="2009" w:author="Hong Je-Woo" w:date="2018-09-27T04:31:00Z">
        <w:r w:rsidRPr="00E5054D">
          <w:rPr>
            <w:rFonts w:ascii="Times New Roman" w:eastAsia="Times New Roman" w:hAnsi="Times New Roman" w:cs="Times New Roman"/>
            <w:sz w:val="24"/>
            <w:szCs w:val="24"/>
            <w:lang w:val="en-GB"/>
          </w:rPr>
          <w:t xml:space="preserve"> </w:t>
        </w:r>
        <w:r w:rsidR="00591FA4">
          <w:rPr>
            <w:rFonts w:ascii="Times New Roman" w:eastAsia="Times New Roman" w:hAnsi="Times New Roman" w:cs="Times New Roman"/>
            <w:sz w:val="24"/>
            <w:szCs w:val="24"/>
            <w:lang w:val="en-GB"/>
          </w:rPr>
          <w:t>the</w:t>
        </w:r>
      </w:ins>
      <w:r w:rsidR="00591FA4">
        <w:rPr>
          <w:rFonts w:ascii="Times New Roman" w:hAnsi="Times New Roman"/>
          <w:sz w:val="24"/>
          <w:lang w:val="en-GB"/>
          <w:rPrChange w:id="2010" w:author="Hong Je-Woo" w:date="2018-09-27T04:31:00Z">
            <w:rPr>
              <w:rFonts w:ascii="Times New Roman" w:hAnsi="Times New Roman"/>
              <w:sz w:val="24"/>
            </w:rPr>
          </w:rPrChange>
        </w:rPr>
        <w:t xml:space="preserve"> </w:t>
      </w:r>
      <w:r w:rsidRPr="00591FA4">
        <w:rPr>
          <w:rFonts w:ascii="Times New Roman" w:hAnsi="Times New Roman"/>
          <w:sz w:val="24"/>
          <w:lang w:val="en-GB"/>
          <w:rPrChange w:id="2011" w:author="Hong Je-Woo" w:date="2018-09-27T04:31:00Z">
            <w:rPr>
              <w:rFonts w:ascii="Times New Roman" w:hAnsi="Times New Roman"/>
              <w:sz w:val="24"/>
            </w:rPr>
          </w:rPrChange>
        </w:rPr>
        <w:t>difference</w:t>
      </w:r>
      <w:r w:rsidRPr="00E5054D">
        <w:rPr>
          <w:rFonts w:ascii="Times New Roman" w:hAnsi="Times New Roman"/>
          <w:sz w:val="24"/>
          <w:lang w:val="en-GB"/>
          <w:rPrChange w:id="2012" w:author="Hong Je-Woo" w:date="2018-09-27T04:31:00Z">
            <w:rPr>
              <w:rFonts w:ascii="Times New Roman" w:hAnsi="Times New Roman"/>
              <w:sz w:val="24"/>
            </w:rPr>
          </w:rPrChange>
        </w:rPr>
        <w:t xml:space="preserve"> between the maximum and minimum, is 18.4 ppm (4.4% of the mean concentration). The background CO</w:t>
      </w:r>
      <w:r w:rsidRPr="00E5054D">
        <w:rPr>
          <w:rFonts w:ascii="Times New Roman" w:hAnsi="Times New Roman"/>
          <w:sz w:val="24"/>
          <w:vertAlign w:val="subscript"/>
          <w:lang w:val="en-GB"/>
          <w:rPrChange w:id="2013"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014" w:author="Hong Je-Woo" w:date="2018-09-27T04:31:00Z">
            <w:rPr>
              <w:rFonts w:ascii="Times New Roman" w:hAnsi="Times New Roman"/>
              <w:sz w:val="24"/>
            </w:rPr>
          </w:rPrChange>
        </w:rPr>
        <w:t xml:space="preserve"> concentration at Mauna Loa is 401.4 ppm throughout the study period (NOAA, 2018).</w:t>
      </w:r>
    </w:p>
    <w:p w14:paraId="2E65B730" w14:textId="322F01D8" w:rsidR="00B72C41" w:rsidRPr="00E5054D" w:rsidRDefault="00B72C41" w:rsidP="00B72C41">
      <w:pPr>
        <w:wordWrap/>
        <w:spacing w:line="480" w:lineRule="auto"/>
        <w:ind w:firstLine="357"/>
        <w:rPr>
          <w:rFonts w:ascii="Times New Roman" w:hAnsi="Times New Roman"/>
          <w:sz w:val="24"/>
          <w:lang w:val="en-GB"/>
          <w:rPrChange w:id="2015" w:author="Hong Je-Woo" w:date="2018-09-27T04:31:00Z">
            <w:rPr>
              <w:rFonts w:ascii="Times New Roman" w:hAnsi="Times New Roman"/>
              <w:sz w:val="24"/>
            </w:rPr>
          </w:rPrChange>
        </w:rPr>
      </w:pPr>
      <w:r w:rsidRPr="00E5054D">
        <w:rPr>
          <w:rFonts w:ascii="Times New Roman" w:hAnsi="Times New Roman"/>
          <w:sz w:val="24"/>
          <w:lang w:val="en-GB"/>
          <w:rPrChange w:id="2016" w:author="Hong Je-Woo" w:date="2018-09-27T04:31:00Z">
            <w:rPr>
              <w:rFonts w:ascii="Times New Roman" w:hAnsi="Times New Roman"/>
              <w:sz w:val="24"/>
            </w:rPr>
          </w:rPrChange>
        </w:rPr>
        <w:t>In the mid-latitudes of the northern hemisphere, CO</w:t>
      </w:r>
      <w:r w:rsidRPr="00E5054D">
        <w:rPr>
          <w:rFonts w:ascii="Times New Roman" w:hAnsi="Times New Roman"/>
          <w:sz w:val="24"/>
          <w:vertAlign w:val="subscript"/>
          <w:lang w:val="en-GB"/>
          <w:rPrChange w:id="2017"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018" w:author="Hong Je-Woo" w:date="2018-09-27T04:31:00Z">
            <w:rPr>
              <w:rFonts w:ascii="Times New Roman" w:hAnsi="Times New Roman"/>
              <w:sz w:val="24"/>
            </w:rPr>
          </w:rPrChange>
        </w:rPr>
        <w:t xml:space="preserve"> concentrations are generally higher in winter than in other seasons, because more fossil fuel combustion is used for heating while vegetation absorbs less CO</w:t>
      </w:r>
      <w:r w:rsidRPr="00E5054D">
        <w:rPr>
          <w:rFonts w:ascii="Times New Roman" w:hAnsi="Times New Roman"/>
          <w:sz w:val="24"/>
          <w:vertAlign w:val="subscript"/>
          <w:lang w:val="en-GB"/>
          <w:rPrChange w:id="2019"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020" w:author="Hong Je-Woo" w:date="2018-09-27T04:31:00Z">
            <w:rPr>
              <w:rFonts w:ascii="Times New Roman" w:hAnsi="Times New Roman"/>
              <w:sz w:val="24"/>
            </w:rPr>
          </w:rPrChange>
        </w:rPr>
        <w:t xml:space="preserve">. Similarly, our data </w:t>
      </w:r>
      <w:del w:id="2021" w:author="Hong Je-Woo" w:date="2018-09-27T04:31:00Z">
        <w:r w:rsidRPr="007E5D70">
          <w:rPr>
            <w:rFonts w:ascii="Times New Roman" w:eastAsia="Times New Roman" w:hAnsi="Times New Roman" w:cs="Times New Roman"/>
            <w:sz w:val="24"/>
            <w:szCs w:val="24"/>
          </w:rPr>
          <w:delText>shows</w:delText>
        </w:r>
      </w:del>
      <w:ins w:id="2022" w:author="Hong Je-Woo" w:date="2018-09-27T04:31:00Z">
        <w:r w:rsidRPr="00E5054D">
          <w:rPr>
            <w:rFonts w:ascii="Times New Roman" w:eastAsia="Times New Roman" w:hAnsi="Times New Roman" w:cs="Times New Roman"/>
            <w:sz w:val="24"/>
            <w:szCs w:val="24"/>
            <w:lang w:val="en-GB"/>
          </w:rPr>
          <w:t>show</w:t>
        </w:r>
      </w:ins>
      <w:r w:rsidRPr="00E5054D">
        <w:rPr>
          <w:rFonts w:ascii="Times New Roman" w:hAnsi="Times New Roman"/>
          <w:sz w:val="24"/>
          <w:lang w:val="en-GB"/>
          <w:rPrChange w:id="2023" w:author="Hong Je-Woo" w:date="2018-09-27T04:31:00Z">
            <w:rPr>
              <w:rFonts w:ascii="Times New Roman" w:hAnsi="Times New Roman"/>
              <w:sz w:val="24"/>
            </w:rPr>
          </w:rPrChange>
        </w:rPr>
        <w:t xml:space="preserve"> that the </w:t>
      </w:r>
      <w:ins w:id="2024" w:author="Hong Je-Woo" w:date="2018-09-27T04:31:00Z">
        <w:r w:rsidR="005341C1" w:rsidRPr="00E5054D">
          <w:rPr>
            <w:rFonts w:ascii="Times New Roman" w:eastAsia="Times New Roman" w:hAnsi="Times New Roman" w:cs="Times New Roman"/>
            <w:sz w:val="24"/>
            <w:szCs w:val="24"/>
            <w:lang w:val="en-GB"/>
          </w:rPr>
          <w:t xml:space="preserve">seasonal </w:t>
        </w:r>
      </w:ins>
      <w:r w:rsidRPr="00E5054D">
        <w:rPr>
          <w:rFonts w:ascii="Times New Roman" w:hAnsi="Times New Roman"/>
          <w:sz w:val="24"/>
          <w:lang w:val="en-GB"/>
          <w:rPrChange w:id="2025" w:author="Hong Je-Woo" w:date="2018-09-27T04:31:00Z">
            <w:rPr>
              <w:rFonts w:ascii="Times New Roman" w:hAnsi="Times New Roman"/>
              <w:sz w:val="24"/>
            </w:rPr>
          </w:rPrChange>
        </w:rPr>
        <w:t>mean CO</w:t>
      </w:r>
      <w:r w:rsidRPr="00E5054D">
        <w:rPr>
          <w:rFonts w:ascii="Times New Roman" w:hAnsi="Times New Roman"/>
          <w:sz w:val="24"/>
          <w:vertAlign w:val="subscript"/>
          <w:lang w:val="en-GB"/>
          <w:rPrChange w:id="2026"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027" w:author="Hong Je-Woo" w:date="2018-09-27T04:31:00Z">
            <w:rPr>
              <w:rFonts w:ascii="Times New Roman" w:hAnsi="Times New Roman"/>
              <w:sz w:val="24"/>
            </w:rPr>
          </w:rPrChange>
        </w:rPr>
        <w:t xml:space="preserve"> concentration is the highest in winter at 424.</w:t>
      </w:r>
      <w:del w:id="2028" w:author="Hong Je-Woo" w:date="2018-09-27T04:31:00Z">
        <w:r w:rsidRPr="007E5D70">
          <w:rPr>
            <w:rFonts w:ascii="Times New Roman" w:eastAsia="Times New Roman" w:hAnsi="Times New Roman" w:cs="Times New Roman"/>
            <w:sz w:val="24"/>
            <w:szCs w:val="24"/>
          </w:rPr>
          <w:delText>0</w:delText>
        </w:r>
      </w:del>
      <w:ins w:id="2029" w:author="Hong Je-Woo" w:date="2018-09-27T04:31:00Z">
        <w:r w:rsidR="009864D9" w:rsidRPr="00E5054D">
          <w:rPr>
            <w:rFonts w:ascii="Times New Roman" w:eastAsia="Times New Roman" w:hAnsi="Times New Roman" w:cs="Times New Roman"/>
            <w:sz w:val="24"/>
            <w:szCs w:val="24"/>
            <w:lang w:val="en-GB"/>
          </w:rPr>
          <w:t>3</w:t>
        </w:r>
      </w:ins>
      <w:r w:rsidRPr="00E5054D">
        <w:rPr>
          <w:rFonts w:ascii="Times New Roman" w:hAnsi="Times New Roman"/>
          <w:sz w:val="24"/>
          <w:lang w:val="en-GB"/>
          <w:rPrChange w:id="2030" w:author="Hong Je-Woo" w:date="2018-09-27T04:31:00Z">
            <w:rPr>
              <w:rFonts w:ascii="Times New Roman" w:hAnsi="Times New Roman"/>
              <w:sz w:val="24"/>
            </w:rPr>
          </w:rPrChange>
        </w:rPr>
        <w:t xml:space="preserve"> ppm</w:t>
      </w:r>
      <w:del w:id="2031" w:author="Hong Je-Woo" w:date="2018-09-27T04:31:00Z">
        <w:r>
          <w:rPr>
            <w:rFonts w:ascii="Times New Roman" w:eastAsia="Times New Roman" w:hAnsi="Times New Roman" w:cs="Times New Roman"/>
            <w:sz w:val="24"/>
            <w:szCs w:val="24"/>
          </w:rPr>
          <w:delText>,</w:delText>
        </w:r>
      </w:del>
      <w:ins w:id="2032" w:author="Hong Je-Woo" w:date="2018-09-27T04:31:00Z">
        <w:r w:rsidR="00FE4F28" w:rsidRPr="00E5054D">
          <w:rPr>
            <w:rFonts w:ascii="Times New Roman" w:eastAsia="Times New Roman" w:hAnsi="Times New Roman" w:cs="Times New Roman"/>
            <w:sz w:val="24"/>
            <w:szCs w:val="24"/>
            <w:lang w:val="en-GB"/>
          </w:rPr>
          <w:t xml:space="preserve"> (with</w:t>
        </w:r>
        <w:r w:rsidR="00762F6D" w:rsidRPr="00E5054D">
          <w:rPr>
            <w:rFonts w:ascii="Times New Roman" w:eastAsia="Times New Roman" w:hAnsi="Times New Roman" w:cs="Times New Roman"/>
            <w:sz w:val="24"/>
            <w:szCs w:val="24"/>
            <w:lang w:val="en-GB"/>
          </w:rPr>
          <w:t xml:space="preserve"> a</w:t>
        </w:r>
        <w:r w:rsidR="00FE4F28" w:rsidRPr="00E5054D">
          <w:rPr>
            <w:rFonts w:ascii="Times New Roman" w:eastAsia="Times New Roman" w:hAnsi="Times New Roman" w:cs="Times New Roman"/>
            <w:sz w:val="24"/>
            <w:szCs w:val="24"/>
            <w:lang w:val="en-GB"/>
          </w:rPr>
          <w:t xml:space="preserve"> daily maximum of 524.7 and </w:t>
        </w:r>
        <w:r w:rsidR="00762F6D" w:rsidRPr="00E5054D">
          <w:rPr>
            <w:rFonts w:ascii="Times New Roman" w:eastAsia="Times New Roman" w:hAnsi="Times New Roman" w:cs="Times New Roman"/>
            <w:sz w:val="24"/>
            <w:szCs w:val="24"/>
            <w:lang w:val="en-GB"/>
          </w:rPr>
          <w:t xml:space="preserve">a </w:t>
        </w:r>
        <w:r w:rsidR="00FE4F28" w:rsidRPr="00E5054D">
          <w:rPr>
            <w:rFonts w:ascii="Times New Roman" w:eastAsia="Times New Roman" w:hAnsi="Times New Roman" w:cs="Times New Roman"/>
            <w:sz w:val="24"/>
            <w:szCs w:val="24"/>
            <w:lang w:val="en-GB"/>
          </w:rPr>
          <w:lastRenderedPageBreak/>
          <w:t xml:space="preserve">15-day </w:t>
        </w:r>
        <w:r w:rsidR="00ED3B53" w:rsidRPr="00E5054D">
          <w:rPr>
            <w:rFonts w:ascii="Times New Roman" w:eastAsia="Times New Roman" w:hAnsi="Times New Roman" w:cs="Times New Roman"/>
            <w:sz w:val="24"/>
            <w:szCs w:val="24"/>
            <w:lang w:val="en-GB"/>
          </w:rPr>
          <w:t>mean of 486.3 ppm)</w:t>
        </w:r>
      </w:ins>
      <w:r w:rsidRPr="00E5054D">
        <w:rPr>
          <w:rFonts w:ascii="Times New Roman" w:hAnsi="Times New Roman"/>
          <w:sz w:val="24"/>
          <w:lang w:val="en-GB"/>
          <w:rPrChange w:id="2033" w:author="Hong Je-Woo" w:date="2018-09-27T04:31:00Z">
            <w:rPr>
              <w:rFonts w:ascii="Times New Roman" w:hAnsi="Times New Roman"/>
              <w:sz w:val="24"/>
            </w:rPr>
          </w:rPrChange>
        </w:rPr>
        <w:t xml:space="preserve"> but does not substantially decrease during the summer season (Fig. </w:t>
      </w:r>
      <w:del w:id="2034" w:author="Hong Je-Woo" w:date="2018-09-27T04:31:00Z">
        <w:r w:rsidRPr="007E5D70">
          <w:rPr>
            <w:rFonts w:ascii="Times New Roman" w:eastAsia="Times New Roman" w:hAnsi="Times New Roman" w:cs="Times New Roman"/>
            <w:sz w:val="24"/>
            <w:szCs w:val="24"/>
          </w:rPr>
          <w:delText>13</w:delText>
        </w:r>
      </w:del>
      <w:ins w:id="2035" w:author="Hong Je-Woo" w:date="2018-09-27T04:31:00Z">
        <w:r w:rsidRPr="00E5054D">
          <w:rPr>
            <w:rFonts w:ascii="Times New Roman" w:eastAsia="Times New Roman" w:hAnsi="Times New Roman" w:cs="Times New Roman"/>
            <w:sz w:val="24"/>
            <w:szCs w:val="24"/>
            <w:lang w:val="en-GB"/>
          </w:rPr>
          <w:t>1</w:t>
        </w:r>
        <w:r w:rsidR="000B7B13" w:rsidRPr="00E5054D">
          <w:rPr>
            <w:rFonts w:ascii="Times New Roman" w:eastAsia="Times New Roman" w:hAnsi="Times New Roman" w:cs="Times New Roman"/>
            <w:sz w:val="24"/>
            <w:szCs w:val="24"/>
            <w:lang w:val="en-GB"/>
          </w:rPr>
          <w:t>2</w:t>
        </w:r>
      </w:ins>
      <w:r w:rsidRPr="00E5054D">
        <w:rPr>
          <w:rFonts w:ascii="Times New Roman" w:hAnsi="Times New Roman"/>
          <w:sz w:val="24"/>
          <w:lang w:val="en-GB"/>
          <w:rPrChange w:id="2036" w:author="Hong Je-Woo" w:date="2018-09-27T04:31:00Z">
            <w:rPr>
              <w:rFonts w:ascii="Times New Roman" w:hAnsi="Times New Roman"/>
              <w:sz w:val="24"/>
            </w:rPr>
          </w:rPrChange>
        </w:rPr>
        <w:t>). The CO</w:t>
      </w:r>
      <w:r w:rsidRPr="00E5054D">
        <w:rPr>
          <w:rFonts w:ascii="Times New Roman" w:hAnsi="Times New Roman"/>
          <w:sz w:val="24"/>
          <w:vertAlign w:val="subscript"/>
          <w:lang w:val="en-GB"/>
          <w:rPrChange w:id="2037"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038" w:author="Hong Je-Woo" w:date="2018-09-27T04:31:00Z">
            <w:rPr>
              <w:rFonts w:ascii="Times New Roman" w:hAnsi="Times New Roman"/>
              <w:sz w:val="24"/>
            </w:rPr>
          </w:rPrChange>
        </w:rPr>
        <w:t xml:space="preserve"> concentration </w:t>
      </w:r>
      <w:del w:id="2039" w:author="Hong Je-Woo" w:date="2018-09-27T04:31:00Z">
        <w:r>
          <w:rPr>
            <w:rFonts w:ascii="Times New Roman" w:eastAsia="Times New Roman" w:hAnsi="Times New Roman" w:cs="Times New Roman"/>
            <w:sz w:val="24"/>
            <w:szCs w:val="24"/>
          </w:rPr>
          <w:delText xml:space="preserve">clearly </w:delText>
        </w:r>
      </w:del>
      <w:r w:rsidRPr="00E5054D">
        <w:rPr>
          <w:rFonts w:ascii="Times New Roman" w:hAnsi="Times New Roman"/>
          <w:sz w:val="24"/>
          <w:lang w:val="en-GB"/>
          <w:rPrChange w:id="2040" w:author="Hong Je-Woo" w:date="2018-09-27T04:31:00Z">
            <w:rPr>
              <w:rFonts w:ascii="Times New Roman" w:hAnsi="Times New Roman"/>
              <w:sz w:val="24"/>
            </w:rPr>
          </w:rPrChange>
        </w:rPr>
        <w:t>increases during the summer monsoon season.</w:t>
      </w:r>
      <w:ins w:id="2041" w:author="Hong Je-Woo" w:date="2018-09-27T04:31:00Z">
        <w:r w:rsidRPr="00E5054D">
          <w:rPr>
            <w:rFonts w:ascii="Times New Roman" w:eastAsia="Times New Roman" w:hAnsi="Times New Roman" w:cs="Times New Roman"/>
            <w:sz w:val="24"/>
            <w:szCs w:val="24"/>
            <w:lang w:val="en-GB"/>
          </w:rPr>
          <w:t xml:space="preserve"> </w:t>
        </w:r>
        <w:r w:rsidR="00543BA1" w:rsidRPr="00E5054D">
          <w:rPr>
            <w:rFonts w:ascii="Times New Roman" w:eastAsia="Times New Roman" w:hAnsi="Times New Roman" w:cs="Times New Roman"/>
            <w:sz w:val="24"/>
            <w:szCs w:val="24"/>
            <w:lang w:val="en-GB"/>
          </w:rPr>
          <w:t>We speculate that such</w:t>
        </w:r>
        <w:r w:rsidR="000A7D5E" w:rsidRPr="00E5054D">
          <w:rPr>
            <w:rFonts w:ascii="Times New Roman" w:eastAsia="Times New Roman" w:hAnsi="Times New Roman" w:cs="Times New Roman"/>
            <w:sz w:val="24"/>
            <w:szCs w:val="24"/>
            <w:lang w:val="en-GB"/>
          </w:rPr>
          <w:t xml:space="preserve"> a</w:t>
        </w:r>
        <w:r w:rsidR="00543BA1" w:rsidRPr="00E5054D">
          <w:rPr>
            <w:rFonts w:ascii="Times New Roman" w:eastAsia="Times New Roman" w:hAnsi="Times New Roman" w:cs="Times New Roman"/>
            <w:sz w:val="24"/>
            <w:szCs w:val="24"/>
            <w:lang w:val="en-GB"/>
          </w:rPr>
          <w:t xml:space="preserve"> pattern in summer is associated with </w:t>
        </w:r>
        <w:r w:rsidR="00E115C5" w:rsidRPr="00E5054D">
          <w:rPr>
            <w:rFonts w:ascii="Times New Roman" w:eastAsia="Times New Roman" w:hAnsi="Times New Roman" w:cs="Times New Roman"/>
            <w:sz w:val="24"/>
            <w:szCs w:val="24"/>
            <w:lang w:val="en-GB"/>
          </w:rPr>
          <w:t xml:space="preserve">the reduced photosynthesis </w:t>
        </w:r>
        <w:r w:rsidR="000A7D5E" w:rsidRPr="00E5054D">
          <w:rPr>
            <w:rFonts w:ascii="Times New Roman" w:eastAsia="Times New Roman" w:hAnsi="Times New Roman" w:cs="Times New Roman"/>
            <w:sz w:val="24"/>
            <w:szCs w:val="24"/>
            <w:lang w:val="en-GB"/>
          </w:rPr>
          <w:t xml:space="preserve">during </w:t>
        </w:r>
        <w:r w:rsidR="00E115C5" w:rsidRPr="00E5054D">
          <w:rPr>
            <w:rFonts w:ascii="Times New Roman" w:eastAsia="Times New Roman" w:hAnsi="Times New Roman" w:cs="Times New Roman"/>
            <w:sz w:val="24"/>
            <w:szCs w:val="24"/>
            <w:lang w:val="en-GB"/>
          </w:rPr>
          <w:t>a depression of the solar radiation</w:t>
        </w:r>
        <w:r w:rsidR="00606FF9" w:rsidRPr="00E5054D">
          <w:rPr>
            <w:rFonts w:ascii="Times New Roman" w:eastAsia="Times New Roman" w:hAnsi="Times New Roman" w:cs="Times New Roman"/>
            <w:sz w:val="24"/>
            <w:szCs w:val="24"/>
            <w:lang w:val="en-GB"/>
          </w:rPr>
          <w:t xml:space="preserve"> </w:t>
        </w:r>
        <w:r w:rsidR="000A7D5E" w:rsidRPr="00E5054D">
          <w:rPr>
            <w:rFonts w:ascii="Times New Roman" w:eastAsia="Times New Roman" w:hAnsi="Times New Roman" w:cs="Times New Roman"/>
            <w:sz w:val="24"/>
            <w:szCs w:val="24"/>
            <w:lang w:val="en-GB"/>
          </w:rPr>
          <w:t xml:space="preserve">concurrent with </w:t>
        </w:r>
        <w:r w:rsidR="00543BA1" w:rsidRPr="00E5054D">
          <w:rPr>
            <w:rFonts w:ascii="Times New Roman" w:eastAsia="Times New Roman" w:hAnsi="Times New Roman" w:cs="Times New Roman"/>
            <w:sz w:val="24"/>
            <w:szCs w:val="24"/>
            <w:lang w:val="en-GB"/>
          </w:rPr>
          <w:t xml:space="preserve">the summer monsoon season </w:t>
        </w:r>
        <w:r w:rsidR="00606FF9" w:rsidRPr="00E5054D">
          <w:rPr>
            <w:rFonts w:ascii="Times New Roman" w:eastAsia="Times New Roman" w:hAnsi="Times New Roman" w:cs="Times New Roman"/>
            <w:sz w:val="24"/>
            <w:szCs w:val="24"/>
            <w:lang w:val="en-GB"/>
          </w:rPr>
          <w:t>(</w:t>
        </w:r>
        <w:r w:rsidR="0034431F" w:rsidRPr="00E5054D">
          <w:rPr>
            <w:rFonts w:ascii="Times New Roman" w:eastAsia="Times New Roman" w:hAnsi="Times New Roman" w:cs="Times New Roman"/>
            <w:sz w:val="24"/>
            <w:szCs w:val="24"/>
            <w:lang w:val="en-GB"/>
          </w:rPr>
          <w:t xml:space="preserve">Kwon </w:t>
        </w:r>
        <w:r w:rsidR="0034431F" w:rsidRPr="00E5054D">
          <w:rPr>
            <w:rFonts w:ascii="Times New Roman" w:eastAsia="Times New Roman" w:hAnsi="Times New Roman" w:cs="Times New Roman"/>
            <w:i/>
            <w:sz w:val="24"/>
            <w:szCs w:val="24"/>
            <w:lang w:val="en-GB"/>
          </w:rPr>
          <w:t>et al</w:t>
        </w:r>
        <w:r w:rsidR="0034431F" w:rsidRPr="00E5054D">
          <w:rPr>
            <w:rFonts w:ascii="Times New Roman" w:eastAsia="Times New Roman" w:hAnsi="Times New Roman" w:cs="Times New Roman"/>
            <w:sz w:val="24"/>
            <w:szCs w:val="24"/>
            <w:lang w:val="en-GB"/>
          </w:rPr>
          <w:t xml:space="preserve">., 2010; </w:t>
        </w:r>
        <w:r w:rsidR="00606FF9" w:rsidRPr="00E5054D">
          <w:rPr>
            <w:rFonts w:ascii="Times New Roman" w:eastAsia="Times New Roman" w:hAnsi="Times New Roman" w:cs="Times New Roman"/>
            <w:sz w:val="24"/>
            <w:szCs w:val="24"/>
            <w:lang w:val="en-GB"/>
          </w:rPr>
          <w:t>Hong and Kim 2011)</w:t>
        </w:r>
        <w:r w:rsidR="00E115C5" w:rsidRPr="00E5054D">
          <w:rPr>
            <w:rFonts w:ascii="Times New Roman" w:eastAsia="Times New Roman" w:hAnsi="Times New Roman" w:cs="Times New Roman"/>
            <w:sz w:val="24"/>
            <w:szCs w:val="24"/>
            <w:lang w:val="en-GB"/>
          </w:rPr>
          <w:t>.</w:t>
        </w:r>
      </w:ins>
      <w:r w:rsidR="00E115C5" w:rsidRPr="00E5054D">
        <w:rPr>
          <w:rFonts w:ascii="Times New Roman" w:hAnsi="Times New Roman"/>
          <w:sz w:val="24"/>
          <w:lang w:val="en-GB"/>
          <w:rPrChange w:id="2042" w:author="Hong Je-Woo" w:date="2018-09-27T04:31:00Z">
            <w:rPr>
              <w:rFonts w:ascii="Times New Roman" w:hAnsi="Times New Roman"/>
              <w:sz w:val="24"/>
            </w:rPr>
          </w:rPrChange>
        </w:rPr>
        <w:t xml:space="preserve"> </w:t>
      </w:r>
      <w:r w:rsidRPr="00E5054D">
        <w:rPr>
          <w:rFonts w:ascii="Times New Roman" w:hAnsi="Times New Roman"/>
          <w:sz w:val="24"/>
          <w:lang w:val="en-GB"/>
          <w:rPrChange w:id="2043" w:author="Hong Je-Woo" w:date="2018-09-27T04:31:00Z">
            <w:rPr>
              <w:rFonts w:ascii="Times New Roman" w:hAnsi="Times New Roman"/>
              <w:sz w:val="24"/>
            </w:rPr>
          </w:rPrChange>
        </w:rPr>
        <w:t>This indicates that the observed CO</w:t>
      </w:r>
      <w:r w:rsidRPr="00E5054D">
        <w:rPr>
          <w:rFonts w:ascii="Times New Roman" w:hAnsi="Times New Roman"/>
          <w:sz w:val="24"/>
          <w:vertAlign w:val="subscript"/>
          <w:lang w:val="en-GB"/>
          <w:rPrChange w:id="2044"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045" w:author="Hong Je-Woo" w:date="2018-09-27T04:31:00Z">
            <w:rPr>
              <w:rFonts w:ascii="Times New Roman" w:hAnsi="Times New Roman"/>
              <w:sz w:val="24"/>
            </w:rPr>
          </w:rPrChange>
        </w:rPr>
        <w:t xml:space="preserve"> concentration is seasonally controlled by the intensity and duration of the summer monsoon, as well as by anthropogenic emission (i.e</w:t>
      </w:r>
      <w:del w:id="2046" w:author="Hong Je-Woo" w:date="2018-09-27T04:31:00Z">
        <w:r w:rsidRPr="007E5D70">
          <w:rPr>
            <w:rFonts w:ascii="Times New Roman" w:eastAsia="Times New Roman" w:hAnsi="Times New Roman" w:cs="Times New Roman"/>
            <w:sz w:val="24"/>
            <w:szCs w:val="24"/>
          </w:rPr>
          <w:delText>.,</w:delText>
        </w:r>
      </w:del>
      <w:ins w:id="2047" w:author="Hong Je-Woo" w:date="2018-09-27T04:31:00Z">
        <w:r w:rsidRPr="00E5054D">
          <w:rPr>
            <w:rFonts w:ascii="Times New Roman" w:eastAsia="Times New Roman" w:hAnsi="Times New Roman" w:cs="Times New Roman"/>
            <w:sz w:val="24"/>
            <w:szCs w:val="24"/>
            <w:lang w:val="en-GB"/>
          </w:rPr>
          <w:t>.</w:t>
        </w:r>
      </w:ins>
      <w:r w:rsidRPr="00E5054D">
        <w:rPr>
          <w:rFonts w:ascii="Times New Roman" w:hAnsi="Times New Roman"/>
          <w:sz w:val="24"/>
          <w:lang w:val="en-GB"/>
          <w:rPrChange w:id="2048" w:author="Hong Je-Woo" w:date="2018-09-27T04:31:00Z">
            <w:rPr>
              <w:rFonts w:ascii="Times New Roman" w:hAnsi="Times New Roman"/>
              <w:sz w:val="24"/>
            </w:rPr>
          </w:rPrChange>
        </w:rPr>
        <w:t xml:space="preserve"> vehicular </w:t>
      </w:r>
      <w:del w:id="2049" w:author="Hong Je-Woo" w:date="2018-09-27T04:31:00Z">
        <w:r w:rsidRPr="007E5D70">
          <w:rPr>
            <w:rFonts w:ascii="Times New Roman" w:eastAsia="Times New Roman" w:hAnsi="Times New Roman" w:cs="Times New Roman"/>
            <w:sz w:val="24"/>
            <w:szCs w:val="24"/>
          </w:rPr>
          <w:delText>traffics</w:delText>
        </w:r>
      </w:del>
      <w:ins w:id="2050" w:author="Hong Je-Woo" w:date="2018-09-27T04:31:00Z">
        <w:r w:rsidRPr="00E5054D">
          <w:rPr>
            <w:rFonts w:ascii="Times New Roman" w:eastAsia="Times New Roman" w:hAnsi="Times New Roman" w:cs="Times New Roman"/>
            <w:sz w:val="24"/>
            <w:szCs w:val="24"/>
            <w:lang w:val="en-GB"/>
          </w:rPr>
          <w:t>traffic</w:t>
        </w:r>
      </w:ins>
      <w:r w:rsidRPr="00E5054D">
        <w:rPr>
          <w:rFonts w:ascii="Times New Roman" w:hAnsi="Times New Roman"/>
          <w:sz w:val="24"/>
          <w:lang w:val="en-GB"/>
          <w:rPrChange w:id="2051" w:author="Hong Je-Woo" w:date="2018-09-27T04:31:00Z">
            <w:rPr>
              <w:rFonts w:ascii="Times New Roman" w:hAnsi="Times New Roman"/>
              <w:sz w:val="24"/>
            </w:rPr>
          </w:rPrChange>
        </w:rPr>
        <w:t>) and the evolution of the planetary boundary layer (i.e</w:t>
      </w:r>
      <w:del w:id="2052" w:author="Hong Je-Woo" w:date="2018-09-27T04:31:00Z">
        <w:r w:rsidRPr="007E5D70">
          <w:rPr>
            <w:rFonts w:ascii="Times New Roman" w:eastAsia="Times New Roman" w:hAnsi="Times New Roman" w:cs="Times New Roman"/>
            <w:sz w:val="24"/>
            <w:szCs w:val="24"/>
          </w:rPr>
          <w:delText>.,</w:delText>
        </w:r>
      </w:del>
      <w:ins w:id="2053" w:author="Hong Je-Woo" w:date="2018-09-27T04:31:00Z">
        <w:r w:rsidRPr="00E5054D">
          <w:rPr>
            <w:rFonts w:ascii="Times New Roman" w:eastAsia="Times New Roman" w:hAnsi="Times New Roman" w:cs="Times New Roman"/>
            <w:sz w:val="24"/>
            <w:szCs w:val="24"/>
            <w:lang w:val="en-GB"/>
          </w:rPr>
          <w:t>.</w:t>
        </w:r>
      </w:ins>
      <w:r w:rsidRPr="00E5054D">
        <w:rPr>
          <w:rFonts w:ascii="Times New Roman" w:hAnsi="Times New Roman"/>
          <w:sz w:val="24"/>
          <w:lang w:val="en-GB"/>
          <w:rPrChange w:id="2054" w:author="Hong Je-Woo" w:date="2018-09-27T04:31:00Z">
            <w:rPr>
              <w:rFonts w:ascii="Times New Roman" w:hAnsi="Times New Roman"/>
              <w:sz w:val="24"/>
            </w:rPr>
          </w:rPrChange>
        </w:rPr>
        <w:t xml:space="preserve"> dilution and accumulation).</w:t>
      </w:r>
    </w:p>
    <w:p w14:paraId="2E65B731" w14:textId="77777777" w:rsidR="00B72C41" w:rsidRPr="00E5054D" w:rsidRDefault="00B72C41" w:rsidP="00B72C41">
      <w:pPr>
        <w:wordWrap/>
        <w:spacing w:line="480" w:lineRule="auto"/>
        <w:ind w:firstLine="357"/>
        <w:rPr>
          <w:rFonts w:ascii="Times New Roman" w:hAnsi="Times New Roman"/>
          <w:sz w:val="24"/>
          <w:lang w:val="en-GB"/>
          <w:rPrChange w:id="2055" w:author="Hong Je-Woo" w:date="2018-09-27T04:31:00Z">
            <w:rPr>
              <w:rFonts w:ascii="Times New Roman" w:hAnsi="Times New Roman"/>
              <w:sz w:val="24"/>
            </w:rPr>
          </w:rPrChange>
        </w:rPr>
      </w:pPr>
    </w:p>
    <w:p w14:paraId="2E65B732" w14:textId="77777777" w:rsidR="00B72C41" w:rsidRPr="00E5054D" w:rsidRDefault="00B72C41" w:rsidP="00B72C41">
      <w:pPr>
        <w:wordWrap/>
        <w:spacing w:line="480" w:lineRule="auto"/>
        <w:ind w:firstLine="357"/>
        <w:outlineLvl w:val="1"/>
        <w:rPr>
          <w:rFonts w:ascii="Times New Roman" w:hAnsi="Times New Roman"/>
          <w:b/>
          <w:i/>
          <w:sz w:val="24"/>
          <w:lang w:val="en-GB"/>
          <w:rPrChange w:id="2056" w:author="Hong Je-Woo" w:date="2018-09-27T04:31:00Z">
            <w:rPr>
              <w:rFonts w:ascii="Times New Roman" w:hAnsi="Times New Roman"/>
              <w:b/>
              <w:i/>
              <w:sz w:val="24"/>
            </w:rPr>
          </w:rPrChange>
        </w:rPr>
      </w:pPr>
      <w:r w:rsidRPr="00E5054D">
        <w:rPr>
          <w:rFonts w:ascii="Times New Roman" w:hAnsi="Times New Roman"/>
          <w:b/>
          <w:i/>
          <w:sz w:val="24"/>
          <w:lang w:val="en-GB"/>
          <w:rPrChange w:id="2057" w:author="Hong Je-Woo" w:date="2018-09-27T04:31:00Z">
            <w:rPr>
              <w:rFonts w:ascii="Times New Roman" w:hAnsi="Times New Roman"/>
              <w:b/>
              <w:i/>
              <w:sz w:val="24"/>
            </w:rPr>
          </w:rPrChange>
        </w:rPr>
        <w:t>3.6. CO</w:t>
      </w:r>
      <w:r w:rsidRPr="00E5054D">
        <w:rPr>
          <w:rFonts w:ascii="Times New Roman" w:hAnsi="Times New Roman"/>
          <w:b/>
          <w:i/>
          <w:sz w:val="24"/>
          <w:vertAlign w:val="subscript"/>
          <w:lang w:val="en-GB"/>
          <w:rPrChange w:id="2058" w:author="Hong Je-Woo" w:date="2018-09-27T04:31:00Z">
            <w:rPr>
              <w:rFonts w:ascii="Times New Roman" w:hAnsi="Times New Roman"/>
              <w:b/>
              <w:i/>
              <w:sz w:val="24"/>
              <w:vertAlign w:val="subscript"/>
            </w:rPr>
          </w:rPrChange>
        </w:rPr>
        <w:t>2</w:t>
      </w:r>
      <w:r w:rsidRPr="00E5054D">
        <w:rPr>
          <w:rFonts w:ascii="Times New Roman" w:hAnsi="Times New Roman"/>
          <w:b/>
          <w:i/>
          <w:sz w:val="24"/>
          <w:lang w:val="en-GB"/>
          <w:rPrChange w:id="2059" w:author="Hong Je-Woo" w:date="2018-09-27T04:31:00Z">
            <w:rPr>
              <w:rFonts w:ascii="Times New Roman" w:hAnsi="Times New Roman"/>
              <w:b/>
              <w:i/>
              <w:sz w:val="24"/>
            </w:rPr>
          </w:rPrChange>
        </w:rPr>
        <w:t xml:space="preserve"> Flux</w:t>
      </w:r>
    </w:p>
    <w:p w14:paraId="2E65B733" w14:textId="3868F93F" w:rsidR="00B72C41" w:rsidRPr="00E5054D" w:rsidRDefault="00B72C41" w:rsidP="00B72C41">
      <w:pPr>
        <w:wordWrap/>
        <w:spacing w:line="480" w:lineRule="auto"/>
        <w:ind w:firstLine="357"/>
        <w:rPr>
          <w:rFonts w:ascii="Times New Roman" w:hAnsi="Times New Roman"/>
          <w:sz w:val="24"/>
          <w:lang w:val="en-GB"/>
          <w:rPrChange w:id="2060" w:author="Hong Je-Woo" w:date="2018-09-27T04:31:00Z">
            <w:rPr>
              <w:rFonts w:ascii="Times New Roman" w:hAnsi="Times New Roman"/>
              <w:sz w:val="24"/>
            </w:rPr>
          </w:rPrChange>
        </w:rPr>
      </w:pPr>
      <w:r w:rsidRPr="00E5054D">
        <w:rPr>
          <w:rFonts w:ascii="Times New Roman" w:hAnsi="Times New Roman"/>
          <w:sz w:val="24"/>
          <w:lang w:val="en-GB"/>
          <w:rPrChange w:id="2061" w:author="Hong Je-Woo" w:date="2018-09-27T04:31:00Z">
            <w:rPr>
              <w:rFonts w:ascii="Times New Roman" w:hAnsi="Times New Roman"/>
              <w:sz w:val="24"/>
            </w:rPr>
          </w:rPrChange>
        </w:rPr>
        <w:t xml:space="preserve">Figure </w:t>
      </w:r>
      <w:del w:id="2062" w:author="Hong Je-Woo" w:date="2018-09-27T04:31:00Z">
        <w:r w:rsidRPr="007E5D70">
          <w:rPr>
            <w:rFonts w:ascii="Times New Roman" w:eastAsia="Times New Roman" w:hAnsi="Times New Roman" w:cs="Times New Roman"/>
            <w:sz w:val="24"/>
            <w:szCs w:val="24"/>
          </w:rPr>
          <w:delText>12b</w:delText>
        </w:r>
      </w:del>
      <w:ins w:id="2063" w:author="Hong Je-Woo" w:date="2018-09-27T04:31:00Z">
        <w:r w:rsidRPr="00E5054D">
          <w:rPr>
            <w:rFonts w:ascii="Times New Roman" w:eastAsia="Times New Roman" w:hAnsi="Times New Roman" w:cs="Times New Roman"/>
            <w:sz w:val="24"/>
            <w:szCs w:val="24"/>
            <w:lang w:val="en-GB"/>
          </w:rPr>
          <w:t>1</w:t>
        </w:r>
        <w:r w:rsidR="000B7B13" w:rsidRPr="00E5054D">
          <w:rPr>
            <w:rFonts w:ascii="Times New Roman" w:eastAsia="Times New Roman" w:hAnsi="Times New Roman" w:cs="Times New Roman"/>
            <w:sz w:val="24"/>
            <w:szCs w:val="24"/>
            <w:lang w:val="en-GB"/>
          </w:rPr>
          <w:t>3</w:t>
        </w:r>
        <w:r w:rsidRPr="00E5054D">
          <w:rPr>
            <w:rFonts w:ascii="Times New Roman" w:eastAsia="Times New Roman" w:hAnsi="Times New Roman" w:cs="Times New Roman"/>
            <w:sz w:val="24"/>
            <w:szCs w:val="24"/>
            <w:lang w:val="en-GB"/>
          </w:rPr>
          <w:t>b</w:t>
        </w:r>
      </w:ins>
      <w:r w:rsidRPr="00E5054D">
        <w:rPr>
          <w:rFonts w:ascii="Times New Roman" w:hAnsi="Times New Roman"/>
          <w:sz w:val="24"/>
          <w:lang w:val="en-GB"/>
          <w:rPrChange w:id="2064" w:author="Hong Je-Woo" w:date="2018-09-27T04:31:00Z">
            <w:rPr>
              <w:rFonts w:ascii="Times New Roman" w:hAnsi="Times New Roman"/>
              <w:sz w:val="24"/>
            </w:rPr>
          </w:rPrChange>
        </w:rPr>
        <w:t xml:space="preserve"> shows the seasonally averaged diurnal variation </w:t>
      </w:r>
      <w:del w:id="2065" w:author="Hong Je-Woo" w:date="2018-09-27T04:31:00Z">
        <w:r w:rsidRPr="007E5D70">
          <w:rPr>
            <w:rFonts w:ascii="Times New Roman" w:eastAsia="Times New Roman" w:hAnsi="Times New Roman" w:cs="Times New Roman"/>
            <w:sz w:val="24"/>
            <w:szCs w:val="24"/>
          </w:rPr>
          <w:delText>of</w:delText>
        </w:r>
      </w:del>
      <w:ins w:id="2066" w:author="Hong Je-Woo" w:date="2018-09-27T04:31:00Z">
        <w:r w:rsidR="00DA0A03">
          <w:rPr>
            <w:rFonts w:ascii="Times New Roman" w:eastAsia="Times New Roman" w:hAnsi="Times New Roman" w:cs="Times New Roman"/>
            <w:sz w:val="24"/>
            <w:szCs w:val="24"/>
            <w:lang w:val="en-GB"/>
          </w:rPr>
          <w:t>in</w:t>
        </w:r>
      </w:ins>
      <w:r w:rsidRPr="00E5054D">
        <w:rPr>
          <w:rFonts w:ascii="Times New Roman" w:hAnsi="Times New Roman"/>
          <w:sz w:val="24"/>
          <w:lang w:val="en-GB"/>
          <w:rPrChange w:id="2067" w:author="Hong Je-Woo" w:date="2018-09-27T04:31:00Z">
            <w:rPr>
              <w:rFonts w:ascii="Times New Roman" w:hAnsi="Times New Roman"/>
              <w:sz w:val="24"/>
            </w:rPr>
          </w:rPrChange>
        </w:rPr>
        <w:t xml:space="preserve"> CO</w:t>
      </w:r>
      <w:r w:rsidRPr="00E5054D">
        <w:rPr>
          <w:rFonts w:ascii="Times New Roman" w:hAnsi="Times New Roman"/>
          <w:sz w:val="24"/>
          <w:vertAlign w:val="subscript"/>
          <w:lang w:val="en-GB"/>
          <w:rPrChange w:id="2068"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069" w:author="Hong Je-Woo" w:date="2018-09-27T04:31:00Z">
            <w:rPr>
              <w:rFonts w:ascii="Times New Roman" w:hAnsi="Times New Roman"/>
              <w:sz w:val="24"/>
            </w:rPr>
          </w:rPrChange>
        </w:rPr>
        <w:t xml:space="preserve"> fluxes (</w:t>
      </w:r>
      <w:r w:rsidRPr="00E5054D">
        <w:rPr>
          <w:rFonts w:ascii="Times New Roman" w:hAnsi="Times New Roman"/>
          <w:i/>
          <w:sz w:val="24"/>
          <w:lang w:val="en-GB"/>
          <w:rPrChange w:id="2070"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071"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072" w:author="Hong Je-Woo" w:date="2018-09-27T04:31:00Z">
            <w:rPr>
              <w:rFonts w:ascii="Times New Roman" w:hAnsi="Times New Roman"/>
              <w:sz w:val="24"/>
            </w:rPr>
          </w:rPrChange>
        </w:rPr>
        <w:t xml:space="preserve">). The seasonal mean </w:t>
      </w:r>
      <w:r w:rsidRPr="00E5054D">
        <w:rPr>
          <w:rFonts w:ascii="Times New Roman" w:hAnsi="Times New Roman"/>
          <w:i/>
          <w:sz w:val="24"/>
          <w:lang w:val="en-GB"/>
          <w:rPrChange w:id="2073"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074" w:author="Hong Je-Woo" w:date="2018-09-27T04:31:00Z">
            <w:rPr>
              <w:rFonts w:ascii="Times New Roman" w:hAnsi="Times New Roman"/>
              <w:i/>
              <w:sz w:val="24"/>
              <w:vertAlign w:val="subscript"/>
            </w:rPr>
          </w:rPrChange>
        </w:rPr>
        <w:t>C</w:t>
      </w:r>
      <w:r w:rsidRPr="00E5054D" w:rsidDel="00451C90">
        <w:rPr>
          <w:rFonts w:ascii="Times New Roman" w:hAnsi="Times New Roman"/>
          <w:sz w:val="24"/>
          <w:lang w:val="en-GB"/>
          <w:rPrChange w:id="2075" w:author="Hong Je-Woo" w:date="2018-09-27T04:31:00Z">
            <w:rPr>
              <w:rFonts w:ascii="Times New Roman" w:hAnsi="Times New Roman"/>
              <w:sz w:val="24"/>
            </w:rPr>
          </w:rPrChange>
        </w:rPr>
        <w:t xml:space="preserve"> </w:t>
      </w:r>
      <w:r w:rsidRPr="00212F49">
        <w:rPr>
          <w:rFonts w:ascii="Times New Roman" w:hAnsi="Times New Roman"/>
          <w:sz w:val="24"/>
          <w:lang w:val="en-GB"/>
          <w:rPrChange w:id="2076" w:author="Hong Je-Woo" w:date="2018-09-27T04:31:00Z">
            <w:rPr>
              <w:rFonts w:ascii="Times New Roman" w:hAnsi="Times New Roman"/>
              <w:sz w:val="24"/>
            </w:rPr>
          </w:rPrChange>
        </w:rPr>
        <w:t>are</w:t>
      </w:r>
      <w:r w:rsidRPr="00E5054D">
        <w:rPr>
          <w:rFonts w:ascii="Times New Roman" w:hAnsi="Times New Roman"/>
          <w:sz w:val="24"/>
          <w:lang w:val="en-GB"/>
          <w:rPrChange w:id="2077" w:author="Hong Je-Woo" w:date="2018-09-27T04:31:00Z">
            <w:rPr>
              <w:rFonts w:ascii="Times New Roman" w:hAnsi="Times New Roman"/>
              <w:sz w:val="24"/>
            </w:rPr>
          </w:rPrChange>
        </w:rPr>
        <w:t xml:space="preserve"> </w:t>
      </w:r>
      <w:del w:id="2078" w:author="Hong Je-Woo" w:date="2018-09-27T04:31:00Z">
        <w:r w:rsidRPr="007E5D70">
          <w:rPr>
            <w:rFonts w:ascii="Times New Roman" w:eastAsia="Times New Roman" w:hAnsi="Times New Roman" w:cs="Times New Roman"/>
            <w:sz w:val="24"/>
            <w:szCs w:val="24"/>
          </w:rPr>
          <w:delText>6</w:delText>
        </w:r>
      </w:del>
      <w:ins w:id="2079" w:author="Hong Je-Woo" w:date="2018-09-27T04:31:00Z">
        <w:r w:rsidR="00B61463" w:rsidRPr="00E5054D">
          <w:rPr>
            <w:rFonts w:ascii="Times New Roman" w:eastAsia="Times New Roman" w:hAnsi="Times New Roman" w:cs="Times New Roman"/>
            <w:sz w:val="24"/>
            <w:szCs w:val="24"/>
            <w:lang w:val="en-GB"/>
          </w:rPr>
          <w:t>10</w:t>
        </w:r>
        <w:r w:rsidRPr="00E5054D">
          <w:rPr>
            <w:rFonts w:ascii="Times New Roman" w:eastAsia="Times New Roman" w:hAnsi="Times New Roman" w:cs="Times New Roman"/>
            <w:sz w:val="24"/>
            <w:szCs w:val="24"/>
            <w:lang w:val="en-GB"/>
          </w:rPr>
          <w:t>.</w:t>
        </w:r>
        <w:r w:rsidR="00B61463" w:rsidRPr="00E5054D">
          <w:rPr>
            <w:rFonts w:ascii="Times New Roman" w:eastAsia="Times New Roman" w:hAnsi="Times New Roman" w:cs="Times New Roman"/>
            <w:sz w:val="24"/>
            <w:szCs w:val="24"/>
            <w:lang w:val="en-GB"/>
          </w:rPr>
          <w:t>3</w:t>
        </w:r>
        <w:r w:rsidRPr="00E5054D">
          <w:rPr>
            <w:rFonts w:ascii="Times New Roman" w:eastAsia="Times New Roman" w:hAnsi="Times New Roman" w:cs="Times New Roman"/>
            <w:sz w:val="24"/>
            <w:szCs w:val="24"/>
            <w:lang w:val="en-GB"/>
          </w:rPr>
          <w:t xml:space="preserve">, </w:t>
        </w:r>
        <w:r w:rsidR="00B61463" w:rsidRPr="00E5054D">
          <w:rPr>
            <w:rFonts w:ascii="Times New Roman" w:eastAsia="Times New Roman" w:hAnsi="Times New Roman" w:cs="Times New Roman"/>
            <w:sz w:val="24"/>
            <w:szCs w:val="24"/>
            <w:lang w:val="en-GB"/>
          </w:rPr>
          <w:t>7</w:t>
        </w:r>
        <w:r w:rsidRPr="00E5054D">
          <w:rPr>
            <w:rFonts w:ascii="Times New Roman" w:eastAsia="Times New Roman" w:hAnsi="Times New Roman" w:cs="Times New Roman"/>
            <w:sz w:val="24"/>
            <w:szCs w:val="24"/>
            <w:lang w:val="en-GB"/>
          </w:rPr>
          <w:t>.</w:t>
        </w:r>
        <w:r w:rsidR="00B61463" w:rsidRPr="00E5054D">
          <w:rPr>
            <w:rFonts w:ascii="Times New Roman" w:eastAsia="Times New Roman" w:hAnsi="Times New Roman" w:cs="Times New Roman"/>
            <w:sz w:val="24"/>
            <w:szCs w:val="24"/>
            <w:lang w:val="en-GB"/>
          </w:rPr>
          <w:t>5</w:t>
        </w:r>
        <w:r w:rsidRPr="00E5054D">
          <w:rPr>
            <w:rFonts w:ascii="Times New Roman" w:eastAsia="Times New Roman" w:hAnsi="Times New Roman" w:cs="Times New Roman"/>
            <w:sz w:val="24"/>
            <w:szCs w:val="24"/>
            <w:lang w:val="en-GB"/>
          </w:rPr>
          <w:t xml:space="preserve">, </w:t>
        </w:r>
        <w:r w:rsidR="00B61463" w:rsidRPr="00E5054D">
          <w:rPr>
            <w:rFonts w:ascii="Times New Roman" w:eastAsia="Times New Roman" w:hAnsi="Times New Roman" w:cs="Times New Roman"/>
            <w:sz w:val="24"/>
            <w:szCs w:val="24"/>
            <w:lang w:val="en-GB"/>
          </w:rPr>
          <w:t>8</w:t>
        </w:r>
      </w:ins>
      <w:r w:rsidRPr="00E5054D">
        <w:rPr>
          <w:rFonts w:ascii="Times New Roman" w:hAnsi="Times New Roman"/>
          <w:sz w:val="24"/>
          <w:lang w:val="en-GB"/>
          <w:rPrChange w:id="2080" w:author="Hong Je-Woo" w:date="2018-09-27T04:31:00Z">
            <w:rPr>
              <w:rFonts w:ascii="Times New Roman" w:hAnsi="Times New Roman"/>
              <w:sz w:val="24"/>
            </w:rPr>
          </w:rPrChange>
        </w:rPr>
        <w:t>.</w:t>
      </w:r>
      <w:r w:rsidR="00B61463" w:rsidRPr="00E5054D">
        <w:rPr>
          <w:rFonts w:ascii="Times New Roman" w:hAnsi="Times New Roman"/>
          <w:sz w:val="24"/>
          <w:lang w:val="en-GB"/>
          <w:rPrChange w:id="2081" w:author="Hong Je-Woo" w:date="2018-09-27T04:31:00Z">
            <w:rPr>
              <w:rFonts w:ascii="Times New Roman" w:hAnsi="Times New Roman"/>
              <w:sz w:val="24"/>
            </w:rPr>
          </w:rPrChange>
        </w:rPr>
        <w:t>9</w:t>
      </w:r>
      <w:r w:rsidRPr="00E5054D">
        <w:rPr>
          <w:rFonts w:ascii="Times New Roman" w:hAnsi="Times New Roman"/>
          <w:sz w:val="24"/>
          <w:lang w:val="en-GB"/>
          <w:rPrChange w:id="2082" w:author="Hong Je-Woo" w:date="2018-09-27T04:31:00Z">
            <w:rPr>
              <w:rFonts w:ascii="Times New Roman" w:hAnsi="Times New Roman"/>
              <w:sz w:val="24"/>
            </w:rPr>
          </w:rPrChange>
        </w:rPr>
        <w:t xml:space="preserve">, </w:t>
      </w:r>
      <w:del w:id="2083" w:author="Hong Je-Woo" w:date="2018-09-27T04:31:00Z">
        <w:r w:rsidRPr="007E5D70">
          <w:rPr>
            <w:rFonts w:ascii="Times New Roman" w:eastAsia="Times New Roman" w:hAnsi="Times New Roman" w:cs="Times New Roman"/>
            <w:sz w:val="24"/>
            <w:szCs w:val="24"/>
          </w:rPr>
          <w:delText xml:space="preserve">6.1, 6.2, </w:delText>
        </w:r>
      </w:del>
      <w:r w:rsidRPr="00E5054D">
        <w:rPr>
          <w:rFonts w:ascii="Times New Roman" w:hAnsi="Times New Roman"/>
          <w:sz w:val="24"/>
          <w:lang w:val="en-GB"/>
          <w:rPrChange w:id="2084" w:author="Hong Je-Woo" w:date="2018-09-27T04:31:00Z">
            <w:rPr>
              <w:rFonts w:ascii="Times New Roman" w:hAnsi="Times New Roman"/>
              <w:sz w:val="24"/>
            </w:rPr>
          </w:rPrChange>
        </w:rPr>
        <w:t xml:space="preserve">and </w:t>
      </w:r>
      <w:del w:id="2085" w:author="Hong Je-Woo" w:date="2018-09-27T04:31:00Z">
        <w:r w:rsidRPr="007E5D70">
          <w:rPr>
            <w:rFonts w:ascii="Times New Roman" w:eastAsia="Times New Roman" w:hAnsi="Times New Roman" w:cs="Times New Roman"/>
            <w:sz w:val="24"/>
            <w:szCs w:val="24"/>
          </w:rPr>
          <w:delText>7.3</w:delText>
        </w:r>
      </w:del>
      <w:ins w:id="2086" w:author="Hong Je-Woo" w:date="2018-09-27T04:31:00Z">
        <w:r w:rsidR="00B61463" w:rsidRPr="00E5054D">
          <w:rPr>
            <w:rFonts w:ascii="Times New Roman" w:eastAsia="Times New Roman" w:hAnsi="Times New Roman" w:cs="Times New Roman"/>
            <w:sz w:val="24"/>
            <w:szCs w:val="24"/>
            <w:lang w:val="en-GB"/>
          </w:rPr>
          <w:t>10</w:t>
        </w:r>
        <w:r w:rsidRPr="00E5054D">
          <w:rPr>
            <w:rFonts w:ascii="Times New Roman" w:eastAsia="Times New Roman" w:hAnsi="Times New Roman" w:cs="Times New Roman"/>
            <w:sz w:val="24"/>
            <w:szCs w:val="24"/>
            <w:lang w:val="en-GB"/>
          </w:rPr>
          <w:t>.</w:t>
        </w:r>
        <w:r w:rsidR="00B61463" w:rsidRPr="00E5054D">
          <w:rPr>
            <w:rFonts w:ascii="Times New Roman" w:eastAsia="Times New Roman" w:hAnsi="Times New Roman" w:cs="Times New Roman"/>
            <w:sz w:val="24"/>
            <w:szCs w:val="24"/>
            <w:lang w:val="en-GB"/>
          </w:rPr>
          <w:t>9</w:t>
        </w:r>
      </w:ins>
      <w:r w:rsidR="00B61463" w:rsidRPr="00E5054D">
        <w:rPr>
          <w:rFonts w:ascii="Times New Roman" w:hAnsi="Times New Roman"/>
          <w:sz w:val="24"/>
          <w:lang w:val="en-GB"/>
          <w:rPrChange w:id="2087" w:author="Hong Je-Woo" w:date="2018-09-27T04:31:00Z">
            <w:rPr>
              <w:rFonts w:ascii="Times New Roman" w:hAnsi="Times New Roman"/>
              <w:sz w:val="24"/>
            </w:rPr>
          </w:rPrChange>
        </w:rPr>
        <w:t xml:space="preserve"> </w:t>
      </w:r>
      <w:r w:rsidRPr="00E5054D">
        <w:rPr>
          <w:rFonts w:ascii="Times New Roman" w:hAnsi="Times New Roman"/>
          <w:sz w:val="24"/>
          <w:lang w:val="en-GB"/>
          <w:rPrChange w:id="2088" w:author="Hong Je-Woo" w:date="2018-09-27T04:31:00Z">
            <w:rPr>
              <w:rFonts w:ascii="Times New Roman" w:hAnsi="Times New Roman"/>
              <w:sz w:val="24"/>
            </w:rPr>
          </w:rPrChange>
        </w:rPr>
        <w:t>μmol m</w:t>
      </w:r>
      <w:r w:rsidRPr="00E5054D">
        <w:rPr>
          <w:rFonts w:ascii="Times New Roman" w:hAnsi="Times New Roman"/>
          <w:sz w:val="24"/>
          <w:vertAlign w:val="superscript"/>
          <w:lang w:val="en-GB"/>
          <w:rPrChange w:id="2089"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090"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091"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092" w:author="Hong Je-Woo" w:date="2018-09-27T04:31:00Z">
            <w:rPr>
              <w:rFonts w:ascii="Times New Roman" w:hAnsi="Times New Roman"/>
              <w:sz w:val="24"/>
            </w:rPr>
          </w:rPrChange>
        </w:rPr>
        <w:t xml:space="preserve"> (</w:t>
      </w:r>
      <w:del w:id="2093" w:author="Hong Je-Woo" w:date="2018-09-27T04:31:00Z">
        <w:r w:rsidRPr="007E5D70">
          <w:rPr>
            <w:rFonts w:ascii="Times New Roman" w:eastAsia="Times New Roman" w:hAnsi="Times New Roman" w:cs="Times New Roman"/>
            <w:sz w:val="24"/>
            <w:szCs w:val="24"/>
          </w:rPr>
          <w:delText>26.2, 23</w:delText>
        </w:r>
      </w:del>
      <w:ins w:id="2094" w:author="Hong Je-Woo" w:date="2018-09-27T04:31:00Z">
        <w:r w:rsidR="00B61463" w:rsidRPr="00E5054D">
          <w:rPr>
            <w:rFonts w:ascii="Times New Roman" w:eastAsia="Times New Roman" w:hAnsi="Times New Roman" w:cs="Times New Roman"/>
            <w:sz w:val="24"/>
            <w:szCs w:val="24"/>
            <w:lang w:val="en-GB"/>
          </w:rPr>
          <w:t>39</w:t>
        </w:r>
      </w:ins>
      <w:r w:rsidR="00B61463" w:rsidRPr="00E5054D">
        <w:rPr>
          <w:rFonts w:ascii="Times New Roman" w:hAnsi="Times New Roman"/>
          <w:sz w:val="24"/>
          <w:lang w:val="en-GB"/>
          <w:rPrChange w:id="2095" w:author="Hong Je-Woo" w:date="2018-09-27T04:31:00Z">
            <w:rPr>
              <w:rFonts w:ascii="Times New Roman" w:hAnsi="Times New Roman"/>
              <w:sz w:val="24"/>
            </w:rPr>
          </w:rPrChange>
        </w:rPr>
        <w:t>.1</w:t>
      </w:r>
      <w:r w:rsidRPr="00E5054D">
        <w:rPr>
          <w:rFonts w:ascii="Times New Roman" w:hAnsi="Times New Roman"/>
          <w:sz w:val="24"/>
          <w:lang w:val="en-GB"/>
          <w:rPrChange w:id="2096" w:author="Hong Je-Woo" w:date="2018-09-27T04:31:00Z">
            <w:rPr>
              <w:rFonts w:ascii="Times New Roman" w:hAnsi="Times New Roman"/>
              <w:sz w:val="24"/>
            </w:rPr>
          </w:rPrChange>
        </w:rPr>
        <w:t xml:space="preserve">, </w:t>
      </w:r>
      <w:del w:id="2097" w:author="Hong Je-Woo" w:date="2018-09-27T04:31:00Z">
        <w:r w:rsidRPr="007E5D70">
          <w:rPr>
            <w:rFonts w:ascii="Times New Roman" w:eastAsia="Times New Roman" w:hAnsi="Times New Roman" w:cs="Times New Roman"/>
            <w:sz w:val="24"/>
            <w:szCs w:val="24"/>
          </w:rPr>
          <w:delText>23.5</w:delText>
        </w:r>
      </w:del>
      <w:ins w:id="2098" w:author="Hong Je-Woo" w:date="2018-09-27T04:31:00Z">
        <w:r w:rsidR="00B61463" w:rsidRPr="00E5054D">
          <w:rPr>
            <w:rFonts w:ascii="Times New Roman" w:eastAsia="Times New Roman" w:hAnsi="Times New Roman" w:cs="Times New Roman"/>
            <w:sz w:val="24"/>
            <w:szCs w:val="24"/>
            <w:lang w:val="en-GB"/>
          </w:rPr>
          <w:t>28.4</w:t>
        </w:r>
        <w:r w:rsidRPr="00E5054D">
          <w:rPr>
            <w:rFonts w:ascii="Times New Roman" w:eastAsia="Times New Roman" w:hAnsi="Times New Roman" w:cs="Times New Roman"/>
            <w:sz w:val="24"/>
            <w:szCs w:val="24"/>
            <w:lang w:val="en-GB"/>
          </w:rPr>
          <w:t xml:space="preserve">, </w:t>
        </w:r>
        <w:r w:rsidR="00B61463" w:rsidRPr="00E5054D">
          <w:rPr>
            <w:rFonts w:ascii="Times New Roman" w:eastAsia="Times New Roman" w:hAnsi="Times New Roman" w:cs="Times New Roman"/>
            <w:sz w:val="24"/>
            <w:szCs w:val="24"/>
            <w:lang w:val="en-GB"/>
          </w:rPr>
          <w:t>33.7</w:t>
        </w:r>
      </w:ins>
      <w:r w:rsidRPr="00E5054D">
        <w:rPr>
          <w:rFonts w:ascii="Times New Roman" w:hAnsi="Times New Roman"/>
          <w:sz w:val="24"/>
          <w:lang w:val="en-GB"/>
          <w:rPrChange w:id="2099" w:author="Hong Je-Woo" w:date="2018-09-27T04:31:00Z">
            <w:rPr>
              <w:rFonts w:ascii="Times New Roman" w:hAnsi="Times New Roman"/>
              <w:sz w:val="24"/>
            </w:rPr>
          </w:rPrChange>
        </w:rPr>
        <w:t xml:space="preserve">, and </w:t>
      </w:r>
      <w:del w:id="2100" w:author="Hong Je-Woo" w:date="2018-09-27T04:31:00Z">
        <w:r w:rsidRPr="007E5D70">
          <w:rPr>
            <w:rFonts w:ascii="Times New Roman" w:eastAsia="Times New Roman" w:hAnsi="Times New Roman" w:cs="Times New Roman"/>
            <w:sz w:val="24"/>
            <w:szCs w:val="24"/>
          </w:rPr>
          <w:delText>27.9</w:delText>
        </w:r>
      </w:del>
      <w:ins w:id="2101" w:author="Hong Je-Woo" w:date="2018-09-27T04:31:00Z">
        <w:r w:rsidR="00B61463" w:rsidRPr="00E5054D">
          <w:rPr>
            <w:rFonts w:ascii="Times New Roman" w:eastAsia="Times New Roman" w:hAnsi="Times New Roman" w:cs="Times New Roman"/>
            <w:sz w:val="24"/>
            <w:szCs w:val="24"/>
            <w:lang w:val="en-GB"/>
          </w:rPr>
          <w:t>41.6</w:t>
        </w:r>
      </w:ins>
      <w:r w:rsidRPr="00E5054D">
        <w:rPr>
          <w:rFonts w:ascii="Times New Roman" w:hAnsi="Times New Roman"/>
          <w:sz w:val="24"/>
          <w:lang w:val="en-GB"/>
          <w:rPrChange w:id="2102" w:author="Hong Je-Woo" w:date="2018-09-27T04:31:00Z">
            <w:rPr>
              <w:rFonts w:ascii="Times New Roman" w:hAnsi="Times New Roman"/>
              <w:sz w:val="24"/>
            </w:rPr>
          </w:rPrChange>
        </w:rPr>
        <w:t xml:space="preserve"> gCO</w:t>
      </w:r>
      <w:r w:rsidRPr="00E5054D">
        <w:rPr>
          <w:rFonts w:ascii="Times New Roman" w:hAnsi="Times New Roman"/>
          <w:sz w:val="24"/>
          <w:vertAlign w:val="subscript"/>
          <w:lang w:val="en-GB"/>
          <w:rPrChange w:id="2103"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104"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2105"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106" w:author="Hong Je-Woo" w:date="2018-09-27T04:31:00Z">
            <w:rPr>
              <w:rFonts w:ascii="Times New Roman" w:hAnsi="Times New Roman"/>
              <w:sz w:val="24"/>
            </w:rPr>
          </w:rPrChange>
        </w:rPr>
        <w:t xml:space="preserve"> d</w:t>
      </w:r>
      <w:r w:rsidRPr="00E5054D">
        <w:rPr>
          <w:rFonts w:ascii="Times New Roman" w:hAnsi="Times New Roman"/>
          <w:sz w:val="24"/>
          <w:vertAlign w:val="superscript"/>
          <w:lang w:val="en-GB"/>
          <w:rPrChange w:id="2107"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108" w:author="Hong Je-Woo" w:date="2018-09-27T04:31:00Z">
            <w:rPr>
              <w:rFonts w:ascii="Times New Roman" w:hAnsi="Times New Roman"/>
              <w:sz w:val="24"/>
            </w:rPr>
          </w:rPrChange>
        </w:rPr>
        <w:t>) for spring, summer, autumn, and winter, respectively (Table 4). The total CO</w:t>
      </w:r>
      <w:r w:rsidRPr="00E5054D">
        <w:rPr>
          <w:rFonts w:ascii="Times New Roman" w:hAnsi="Times New Roman"/>
          <w:sz w:val="24"/>
          <w:vertAlign w:val="subscript"/>
          <w:lang w:val="en-GB"/>
          <w:rPrChange w:id="2109"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110" w:author="Hong Je-Woo" w:date="2018-09-27T04:31:00Z">
            <w:rPr>
              <w:rFonts w:ascii="Times New Roman" w:hAnsi="Times New Roman"/>
              <w:sz w:val="24"/>
            </w:rPr>
          </w:rPrChange>
        </w:rPr>
        <w:t xml:space="preserve"> emission in summer (about 2.</w:t>
      </w:r>
      <w:del w:id="2111" w:author="Hong Je-Woo" w:date="2018-09-27T04:31:00Z">
        <w:r w:rsidRPr="007E5D70">
          <w:rPr>
            <w:rFonts w:ascii="Times New Roman" w:eastAsia="Times New Roman" w:hAnsi="Times New Roman" w:cs="Times New Roman"/>
            <w:sz w:val="24"/>
            <w:szCs w:val="24"/>
          </w:rPr>
          <w:delText>1</w:delText>
        </w:r>
      </w:del>
      <w:ins w:id="2112" w:author="Hong Je-Woo" w:date="2018-09-27T04:31:00Z">
        <w:r w:rsidR="00B61463" w:rsidRPr="00E5054D">
          <w:rPr>
            <w:rFonts w:ascii="Times New Roman" w:eastAsia="Times New Roman" w:hAnsi="Times New Roman" w:cs="Times New Roman"/>
            <w:sz w:val="24"/>
            <w:szCs w:val="24"/>
            <w:lang w:val="en-GB"/>
          </w:rPr>
          <w:t>6</w:t>
        </w:r>
      </w:ins>
      <w:r w:rsidRPr="00E5054D">
        <w:rPr>
          <w:rFonts w:ascii="Times New Roman" w:hAnsi="Times New Roman"/>
          <w:sz w:val="24"/>
          <w:lang w:val="en-GB"/>
          <w:rPrChange w:id="2113" w:author="Hong Je-Woo" w:date="2018-09-27T04:31:00Z">
            <w:rPr>
              <w:rFonts w:ascii="Times New Roman" w:hAnsi="Times New Roman"/>
              <w:sz w:val="24"/>
            </w:rPr>
          </w:rPrChange>
        </w:rPr>
        <w:t xml:space="preserve"> kgCO</w:t>
      </w:r>
      <w:r w:rsidRPr="00E5054D">
        <w:rPr>
          <w:rFonts w:ascii="Times New Roman" w:hAnsi="Times New Roman"/>
          <w:sz w:val="24"/>
          <w:vertAlign w:val="subscript"/>
          <w:lang w:val="en-GB"/>
          <w:rPrChange w:id="2114"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115"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2116"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117" w:author="Hong Je-Woo" w:date="2018-09-27T04:31:00Z">
            <w:rPr>
              <w:rFonts w:ascii="Times New Roman" w:hAnsi="Times New Roman"/>
              <w:sz w:val="24"/>
            </w:rPr>
          </w:rPrChange>
        </w:rPr>
        <w:t xml:space="preserve">) is </w:t>
      </w:r>
      <w:del w:id="2118" w:author="Hong Je-Woo" w:date="2018-09-27T04:31:00Z">
        <w:r w:rsidRPr="007E5D70">
          <w:rPr>
            <w:rFonts w:ascii="Times New Roman" w:eastAsia="Times New Roman" w:hAnsi="Times New Roman" w:cs="Times New Roman"/>
            <w:sz w:val="24"/>
            <w:szCs w:val="24"/>
          </w:rPr>
          <w:delText>0.4</w:delText>
        </w:r>
      </w:del>
      <w:ins w:id="2119" w:author="Hong Je-Woo" w:date="2018-09-27T04:31:00Z">
        <w:r w:rsidR="00B61463" w:rsidRPr="00E5054D">
          <w:rPr>
            <w:rFonts w:ascii="Times New Roman" w:eastAsia="Times New Roman" w:hAnsi="Times New Roman" w:cs="Times New Roman"/>
            <w:sz w:val="24"/>
            <w:szCs w:val="24"/>
            <w:lang w:val="en-GB"/>
          </w:rPr>
          <w:t>1</w:t>
        </w:r>
        <w:r w:rsidRPr="00E5054D">
          <w:rPr>
            <w:rFonts w:ascii="Times New Roman" w:eastAsia="Times New Roman" w:hAnsi="Times New Roman" w:cs="Times New Roman"/>
            <w:sz w:val="24"/>
            <w:szCs w:val="24"/>
            <w:lang w:val="en-GB"/>
          </w:rPr>
          <w:t>.</w:t>
        </w:r>
        <w:r w:rsidR="00B61463" w:rsidRPr="00E5054D">
          <w:rPr>
            <w:rFonts w:ascii="Times New Roman" w:eastAsia="Times New Roman" w:hAnsi="Times New Roman" w:cs="Times New Roman"/>
            <w:sz w:val="24"/>
            <w:szCs w:val="24"/>
            <w:lang w:val="en-GB"/>
          </w:rPr>
          <w:t>2</w:t>
        </w:r>
      </w:ins>
      <w:r w:rsidRPr="00E5054D">
        <w:rPr>
          <w:rFonts w:ascii="Times New Roman" w:hAnsi="Times New Roman"/>
          <w:sz w:val="24"/>
          <w:lang w:val="en-GB"/>
          <w:rPrChange w:id="2120" w:author="Hong Je-Woo" w:date="2018-09-27T04:31:00Z">
            <w:rPr>
              <w:rFonts w:ascii="Times New Roman" w:hAnsi="Times New Roman"/>
              <w:sz w:val="24"/>
            </w:rPr>
          </w:rPrChange>
        </w:rPr>
        <w:t xml:space="preserve"> kgCO</w:t>
      </w:r>
      <w:r w:rsidRPr="00E5054D">
        <w:rPr>
          <w:rFonts w:ascii="Times New Roman" w:hAnsi="Times New Roman"/>
          <w:sz w:val="24"/>
          <w:vertAlign w:val="subscript"/>
          <w:lang w:val="en-GB"/>
          <w:rPrChange w:id="2121"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122"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2123"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124" w:author="Hong Je-Woo" w:date="2018-09-27T04:31:00Z">
            <w:rPr>
              <w:rFonts w:ascii="Times New Roman" w:hAnsi="Times New Roman"/>
              <w:sz w:val="24"/>
            </w:rPr>
          </w:rPrChange>
        </w:rPr>
        <w:t xml:space="preserve"> less than that in winter (</w:t>
      </w:r>
      <w:del w:id="2125" w:author="Hong Je-Woo" w:date="2018-09-27T04:31:00Z">
        <w:r w:rsidRPr="007E5D70">
          <w:rPr>
            <w:rFonts w:ascii="Times New Roman" w:eastAsia="Times New Roman" w:hAnsi="Times New Roman" w:cs="Times New Roman"/>
            <w:sz w:val="24"/>
            <w:szCs w:val="24"/>
          </w:rPr>
          <w:delText>2.5</w:delText>
        </w:r>
      </w:del>
      <w:ins w:id="2126" w:author="Hong Je-Woo" w:date="2018-09-27T04:31:00Z">
        <w:r w:rsidR="00B61463" w:rsidRPr="00E5054D">
          <w:rPr>
            <w:rFonts w:ascii="Times New Roman" w:eastAsia="Times New Roman" w:hAnsi="Times New Roman" w:cs="Times New Roman"/>
            <w:sz w:val="24"/>
            <w:szCs w:val="24"/>
            <w:lang w:val="en-GB"/>
          </w:rPr>
          <w:t>3.8</w:t>
        </w:r>
      </w:ins>
      <w:r w:rsidRPr="00E5054D">
        <w:rPr>
          <w:rFonts w:ascii="Times New Roman" w:hAnsi="Times New Roman"/>
          <w:sz w:val="24"/>
          <w:lang w:val="en-GB"/>
          <w:rPrChange w:id="2127" w:author="Hong Je-Woo" w:date="2018-09-27T04:31:00Z">
            <w:rPr>
              <w:rFonts w:ascii="Times New Roman" w:hAnsi="Times New Roman"/>
              <w:sz w:val="24"/>
            </w:rPr>
          </w:rPrChange>
        </w:rPr>
        <w:t xml:space="preserve"> kgCO</w:t>
      </w:r>
      <w:r w:rsidRPr="00E5054D">
        <w:rPr>
          <w:rFonts w:ascii="Times New Roman" w:hAnsi="Times New Roman"/>
          <w:sz w:val="24"/>
          <w:vertAlign w:val="subscript"/>
          <w:lang w:val="en-GB"/>
          <w:rPrChange w:id="2128"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129"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2130"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131" w:author="Hong Je-Woo" w:date="2018-09-27T04:31:00Z">
            <w:rPr>
              <w:rFonts w:ascii="Times New Roman" w:hAnsi="Times New Roman"/>
              <w:sz w:val="24"/>
            </w:rPr>
          </w:rPrChange>
        </w:rPr>
        <w:t xml:space="preserve">). This difference comprises approximately </w:t>
      </w:r>
      <w:del w:id="2132" w:author="Hong Je-Woo" w:date="2018-09-27T04:31:00Z">
        <w:r w:rsidRPr="007E5D70">
          <w:rPr>
            <w:rFonts w:ascii="Times New Roman" w:eastAsia="Times New Roman" w:hAnsi="Times New Roman" w:cs="Times New Roman"/>
            <w:sz w:val="24"/>
            <w:szCs w:val="24"/>
          </w:rPr>
          <w:delText>25</w:delText>
        </w:r>
      </w:del>
      <w:ins w:id="2133" w:author="Hong Je-Woo" w:date="2018-09-27T04:31:00Z">
        <w:r w:rsidR="00735D69" w:rsidRPr="00E5054D">
          <w:rPr>
            <w:rFonts w:ascii="Times New Roman" w:eastAsia="Times New Roman" w:hAnsi="Times New Roman" w:cs="Times New Roman"/>
            <w:sz w:val="24"/>
            <w:szCs w:val="24"/>
            <w:lang w:val="en-GB"/>
          </w:rPr>
          <w:t>71</w:t>
        </w:r>
      </w:ins>
      <w:r w:rsidRPr="00E5054D">
        <w:rPr>
          <w:rFonts w:ascii="Times New Roman" w:hAnsi="Times New Roman"/>
          <w:sz w:val="24"/>
          <w:lang w:val="en-GB"/>
          <w:rPrChange w:id="2134" w:author="Hong Je-Woo" w:date="2018-09-27T04:31:00Z">
            <w:rPr>
              <w:rFonts w:ascii="Times New Roman" w:hAnsi="Times New Roman"/>
              <w:sz w:val="24"/>
            </w:rPr>
          </w:rPrChange>
        </w:rPr>
        <w:t xml:space="preserve">% of the annual net ecosystem production </w:t>
      </w:r>
      <w:del w:id="2135" w:author="Hong Je-Woo" w:date="2018-09-27T04:31:00Z">
        <w:r>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delText>NEP</w:delText>
        </w:r>
        <w:r>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delText xml:space="preserve"> </w:delText>
        </w:r>
      </w:del>
      <w:r w:rsidRPr="00E5054D">
        <w:rPr>
          <w:rFonts w:ascii="Times New Roman" w:hAnsi="Times New Roman"/>
          <w:sz w:val="24"/>
          <w:lang w:val="en-GB"/>
          <w:rPrChange w:id="2136" w:author="Hong Je-Woo" w:date="2018-09-27T04:31:00Z">
            <w:rPr>
              <w:rFonts w:ascii="Times New Roman" w:hAnsi="Times New Roman"/>
              <w:sz w:val="24"/>
            </w:rPr>
          </w:rPrChange>
        </w:rPr>
        <w:t>in East Asian temperate forests (1640±630 gCO</w:t>
      </w:r>
      <w:r w:rsidRPr="00E5054D">
        <w:rPr>
          <w:rFonts w:ascii="Times New Roman" w:hAnsi="Times New Roman"/>
          <w:sz w:val="24"/>
          <w:vertAlign w:val="subscript"/>
          <w:lang w:val="en-GB"/>
          <w:rPrChange w:id="2137"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138"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2139"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140" w:author="Hong Je-Woo" w:date="2018-09-27T04:31:00Z">
            <w:rPr>
              <w:rFonts w:ascii="Times New Roman" w:hAnsi="Times New Roman"/>
              <w:sz w:val="24"/>
            </w:rPr>
          </w:rPrChange>
        </w:rPr>
        <w:t xml:space="preserve"> yr</w:t>
      </w:r>
      <w:r w:rsidRPr="00E5054D">
        <w:rPr>
          <w:rFonts w:ascii="Times New Roman" w:hAnsi="Times New Roman"/>
          <w:sz w:val="24"/>
          <w:vertAlign w:val="superscript"/>
          <w:lang w:val="en-GB"/>
          <w:rPrChange w:id="2141"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142" w:author="Hong Je-Woo" w:date="2018-09-27T04:31:00Z">
            <w:rPr>
              <w:rFonts w:ascii="Times New Roman" w:hAnsi="Times New Roman"/>
              <w:sz w:val="24"/>
            </w:rPr>
          </w:rPrChange>
        </w:rPr>
        <w:t xml:space="preserve">; </w:t>
      </w:r>
      <w:del w:id="2143" w:author="Hong Je-Woo" w:date="2018-09-27T04:31:00Z">
        <w:r w:rsidRPr="007E5D70">
          <w:rPr>
            <w:rFonts w:ascii="Times New Roman" w:eastAsia="Times New Roman" w:hAnsi="Times New Roman" w:cs="Times New Roman"/>
            <w:sz w:val="24"/>
            <w:szCs w:val="24"/>
          </w:rPr>
          <w:delText>7</w:delText>
        </w:r>
      </w:del>
      <w:ins w:id="2144" w:author="Hong Je-Woo" w:date="2018-09-27T04:31:00Z">
        <w:r w:rsidR="001C1E67">
          <w:rPr>
            <w:rFonts w:ascii="Times New Roman" w:eastAsia="Times New Roman" w:hAnsi="Times New Roman" w:cs="Times New Roman"/>
            <w:sz w:val="24"/>
            <w:szCs w:val="24"/>
            <w:lang w:val="en-GB"/>
          </w:rPr>
          <w:t>seven</w:t>
        </w:r>
      </w:ins>
      <w:r w:rsidR="001C1E67" w:rsidRPr="00E5054D">
        <w:rPr>
          <w:rFonts w:ascii="Times New Roman" w:hAnsi="Times New Roman"/>
          <w:sz w:val="24"/>
          <w:lang w:val="en-GB"/>
          <w:rPrChange w:id="2145" w:author="Hong Je-Woo" w:date="2018-09-27T04:31:00Z">
            <w:rPr>
              <w:rFonts w:ascii="Times New Roman" w:hAnsi="Times New Roman"/>
              <w:sz w:val="24"/>
            </w:rPr>
          </w:rPrChange>
        </w:rPr>
        <w:t xml:space="preserve"> </w:t>
      </w:r>
      <w:r w:rsidRPr="00E5054D">
        <w:rPr>
          <w:rFonts w:ascii="Times New Roman" w:hAnsi="Times New Roman"/>
          <w:sz w:val="24"/>
          <w:lang w:val="en-GB"/>
          <w:rPrChange w:id="2146" w:author="Hong Je-Woo" w:date="2018-09-27T04:31:00Z">
            <w:rPr>
              <w:rFonts w:ascii="Times New Roman" w:hAnsi="Times New Roman"/>
              <w:sz w:val="24"/>
            </w:rPr>
          </w:rPrChange>
        </w:rPr>
        <w:t xml:space="preserve">sites with annual mean air temperatures of 10–16 °C as reported in Kato and Tang (2008)). We speculate that the seasonality of </w:t>
      </w:r>
      <w:r w:rsidRPr="00E5054D">
        <w:rPr>
          <w:rFonts w:ascii="Times New Roman" w:hAnsi="Times New Roman"/>
          <w:i/>
          <w:sz w:val="24"/>
          <w:lang w:val="en-GB"/>
          <w:rPrChange w:id="2147"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148"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149" w:author="Hong Je-Woo" w:date="2018-09-27T04:31:00Z">
            <w:rPr>
              <w:rFonts w:ascii="Times New Roman" w:hAnsi="Times New Roman"/>
              <w:sz w:val="24"/>
            </w:rPr>
          </w:rPrChange>
        </w:rPr>
        <w:t xml:space="preserve"> is mainly associated with vegetation phenology, which covers approximately 32% of the land surface around the flux tower, rather than with local heating systems. The district heating system for the apartment complex utilizes hot-water transport from a power plant far outside the flux footprint, and thus does not contribute to the observed seasonality of </w:t>
      </w:r>
      <w:r w:rsidRPr="00E5054D">
        <w:rPr>
          <w:rFonts w:ascii="Times New Roman" w:hAnsi="Times New Roman"/>
          <w:i/>
          <w:sz w:val="24"/>
          <w:lang w:val="en-GB"/>
          <w:rPrChange w:id="2150"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151"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152" w:author="Hong Je-Woo" w:date="2018-09-27T04:31:00Z">
            <w:rPr>
              <w:rFonts w:ascii="Times New Roman" w:hAnsi="Times New Roman"/>
              <w:sz w:val="24"/>
            </w:rPr>
          </w:rPrChange>
        </w:rPr>
        <w:t>.</w:t>
      </w:r>
      <w:del w:id="2153" w:author="Hong Je-Woo" w:date="2018-09-27T04:31:00Z">
        <w:r w:rsidRPr="007E5D70">
          <w:rPr>
            <w:rFonts w:ascii="Times New Roman" w:eastAsia="Times New Roman" w:hAnsi="Times New Roman" w:cs="Times New Roman"/>
            <w:sz w:val="24"/>
            <w:szCs w:val="24"/>
          </w:rPr>
          <w:delText xml:space="preserve"> </w:delText>
        </w:r>
      </w:del>
    </w:p>
    <w:p w14:paraId="2E65B734" w14:textId="1AFEE350" w:rsidR="00B72C41" w:rsidRPr="00E5054D" w:rsidRDefault="00B72C41" w:rsidP="00B72C41">
      <w:pPr>
        <w:wordWrap/>
        <w:spacing w:line="480" w:lineRule="auto"/>
        <w:ind w:firstLine="357"/>
        <w:rPr>
          <w:rFonts w:ascii="Times New Roman" w:hAnsi="Times New Roman"/>
          <w:sz w:val="24"/>
          <w:lang w:val="en-GB"/>
          <w:rPrChange w:id="2154" w:author="Hong Je-Woo" w:date="2018-09-27T04:31:00Z">
            <w:rPr>
              <w:rFonts w:ascii="Times New Roman" w:hAnsi="Times New Roman"/>
              <w:sz w:val="24"/>
            </w:rPr>
          </w:rPrChange>
        </w:rPr>
      </w:pPr>
      <w:r w:rsidRPr="00E5054D">
        <w:rPr>
          <w:rFonts w:ascii="Times New Roman" w:hAnsi="Times New Roman"/>
          <w:sz w:val="24"/>
          <w:lang w:val="en-GB"/>
          <w:rPrChange w:id="2155" w:author="Hong Je-Woo" w:date="2018-09-27T04:31:00Z">
            <w:rPr>
              <w:rFonts w:ascii="Times New Roman" w:hAnsi="Times New Roman"/>
              <w:sz w:val="24"/>
            </w:rPr>
          </w:rPrChange>
        </w:rPr>
        <w:t xml:space="preserve">The summertime </w:t>
      </w:r>
      <w:r w:rsidRPr="00E5054D">
        <w:rPr>
          <w:rFonts w:ascii="Times New Roman" w:hAnsi="Times New Roman"/>
          <w:i/>
          <w:sz w:val="24"/>
          <w:lang w:val="en-GB"/>
          <w:rPrChange w:id="2156"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157"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158" w:author="Hong Je-Woo" w:date="2018-09-27T04:31:00Z">
            <w:rPr>
              <w:rFonts w:ascii="Times New Roman" w:hAnsi="Times New Roman"/>
              <w:sz w:val="24"/>
            </w:rPr>
          </w:rPrChange>
        </w:rPr>
        <w:t xml:space="preserve"> of </w:t>
      </w:r>
      <w:del w:id="2159" w:author="Hong Je-Woo" w:date="2018-09-27T04:31:00Z">
        <w:r w:rsidRPr="007E5D70">
          <w:rPr>
            <w:rFonts w:ascii="Times New Roman" w:eastAsia="Times New Roman" w:hAnsi="Times New Roman" w:cs="Times New Roman"/>
            <w:sz w:val="24"/>
            <w:szCs w:val="24"/>
          </w:rPr>
          <w:delText>6.1</w:delText>
        </w:r>
      </w:del>
      <w:ins w:id="2160" w:author="Hong Je-Woo" w:date="2018-09-27T04:31:00Z">
        <w:r w:rsidR="00A60DA8" w:rsidRPr="00E5054D">
          <w:rPr>
            <w:rFonts w:ascii="Times New Roman" w:eastAsia="Times New Roman" w:hAnsi="Times New Roman" w:cs="Times New Roman"/>
            <w:sz w:val="24"/>
            <w:szCs w:val="24"/>
            <w:lang w:val="en-GB"/>
          </w:rPr>
          <w:t>7</w:t>
        </w:r>
        <w:r w:rsidRPr="00E5054D">
          <w:rPr>
            <w:rFonts w:ascii="Times New Roman" w:eastAsia="Times New Roman" w:hAnsi="Times New Roman" w:cs="Times New Roman"/>
            <w:sz w:val="24"/>
            <w:szCs w:val="24"/>
            <w:lang w:val="en-GB"/>
          </w:rPr>
          <w:t>.</w:t>
        </w:r>
        <w:r w:rsidR="00A60DA8" w:rsidRPr="00E5054D">
          <w:rPr>
            <w:rFonts w:ascii="Times New Roman" w:eastAsia="Times New Roman" w:hAnsi="Times New Roman" w:cs="Times New Roman"/>
            <w:sz w:val="24"/>
            <w:szCs w:val="24"/>
            <w:lang w:val="en-GB"/>
          </w:rPr>
          <w:t>5</w:t>
        </w:r>
      </w:ins>
      <w:r w:rsidR="00A60DA8" w:rsidRPr="00E5054D">
        <w:rPr>
          <w:rFonts w:ascii="Times New Roman" w:hAnsi="Times New Roman"/>
          <w:sz w:val="24"/>
          <w:lang w:val="en-GB"/>
          <w:rPrChange w:id="2161" w:author="Hong Je-Woo" w:date="2018-09-27T04:31:00Z">
            <w:rPr>
              <w:rFonts w:ascii="Times New Roman" w:hAnsi="Times New Roman"/>
              <w:sz w:val="24"/>
            </w:rPr>
          </w:rPrChange>
        </w:rPr>
        <w:t xml:space="preserve"> </w:t>
      </w:r>
      <w:r w:rsidRPr="00E5054D">
        <w:rPr>
          <w:rFonts w:ascii="Times New Roman" w:hAnsi="Times New Roman"/>
          <w:sz w:val="24"/>
          <w:lang w:val="en-GB"/>
          <w:rPrChange w:id="2162" w:author="Hong Je-Woo" w:date="2018-09-27T04:31:00Z">
            <w:rPr>
              <w:rFonts w:ascii="Times New Roman" w:hAnsi="Times New Roman"/>
              <w:sz w:val="24"/>
            </w:rPr>
          </w:rPrChange>
        </w:rPr>
        <w:t>μmol m</w:t>
      </w:r>
      <w:r w:rsidRPr="00E5054D">
        <w:rPr>
          <w:rFonts w:ascii="Times New Roman" w:hAnsi="Times New Roman"/>
          <w:sz w:val="24"/>
          <w:vertAlign w:val="superscript"/>
          <w:lang w:val="en-GB"/>
          <w:rPrChange w:id="2163"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164"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165"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166" w:author="Hong Je-Woo" w:date="2018-09-27T04:31:00Z">
            <w:rPr>
              <w:rFonts w:ascii="Times New Roman" w:hAnsi="Times New Roman"/>
              <w:sz w:val="24"/>
            </w:rPr>
          </w:rPrChange>
        </w:rPr>
        <w:t xml:space="preserve"> is </w:t>
      </w:r>
      <w:del w:id="2167" w:author="Hong Je-Woo" w:date="2018-09-27T04:31:00Z">
        <w:r w:rsidRPr="007E5D70">
          <w:rPr>
            <w:rFonts w:ascii="Times New Roman" w:eastAsia="Times New Roman" w:hAnsi="Times New Roman" w:cs="Times New Roman"/>
            <w:sz w:val="24"/>
            <w:szCs w:val="24"/>
          </w:rPr>
          <w:delText>higher than</w:delText>
        </w:r>
      </w:del>
      <w:ins w:id="2168" w:author="Hong Je-Woo" w:date="2018-09-27T04:31:00Z">
        <w:r w:rsidR="004A5A0D" w:rsidRPr="00E5054D">
          <w:rPr>
            <w:rFonts w:ascii="Times New Roman" w:eastAsia="Times New Roman" w:hAnsi="Times New Roman" w:cs="Times New Roman"/>
            <w:sz w:val="24"/>
            <w:szCs w:val="24"/>
            <w:lang w:val="en-GB"/>
          </w:rPr>
          <w:t>comparable with</w:t>
        </w:r>
      </w:ins>
      <w:r w:rsidRPr="00E5054D">
        <w:rPr>
          <w:rFonts w:ascii="Times New Roman" w:hAnsi="Times New Roman"/>
          <w:sz w:val="24"/>
          <w:lang w:val="en-GB"/>
          <w:rPrChange w:id="2169" w:author="Hong Je-Woo" w:date="2018-09-27T04:31:00Z">
            <w:rPr>
              <w:rFonts w:ascii="Times New Roman" w:hAnsi="Times New Roman"/>
              <w:sz w:val="24"/>
            </w:rPr>
          </w:rPrChange>
        </w:rPr>
        <w:t xml:space="preserve"> the values </w:t>
      </w:r>
      <w:r w:rsidRPr="00E5054D">
        <w:rPr>
          <w:rFonts w:ascii="Times New Roman" w:hAnsi="Times New Roman"/>
          <w:sz w:val="24"/>
          <w:lang w:val="en-GB"/>
          <w:rPrChange w:id="2170" w:author="Hong Je-Woo" w:date="2018-09-27T04:31:00Z">
            <w:rPr>
              <w:rFonts w:ascii="Times New Roman" w:hAnsi="Times New Roman"/>
              <w:sz w:val="24"/>
            </w:rPr>
          </w:rPrChange>
        </w:rPr>
        <w:lastRenderedPageBreak/>
        <w:t xml:space="preserve">obtained from the relationship between the summertime </w:t>
      </w:r>
      <w:r w:rsidRPr="00E5054D">
        <w:rPr>
          <w:rFonts w:ascii="Times New Roman" w:hAnsi="Times New Roman"/>
          <w:i/>
          <w:sz w:val="24"/>
          <w:lang w:val="en-GB"/>
          <w:rPrChange w:id="2171"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172"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173" w:author="Hong Je-Woo" w:date="2018-09-27T04:31:00Z">
            <w:rPr>
              <w:rFonts w:ascii="Times New Roman" w:hAnsi="Times New Roman"/>
              <w:sz w:val="24"/>
            </w:rPr>
          </w:rPrChange>
        </w:rPr>
        <w:t xml:space="preserve"> and the plan area fraction of buildings (</w:t>
      </w:r>
      <w:r w:rsidRPr="00E5054D">
        <w:rPr>
          <w:rFonts w:ascii="Times New Roman" w:hAnsi="Times New Roman"/>
          <w:i/>
          <w:sz w:val="24"/>
          <w:lang w:val="en-GB"/>
          <w:rPrChange w:id="2174" w:author="Hong Je-Woo" w:date="2018-09-27T04:31:00Z">
            <w:rPr>
              <w:rFonts w:ascii="Times New Roman" w:hAnsi="Times New Roman"/>
              <w:i/>
              <w:sz w:val="24"/>
            </w:rPr>
          </w:rPrChange>
        </w:rPr>
        <w:t>λ</w:t>
      </w:r>
      <w:r w:rsidRPr="00E5054D">
        <w:rPr>
          <w:rFonts w:ascii="Times New Roman" w:hAnsi="Times New Roman"/>
          <w:i/>
          <w:sz w:val="24"/>
          <w:vertAlign w:val="subscript"/>
          <w:lang w:val="en-GB"/>
          <w:rPrChange w:id="2175" w:author="Hong Je-Woo" w:date="2018-09-27T04:31:00Z">
            <w:rPr>
              <w:rFonts w:ascii="Times New Roman" w:hAnsi="Times New Roman"/>
              <w:i/>
              <w:sz w:val="24"/>
              <w:vertAlign w:val="subscript"/>
            </w:rPr>
          </w:rPrChange>
        </w:rPr>
        <w:t>B</w:t>
      </w:r>
      <w:r w:rsidRPr="00E5054D">
        <w:rPr>
          <w:rFonts w:ascii="Times New Roman" w:hAnsi="Times New Roman"/>
          <w:sz w:val="24"/>
          <w:lang w:val="en-GB"/>
          <w:rPrChange w:id="2176" w:author="Hong Je-Woo" w:date="2018-09-27T04:31:00Z">
            <w:rPr>
              <w:rFonts w:ascii="Times New Roman" w:hAnsi="Times New Roman"/>
              <w:sz w:val="24"/>
            </w:rPr>
          </w:rPrChange>
        </w:rPr>
        <w:t xml:space="preserve">) reported in other urban areas by Grimmond and Christen (2012) and Christen (2014). </w:t>
      </w:r>
      <w:del w:id="2177" w:author="Hong Je-Woo" w:date="2018-09-27T04:31:00Z">
        <w:r>
          <w:rPr>
            <w:rFonts w:ascii="Times New Roman" w:eastAsia="Times New Roman" w:hAnsi="Times New Roman" w:cs="Times New Roman"/>
            <w:sz w:val="24"/>
            <w:szCs w:val="24"/>
          </w:rPr>
          <w:delText>However,</w:delText>
        </w:r>
        <w:r w:rsidRPr="007E5D70">
          <w:rPr>
            <w:rFonts w:ascii="Times New Roman" w:eastAsia="Times New Roman" w:hAnsi="Times New Roman" w:cs="Times New Roman"/>
            <w:sz w:val="24"/>
            <w:szCs w:val="24"/>
          </w:rPr>
          <w:delText xml:space="preserve"> </w:delText>
        </w:r>
        <w:r w:rsidRPr="007E5D70">
          <w:rPr>
            <w:rFonts w:ascii="Times New Roman" w:eastAsia="Times New Roman" w:hAnsi="Times New Roman" w:cs="Times New Roman"/>
            <w:i/>
            <w:sz w:val="24"/>
            <w:szCs w:val="24"/>
          </w:rPr>
          <w:delText>λ</w:delText>
        </w:r>
        <w:r w:rsidRPr="007E5D70">
          <w:rPr>
            <w:rFonts w:ascii="Times New Roman" w:eastAsia="Times New Roman" w:hAnsi="Times New Roman" w:cs="Times New Roman"/>
            <w:i/>
            <w:sz w:val="24"/>
            <w:szCs w:val="24"/>
            <w:vertAlign w:val="subscript"/>
          </w:rPr>
          <w:delText>B</w:delText>
        </w:r>
        <w:r w:rsidRPr="007E5D70">
          <w:rPr>
            <w:rFonts w:ascii="Times New Roman" w:eastAsia="Times New Roman" w:hAnsi="Times New Roman" w:cs="Times New Roman"/>
            <w:sz w:val="24"/>
            <w:szCs w:val="24"/>
          </w:rPr>
          <w:delText xml:space="preserve"> does not scale </w:delText>
        </w:r>
        <w:r>
          <w:rPr>
            <w:rFonts w:ascii="Times New Roman" w:eastAsia="Times New Roman" w:hAnsi="Times New Roman" w:cs="Times New Roman"/>
            <w:sz w:val="24"/>
            <w:szCs w:val="24"/>
          </w:rPr>
          <w:delText xml:space="preserve">properly with </w:delText>
        </w:r>
        <w:r w:rsidRPr="007E5D70">
          <w:rPr>
            <w:rFonts w:ascii="Times New Roman" w:eastAsia="Times New Roman" w:hAnsi="Times New Roman" w:cs="Times New Roman"/>
            <w:sz w:val="24"/>
            <w:szCs w:val="24"/>
          </w:rPr>
          <w:delText xml:space="preserve">the population density. </w:delText>
        </w:r>
        <w:r>
          <w:rPr>
            <w:rFonts w:ascii="Times New Roman" w:eastAsia="Times New Roman" w:hAnsi="Times New Roman" w:cs="Times New Roman"/>
            <w:sz w:val="24"/>
            <w:szCs w:val="24"/>
          </w:rPr>
          <w:delText>The a</w:delText>
        </w:r>
        <w:r w:rsidRPr="007E5D70">
          <w:rPr>
            <w:rFonts w:ascii="Times New Roman" w:eastAsia="Times New Roman" w:hAnsi="Times New Roman" w:cs="Times New Roman"/>
            <w:sz w:val="24"/>
            <w:szCs w:val="24"/>
          </w:rPr>
          <w:delText>nnual CO</w:delText>
        </w:r>
        <w:r w:rsidRPr="007E5D70">
          <w:rPr>
            <w:rFonts w:ascii="Times New Roman" w:eastAsia="Times New Roman" w:hAnsi="Times New Roman" w:cs="Times New Roman"/>
            <w:sz w:val="24"/>
            <w:szCs w:val="24"/>
            <w:vertAlign w:val="subscript"/>
          </w:rPr>
          <w:delText>2</w:delText>
        </w:r>
        <w:r w:rsidRPr="007E5D70">
          <w:rPr>
            <w:rFonts w:ascii="Times New Roman" w:eastAsia="Times New Roman" w:hAnsi="Times New Roman" w:cs="Times New Roman"/>
            <w:sz w:val="24"/>
            <w:szCs w:val="24"/>
          </w:rPr>
          <w:delText xml:space="preserve"> emission rate </w:delText>
        </w:r>
        <w:r>
          <w:rPr>
            <w:rFonts w:ascii="Times New Roman" w:eastAsia="Times New Roman" w:hAnsi="Times New Roman" w:cs="Times New Roman"/>
            <w:sz w:val="24"/>
            <w:szCs w:val="24"/>
          </w:rPr>
          <w:delText xml:space="preserve">at the site </w:delText>
        </w:r>
        <w:r w:rsidRPr="007E5D70">
          <w:rPr>
            <w:rFonts w:ascii="Times New Roman" w:eastAsia="Times New Roman" w:hAnsi="Times New Roman" w:cs="Times New Roman"/>
            <w:sz w:val="24"/>
            <w:szCs w:val="24"/>
          </w:rPr>
          <w:delText>is 9.2 kgCO</w:delText>
        </w:r>
        <w:r w:rsidRPr="007E5D70">
          <w:rPr>
            <w:rFonts w:ascii="Times New Roman" w:eastAsia="Times New Roman" w:hAnsi="Times New Roman" w:cs="Times New Roman"/>
            <w:sz w:val="24"/>
            <w:szCs w:val="24"/>
            <w:vertAlign w:val="subscript"/>
          </w:rPr>
          <w:delText>2</w:delText>
        </w:r>
        <w:r w:rsidRPr="007E5D70">
          <w:rPr>
            <w:rFonts w:ascii="Times New Roman" w:eastAsia="Times New Roman" w:hAnsi="Times New Roman" w:cs="Times New Roman"/>
            <w:sz w:val="24"/>
            <w:szCs w:val="24"/>
          </w:rPr>
          <w:delText xml:space="preserve"> m</w:delText>
        </w:r>
        <w:r>
          <w:rPr>
            <w:rFonts w:ascii="Times New Roman" w:eastAsia="Times New Roman" w:hAnsi="Times New Roman" w:cs="Times New Roman"/>
            <w:sz w:val="24"/>
            <w:szCs w:val="24"/>
            <w:vertAlign w:val="superscript"/>
          </w:rPr>
          <w:delText>−</w:delText>
        </w:r>
        <w:r w:rsidRPr="007E5D70">
          <w:rPr>
            <w:rFonts w:ascii="Times New Roman" w:eastAsia="Times New Roman" w:hAnsi="Times New Roman" w:cs="Times New Roman"/>
            <w:sz w:val="24"/>
            <w:szCs w:val="24"/>
            <w:vertAlign w:val="superscript"/>
          </w:rPr>
          <w:delText>2</w:delText>
        </w:r>
        <w:r w:rsidRPr="007E5D70">
          <w:rPr>
            <w:rFonts w:ascii="Times New Roman" w:eastAsia="Times New Roman" w:hAnsi="Times New Roman" w:cs="Times New Roman"/>
            <w:sz w:val="24"/>
            <w:szCs w:val="24"/>
          </w:rPr>
          <w:delText xml:space="preserve"> yr</w:delText>
        </w:r>
        <w:r>
          <w:rPr>
            <w:rFonts w:ascii="Times New Roman" w:eastAsia="Times New Roman" w:hAnsi="Times New Roman" w:cs="Times New Roman"/>
            <w:sz w:val="24"/>
            <w:szCs w:val="24"/>
            <w:vertAlign w:val="superscript"/>
          </w:rPr>
          <w:delText>−</w:delText>
        </w:r>
        <w:r w:rsidRPr="007E5D70">
          <w:rPr>
            <w:rFonts w:ascii="Times New Roman" w:eastAsia="Times New Roman" w:hAnsi="Times New Roman" w:cs="Times New Roman"/>
            <w:sz w:val="24"/>
            <w:szCs w:val="24"/>
            <w:vertAlign w:val="superscript"/>
          </w:rPr>
          <w:delText>1</w:delText>
        </w:r>
        <w:r>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delText xml:space="preserve"> </w:delText>
        </w:r>
        <w:r>
          <w:rPr>
            <w:rFonts w:ascii="Times New Roman" w:eastAsia="Times New Roman" w:hAnsi="Times New Roman" w:cs="Times New Roman"/>
            <w:sz w:val="24"/>
            <w:szCs w:val="24"/>
          </w:rPr>
          <w:delText>which</w:delText>
        </w:r>
        <w:r w:rsidRPr="007E5D70">
          <w:rPr>
            <w:rFonts w:ascii="Times New Roman" w:eastAsia="Times New Roman" w:hAnsi="Times New Roman" w:cs="Times New Roman"/>
            <w:sz w:val="24"/>
            <w:szCs w:val="24"/>
          </w:rPr>
          <w:delText xml:space="preserve"> is smaller than </w:delText>
        </w:r>
        <w:r>
          <w:rPr>
            <w:rFonts w:ascii="Times New Roman" w:eastAsia="Times New Roman" w:hAnsi="Times New Roman" w:cs="Times New Roman"/>
            <w:sz w:val="24"/>
            <w:szCs w:val="24"/>
          </w:rPr>
          <w:delText xml:space="preserve">those in </w:delText>
        </w:r>
        <w:r w:rsidRPr="007E5D70">
          <w:rPr>
            <w:rFonts w:ascii="Times New Roman" w:eastAsia="Times New Roman" w:hAnsi="Times New Roman" w:cs="Times New Roman"/>
            <w:sz w:val="24"/>
            <w:szCs w:val="24"/>
          </w:rPr>
          <w:delText>other cities</w:delText>
        </w:r>
        <w:r>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delText xml:space="preserve"> considering that </w:delText>
        </w:r>
        <w:r>
          <w:rPr>
            <w:rFonts w:ascii="Times New Roman" w:eastAsia="Times New Roman" w:hAnsi="Times New Roman" w:cs="Times New Roman"/>
            <w:sz w:val="24"/>
            <w:szCs w:val="24"/>
          </w:rPr>
          <w:delText xml:space="preserve">the </w:delText>
        </w:r>
        <w:r w:rsidRPr="007E5D70">
          <w:rPr>
            <w:rFonts w:ascii="Times New Roman" w:eastAsia="Times New Roman" w:hAnsi="Times New Roman" w:cs="Times New Roman"/>
            <w:sz w:val="24"/>
            <w:szCs w:val="24"/>
          </w:rPr>
          <w:delText>buildings in the study area are high-rise</w:delText>
        </w:r>
        <w:r>
          <w:rPr>
            <w:rFonts w:ascii="Times New Roman" w:eastAsia="Times New Roman" w:hAnsi="Times New Roman" w:cs="Times New Roman"/>
            <w:sz w:val="24"/>
            <w:szCs w:val="24"/>
          </w:rPr>
          <w:delText>s</w:delText>
        </w:r>
        <w:r w:rsidRPr="007E5D70">
          <w:rPr>
            <w:rFonts w:ascii="Times New Roman" w:eastAsia="Times New Roman" w:hAnsi="Times New Roman" w:cs="Times New Roman"/>
            <w:sz w:val="24"/>
            <w:szCs w:val="24"/>
          </w:rPr>
          <w:delText xml:space="preserve"> of </w:delText>
        </w:r>
        <w:r>
          <w:rPr>
            <w:rFonts w:ascii="Times New Roman" w:eastAsia="Times New Roman" w:hAnsi="Times New Roman" w:cs="Times New Roman"/>
            <w:sz w:val="24"/>
            <w:szCs w:val="24"/>
          </w:rPr>
          <w:delText xml:space="preserve">eight to ten </w:delText>
        </w:r>
        <w:r w:rsidRPr="007E5D70">
          <w:rPr>
            <w:rFonts w:ascii="Times New Roman" w:eastAsia="Times New Roman" w:hAnsi="Times New Roman" w:cs="Times New Roman"/>
            <w:sz w:val="24"/>
            <w:szCs w:val="24"/>
          </w:rPr>
          <w:delText xml:space="preserve">floors and </w:delText>
        </w:r>
        <w:r>
          <w:rPr>
            <w:rFonts w:ascii="Times New Roman" w:eastAsia="Times New Roman" w:hAnsi="Times New Roman" w:cs="Times New Roman"/>
            <w:sz w:val="24"/>
            <w:szCs w:val="24"/>
          </w:rPr>
          <w:delText xml:space="preserve">that </w:delText>
        </w:r>
        <w:r w:rsidRPr="007E5D70">
          <w:rPr>
            <w:rFonts w:ascii="Times New Roman" w:eastAsia="Times New Roman" w:hAnsi="Times New Roman" w:cs="Times New Roman"/>
            <w:sz w:val="24"/>
            <w:szCs w:val="24"/>
          </w:rPr>
          <w:delText xml:space="preserve">the population density </w:delText>
        </w:r>
        <w:r>
          <w:rPr>
            <w:rFonts w:ascii="Times New Roman" w:eastAsia="Times New Roman" w:hAnsi="Times New Roman" w:cs="Times New Roman"/>
            <w:sz w:val="24"/>
            <w:szCs w:val="24"/>
          </w:rPr>
          <w:delText xml:space="preserve">at </w:delText>
        </w:r>
        <w:r w:rsidRPr="007E5D70">
          <w:rPr>
            <w:rFonts w:ascii="Times New Roman" w:eastAsia="Times New Roman" w:hAnsi="Times New Roman" w:cs="Times New Roman"/>
            <w:sz w:val="24"/>
            <w:szCs w:val="24"/>
          </w:rPr>
          <w:delText xml:space="preserve">the site is </w:delText>
        </w:r>
        <w:r>
          <w:rPr>
            <w:rFonts w:ascii="Times New Roman" w:eastAsia="Times New Roman" w:hAnsi="Times New Roman" w:cs="Times New Roman"/>
            <w:sz w:val="24"/>
            <w:szCs w:val="24"/>
          </w:rPr>
          <w:delText xml:space="preserve">thus </w:delText>
        </w:r>
        <w:r w:rsidRPr="007E5D70">
          <w:rPr>
            <w:rFonts w:ascii="Times New Roman" w:eastAsia="Times New Roman" w:hAnsi="Times New Roman" w:cs="Times New Roman"/>
            <w:sz w:val="24"/>
            <w:szCs w:val="24"/>
          </w:rPr>
          <w:delText xml:space="preserve">relatively higher than </w:delText>
        </w:r>
        <w:r>
          <w:rPr>
            <w:rFonts w:ascii="Times New Roman" w:eastAsia="Times New Roman" w:hAnsi="Times New Roman" w:cs="Times New Roman"/>
            <w:sz w:val="24"/>
            <w:szCs w:val="24"/>
          </w:rPr>
          <w:delText xml:space="preserve">those in </w:delText>
        </w:r>
        <w:r w:rsidRPr="007E5D70">
          <w:rPr>
            <w:rFonts w:ascii="Times New Roman" w:eastAsia="Times New Roman" w:hAnsi="Times New Roman" w:cs="Times New Roman"/>
            <w:sz w:val="24"/>
            <w:szCs w:val="24"/>
          </w:rPr>
          <w:delText xml:space="preserve">other cities reported in previous studies. Indeed, Ward </w:delText>
        </w:r>
        <w:r w:rsidRPr="007E5D70">
          <w:rPr>
            <w:rFonts w:ascii="Times New Roman" w:eastAsia="Times New Roman" w:hAnsi="Times New Roman" w:cs="Times New Roman"/>
            <w:i/>
            <w:sz w:val="24"/>
            <w:szCs w:val="24"/>
          </w:rPr>
          <w:delText>et al</w:delText>
        </w:r>
        <w:r w:rsidRPr="007E5D70">
          <w:rPr>
            <w:rFonts w:ascii="Times New Roman" w:eastAsia="Times New Roman" w:hAnsi="Times New Roman" w:cs="Times New Roman"/>
            <w:sz w:val="24"/>
            <w:szCs w:val="24"/>
          </w:rPr>
          <w:delText xml:space="preserve">. (2015) compared </w:delText>
        </w:r>
        <w:r>
          <w:rPr>
            <w:rFonts w:ascii="Times New Roman" w:eastAsia="Times New Roman" w:hAnsi="Times New Roman" w:cs="Times New Roman"/>
            <w:sz w:val="24"/>
            <w:szCs w:val="24"/>
          </w:rPr>
          <w:delText xml:space="preserve">the </w:delText>
        </w:r>
        <w:r w:rsidRPr="007E5D70">
          <w:rPr>
            <w:rFonts w:ascii="Times New Roman" w:eastAsia="Times New Roman" w:hAnsi="Times New Roman" w:cs="Times New Roman"/>
            <w:sz w:val="24"/>
            <w:szCs w:val="24"/>
          </w:rPr>
          <w:delText>annual CO</w:delText>
        </w:r>
        <w:r w:rsidRPr="007E5D70">
          <w:rPr>
            <w:rFonts w:ascii="Times New Roman" w:eastAsia="Times New Roman" w:hAnsi="Times New Roman" w:cs="Times New Roman"/>
            <w:sz w:val="24"/>
            <w:szCs w:val="24"/>
            <w:vertAlign w:val="subscript"/>
          </w:rPr>
          <w:delText>2</w:delText>
        </w:r>
        <w:r w:rsidRPr="007E5D70">
          <w:rPr>
            <w:rFonts w:ascii="Times New Roman" w:eastAsia="Times New Roman" w:hAnsi="Times New Roman" w:cs="Times New Roman"/>
            <w:sz w:val="24"/>
            <w:szCs w:val="24"/>
          </w:rPr>
          <w:delText xml:space="preserve"> emission rate</w:delText>
        </w:r>
        <w:r>
          <w:rPr>
            <w:rFonts w:ascii="Times New Roman" w:eastAsia="Times New Roman" w:hAnsi="Times New Roman" w:cs="Times New Roman"/>
            <w:sz w:val="24"/>
            <w:szCs w:val="24"/>
          </w:rPr>
          <w:delText xml:space="preserve">s, </w:delText>
        </w:r>
        <w:r w:rsidRPr="007E5D70">
          <w:rPr>
            <w:rFonts w:ascii="Times New Roman" w:eastAsia="Times New Roman" w:hAnsi="Times New Roman" w:cs="Times New Roman"/>
            <w:sz w:val="24"/>
            <w:szCs w:val="24"/>
          </w:rPr>
          <w:delText>plan area fraction</w:delText>
        </w:r>
        <w:r>
          <w:rPr>
            <w:rFonts w:ascii="Times New Roman" w:eastAsia="Times New Roman" w:hAnsi="Times New Roman" w:cs="Times New Roman"/>
            <w:sz w:val="24"/>
            <w:szCs w:val="24"/>
          </w:rPr>
          <w:delText>s</w:delText>
        </w:r>
        <w:r w:rsidRPr="007E5D70">
          <w:rPr>
            <w:rFonts w:ascii="Times New Roman" w:eastAsia="Times New Roman" w:hAnsi="Times New Roman" w:cs="Times New Roman"/>
            <w:sz w:val="24"/>
            <w:szCs w:val="24"/>
          </w:rPr>
          <w:delText xml:space="preserve"> of vegetation (</w:delText>
        </w:r>
        <w:r w:rsidRPr="007E5D70">
          <w:rPr>
            <w:rFonts w:ascii="Times New Roman" w:eastAsia="Times New Roman" w:hAnsi="Times New Roman" w:cs="Times New Roman"/>
            <w:i/>
            <w:sz w:val="24"/>
            <w:szCs w:val="24"/>
          </w:rPr>
          <w:delText>λ</w:delText>
        </w:r>
        <w:r w:rsidRPr="007E5D70">
          <w:rPr>
            <w:rFonts w:ascii="Times New Roman" w:eastAsia="Times New Roman" w:hAnsi="Times New Roman" w:cs="Times New Roman"/>
            <w:i/>
            <w:sz w:val="24"/>
            <w:szCs w:val="24"/>
            <w:vertAlign w:val="subscript"/>
          </w:rPr>
          <w:delText>V</w:delText>
        </w:r>
        <w:r w:rsidRPr="007E5D70">
          <w:rPr>
            <w:rFonts w:ascii="Times New Roman" w:eastAsia="Times New Roman" w:hAnsi="Times New Roman" w:cs="Times New Roman"/>
            <w:sz w:val="24"/>
            <w:szCs w:val="24"/>
          </w:rPr>
          <w:delText>)</w:delText>
        </w:r>
        <w:r>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delText xml:space="preserve"> and population densit</w:delText>
        </w:r>
        <w:r>
          <w:rPr>
            <w:rFonts w:ascii="Times New Roman" w:eastAsia="Times New Roman" w:hAnsi="Times New Roman" w:cs="Times New Roman"/>
            <w:sz w:val="24"/>
            <w:szCs w:val="24"/>
          </w:rPr>
          <w:delText>ies</w:delText>
        </w:r>
        <w:r w:rsidRPr="007E5D70">
          <w:rPr>
            <w:rFonts w:ascii="Times New Roman" w:eastAsia="Times New Roman" w:hAnsi="Times New Roman" w:cs="Times New Roman"/>
            <w:sz w:val="24"/>
            <w:szCs w:val="24"/>
          </w:rPr>
          <w:delText xml:space="preserve"> </w:delText>
        </w:r>
        <w:r>
          <w:rPr>
            <w:rFonts w:ascii="Times New Roman" w:eastAsia="Times New Roman" w:hAnsi="Times New Roman" w:cs="Times New Roman"/>
            <w:sz w:val="24"/>
            <w:szCs w:val="24"/>
          </w:rPr>
          <w:delText xml:space="preserve">obtained in </w:delText>
        </w:r>
        <w:r w:rsidRPr="007E5D70">
          <w:rPr>
            <w:rFonts w:ascii="Times New Roman" w:eastAsia="Times New Roman" w:hAnsi="Times New Roman" w:cs="Times New Roman"/>
            <w:sz w:val="24"/>
            <w:szCs w:val="24"/>
          </w:rPr>
          <w:delText>14 urban studies</w:delText>
        </w:r>
        <w:r>
          <w:rPr>
            <w:rFonts w:ascii="Times New Roman" w:eastAsia="Times New Roman" w:hAnsi="Times New Roman" w:cs="Times New Roman"/>
            <w:sz w:val="24"/>
            <w:szCs w:val="24"/>
          </w:rPr>
          <w:delText>;</w:delText>
        </w:r>
        <w:r w:rsidRPr="007E5D70">
          <w:rPr>
            <w:rFonts w:ascii="Times New Roman" w:eastAsia="Times New Roman" w:hAnsi="Times New Roman" w:cs="Times New Roman"/>
            <w:sz w:val="24"/>
            <w:szCs w:val="24"/>
          </w:rPr>
          <w:delText xml:space="preserve"> </w:delText>
        </w:r>
        <w:r>
          <w:rPr>
            <w:rFonts w:ascii="Times New Roman" w:eastAsia="Times New Roman" w:hAnsi="Times New Roman" w:cs="Times New Roman"/>
            <w:sz w:val="24"/>
            <w:szCs w:val="24"/>
          </w:rPr>
          <w:delText xml:space="preserve">they found </w:delText>
        </w:r>
        <w:r w:rsidRPr="007E5D70">
          <w:rPr>
            <w:rFonts w:ascii="Times New Roman" w:eastAsia="Times New Roman" w:hAnsi="Times New Roman" w:cs="Times New Roman"/>
            <w:sz w:val="24"/>
            <w:szCs w:val="24"/>
          </w:rPr>
          <w:delText>that decreas</w:delText>
        </w:r>
        <w:r>
          <w:rPr>
            <w:rFonts w:ascii="Times New Roman" w:eastAsia="Times New Roman" w:hAnsi="Times New Roman" w:cs="Times New Roman"/>
            <w:sz w:val="24"/>
            <w:szCs w:val="24"/>
          </w:rPr>
          <w:delText xml:space="preserve">es in </w:delText>
        </w:r>
        <w:r w:rsidRPr="007E5D70">
          <w:rPr>
            <w:rFonts w:ascii="Times New Roman" w:eastAsia="Times New Roman" w:hAnsi="Times New Roman" w:cs="Times New Roman"/>
            <w:i/>
            <w:sz w:val="24"/>
            <w:szCs w:val="24"/>
          </w:rPr>
          <w:delText>λ</w:delText>
        </w:r>
        <w:r w:rsidRPr="007E5D70">
          <w:rPr>
            <w:rFonts w:ascii="Times New Roman" w:eastAsia="Times New Roman" w:hAnsi="Times New Roman" w:cs="Times New Roman"/>
            <w:i/>
            <w:sz w:val="24"/>
            <w:szCs w:val="24"/>
            <w:vertAlign w:val="subscript"/>
          </w:rPr>
          <w:delText>V</w:delText>
        </w:r>
        <w:r w:rsidRPr="007E5D70">
          <w:rPr>
            <w:rFonts w:ascii="Times New Roman" w:eastAsia="Times New Roman" w:hAnsi="Times New Roman" w:cs="Times New Roman"/>
            <w:sz w:val="24"/>
            <w:szCs w:val="24"/>
          </w:rPr>
          <w:delText xml:space="preserve"> and increas</w:delText>
        </w:r>
        <w:r>
          <w:rPr>
            <w:rFonts w:ascii="Times New Roman" w:eastAsia="Times New Roman" w:hAnsi="Times New Roman" w:cs="Times New Roman"/>
            <w:sz w:val="24"/>
            <w:szCs w:val="24"/>
          </w:rPr>
          <w:delText xml:space="preserve">es in </w:delText>
        </w:r>
        <w:r w:rsidRPr="007E5D70">
          <w:rPr>
            <w:rFonts w:ascii="Times New Roman" w:eastAsia="Times New Roman" w:hAnsi="Times New Roman" w:cs="Times New Roman"/>
            <w:sz w:val="24"/>
            <w:szCs w:val="24"/>
          </w:rPr>
          <w:delText xml:space="preserve">population </w:delText>
        </w:r>
        <w:r>
          <w:rPr>
            <w:rFonts w:ascii="Times New Roman" w:eastAsia="Times New Roman" w:hAnsi="Times New Roman" w:cs="Times New Roman"/>
            <w:sz w:val="24"/>
            <w:szCs w:val="24"/>
          </w:rPr>
          <w:delText xml:space="preserve">corresponded to increased </w:delText>
        </w:r>
        <w:r w:rsidRPr="007E5D70">
          <w:rPr>
            <w:rFonts w:ascii="Times New Roman" w:eastAsia="Times New Roman" w:hAnsi="Times New Roman" w:cs="Times New Roman"/>
            <w:sz w:val="24"/>
            <w:szCs w:val="24"/>
          </w:rPr>
          <w:delText>CO</w:delText>
        </w:r>
        <w:r w:rsidRPr="007E5D70">
          <w:rPr>
            <w:rFonts w:ascii="Times New Roman" w:eastAsia="Times New Roman" w:hAnsi="Times New Roman" w:cs="Times New Roman"/>
            <w:sz w:val="24"/>
            <w:szCs w:val="24"/>
            <w:vertAlign w:val="subscript"/>
          </w:rPr>
          <w:delText>2</w:delText>
        </w:r>
        <w:r w:rsidRPr="007E5D70">
          <w:rPr>
            <w:rFonts w:ascii="Times New Roman" w:eastAsia="Times New Roman" w:hAnsi="Times New Roman" w:cs="Times New Roman"/>
            <w:sz w:val="24"/>
            <w:szCs w:val="24"/>
          </w:rPr>
          <w:delText xml:space="preserve"> emission. Our emission rate </w:delText>
        </w:r>
        <w:r>
          <w:rPr>
            <w:rFonts w:ascii="Times New Roman" w:eastAsia="Times New Roman" w:hAnsi="Times New Roman" w:cs="Times New Roman"/>
            <w:sz w:val="24"/>
            <w:szCs w:val="24"/>
          </w:rPr>
          <w:delText xml:space="preserve">is lower </w:delText>
        </w:r>
        <w:r w:rsidRPr="007E5D70">
          <w:rPr>
            <w:rFonts w:ascii="Times New Roman" w:eastAsia="Times New Roman" w:hAnsi="Times New Roman" w:cs="Times New Roman"/>
            <w:sz w:val="24"/>
            <w:szCs w:val="24"/>
          </w:rPr>
          <w:delText xml:space="preserve">than </w:delText>
        </w:r>
        <w:r>
          <w:rPr>
            <w:rFonts w:ascii="Times New Roman" w:eastAsia="Times New Roman" w:hAnsi="Times New Roman" w:cs="Times New Roman"/>
            <w:sz w:val="24"/>
            <w:szCs w:val="24"/>
          </w:rPr>
          <w:delText xml:space="preserve">those from </w:delText>
        </w:r>
        <w:r w:rsidRPr="007E5D70">
          <w:rPr>
            <w:rFonts w:ascii="Times New Roman" w:eastAsia="Times New Roman" w:hAnsi="Times New Roman" w:cs="Times New Roman"/>
            <w:sz w:val="24"/>
            <w:szCs w:val="24"/>
          </w:rPr>
          <w:delText>other studies. Plausible explanations for this CO</w:delText>
        </w:r>
        <w:r w:rsidRPr="007E5D70">
          <w:rPr>
            <w:rFonts w:ascii="Times New Roman" w:eastAsia="Times New Roman" w:hAnsi="Times New Roman" w:cs="Times New Roman"/>
            <w:sz w:val="24"/>
            <w:szCs w:val="24"/>
            <w:vertAlign w:val="subscript"/>
          </w:rPr>
          <w:delText>2</w:delText>
        </w:r>
        <w:r w:rsidRPr="007E5D70">
          <w:rPr>
            <w:rFonts w:ascii="Times New Roman" w:eastAsia="Times New Roman" w:hAnsi="Times New Roman" w:cs="Times New Roman"/>
            <w:sz w:val="24"/>
            <w:szCs w:val="24"/>
          </w:rPr>
          <w:delText xml:space="preserve"> emission rate </w:delText>
        </w:r>
        <w:r>
          <w:rPr>
            <w:rFonts w:ascii="Times New Roman" w:eastAsia="Times New Roman" w:hAnsi="Times New Roman" w:cs="Times New Roman"/>
            <w:sz w:val="24"/>
            <w:szCs w:val="24"/>
          </w:rPr>
          <w:delText xml:space="preserve">include the </w:delText>
        </w:r>
        <w:r w:rsidRPr="007E5D70">
          <w:rPr>
            <w:rFonts w:ascii="Times New Roman" w:eastAsia="Times New Roman" w:hAnsi="Times New Roman" w:cs="Times New Roman"/>
            <w:sz w:val="24"/>
            <w:szCs w:val="24"/>
          </w:rPr>
          <w:delText xml:space="preserve">negligible contribution of the local heating </w:delText>
        </w:r>
        <w:r>
          <w:rPr>
            <w:rFonts w:ascii="Times New Roman" w:eastAsia="Times New Roman" w:hAnsi="Times New Roman" w:cs="Times New Roman"/>
            <w:sz w:val="24"/>
            <w:szCs w:val="24"/>
          </w:rPr>
          <w:delText xml:space="preserve">system </w:delText>
        </w:r>
        <w:r w:rsidRPr="007E5D70">
          <w:rPr>
            <w:rFonts w:ascii="Times New Roman" w:eastAsia="Times New Roman" w:hAnsi="Times New Roman" w:cs="Times New Roman"/>
            <w:sz w:val="24"/>
            <w:szCs w:val="24"/>
          </w:rPr>
          <w:delText xml:space="preserve">and </w:delText>
        </w:r>
        <w:r>
          <w:rPr>
            <w:rFonts w:ascii="Times New Roman" w:eastAsia="Times New Roman" w:hAnsi="Times New Roman" w:cs="Times New Roman"/>
            <w:sz w:val="24"/>
            <w:szCs w:val="24"/>
          </w:rPr>
          <w:delText xml:space="preserve">the </w:delText>
        </w:r>
        <w:r w:rsidRPr="007E5D70">
          <w:rPr>
            <w:rFonts w:ascii="Times New Roman" w:eastAsia="Times New Roman" w:hAnsi="Times New Roman" w:cs="Times New Roman"/>
            <w:sz w:val="24"/>
            <w:szCs w:val="24"/>
          </w:rPr>
          <w:delText xml:space="preserve">relatively larger fraction of vegetation in the site. It is also possible that vegetative </w:delText>
        </w:r>
        <w:r>
          <w:rPr>
            <w:rFonts w:ascii="Times New Roman" w:eastAsia="Times New Roman" w:hAnsi="Times New Roman" w:cs="Times New Roman"/>
            <w:sz w:val="24"/>
            <w:szCs w:val="24"/>
          </w:rPr>
          <w:delText>CO</w:delText>
        </w:r>
        <w:r w:rsidRPr="00792DAA">
          <w:rPr>
            <w:rFonts w:ascii="Times New Roman" w:eastAsia="Times New Roman" w:hAnsi="Times New Roman" w:cs="Times New Roman"/>
            <w:sz w:val="24"/>
            <w:szCs w:val="24"/>
            <w:vertAlign w:val="subscript"/>
          </w:rPr>
          <w:delText>2</w:delText>
        </w:r>
        <w:r w:rsidRPr="007E5D70">
          <w:rPr>
            <w:rFonts w:ascii="Times New Roman" w:eastAsia="Times New Roman" w:hAnsi="Times New Roman" w:cs="Times New Roman"/>
            <w:sz w:val="24"/>
            <w:szCs w:val="24"/>
          </w:rPr>
          <w:delText xml:space="preserve"> uptake is </w:delText>
        </w:r>
        <w:r>
          <w:rPr>
            <w:rFonts w:ascii="Times New Roman" w:eastAsia="Times New Roman" w:hAnsi="Times New Roman" w:cs="Times New Roman"/>
            <w:sz w:val="24"/>
            <w:szCs w:val="24"/>
          </w:rPr>
          <w:delText>suppressed</w:delText>
        </w:r>
        <w:r w:rsidRPr="007E5D70">
          <w:rPr>
            <w:rFonts w:ascii="Times New Roman" w:eastAsia="Times New Roman" w:hAnsi="Times New Roman" w:cs="Times New Roman"/>
            <w:sz w:val="24"/>
            <w:szCs w:val="24"/>
          </w:rPr>
          <w:delText xml:space="preserve"> during the summer monsoon season, </w:delText>
        </w:r>
        <w:r>
          <w:rPr>
            <w:rFonts w:ascii="Times New Roman" w:eastAsia="Times New Roman" w:hAnsi="Times New Roman" w:cs="Times New Roman"/>
            <w:sz w:val="24"/>
            <w:szCs w:val="24"/>
          </w:rPr>
          <w:delText xml:space="preserve">which would </w:delText>
        </w:r>
        <w:r w:rsidRPr="007E5D70">
          <w:rPr>
            <w:rFonts w:ascii="Times New Roman" w:eastAsia="Times New Roman" w:hAnsi="Times New Roman" w:cs="Times New Roman"/>
            <w:sz w:val="24"/>
            <w:szCs w:val="24"/>
          </w:rPr>
          <w:delText xml:space="preserve">increase </w:delText>
        </w:r>
        <w:r>
          <w:rPr>
            <w:rFonts w:ascii="Times New Roman" w:eastAsia="Times New Roman" w:hAnsi="Times New Roman" w:cs="Times New Roman"/>
            <w:sz w:val="24"/>
            <w:szCs w:val="24"/>
          </w:rPr>
          <w:delText xml:space="preserve">the </w:delText>
        </w:r>
        <w:r w:rsidRPr="007E5D70">
          <w:rPr>
            <w:rFonts w:ascii="Times New Roman" w:eastAsia="Times New Roman" w:hAnsi="Times New Roman" w:cs="Times New Roman"/>
            <w:sz w:val="24"/>
            <w:szCs w:val="24"/>
          </w:rPr>
          <w:delText>summertime net CO</w:delText>
        </w:r>
        <w:r w:rsidRPr="007E5D70">
          <w:rPr>
            <w:rFonts w:ascii="Times New Roman" w:eastAsia="Times New Roman" w:hAnsi="Times New Roman" w:cs="Times New Roman"/>
            <w:sz w:val="24"/>
            <w:szCs w:val="24"/>
            <w:vertAlign w:val="subscript"/>
          </w:rPr>
          <w:delText>2</w:delText>
        </w:r>
        <w:r w:rsidRPr="007E5D70">
          <w:rPr>
            <w:rFonts w:ascii="Times New Roman" w:eastAsia="Times New Roman" w:hAnsi="Times New Roman" w:cs="Times New Roman"/>
            <w:sz w:val="24"/>
            <w:szCs w:val="24"/>
          </w:rPr>
          <w:delText xml:space="preserve"> emission rate.</w:delText>
        </w:r>
      </w:del>
      <w:ins w:id="2178" w:author="Hong Je-Woo" w:date="2018-09-27T04:31:00Z">
        <w:r w:rsidRPr="00E5054D">
          <w:rPr>
            <w:rFonts w:ascii="Times New Roman" w:eastAsia="Times New Roman" w:hAnsi="Times New Roman" w:cs="Times New Roman"/>
            <w:sz w:val="24"/>
            <w:szCs w:val="24"/>
            <w:lang w:val="en-GB"/>
          </w:rPr>
          <w:t>The annual 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emission rate at the site is </w:t>
        </w:r>
        <w:r w:rsidR="00D10453" w:rsidRPr="00E5054D">
          <w:rPr>
            <w:rFonts w:ascii="Times New Roman" w:eastAsia="Times New Roman" w:hAnsi="Times New Roman" w:cs="Times New Roman"/>
            <w:sz w:val="24"/>
            <w:szCs w:val="24"/>
            <w:lang w:val="en-GB"/>
          </w:rPr>
          <w:t>13</w:t>
        </w:r>
        <w:r w:rsidRPr="00E5054D">
          <w:rPr>
            <w:rFonts w:ascii="Times New Roman" w:eastAsia="Times New Roman" w:hAnsi="Times New Roman" w:cs="Times New Roman"/>
            <w:sz w:val="24"/>
            <w:szCs w:val="24"/>
            <w:lang w:val="en-GB"/>
          </w:rPr>
          <w:t>.</w:t>
        </w:r>
        <w:r w:rsidR="00D10453" w:rsidRPr="00E5054D">
          <w:rPr>
            <w:rFonts w:ascii="Times New Roman" w:eastAsia="Times New Roman" w:hAnsi="Times New Roman" w:cs="Times New Roman"/>
            <w:sz w:val="24"/>
            <w:szCs w:val="24"/>
            <w:lang w:val="en-GB"/>
          </w:rPr>
          <w:t>1</w:t>
        </w:r>
        <w:r w:rsidRPr="00E5054D">
          <w:rPr>
            <w:rFonts w:ascii="Times New Roman" w:eastAsia="Times New Roman" w:hAnsi="Times New Roman" w:cs="Times New Roman"/>
            <w:sz w:val="24"/>
            <w:szCs w:val="24"/>
            <w:lang w:val="en-GB"/>
          </w:rPr>
          <w:t xml:space="preserve"> kgCO</w:t>
        </w:r>
        <w:r w:rsidRPr="00E5054D">
          <w:rPr>
            <w:rFonts w:ascii="Times New Roman" w:eastAsia="Times New Roman" w:hAnsi="Times New Roman" w:cs="Times New Roman"/>
            <w:sz w:val="24"/>
            <w:szCs w:val="24"/>
            <w:vertAlign w:val="subscript"/>
            <w:lang w:val="en-GB"/>
          </w:rPr>
          <w:t>2</w:t>
        </w:r>
        <w:r w:rsidRPr="00E5054D">
          <w:rPr>
            <w:rFonts w:ascii="Times New Roman" w:eastAsia="Times New Roman" w:hAnsi="Times New Roman" w:cs="Times New Roman"/>
            <w:sz w:val="24"/>
            <w:szCs w:val="24"/>
            <w:lang w:val="en-GB"/>
          </w:rPr>
          <w:t xml:space="preserve"> m</w:t>
        </w:r>
        <w:r w:rsidRPr="00E5054D">
          <w:rPr>
            <w:rFonts w:ascii="Times New Roman" w:eastAsia="Times New Roman" w:hAnsi="Times New Roman" w:cs="Times New Roman"/>
            <w:sz w:val="24"/>
            <w:szCs w:val="24"/>
            <w:vertAlign w:val="superscript"/>
            <w:lang w:val="en-GB"/>
          </w:rPr>
          <w:t>−2</w:t>
        </w:r>
        <w:r w:rsidRPr="00E5054D">
          <w:rPr>
            <w:rFonts w:ascii="Times New Roman" w:eastAsia="Times New Roman" w:hAnsi="Times New Roman" w:cs="Times New Roman"/>
            <w:sz w:val="24"/>
            <w:szCs w:val="24"/>
            <w:lang w:val="en-GB"/>
          </w:rPr>
          <w:t xml:space="preserve"> yr</w:t>
        </w:r>
        <w:r w:rsidRPr="00E5054D">
          <w:rPr>
            <w:rFonts w:ascii="Times New Roman" w:eastAsia="Times New Roman" w:hAnsi="Times New Roman" w:cs="Times New Roman"/>
            <w:sz w:val="24"/>
            <w:szCs w:val="24"/>
            <w:vertAlign w:val="superscript"/>
            <w:lang w:val="en-GB"/>
          </w:rPr>
          <w:t>−1</w:t>
        </w:r>
        <w:r w:rsidRPr="00E5054D">
          <w:rPr>
            <w:rFonts w:ascii="Times New Roman" w:eastAsia="Times New Roman" w:hAnsi="Times New Roman" w:cs="Times New Roman"/>
            <w:sz w:val="24"/>
            <w:szCs w:val="24"/>
            <w:lang w:val="en-GB"/>
          </w:rPr>
          <w:t xml:space="preserve">, which is </w:t>
        </w:r>
        <w:r w:rsidR="00287A82" w:rsidRPr="00E5054D">
          <w:rPr>
            <w:rFonts w:ascii="Times New Roman" w:eastAsia="Times New Roman" w:hAnsi="Times New Roman" w:cs="Times New Roman"/>
            <w:sz w:val="24"/>
            <w:szCs w:val="24"/>
            <w:lang w:val="en-GB"/>
          </w:rPr>
          <w:t>also comparable with</w:t>
        </w:r>
        <w:r w:rsidRPr="00E5054D">
          <w:rPr>
            <w:rFonts w:ascii="Times New Roman" w:eastAsia="Times New Roman" w:hAnsi="Times New Roman" w:cs="Times New Roman"/>
            <w:sz w:val="24"/>
            <w:szCs w:val="24"/>
            <w:lang w:val="en-GB"/>
          </w:rPr>
          <w:t xml:space="preserve"> those in other cities reported in previous studies</w:t>
        </w:r>
        <w:r w:rsidR="00633ED3" w:rsidRPr="00E5054D">
          <w:rPr>
            <w:rFonts w:ascii="Times New Roman" w:eastAsia="Times New Roman" w:hAnsi="Times New Roman" w:cs="Times New Roman"/>
            <w:sz w:val="24"/>
            <w:szCs w:val="24"/>
            <w:lang w:val="en-GB"/>
          </w:rPr>
          <w:t xml:space="preserve"> (</w:t>
        </w:r>
        <w:r w:rsidRPr="00E5054D">
          <w:rPr>
            <w:rFonts w:ascii="Times New Roman" w:eastAsia="Times New Roman" w:hAnsi="Times New Roman" w:cs="Times New Roman"/>
            <w:sz w:val="24"/>
            <w:szCs w:val="24"/>
            <w:lang w:val="en-GB"/>
          </w:rPr>
          <w:t xml:space="preserve">Ward </w:t>
        </w:r>
        <w:r w:rsidRPr="00E5054D">
          <w:rPr>
            <w:rFonts w:ascii="Times New Roman" w:eastAsia="Times New Roman" w:hAnsi="Times New Roman" w:cs="Times New Roman"/>
            <w:i/>
            <w:sz w:val="24"/>
            <w:szCs w:val="24"/>
            <w:lang w:val="en-GB"/>
          </w:rPr>
          <w:t>et al</w:t>
        </w:r>
        <w:r w:rsidRPr="00E5054D">
          <w:rPr>
            <w:rFonts w:ascii="Times New Roman" w:eastAsia="Times New Roman" w:hAnsi="Times New Roman" w:cs="Times New Roman"/>
            <w:sz w:val="24"/>
            <w:szCs w:val="24"/>
            <w:lang w:val="en-GB"/>
          </w:rPr>
          <w:t>.</w:t>
        </w:r>
        <w:r w:rsidR="00FA038B" w:rsidRPr="00E5054D">
          <w:rPr>
            <w:rFonts w:ascii="Times New Roman" w:eastAsia="Times New Roman" w:hAnsi="Times New Roman" w:cs="Times New Roman"/>
            <w:sz w:val="24"/>
            <w:szCs w:val="24"/>
            <w:lang w:val="en-GB"/>
          </w:rPr>
          <w:t>,</w:t>
        </w:r>
        <w:r w:rsidRPr="00E5054D">
          <w:rPr>
            <w:rFonts w:ascii="Times New Roman" w:eastAsia="Times New Roman" w:hAnsi="Times New Roman" w:cs="Times New Roman"/>
            <w:sz w:val="24"/>
            <w:szCs w:val="24"/>
            <w:lang w:val="en-GB"/>
          </w:rPr>
          <w:t xml:space="preserve"> 2015)</w:t>
        </w:r>
        <w:r w:rsidR="00633ED3" w:rsidRPr="00E5054D">
          <w:rPr>
            <w:rFonts w:ascii="Times New Roman" w:eastAsia="Times New Roman" w:hAnsi="Times New Roman" w:cs="Times New Roman"/>
            <w:sz w:val="24"/>
            <w:szCs w:val="24"/>
            <w:lang w:val="en-GB"/>
          </w:rPr>
          <w:t>.</w:t>
        </w:r>
      </w:ins>
    </w:p>
    <w:p w14:paraId="2E65B735" w14:textId="38A324C2" w:rsidR="00B72C41" w:rsidRPr="00E5054D" w:rsidRDefault="00B72C41" w:rsidP="00B72C41">
      <w:pPr>
        <w:wordWrap/>
        <w:spacing w:line="480" w:lineRule="auto"/>
        <w:ind w:firstLine="357"/>
        <w:rPr>
          <w:rFonts w:ascii="Times New Roman" w:hAnsi="Times New Roman"/>
          <w:sz w:val="24"/>
          <w:lang w:val="en-GB"/>
          <w:rPrChange w:id="2179" w:author="Hong Je-Woo" w:date="2018-09-27T04:31:00Z">
            <w:rPr>
              <w:rFonts w:ascii="Times New Roman" w:hAnsi="Times New Roman"/>
              <w:sz w:val="24"/>
            </w:rPr>
          </w:rPrChange>
        </w:rPr>
      </w:pPr>
      <w:r w:rsidRPr="00E5054D">
        <w:rPr>
          <w:rFonts w:ascii="Times New Roman" w:hAnsi="Times New Roman"/>
          <w:sz w:val="24"/>
          <w:lang w:val="en-GB"/>
          <w:rPrChange w:id="2180" w:author="Hong Je-Woo" w:date="2018-09-27T04:31:00Z">
            <w:rPr>
              <w:rFonts w:ascii="Times New Roman" w:hAnsi="Times New Roman"/>
              <w:sz w:val="24"/>
            </w:rPr>
          </w:rPrChange>
        </w:rPr>
        <w:t xml:space="preserve">The </w:t>
      </w:r>
      <w:r w:rsidRPr="00E5054D">
        <w:rPr>
          <w:rFonts w:ascii="Times New Roman" w:hAnsi="Times New Roman"/>
          <w:i/>
          <w:sz w:val="24"/>
          <w:lang w:val="en-GB"/>
          <w:rPrChange w:id="2181"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182"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183" w:author="Hong Je-Woo" w:date="2018-09-27T04:31:00Z">
            <w:rPr>
              <w:rFonts w:ascii="Times New Roman" w:hAnsi="Times New Roman"/>
              <w:sz w:val="24"/>
            </w:rPr>
          </w:rPrChange>
        </w:rPr>
        <w:t xml:space="preserve"> difference between working and non-working days is </w:t>
      </w:r>
      <w:del w:id="2184" w:author="Hong Je-Woo" w:date="2018-09-27T04:31:00Z">
        <w:r w:rsidRPr="007E5D70">
          <w:rPr>
            <w:rFonts w:ascii="Times New Roman" w:eastAsia="Times New Roman" w:hAnsi="Times New Roman" w:cs="Times New Roman"/>
            <w:sz w:val="24"/>
            <w:szCs w:val="24"/>
          </w:rPr>
          <w:delText>larger than</w:delText>
        </w:r>
      </w:del>
      <w:ins w:id="2185" w:author="Hong Je-Woo" w:date="2018-09-27T04:31:00Z">
        <w:r w:rsidR="00FA038B" w:rsidRPr="00E5054D">
          <w:rPr>
            <w:rFonts w:ascii="Times New Roman" w:eastAsia="Times New Roman" w:hAnsi="Times New Roman" w:cs="Times New Roman"/>
            <w:sz w:val="24"/>
            <w:szCs w:val="24"/>
            <w:lang w:val="en-GB"/>
          </w:rPr>
          <w:t>similar</w:t>
        </w:r>
        <w:r w:rsidR="009E60A3" w:rsidRPr="00E5054D">
          <w:rPr>
            <w:rFonts w:ascii="Times New Roman" w:eastAsia="Times New Roman" w:hAnsi="Times New Roman" w:cs="Times New Roman"/>
            <w:sz w:val="24"/>
            <w:szCs w:val="24"/>
            <w:lang w:val="en-GB"/>
          </w:rPr>
          <w:t xml:space="preserve"> </w:t>
        </w:r>
        <w:r w:rsidR="000604CF" w:rsidRPr="00E5054D">
          <w:rPr>
            <w:rFonts w:ascii="Times New Roman" w:eastAsia="Times New Roman" w:hAnsi="Times New Roman" w:cs="Times New Roman"/>
            <w:sz w:val="24"/>
            <w:szCs w:val="24"/>
            <w:lang w:val="en-GB"/>
          </w:rPr>
          <w:t>to</w:t>
        </w:r>
      </w:ins>
      <w:r w:rsidR="000604CF" w:rsidRPr="00E5054D">
        <w:rPr>
          <w:rFonts w:ascii="Times New Roman" w:hAnsi="Times New Roman"/>
          <w:sz w:val="24"/>
          <w:lang w:val="en-GB"/>
          <w:rPrChange w:id="2186" w:author="Hong Je-Woo" w:date="2018-09-27T04:31:00Z">
            <w:rPr>
              <w:rFonts w:ascii="Times New Roman" w:hAnsi="Times New Roman"/>
              <w:sz w:val="24"/>
            </w:rPr>
          </w:rPrChange>
        </w:rPr>
        <w:t xml:space="preserve"> </w:t>
      </w:r>
      <w:r w:rsidRPr="00E5054D">
        <w:rPr>
          <w:rFonts w:ascii="Times New Roman" w:hAnsi="Times New Roman"/>
          <w:sz w:val="24"/>
          <w:lang w:val="en-GB"/>
          <w:rPrChange w:id="2187" w:author="Hong Je-Woo" w:date="2018-09-27T04:31:00Z">
            <w:rPr>
              <w:rFonts w:ascii="Times New Roman" w:hAnsi="Times New Roman"/>
              <w:sz w:val="24"/>
            </w:rPr>
          </w:rPrChange>
        </w:rPr>
        <w:t>the seasonal variation (</w:t>
      </w:r>
      <w:del w:id="2188" w:author="Hong Je-Woo" w:date="2018-09-27T04:31:00Z">
        <w:r w:rsidRPr="007E5D70">
          <w:rPr>
            <w:rFonts w:ascii="Times New Roman" w:eastAsia="Times New Roman" w:hAnsi="Times New Roman" w:cs="Times New Roman"/>
            <w:sz w:val="24"/>
            <w:szCs w:val="24"/>
          </w:rPr>
          <w:delText>Fig. 12c</w:delText>
        </w:r>
      </w:del>
      <w:ins w:id="2189" w:author="Hong Je-Woo" w:date="2018-09-27T04:31:00Z">
        <w:r w:rsidRPr="00E5054D">
          <w:rPr>
            <w:rFonts w:ascii="Times New Roman" w:eastAsia="Times New Roman" w:hAnsi="Times New Roman" w:cs="Times New Roman"/>
            <w:sz w:val="24"/>
            <w:szCs w:val="24"/>
            <w:lang w:val="en-GB"/>
          </w:rPr>
          <w:t>Fig</w:t>
        </w:r>
        <w:r w:rsidR="008470F8" w:rsidRPr="00E5054D">
          <w:rPr>
            <w:rFonts w:ascii="Times New Roman" w:eastAsia="Times New Roman" w:hAnsi="Times New Roman" w:cs="Times New Roman"/>
            <w:sz w:val="24"/>
            <w:szCs w:val="24"/>
            <w:lang w:val="en-GB"/>
          </w:rPr>
          <w:t>s</w:t>
        </w:r>
        <w:r w:rsidRPr="00E5054D">
          <w:rPr>
            <w:rFonts w:ascii="Times New Roman" w:eastAsia="Times New Roman" w:hAnsi="Times New Roman" w:cs="Times New Roman"/>
            <w:sz w:val="24"/>
            <w:szCs w:val="24"/>
            <w:lang w:val="en-GB"/>
          </w:rPr>
          <w:t>. 1</w:t>
        </w:r>
        <w:r w:rsidR="000B7B13" w:rsidRPr="00E5054D">
          <w:rPr>
            <w:rFonts w:ascii="Times New Roman" w:eastAsia="Times New Roman" w:hAnsi="Times New Roman" w:cs="Times New Roman"/>
            <w:sz w:val="24"/>
            <w:szCs w:val="24"/>
            <w:lang w:val="en-GB"/>
          </w:rPr>
          <w:t>3</w:t>
        </w:r>
        <w:r w:rsidRPr="00E5054D">
          <w:rPr>
            <w:rFonts w:ascii="Times New Roman" w:eastAsia="Times New Roman" w:hAnsi="Times New Roman" w:cs="Times New Roman"/>
            <w:sz w:val="24"/>
            <w:szCs w:val="24"/>
            <w:lang w:val="en-GB"/>
          </w:rPr>
          <w:t>c</w:t>
        </w:r>
      </w:ins>
      <w:r w:rsidRPr="00E5054D">
        <w:rPr>
          <w:rFonts w:ascii="Times New Roman" w:hAnsi="Times New Roman"/>
          <w:sz w:val="24"/>
          <w:lang w:val="en-GB"/>
          <w:rPrChange w:id="2190" w:author="Hong Je-Woo" w:date="2018-09-27T04:31:00Z">
            <w:rPr>
              <w:rFonts w:ascii="Times New Roman" w:hAnsi="Times New Roman"/>
              <w:sz w:val="24"/>
            </w:rPr>
          </w:rPrChange>
        </w:rPr>
        <w:t xml:space="preserve">–d, Table 4). On working days, the mean </w:t>
      </w:r>
      <w:r w:rsidRPr="00E5054D">
        <w:rPr>
          <w:rFonts w:ascii="Times New Roman" w:hAnsi="Times New Roman"/>
          <w:i/>
          <w:sz w:val="24"/>
          <w:lang w:val="en-GB"/>
          <w:rPrChange w:id="2191"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192" w:author="Hong Je-Woo" w:date="2018-09-27T04:31:00Z">
            <w:rPr>
              <w:rFonts w:ascii="Times New Roman" w:hAnsi="Times New Roman"/>
              <w:i/>
              <w:sz w:val="24"/>
              <w:vertAlign w:val="subscript"/>
            </w:rPr>
          </w:rPrChange>
        </w:rPr>
        <w:t>C</w:t>
      </w:r>
      <w:r w:rsidRPr="00E5054D" w:rsidDel="006C73BF">
        <w:rPr>
          <w:rFonts w:ascii="Times New Roman" w:hAnsi="Times New Roman"/>
          <w:sz w:val="24"/>
          <w:lang w:val="en-GB"/>
          <w:rPrChange w:id="2193" w:author="Hong Je-Woo" w:date="2018-09-27T04:31:00Z">
            <w:rPr>
              <w:rFonts w:ascii="Times New Roman" w:hAnsi="Times New Roman"/>
              <w:sz w:val="24"/>
            </w:rPr>
          </w:rPrChange>
        </w:rPr>
        <w:t xml:space="preserve"> </w:t>
      </w:r>
      <w:r w:rsidRPr="00E5054D">
        <w:rPr>
          <w:rFonts w:ascii="Times New Roman" w:hAnsi="Times New Roman"/>
          <w:sz w:val="24"/>
          <w:lang w:val="en-GB"/>
          <w:rPrChange w:id="2194" w:author="Hong Je-Woo" w:date="2018-09-27T04:31:00Z">
            <w:rPr>
              <w:rFonts w:ascii="Times New Roman" w:hAnsi="Times New Roman"/>
              <w:sz w:val="24"/>
            </w:rPr>
          </w:rPrChange>
        </w:rPr>
        <w:t xml:space="preserve">is </w:t>
      </w:r>
      <w:del w:id="2195" w:author="Hong Je-Woo" w:date="2018-09-27T04:31:00Z">
        <w:r w:rsidRPr="007E5D70">
          <w:rPr>
            <w:rFonts w:ascii="Times New Roman" w:eastAsia="Times New Roman" w:hAnsi="Times New Roman" w:cs="Times New Roman"/>
            <w:sz w:val="24"/>
            <w:szCs w:val="24"/>
          </w:rPr>
          <w:delText>7.3</w:delText>
        </w:r>
      </w:del>
      <w:ins w:id="2196" w:author="Hong Je-Woo" w:date="2018-09-27T04:31:00Z">
        <w:r w:rsidR="008E1E7F" w:rsidRPr="00E5054D">
          <w:rPr>
            <w:rFonts w:ascii="Times New Roman" w:eastAsia="Times New Roman" w:hAnsi="Times New Roman" w:cs="Times New Roman"/>
            <w:sz w:val="24"/>
            <w:szCs w:val="24"/>
            <w:lang w:val="en-GB"/>
          </w:rPr>
          <w:t>10</w:t>
        </w:r>
        <w:r w:rsidRPr="00E5054D">
          <w:rPr>
            <w:rFonts w:ascii="Times New Roman" w:eastAsia="Times New Roman" w:hAnsi="Times New Roman" w:cs="Times New Roman"/>
            <w:sz w:val="24"/>
            <w:szCs w:val="24"/>
            <w:lang w:val="en-GB"/>
          </w:rPr>
          <w:t>.</w:t>
        </w:r>
        <w:r w:rsidR="008E1E7F" w:rsidRPr="00E5054D">
          <w:rPr>
            <w:rFonts w:ascii="Times New Roman" w:eastAsia="Times New Roman" w:hAnsi="Times New Roman" w:cs="Times New Roman"/>
            <w:sz w:val="24"/>
            <w:szCs w:val="24"/>
            <w:lang w:val="en-GB"/>
          </w:rPr>
          <w:t>1</w:t>
        </w:r>
      </w:ins>
      <w:r w:rsidRPr="00E5054D">
        <w:rPr>
          <w:rFonts w:ascii="Times New Roman" w:hAnsi="Times New Roman"/>
          <w:sz w:val="24"/>
          <w:lang w:val="en-GB"/>
          <w:rPrChange w:id="2197" w:author="Hong Je-Woo" w:date="2018-09-27T04:31:00Z">
            <w:rPr>
              <w:rFonts w:ascii="Times New Roman" w:hAnsi="Times New Roman"/>
              <w:sz w:val="24"/>
            </w:rPr>
          </w:rPrChange>
        </w:rPr>
        <w:t xml:space="preserve"> μmol m</w:t>
      </w:r>
      <w:r w:rsidRPr="00E5054D">
        <w:rPr>
          <w:rFonts w:ascii="Times New Roman" w:hAnsi="Times New Roman"/>
          <w:sz w:val="24"/>
          <w:vertAlign w:val="superscript"/>
          <w:lang w:val="en-GB"/>
          <w:rPrChange w:id="2198"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199"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200"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201" w:author="Hong Je-Woo" w:date="2018-09-27T04:31:00Z">
            <w:rPr>
              <w:rFonts w:ascii="Times New Roman" w:hAnsi="Times New Roman"/>
              <w:sz w:val="24"/>
            </w:rPr>
          </w:rPrChange>
        </w:rPr>
        <w:t xml:space="preserve"> (</w:t>
      </w:r>
      <w:del w:id="2202" w:author="Hong Je-Woo" w:date="2018-09-27T04:31:00Z">
        <w:r w:rsidRPr="007E5D70">
          <w:rPr>
            <w:rFonts w:ascii="Times New Roman" w:eastAsia="Times New Roman" w:hAnsi="Times New Roman" w:cs="Times New Roman"/>
            <w:sz w:val="24"/>
            <w:szCs w:val="24"/>
          </w:rPr>
          <w:delText>27.6</w:delText>
        </w:r>
      </w:del>
      <w:ins w:id="2203" w:author="Hong Je-Woo" w:date="2018-09-27T04:31:00Z">
        <w:r w:rsidR="002F7AAE" w:rsidRPr="00E5054D">
          <w:rPr>
            <w:rFonts w:ascii="Times New Roman" w:eastAsia="Times New Roman" w:hAnsi="Times New Roman" w:cs="Times New Roman"/>
            <w:sz w:val="24"/>
            <w:szCs w:val="24"/>
            <w:lang w:val="en-GB"/>
          </w:rPr>
          <w:t>38.5</w:t>
        </w:r>
      </w:ins>
      <w:r w:rsidRPr="00E5054D">
        <w:rPr>
          <w:rFonts w:ascii="Times New Roman" w:hAnsi="Times New Roman"/>
          <w:sz w:val="24"/>
          <w:lang w:val="en-GB"/>
          <w:rPrChange w:id="2204" w:author="Hong Je-Woo" w:date="2018-09-27T04:31:00Z">
            <w:rPr>
              <w:rFonts w:ascii="Times New Roman" w:hAnsi="Times New Roman"/>
              <w:sz w:val="24"/>
            </w:rPr>
          </w:rPrChange>
        </w:rPr>
        <w:t xml:space="preserve"> gCO</w:t>
      </w:r>
      <w:r w:rsidRPr="00E5054D">
        <w:rPr>
          <w:rFonts w:ascii="Times New Roman" w:hAnsi="Times New Roman"/>
          <w:sz w:val="24"/>
          <w:vertAlign w:val="subscript"/>
          <w:lang w:val="en-GB"/>
          <w:rPrChange w:id="2205"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206"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2207"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208" w:author="Hong Je-Woo" w:date="2018-09-27T04:31:00Z">
            <w:rPr>
              <w:rFonts w:ascii="Times New Roman" w:hAnsi="Times New Roman"/>
              <w:sz w:val="24"/>
            </w:rPr>
          </w:rPrChange>
        </w:rPr>
        <w:t xml:space="preserve"> d</w:t>
      </w:r>
      <w:r w:rsidRPr="00E5054D">
        <w:rPr>
          <w:rFonts w:ascii="Times New Roman" w:hAnsi="Times New Roman"/>
          <w:sz w:val="24"/>
          <w:vertAlign w:val="superscript"/>
          <w:lang w:val="en-GB"/>
          <w:rPrChange w:id="2209"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210" w:author="Hong Je-Woo" w:date="2018-09-27T04:31:00Z">
            <w:rPr>
              <w:rFonts w:ascii="Times New Roman" w:hAnsi="Times New Roman"/>
              <w:sz w:val="24"/>
            </w:rPr>
          </w:rPrChange>
        </w:rPr>
        <w:t xml:space="preserve">), which is </w:t>
      </w:r>
      <w:del w:id="2211" w:author="Hong Je-Woo" w:date="2018-09-27T04:31:00Z">
        <w:r w:rsidRPr="007E5D70">
          <w:rPr>
            <w:rFonts w:ascii="Times New Roman" w:eastAsia="Times New Roman" w:hAnsi="Times New Roman" w:cs="Times New Roman"/>
            <w:sz w:val="24"/>
            <w:szCs w:val="24"/>
          </w:rPr>
          <w:delText>38</w:delText>
        </w:r>
      </w:del>
      <w:ins w:id="2212" w:author="Hong Je-Woo" w:date="2018-09-27T04:31:00Z">
        <w:r w:rsidR="002F7AAE" w:rsidRPr="00E5054D">
          <w:rPr>
            <w:rFonts w:ascii="Times New Roman" w:eastAsia="Times New Roman" w:hAnsi="Times New Roman" w:cs="Times New Roman"/>
            <w:sz w:val="24"/>
            <w:szCs w:val="24"/>
            <w:lang w:val="en-GB"/>
          </w:rPr>
          <w:t>29</w:t>
        </w:r>
      </w:ins>
      <w:r w:rsidRPr="00E5054D">
        <w:rPr>
          <w:rFonts w:ascii="Times New Roman" w:hAnsi="Times New Roman"/>
          <w:sz w:val="24"/>
          <w:lang w:val="en-GB"/>
          <w:rPrChange w:id="2213" w:author="Hong Je-Woo" w:date="2018-09-27T04:31:00Z">
            <w:rPr>
              <w:rFonts w:ascii="Times New Roman" w:hAnsi="Times New Roman"/>
              <w:sz w:val="24"/>
            </w:rPr>
          </w:rPrChange>
        </w:rPr>
        <w:t>% higher than that on non-working days (</w:t>
      </w:r>
      <w:del w:id="2214" w:author="Hong Je-Woo" w:date="2018-09-27T04:31:00Z">
        <w:r w:rsidRPr="007E5D70">
          <w:rPr>
            <w:rFonts w:ascii="Times New Roman" w:eastAsia="Times New Roman" w:hAnsi="Times New Roman" w:cs="Times New Roman"/>
            <w:sz w:val="24"/>
            <w:szCs w:val="24"/>
          </w:rPr>
          <w:delText>5.3</w:delText>
        </w:r>
      </w:del>
      <w:ins w:id="2215" w:author="Hong Je-Woo" w:date="2018-09-27T04:31:00Z">
        <w:r w:rsidR="002F7AAE" w:rsidRPr="00E5054D">
          <w:rPr>
            <w:rFonts w:ascii="Times New Roman" w:eastAsia="Times New Roman" w:hAnsi="Times New Roman" w:cs="Times New Roman"/>
            <w:sz w:val="24"/>
            <w:szCs w:val="24"/>
            <w:lang w:val="en-GB"/>
          </w:rPr>
          <w:t>7</w:t>
        </w:r>
        <w:r w:rsidRPr="00E5054D">
          <w:rPr>
            <w:rFonts w:ascii="Times New Roman" w:eastAsia="Times New Roman" w:hAnsi="Times New Roman" w:cs="Times New Roman"/>
            <w:sz w:val="24"/>
            <w:szCs w:val="24"/>
            <w:lang w:val="en-GB"/>
          </w:rPr>
          <w:t>.</w:t>
        </w:r>
        <w:r w:rsidR="002F7AAE" w:rsidRPr="00E5054D">
          <w:rPr>
            <w:rFonts w:ascii="Times New Roman" w:eastAsia="Times New Roman" w:hAnsi="Times New Roman" w:cs="Times New Roman"/>
            <w:sz w:val="24"/>
            <w:szCs w:val="24"/>
            <w:lang w:val="en-GB"/>
          </w:rPr>
          <w:t>8</w:t>
        </w:r>
      </w:ins>
      <w:r w:rsidR="002F7AAE" w:rsidRPr="00E5054D">
        <w:rPr>
          <w:rFonts w:ascii="Times New Roman" w:hAnsi="Times New Roman"/>
          <w:sz w:val="24"/>
          <w:lang w:val="en-GB"/>
          <w:rPrChange w:id="2216" w:author="Hong Je-Woo" w:date="2018-09-27T04:31:00Z">
            <w:rPr>
              <w:rFonts w:ascii="Times New Roman" w:hAnsi="Times New Roman"/>
              <w:sz w:val="24"/>
            </w:rPr>
          </w:rPrChange>
        </w:rPr>
        <w:t xml:space="preserve"> </w:t>
      </w:r>
      <w:r w:rsidRPr="00E5054D">
        <w:rPr>
          <w:rFonts w:ascii="Times New Roman" w:hAnsi="Times New Roman"/>
          <w:sz w:val="24"/>
          <w:lang w:val="en-GB"/>
          <w:rPrChange w:id="2217" w:author="Hong Je-Woo" w:date="2018-09-27T04:31:00Z">
            <w:rPr>
              <w:rFonts w:ascii="Times New Roman" w:hAnsi="Times New Roman"/>
              <w:sz w:val="24"/>
            </w:rPr>
          </w:rPrChange>
        </w:rPr>
        <w:t>μmol m</w:t>
      </w:r>
      <w:r w:rsidRPr="00E5054D">
        <w:rPr>
          <w:rFonts w:ascii="Times New Roman" w:hAnsi="Times New Roman"/>
          <w:sz w:val="24"/>
          <w:vertAlign w:val="superscript"/>
          <w:lang w:val="en-GB"/>
          <w:rPrChange w:id="2218"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219"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220" w:author="Hong Je-Woo" w:date="2018-09-27T04:31:00Z">
            <w:rPr>
              <w:rFonts w:ascii="Times New Roman" w:hAnsi="Times New Roman"/>
              <w:sz w:val="24"/>
              <w:vertAlign w:val="superscript"/>
            </w:rPr>
          </w:rPrChange>
        </w:rPr>
        <w:t xml:space="preserve">−1 </w:t>
      </w:r>
      <w:r w:rsidRPr="00E5054D">
        <w:rPr>
          <w:rFonts w:ascii="Times New Roman" w:hAnsi="Times New Roman"/>
          <w:sz w:val="24"/>
          <w:lang w:val="en-GB"/>
          <w:rPrChange w:id="2221" w:author="Hong Je-Woo" w:date="2018-09-27T04:31:00Z">
            <w:rPr>
              <w:rFonts w:ascii="Times New Roman" w:hAnsi="Times New Roman"/>
              <w:sz w:val="24"/>
            </w:rPr>
          </w:rPrChange>
        </w:rPr>
        <w:t>=</w:t>
      </w:r>
      <w:del w:id="2222" w:author="Hong Je-Woo" w:date="2018-09-27T04:31:00Z">
        <w:r w:rsidRPr="007E5D70">
          <w:rPr>
            <w:rFonts w:ascii="Times New Roman" w:eastAsia="Times New Roman" w:hAnsi="Times New Roman" w:cs="Times New Roman"/>
            <w:sz w:val="24"/>
            <w:szCs w:val="24"/>
          </w:rPr>
          <w:delText>20.0</w:delText>
        </w:r>
      </w:del>
      <w:ins w:id="2223" w:author="Hong Je-Woo" w:date="2018-09-27T04:31:00Z">
        <w:r w:rsidR="0097053F">
          <w:rPr>
            <w:rFonts w:ascii="Times New Roman" w:eastAsia="Times New Roman" w:hAnsi="Times New Roman" w:cs="Times New Roman"/>
            <w:sz w:val="24"/>
            <w:szCs w:val="24"/>
            <w:lang w:val="en-GB"/>
          </w:rPr>
          <w:t xml:space="preserve"> </w:t>
        </w:r>
        <w:r w:rsidR="002F7AAE" w:rsidRPr="00E5054D">
          <w:rPr>
            <w:rFonts w:ascii="Times New Roman" w:eastAsia="Times New Roman" w:hAnsi="Times New Roman" w:cs="Times New Roman"/>
            <w:sz w:val="24"/>
            <w:szCs w:val="24"/>
            <w:lang w:val="en-GB"/>
          </w:rPr>
          <w:t>29.7</w:t>
        </w:r>
      </w:ins>
      <w:r w:rsidRPr="00E5054D">
        <w:rPr>
          <w:rFonts w:ascii="Times New Roman" w:hAnsi="Times New Roman"/>
          <w:sz w:val="24"/>
          <w:lang w:val="en-GB"/>
          <w:rPrChange w:id="2224" w:author="Hong Je-Woo" w:date="2018-09-27T04:31:00Z">
            <w:rPr>
              <w:rFonts w:ascii="Times New Roman" w:hAnsi="Times New Roman"/>
              <w:sz w:val="24"/>
            </w:rPr>
          </w:rPrChange>
        </w:rPr>
        <w:t xml:space="preserve"> gCO</w:t>
      </w:r>
      <w:r w:rsidRPr="00E5054D">
        <w:rPr>
          <w:rFonts w:ascii="Times New Roman" w:hAnsi="Times New Roman"/>
          <w:sz w:val="24"/>
          <w:vertAlign w:val="subscript"/>
          <w:lang w:val="en-GB"/>
          <w:rPrChange w:id="2225"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226"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2227"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228" w:author="Hong Je-Woo" w:date="2018-09-27T04:31:00Z">
            <w:rPr>
              <w:rFonts w:ascii="Times New Roman" w:hAnsi="Times New Roman"/>
              <w:sz w:val="24"/>
            </w:rPr>
          </w:rPrChange>
        </w:rPr>
        <w:t xml:space="preserve"> d</w:t>
      </w:r>
      <w:r w:rsidRPr="00E5054D">
        <w:rPr>
          <w:rFonts w:ascii="Times New Roman" w:hAnsi="Times New Roman"/>
          <w:sz w:val="24"/>
          <w:vertAlign w:val="superscript"/>
          <w:lang w:val="en-GB"/>
          <w:rPrChange w:id="2229"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230" w:author="Hong Je-Woo" w:date="2018-09-27T04:31:00Z">
            <w:rPr>
              <w:rFonts w:ascii="Times New Roman" w:hAnsi="Times New Roman"/>
              <w:sz w:val="24"/>
            </w:rPr>
          </w:rPrChange>
        </w:rPr>
        <w:t xml:space="preserve">). The nocturnal </w:t>
      </w:r>
      <w:r w:rsidRPr="00E5054D">
        <w:rPr>
          <w:rFonts w:ascii="Times New Roman" w:hAnsi="Times New Roman"/>
          <w:i/>
          <w:sz w:val="24"/>
          <w:lang w:val="en-GB"/>
          <w:rPrChange w:id="2231"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232" w:author="Hong Je-Woo" w:date="2018-09-27T04:31:00Z">
            <w:rPr>
              <w:rFonts w:ascii="Times New Roman" w:hAnsi="Times New Roman"/>
              <w:i/>
              <w:sz w:val="24"/>
              <w:vertAlign w:val="subscript"/>
            </w:rPr>
          </w:rPrChange>
        </w:rPr>
        <w:t>C</w:t>
      </w:r>
      <w:r w:rsidRPr="00E5054D">
        <w:rPr>
          <w:rFonts w:ascii="Times New Roman" w:hAnsi="Times New Roman"/>
          <w:i/>
          <w:sz w:val="24"/>
          <w:lang w:val="en-GB"/>
          <w:rPrChange w:id="2233" w:author="Hong Je-Woo" w:date="2018-09-27T04:31:00Z">
            <w:rPr>
              <w:rFonts w:ascii="Times New Roman" w:hAnsi="Times New Roman"/>
              <w:i/>
              <w:sz w:val="24"/>
            </w:rPr>
          </w:rPrChange>
        </w:rPr>
        <w:t xml:space="preserve"> </w:t>
      </w:r>
      <w:r w:rsidRPr="00E5054D">
        <w:rPr>
          <w:rFonts w:ascii="Times New Roman" w:hAnsi="Times New Roman"/>
          <w:sz w:val="24"/>
          <w:lang w:val="en-GB"/>
          <w:rPrChange w:id="2234" w:author="Hong Je-Woo" w:date="2018-09-27T04:31:00Z">
            <w:rPr>
              <w:rFonts w:ascii="Times New Roman" w:hAnsi="Times New Roman"/>
              <w:sz w:val="24"/>
            </w:rPr>
          </w:rPrChange>
        </w:rPr>
        <w:t xml:space="preserve">is similar on working and non-working days; most of the difference is explained by the reduction </w:t>
      </w:r>
      <w:del w:id="2235" w:author="Hong Je-Woo" w:date="2018-09-27T04:31:00Z">
        <w:r w:rsidRPr="007E5D70">
          <w:rPr>
            <w:rFonts w:ascii="Times New Roman" w:eastAsia="Times New Roman" w:hAnsi="Times New Roman" w:cs="Times New Roman"/>
            <w:sz w:val="24"/>
            <w:szCs w:val="24"/>
          </w:rPr>
          <w:delText>of</w:delText>
        </w:r>
      </w:del>
      <w:ins w:id="2236" w:author="Hong Je-Woo" w:date="2018-09-27T04:31:00Z">
        <w:r w:rsidR="000E76CC">
          <w:rPr>
            <w:rFonts w:ascii="Times New Roman" w:eastAsia="Times New Roman" w:hAnsi="Times New Roman" w:cs="Times New Roman"/>
            <w:sz w:val="24"/>
            <w:szCs w:val="24"/>
            <w:lang w:val="en-GB"/>
          </w:rPr>
          <w:t>in</w:t>
        </w:r>
      </w:ins>
      <w:r w:rsidRPr="00E5054D">
        <w:rPr>
          <w:rFonts w:ascii="Times New Roman" w:hAnsi="Times New Roman"/>
          <w:sz w:val="24"/>
          <w:lang w:val="en-GB"/>
          <w:rPrChange w:id="2237" w:author="Hong Je-Woo" w:date="2018-09-27T04:31:00Z">
            <w:rPr>
              <w:rFonts w:ascii="Times New Roman" w:hAnsi="Times New Roman"/>
              <w:sz w:val="24"/>
            </w:rPr>
          </w:rPrChange>
        </w:rPr>
        <w:t xml:space="preserve"> daytime anthropogenic activity from lower traffic volumes on non-working days (Fig. 14a).</w:t>
      </w:r>
    </w:p>
    <w:p w14:paraId="2E65B736" w14:textId="77777777" w:rsidR="00B72C41" w:rsidRPr="00E5054D" w:rsidRDefault="00B72C41" w:rsidP="00B72C41">
      <w:pPr>
        <w:wordWrap/>
        <w:spacing w:line="480" w:lineRule="auto"/>
        <w:ind w:firstLine="357"/>
        <w:rPr>
          <w:rFonts w:ascii="Times New Roman" w:hAnsi="Times New Roman"/>
          <w:sz w:val="24"/>
          <w:lang w:val="en-GB"/>
          <w:rPrChange w:id="2238" w:author="Hong Je-Woo" w:date="2018-09-27T04:31:00Z">
            <w:rPr>
              <w:rFonts w:ascii="Times New Roman" w:hAnsi="Times New Roman"/>
              <w:sz w:val="24"/>
            </w:rPr>
          </w:rPrChange>
        </w:rPr>
      </w:pPr>
      <w:r w:rsidRPr="00E5054D">
        <w:rPr>
          <w:rFonts w:ascii="Times New Roman" w:hAnsi="Times New Roman"/>
          <w:sz w:val="24"/>
          <w:lang w:val="en-GB"/>
          <w:rPrChange w:id="2239" w:author="Hong Je-Woo" w:date="2018-09-27T04:31:00Z">
            <w:rPr>
              <w:rFonts w:ascii="Times New Roman" w:hAnsi="Times New Roman"/>
              <w:sz w:val="24"/>
            </w:rPr>
          </w:rPrChange>
        </w:rPr>
        <w:t>Figure 14a shows the mean diurnal patterns for vehicular traffic volume (vehicles per 30-</w:t>
      </w:r>
      <w:r w:rsidRPr="00E5054D">
        <w:rPr>
          <w:rFonts w:ascii="Times New Roman" w:hAnsi="Times New Roman"/>
          <w:sz w:val="24"/>
          <w:lang w:val="en-GB"/>
          <w:rPrChange w:id="2240" w:author="Hong Je-Woo" w:date="2018-09-27T04:31:00Z">
            <w:rPr>
              <w:rFonts w:ascii="Times New Roman" w:hAnsi="Times New Roman"/>
              <w:sz w:val="24"/>
            </w:rPr>
          </w:rPrChange>
        </w:rPr>
        <w:lastRenderedPageBreak/>
        <w:t xml:space="preserve">min) during the traffic survey period of November 3–9, 2014. In the morning, the traffic volume on working days is almost twice that of non-working days. This is consistent with the observed diurnal pattern of </w:t>
      </w:r>
      <w:r w:rsidRPr="00E5054D">
        <w:rPr>
          <w:rFonts w:ascii="Times New Roman" w:hAnsi="Times New Roman"/>
          <w:i/>
          <w:sz w:val="24"/>
          <w:lang w:val="en-GB"/>
          <w:rPrChange w:id="2241"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242"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243" w:author="Hong Je-Woo" w:date="2018-09-27T04:31:00Z">
            <w:rPr>
              <w:rFonts w:ascii="Times New Roman" w:hAnsi="Times New Roman"/>
              <w:sz w:val="24"/>
            </w:rPr>
          </w:rPrChange>
        </w:rPr>
        <w:t xml:space="preserve">, indicating a strong dependency of </w:t>
      </w:r>
      <w:r w:rsidRPr="00E5054D">
        <w:rPr>
          <w:rFonts w:ascii="Times New Roman" w:hAnsi="Times New Roman"/>
          <w:i/>
          <w:sz w:val="24"/>
          <w:lang w:val="en-GB"/>
          <w:rPrChange w:id="2244"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245"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246" w:author="Hong Je-Woo" w:date="2018-09-27T04:31:00Z">
            <w:rPr>
              <w:rFonts w:ascii="Times New Roman" w:hAnsi="Times New Roman"/>
              <w:sz w:val="24"/>
            </w:rPr>
          </w:rPrChange>
        </w:rPr>
        <w:t xml:space="preserve"> on the traffic volume. </w:t>
      </w:r>
      <w:r w:rsidR="002F7AAE" w:rsidRPr="00E5054D">
        <w:rPr>
          <w:rFonts w:ascii="Times New Roman" w:hAnsi="Times New Roman"/>
          <w:sz w:val="24"/>
          <w:lang w:val="en-GB"/>
          <w:rPrChange w:id="2247" w:author="Hong Je-Woo" w:date="2018-09-27T04:31:00Z">
            <w:rPr>
              <w:rFonts w:ascii="Times New Roman" w:hAnsi="Times New Roman"/>
              <w:sz w:val="24"/>
            </w:rPr>
          </w:rPrChange>
        </w:rPr>
        <w:t>Similarly</w:t>
      </w:r>
      <w:r w:rsidRPr="00E5054D">
        <w:rPr>
          <w:rFonts w:ascii="Times New Roman" w:hAnsi="Times New Roman"/>
          <w:sz w:val="24"/>
          <w:lang w:val="en-GB"/>
          <w:rPrChange w:id="2248" w:author="Hong Je-Woo" w:date="2018-09-27T04:31:00Z">
            <w:rPr>
              <w:rFonts w:ascii="Times New Roman" w:hAnsi="Times New Roman"/>
              <w:sz w:val="24"/>
            </w:rPr>
          </w:rPrChange>
        </w:rPr>
        <w:t xml:space="preserve"> to previous studies from several other cities (Nemitz </w:t>
      </w:r>
      <w:r w:rsidRPr="00E5054D">
        <w:rPr>
          <w:rFonts w:ascii="Times New Roman" w:hAnsi="Times New Roman"/>
          <w:i/>
          <w:sz w:val="24"/>
          <w:lang w:val="en-GB"/>
          <w:rPrChange w:id="2249" w:author="Hong Je-Woo" w:date="2018-09-27T04:31:00Z">
            <w:rPr>
              <w:rFonts w:ascii="Times New Roman" w:hAnsi="Times New Roman"/>
              <w:i/>
              <w:sz w:val="24"/>
            </w:rPr>
          </w:rPrChange>
        </w:rPr>
        <w:t>et al</w:t>
      </w:r>
      <w:r w:rsidRPr="00E5054D">
        <w:rPr>
          <w:rFonts w:ascii="Times New Roman" w:hAnsi="Times New Roman"/>
          <w:sz w:val="24"/>
          <w:lang w:val="en-GB"/>
          <w:rPrChange w:id="2250" w:author="Hong Je-Woo" w:date="2018-09-27T04:31:00Z">
            <w:rPr>
              <w:rFonts w:ascii="Times New Roman" w:hAnsi="Times New Roman"/>
              <w:sz w:val="24"/>
            </w:rPr>
          </w:rPrChange>
        </w:rPr>
        <w:t xml:space="preserve">., 2002; </w:t>
      </w:r>
      <w:r w:rsidRPr="00E5054D">
        <w:rPr>
          <w:rFonts w:ascii="Times New Roman" w:hAnsi="Times New Roman"/>
          <w:sz w:val="24"/>
          <w:shd w:val="clear" w:color="auto" w:fill="FFFFFF"/>
          <w:lang w:val="en-GB"/>
          <w:rPrChange w:id="2251" w:author="Hong Je-Woo" w:date="2018-09-27T04:31:00Z">
            <w:rPr>
              <w:rFonts w:ascii="Times New Roman" w:hAnsi="Times New Roman"/>
              <w:sz w:val="24"/>
              <w:shd w:val="clear" w:color="auto" w:fill="FFFFFF"/>
            </w:rPr>
          </w:rPrChange>
        </w:rPr>
        <w:t xml:space="preserve">Soegaard and Møller-Jensen, 2003; </w:t>
      </w:r>
      <w:r w:rsidRPr="00E5054D">
        <w:rPr>
          <w:rFonts w:ascii="Times New Roman" w:hAnsi="Times New Roman"/>
          <w:sz w:val="24"/>
          <w:lang w:val="en-GB"/>
          <w:rPrChange w:id="2252" w:author="Hong Je-Woo" w:date="2018-09-27T04:31:00Z">
            <w:rPr>
              <w:rFonts w:ascii="Times New Roman" w:hAnsi="Times New Roman"/>
              <w:sz w:val="24"/>
            </w:rPr>
          </w:rPrChange>
        </w:rPr>
        <w:t xml:space="preserve">Vesala </w:t>
      </w:r>
      <w:r w:rsidRPr="00E5054D">
        <w:rPr>
          <w:rFonts w:ascii="Times New Roman" w:hAnsi="Times New Roman"/>
          <w:i/>
          <w:sz w:val="24"/>
          <w:lang w:val="en-GB"/>
          <w:rPrChange w:id="2253" w:author="Hong Je-Woo" w:date="2018-09-27T04:31:00Z">
            <w:rPr>
              <w:rFonts w:ascii="Times New Roman" w:hAnsi="Times New Roman"/>
              <w:i/>
              <w:sz w:val="24"/>
            </w:rPr>
          </w:rPrChange>
        </w:rPr>
        <w:t>et al</w:t>
      </w:r>
      <w:r w:rsidRPr="00E5054D">
        <w:rPr>
          <w:rFonts w:ascii="Times New Roman" w:hAnsi="Times New Roman"/>
          <w:sz w:val="24"/>
          <w:lang w:val="en-GB"/>
          <w:rPrChange w:id="2254" w:author="Hong Je-Woo" w:date="2018-09-27T04:31:00Z">
            <w:rPr>
              <w:rFonts w:ascii="Times New Roman" w:hAnsi="Times New Roman"/>
              <w:sz w:val="24"/>
            </w:rPr>
          </w:rPrChange>
        </w:rPr>
        <w:t xml:space="preserve">., 2008; </w:t>
      </w:r>
      <w:r w:rsidRPr="00E5054D">
        <w:rPr>
          <w:rFonts w:ascii="Times New Roman" w:hAnsi="Times New Roman"/>
          <w:sz w:val="24"/>
          <w:shd w:val="clear" w:color="auto" w:fill="FFFFFF"/>
          <w:lang w:val="en-GB"/>
          <w:rPrChange w:id="2255" w:author="Hong Je-Woo" w:date="2018-09-27T04:31:00Z">
            <w:rPr>
              <w:rFonts w:ascii="Times New Roman" w:hAnsi="Times New Roman"/>
              <w:sz w:val="24"/>
              <w:shd w:val="clear" w:color="auto" w:fill="FFFFFF"/>
            </w:rPr>
          </w:rPrChange>
        </w:rPr>
        <w:t xml:space="preserve">Velasco </w:t>
      </w:r>
      <w:r w:rsidRPr="00E5054D">
        <w:rPr>
          <w:rFonts w:ascii="Times New Roman" w:hAnsi="Times New Roman"/>
          <w:i/>
          <w:sz w:val="24"/>
          <w:shd w:val="clear" w:color="auto" w:fill="FFFFFF"/>
          <w:lang w:val="en-GB"/>
          <w:rPrChange w:id="2256" w:author="Hong Je-Woo" w:date="2018-09-27T04:31:00Z">
            <w:rPr>
              <w:rFonts w:ascii="Times New Roman" w:hAnsi="Times New Roman"/>
              <w:i/>
              <w:sz w:val="24"/>
              <w:shd w:val="clear" w:color="auto" w:fill="FFFFFF"/>
            </w:rPr>
          </w:rPrChange>
        </w:rPr>
        <w:t>et al</w:t>
      </w:r>
      <w:r w:rsidRPr="00E5054D">
        <w:rPr>
          <w:rFonts w:ascii="Times New Roman" w:hAnsi="Times New Roman"/>
          <w:sz w:val="24"/>
          <w:shd w:val="clear" w:color="auto" w:fill="FFFFFF"/>
          <w:lang w:val="en-GB"/>
          <w:rPrChange w:id="2257" w:author="Hong Je-Woo" w:date="2018-09-27T04:31:00Z">
            <w:rPr>
              <w:rFonts w:ascii="Times New Roman" w:hAnsi="Times New Roman"/>
              <w:sz w:val="24"/>
              <w:shd w:val="clear" w:color="auto" w:fill="FFFFFF"/>
            </w:rPr>
          </w:rPrChange>
        </w:rPr>
        <w:t xml:space="preserve">., 2009; </w:t>
      </w:r>
      <w:r w:rsidRPr="00E5054D">
        <w:rPr>
          <w:rFonts w:ascii="Times New Roman" w:hAnsi="Times New Roman"/>
          <w:sz w:val="24"/>
          <w:lang w:val="en-GB"/>
          <w:rPrChange w:id="2258" w:author="Hong Je-Woo" w:date="2018-09-27T04:31:00Z">
            <w:rPr>
              <w:rFonts w:ascii="Times New Roman" w:hAnsi="Times New Roman"/>
              <w:sz w:val="24"/>
            </w:rPr>
          </w:rPrChange>
        </w:rPr>
        <w:t xml:space="preserve">Järvi </w:t>
      </w:r>
      <w:r w:rsidRPr="00E5054D">
        <w:rPr>
          <w:rFonts w:ascii="Times New Roman" w:hAnsi="Times New Roman"/>
          <w:i/>
          <w:sz w:val="24"/>
          <w:lang w:val="en-GB"/>
          <w:rPrChange w:id="2259" w:author="Hong Je-Woo" w:date="2018-09-27T04:31:00Z">
            <w:rPr>
              <w:rFonts w:ascii="Times New Roman" w:hAnsi="Times New Roman"/>
              <w:i/>
              <w:sz w:val="24"/>
            </w:rPr>
          </w:rPrChange>
        </w:rPr>
        <w:t>et al</w:t>
      </w:r>
      <w:r w:rsidRPr="00E5054D">
        <w:rPr>
          <w:rFonts w:ascii="Times New Roman" w:hAnsi="Times New Roman"/>
          <w:sz w:val="24"/>
          <w:lang w:val="en-GB"/>
          <w:rPrChange w:id="2260" w:author="Hong Je-Woo" w:date="2018-09-27T04:31:00Z">
            <w:rPr>
              <w:rFonts w:ascii="Times New Roman" w:hAnsi="Times New Roman"/>
              <w:sz w:val="24"/>
            </w:rPr>
          </w:rPrChange>
        </w:rPr>
        <w:t>., 2012), our site shows a linear relationship between the traffic load (</w:t>
      </w:r>
      <w:r w:rsidRPr="00E5054D">
        <w:rPr>
          <w:rFonts w:ascii="Times New Roman" w:hAnsi="Times New Roman"/>
          <w:i/>
          <w:sz w:val="24"/>
          <w:lang w:val="en-GB"/>
          <w:rPrChange w:id="2261" w:author="Hong Je-Woo" w:date="2018-09-27T04:31:00Z">
            <w:rPr>
              <w:rFonts w:ascii="Times New Roman" w:hAnsi="Times New Roman"/>
              <w:i/>
              <w:sz w:val="24"/>
            </w:rPr>
          </w:rPrChange>
        </w:rPr>
        <w:t>Tr</w:t>
      </w:r>
      <w:r w:rsidRPr="00E5054D">
        <w:rPr>
          <w:rFonts w:ascii="Times New Roman" w:hAnsi="Times New Roman"/>
          <w:sz w:val="24"/>
          <w:lang w:val="en-GB"/>
          <w:rPrChange w:id="2262"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2263"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264"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265" w:author="Hong Je-Woo" w:date="2018-09-27T04:31:00Z">
            <w:rPr>
              <w:rFonts w:ascii="Times New Roman" w:hAnsi="Times New Roman"/>
              <w:sz w:val="24"/>
            </w:rPr>
          </w:rPrChange>
        </w:rPr>
        <w:t xml:space="preserve"> (Fig. 14b): </w:t>
      </w:r>
    </w:p>
    <w:p w14:paraId="2E65B737" w14:textId="7474DE38" w:rsidR="00B72C41" w:rsidRPr="00E5054D" w:rsidRDefault="00B72C41" w:rsidP="00B72C41">
      <w:pPr>
        <w:wordWrap/>
        <w:spacing w:line="480" w:lineRule="auto"/>
        <w:ind w:firstLine="357"/>
        <w:rPr>
          <w:rFonts w:ascii="Times New Roman" w:hAnsi="Times New Roman"/>
          <w:sz w:val="24"/>
          <w:lang w:val="en-GB"/>
          <w:rPrChange w:id="2266" w:author="Hong Je-Woo" w:date="2018-09-27T04:31:00Z">
            <w:rPr>
              <w:rFonts w:ascii="Times New Roman" w:hAnsi="Times New Roman"/>
              <w:sz w:val="24"/>
            </w:rPr>
          </w:rPrChange>
        </w:rPr>
      </w:pPr>
      <w:r w:rsidRPr="00E5054D">
        <w:rPr>
          <w:rFonts w:ascii="Times New Roman" w:hAnsi="Times New Roman"/>
          <w:i/>
          <w:sz w:val="24"/>
          <w:lang w:val="en-GB"/>
          <w:rPrChange w:id="2267"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268"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269" w:author="Hong Je-Woo" w:date="2018-09-27T04:31:00Z">
            <w:rPr>
              <w:rFonts w:ascii="Times New Roman" w:hAnsi="Times New Roman"/>
              <w:sz w:val="24"/>
            </w:rPr>
          </w:rPrChange>
        </w:rPr>
        <w:t xml:space="preserve"> = 0.023 </w:t>
      </w:r>
      <m:oMath>
        <m:r>
          <m:rPr>
            <m:sty m:val="p"/>
          </m:rPr>
          <w:rPr>
            <w:rFonts w:ascii="Cambria Math" w:hAnsi="Cambria Math"/>
            <w:sz w:val="24"/>
            <w:lang w:val="en-GB"/>
            <w:rPrChange w:id="2270" w:author="Hong Je-Woo" w:date="2018-09-27T04:31:00Z">
              <w:rPr>
                <w:rFonts w:ascii="Cambria Math" w:hAnsi="Cambria Math"/>
                <w:sz w:val="24"/>
              </w:rPr>
            </w:rPrChange>
          </w:rPr>
          <m:t>×</m:t>
        </m:r>
      </m:oMath>
      <w:r w:rsidRPr="00E5054D">
        <w:rPr>
          <w:rFonts w:ascii="Times New Roman" w:hAnsi="Times New Roman"/>
          <w:sz w:val="24"/>
          <w:lang w:val="en-GB"/>
          <w:rPrChange w:id="2271" w:author="Hong Je-Woo" w:date="2018-09-27T04:31:00Z">
            <w:rPr>
              <w:rFonts w:ascii="Times New Roman" w:hAnsi="Times New Roman"/>
              <w:sz w:val="24"/>
            </w:rPr>
          </w:rPrChange>
        </w:rPr>
        <w:t xml:space="preserve"> </w:t>
      </w:r>
      <w:r w:rsidRPr="00E5054D">
        <w:rPr>
          <w:rFonts w:ascii="Times New Roman" w:hAnsi="Times New Roman"/>
          <w:i/>
          <w:sz w:val="24"/>
          <w:lang w:val="en-GB"/>
          <w:rPrChange w:id="2272" w:author="Hong Je-Woo" w:date="2018-09-27T04:31:00Z">
            <w:rPr>
              <w:rFonts w:ascii="Times New Roman" w:hAnsi="Times New Roman"/>
              <w:i/>
              <w:sz w:val="24"/>
            </w:rPr>
          </w:rPrChange>
        </w:rPr>
        <w:t xml:space="preserve">Tr </w:t>
      </w:r>
      <w:r w:rsidRPr="00E5054D">
        <w:rPr>
          <w:rFonts w:ascii="Times New Roman" w:hAnsi="Times New Roman"/>
          <w:sz w:val="24"/>
          <w:lang w:val="en-GB"/>
          <w:rPrChange w:id="2273" w:author="Hong Je-Woo" w:date="2018-09-27T04:31:00Z">
            <w:rPr>
              <w:rFonts w:ascii="Times New Roman" w:hAnsi="Times New Roman"/>
              <w:sz w:val="24"/>
            </w:rPr>
          </w:rPrChange>
        </w:rPr>
        <w:t>+ 3.5</w:t>
      </w:r>
      <w:r w:rsidRPr="00E5054D">
        <w:rPr>
          <w:rFonts w:ascii="Times New Roman" w:hAnsi="Times New Roman"/>
          <w:sz w:val="24"/>
          <w:lang w:val="en-GB"/>
          <w:rPrChange w:id="2274" w:author="Hong Je-Woo" w:date="2018-09-27T04:31:00Z">
            <w:rPr>
              <w:rFonts w:ascii="Times New Roman" w:hAnsi="Times New Roman"/>
              <w:sz w:val="24"/>
            </w:rPr>
          </w:rPrChange>
        </w:rPr>
        <w:tab/>
        <w:t>(unit: μmol m</w:t>
      </w:r>
      <w:r w:rsidRPr="00E5054D">
        <w:rPr>
          <w:rFonts w:ascii="Times New Roman" w:hAnsi="Times New Roman"/>
          <w:sz w:val="24"/>
          <w:vertAlign w:val="superscript"/>
          <w:lang w:val="en-GB"/>
          <w:rPrChange w:id="2275"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276"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277"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278" w:author="Hong Je-Woo" w:date="2018-09-27T04:31:00Z">
            <w:rPr>
              <w:rFonts w:ascii="Times New Roman" w:hAnsi="Times New Roman"/>
              <w:sz w:val="24"/>
            </w:rPr>
          </w:rPrChange>
        </w:rPr>
        <w:t xml:space="preserve">; </w:t>
      </w:r>
      <w:r w:rsidRPr="00E5054D">
        <w:rPr>
          <w:rFonts w:ascii="Times New Roman" w:hAnsi="Times New Roman"/>
          <w:i/>
          <w:sz w:val="24"/>
          <w:lang w:val="en-GB"/>
          <w:rPrChange w:id="2279" w:author="Hong Je-Woo" w:date="2018-09-27T04:31:00Z">
            <w:rPr>
              <w:rFonts w:ascii="Times New Roman" w:hAnsi="Times New Roman"/>
              <w:i/>
              <w:sz w:val="24"/>
            </w:rPr>
          </w:rPrChange>
        </w:rPr>
        <w:t>r</w:t>
      </w:r>
      <w:r w:rsidRPr="00E5054D">
        <w:rPr>
          <w:rFonts w:ascii="Times New Roman" w:hAnsi="Times New Roman"/>
          <w:sz w:val="24"/>
          <w:vertAlign w:val="superscript"/>
          <w:lang w:val="en-GB"/>
          <w:rPrChange w:id="2280" w:author="Hong Je-Woo" w:date="2018-09-27T04:31:00Z">
            <w:rPr>
              <w:rFonts w:ascii="Times New Roman" w:hAnsi="Times New Roman"/>
              <w:sz w:val="24"/>
              <w:vertAlign w:val="superscript"/>
            </w:rPr>
          </w:rPrChange>
        </w:rPr>
        <w:t>2</w:t>
      </w:r>
      <w:del w:id="2281" w:author="Hong Je-Woo" w:date="2018-09-27T04:31:00Z">
        <w:r w:rsidRPr="007E5D70">
          <w:rPr>
            <w:rFonts w:ascii="Times New Roman" w:hAnsi="Times New Roman" w:cs="Times New Roman"/>
            <w:sz w:val="24"/>
            <w:szCs w:val="24"/>
          </w:rPr>
          <w:delText>=</w:delText>
        </w:r>
      </w:del>
      <w:ins w:id="2282" w:author="Hong Je-Woo" w:date="2018-09-27T04:31:00Z">
        <w:r w:rsidR="000E76CC">
          <w:rPr>
            <w:rFonts w:ascii="Times New Roman" w:hAnsi="Times New Roman" w:cs="Times New Roman"/>
            <w:sz w:val="24"/>
            <w:szCs w:val="24"/>
            <w:vertAlign w:val="superscript"/>
            <w:lang w:val="en-GB"/>
          </w:rPr>
          <w:t xml:space="preserve"> </w:t>
        </w:r>
        <w:r w:rsidRPr="00E5054D">
          <w:rPr>
            <w:rFonts w:ascii="Times New Roman" w:hAnsi="Times New Roman" w:cs="Times New Roman"/>
            <w:sz w:val="24"/>
            <w:szCs w:val="24"/>
            <w:lang w:val="en-GB"/>
          </w:rPr>
          <w:t>=</w:t>
        </w:r>
        <w:r w:rsidR="000E76CC">
          <w:rPr>
            <w:rFonts w:ascii="Times New Roman" w:hAnsi="Times New Roman" w:cs="Times New Roman"/>
            <w:sz w:val="24"/>
            <w:szCs w:val="24"/>
            <w:lang w:val="en-GB"/>
          </w:rPr>
          <w:t xml:space="preserve"> </w:t>
        </w:r>
      </w:ins>
      <w:r w:rsidRPr="00E5054D">
        <w:rPr>
          <w:rFonts w:ascii="Times New Roman" w:hAnsi="Times New Roman"/>
          <w:sz w:val="24"/>
          <w:lang w:val="en-GB"/>
          <w:rPrChange w:id="2283" w:author="Hong Je-Woo" w:date="2018-09-27T04:31:00Z">
            <w:rPr>
              <w:rFonts w:ascii="Times New Roman" w:hAnsi="Times New Roman"/>
              <w:sz w:val="24"/>
            </w:rPr>
          </w:rPrChange>
        </w:rPr>
        <w:t>0.83</w:t>
      </w:r>
      <w:del w:id="2284" w:author="Hong Je-Woo" w:date="2018-09-27T04:31:00Z">
        <w:r w:rsidRPr="007E5D70">
          <w:rPr>
            <w:rFonts w:ascii="Times New Roman" w:hAnsi="Times New Roman" w:cs="Times New Roman"/>
            <w:sz w:val="24"/>
            <w:szCs w:val="24"/>
          </w:rPr>
          <w:delText>)</w:delText>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delText>(9</w:delText>
        </w:r>
      </w:del>
      <w:ins w:id="2285" w:author="Hong Je-Woo" w:date="2018-09-27T04:31:00Z">
        <w:r w:rsidRPr="00E5054D">
          <w:rPr>
            <w:rFonts w:ascii="Times New Roman" w:hAnsi="Times New Roman" w:cs="Times New Roman"/>
            <w:sz w:val="24"/>
            <w:szCs w:val="24"/>
            <w:lang w:val="en-GB"/>
          </w:rPr>
          <w:t>)</w:t>
        </w:r>
        <w:r w:rsidR="000E76CC">
          <w:rPr>
            <w:rFonts w:ascii="Times New Roman" w:hAnsi="Times New Roman" w:cs="Times New Roman"/>
            <w:sz w:val="24"/>
            <w:szCs w:val="24"/>
            <w:lang w:val="en-GB"/>
          </w:rPr>
          <w:t>.</w:t>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t>(</w:t>
        </w:r>
        <w:r w:rsidR="00584EA8" w:rsidRPr="00E5054D">
          <w:rPr>
            <w:rFonts w:ascii="Times New Roman" w:hAnsi="Times New Roman" w:cs="Times New Roman"/>
            <w:sz w:val="24"/>
            <w:szCs w:val="24"/>
            <w:lang w:val="en-GB"/>
          </w:rPr>
          <w:t>8</w:t>
        </w:r>
      </w:ins>
      <w:r w:rsidRPr="00E5054D">
        <w:rPr>
          <w:rFonts w:ascii="Times New Roman" w:hAnsi="Times New Roman"/>
          <w:sz w:val="24"/>
          <w:lang w:val="en-GB"/>
          <w:rPrChange w:id="2286" w:author="Hong Je-Woo" w:date="2018-09-27T04:31:00Z">
            <w:rPr>
              <w:rFonts w:ascii="Times New Roman" w:hAnsi="Times New Roman"/>
              <w:sz w:val="24"/>
            </w:rPr>
          </w:rPrChange>
        </w:rPr>
        <w:t>)</w:t>
      </w:r>
    </w:p>
    <w:p w14:paraId="2E65B738" w14:textId="147EF087" w:rsidR="00B72C41" w:rsidRPr="00E5054D" w:rsidRDefault="00B72C41" w:rsidP="00B72C41">
      <w:pPr>
        <w:wordWrap/>
        <w:spacing w:line="480" w:lineRule="auto"/>
        <w:ind w:firstLine="357"/>
        <w:rPr>
          <w:rFonts w:ascii="Times New Roman" w:hAnsi="Times New Roman"/>
          <w:sz w:val="24"/>
          <w:lang w:val="en-GB"/>
          <w:rPrChange w:id="2287" w:author="Hong Je-Woo" w:date="2018-09-27T04:31:00Z">
            <w:rPr>
              <w:rFonts w:ascii="Times New Roman" w:hAnsi="Times New Roman"/>
              <w:sz w:val="24"/>
            </w:rPr>
          </w:rPrChange>
        </w:rPr>
      </w:pPr>
      <w:r w:rsidRPr="00E5054D">
        <w:rPr>
          <w:rFonts w:ascii="Times New Roman" w:hAnsi="Times New Roman"/>
          <w:sz w:val="24"/>
          <w:lang w:val="en-GB"/>
          <w:rPrChange w:id="2288" w:author="Hong Je-Woo" w:date="2018-09-27T04:31:00Z">
            <w:rPr>
              <w:rFonts w:ascii="Times New Roman" w:hAnsi="Times New Roman"/>
              <w:sz w:val="24"/>
            </w:rPr>
          </w:rPrChange>
        </w:rPr>
        <w:t>The slope of equation (</w:t>
      </w:r>
      <w:del w:id="2289" w:author="Hong Je-Woo" w:date="2018-09-27T04:31:00Z">
        <w:r w:rsidRPr="007E5D70">
          <w:rPr>
            <w:rFonts w:ascii="Times New Roman" w:hAnsi="Times New Roman" w:cs="Times New Roman"/>
            <w:sz w:val="24"/>
            <w:szCs w:val="24"/>
          </w:rPr>
          <w:delText>9</w:delText>
        </w:r>
      </w:del>
      <w:ins w:id="2290" w:author="Hong Je-Woo" w:date="2018-09-27T04:31:00Z">
        <w:r w:rsidR="00584EA8" w:rsidRPr="00E5054D">
          <w:rPr>
            <w:rFonts w:ascii="Times New Roman" w:hAnsi="Times New Roman" w:cs="Times New Roman"/>
            <w:sz w:val="24"/>
            <w:szCs w:val="24"/>
            <w:lang w:val="en-GB"/>
          </w:rPr>
          <w:t>8</w:t>
        </w:r>
      </w:ins>
      <w:r w:rsidRPr="00E5054D">
        <w:rPr>
          <w:rFonts w:ascii="Times New Roman" w:hAnsi="Times New Roman"/>
          <w:sz w:val="24"/>
          <w:lang w:val="en-GB"/>
          <w:rPrChange w:id="2291" w:author="Hong Je-Woo" w:date="2018-09-27T04:31:00Z">
            <w:rPr>
              <w:rFonts w:ascii="Times New Roman" w:hAnsi="Times New Roman"/>
              <w:sz w:val="24"/>
            </w:rPr>
          </w:rPrChange>
        </w:rPr>
        <w:t xml:space="preserve">) indicates that the observed </w:t>
      </w:r>
      <w:r w:rsidRPr="00E5054D">
        <w:rPr>
          <w:rFonts w:ascii="Times New Roman" w:hAnsi="Times New Roman"/>
          <w:i/>
          <w:sz w:val="24"/>
          <w:lang w:val="en-GB"/>
          <w:rPrChange w:id="2292"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293"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294" w:author="Hong Je-Woo" w:date="2018-09-27T04:31:00Z">
            <w:rPr>
              <w:rFonts w:ascii="Times New Roman" w:hAnsi="Times New Roman"/>
              <w:sz w:val="24"/>
            </w:rPr>
          </w:rPrChange>
        </w:rPr>
        <w:t xml:space="preserve"> is increased by approximately 2.3 μmol m</w:t>
      </w:r>
      <w:r w:rsidRPr="00E5054D">
        <w:rPr>
          <w:rFonts w:ascii="Times New Roman" w:hAnsi="Times New Roman"/>
          <w:sz w:val="24"/>
          <w:vertAlign w:val="superscript"/>
          <w:lang w:val="en-GB"/>
          <w:rPrChange w:id="2295"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296"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297"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298" w:author="Hong Je-Woo" w:date="2018-09-27T04:31:00Z">
            <w:rPr>
              <w:rFonts w:ascii="Times New Roman" w:hAnsi="Times New Roman"/>
              <w:sz w:val="24"/>
            </w:rPr>
          </w:rPrChange>
        </w:rPr>
        <w:t xml:space="preserve"> for every traffic volume increase of 100 vehicles in 30-min. This slope is consistent with the emission inventory data for road vehicles. In the study area, the vehicular speed limit is 30 km h</w:t>
      </w:r>
      <w:r w:rsidRPr="00E5054D">
        <w:rPr>
          <w:rFonts w:ascii="Times New Roman" w:hAnsi="Times New Roman"/>
          <w:sz w:val="24"/>
          <w:vertAlign w:val="superscript"/>
          <w:lang w:val="en-GB"/>
          <w:rPrChange w:id="2299"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00" w:author="Hong Je-Woo" w:date="2018-09-27T04:31:00Z">
            <w:rPr>
              <w:rFonts w:ascii="Times New Roman" w:hAnsi="Times New Roman"/>
              <w:sz w:val="24"/>
            </w:rPr>
          </w:rPrChange>
        </w:rPr>
        <w:t xml:space="preserve"> because all roads are assigned as children’s protection areas. Based on the inventory data, the CO</w:t>
      </w:r>
      <w:r w:rsidRPr="00E5054D">
        <w:rPr>
          <w:rFonts w:ascii="Times New Roman" w:hAnsi="Times New Roman"/>
          <w:sz w:val="24"/>
          <w:vertAlign w:val="subscript"/>
          <w:lang w:val="en-GB"/>
          <w:rPrChange w:id="2301"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302" w:author="Hong Je-Woo" w:date="2018-09-27T04:31:00Z">
            <w:rPr>
              <w:rFonts w:ascii="Times New Roman" w:hAnsi="Times New Roman"/>
              <w:sz w:val="24"/>
            </w:rPr>
          </w:rPrChange>
        </w:rPr>
        <w:t xml:space="preserve"> emission per vehicle per </w:t>
      </w:r>
      <w:del w:id="2303" w:author="Hong Je-Woo" w:date="2018-09-27T04:31:00Z">
        <w:r>
          <w:rPr>
            <w:rFonts w:ascii="Times New Roman" w:hAnsi="Times New Roman" w:cs="Times New Roman"/>
            <w:sz w:val="24"/>
            <w:szCs w:val="24"/>
          </w:rPr>
          <w:delText>kilometer</w:delText>
        </w:r>
      </w:del>
      <w:ins w:id="2304" w:author="Hong Je-Woo" w:date="2018-09-27T04:31:00Z">
        <w:r w:rsidR="00741F32" w:rsidRPr="00E5054D">
          <w:rPr>
            <w:rFonts w:ascii="Times New Roman" w:hAnsi="Times New Roman" w:cs="Times New Roman"/>
            <w:sz w:val="24"/>
            <w:szCs w:val="24"/>
            <w:lang w:val="en-GB"/>
          </w:rPr>
          <w:t>kilometre</w:t>
        </w:r>
      </w:ins>
      <w:r w:rsidRPr="00E5054D">
        <w:rPr>
          <w:rFonts w:ascii="Times New Roman" w:hAnsi="Times New Roman"/>
          <w:sz w:val="24"/>
          <w:lang w:val="en-GB"/>
          <w:rPrChange w:id="2305" w:author="Hong Je-Woo" w:date="2018-09-27T04:31:00Z">
            <w:rPr>
              <w:rFonts w:ascii="Times New Roman" w:hAnsi="Times New Roman"/>
              <w:sz w:val="24"/>
            </w:rPr>
          </w:rPrChange>
        </w:rPr>
        <w:t xml:space="preserve"> of travel at 10–30 km h</w:t>
      </w:r>
      <w:r w:rsidRPr="00E5054D">
        <w:rPr>
          <w:rFonts w:ascii="Times New Roman" w:hAnsi="Times New Roman"/>
          <w:sz w:val="24"/>
          <w:vertAlign w:val="superscript"/>
          <w:lang w:val="en-GB"/>
          <w:rPrChange w:id="2306"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07" w:author="Hong Je-Woo" w:date="2018-09-27T04:31:00Z">
            <w:rPr>
              <w:rFonts w:ascii="Times New Roman" w:hAnsi="Times New Roman"/>
              <w:sz w:val="24"/>
            </w:rPr>
          </w:rPrChange>
        </w:rPr>
        <w:t xml:space="preserve"> is approximately 300 gCO</w:t>
      </w:r>
      <w:r w:rsidRPr="00E5054D">
        <w:rPr>
          <w:rFonts w:ascii="Times New Roman" w:hAnsi="Times New Roman"/>
          <w:sz w:val="24"/>
          <w:vertAlign w:val="subscript"/>
          <w:lang w:val="en-GB"/>
          <w:rPrChange w:id="2308"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309" w:author="Hong Je-Woo" w:date="2018-09-27T04:31:00Z">
            <w:rPr>
              <w:rFonts w:ascii="Times New Roman" w:hAnsi="Times New Roman"/>
              <w:sz w:val="24"/>
            </w:rPr>
          </w:rPrChange>
        </w:rPr>
        <w:t xml:space="preserve"> km</w:t>
      </w:r>
      <w:r w:rsidRPr="00E5054D">
        <w:rPr>
          <w:rFonts w:ascii="Times New Roman" w:hAnsi="Times New Roman"/>
          <w:sz w:val="24"/>
          <w:vertAlign w:val="superscript"/>
          <w:lang w:val="en-GB"/>
          <w:rPrChange w:id="2310"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11" w:author="Hong Je-Woo" w:date="2018-09-27T04:31:00Z">
            <w:rPr>
              <w:rFonts w:ascii="Times New Roman" w:hAnsi="Times New Roman"/>
              <w:sz w:val="24"/>
            </w:rPr>
          </w:rPrChange>
        </w:rPr>
        <w:t xml:space="preserve"> (=</w:t>
      </w:r>
      <w:ins w:id="2312" w:author="Hong Je-Woo" w:date="2018-09-27T04:31:00Z">
        <w:r w:rsidR="00741F32">
          <w:rPr>
            <w:rFonts w:ascii="Times New Roman" w:hAnsi="Times New Roman" w:cs="Times New Roman"/>
            <w:sz w:val="24"/>
            <w:szCs w:val="24"/>
            <w:lang w:val="en-GB"/>
          </w:rPr>
          <w:t xml:space="preserve"> </w:t>
        </w:r>
      </w:ins>
      <w:r w:rsidRPr="00E5054D">
        <w:rPr>
          <w:rFonts w:ascii="Times New Roman" w:hAnsi="Times New Roman"/>
          <w:sz w:val="24"/>
          <w:lang w:val="en-GB"/>
          <w:rPrChange w:id="2313" w:author="Hong Je-Woo" w:date="2018-09-27T04:31:00Z">
            <w:rPr>
              <w:rFonts w:ascii="Times New Roman" w:hAnsi="Times New Roman"/>
              <w:sz w:val="24"/>
            </w:rPr>
          </w:rPrChange>
        </w:rPr>
        <w:t>6.82 mol km</w:t>
      </w:r>
      <w:r w:rsidRPr="00E5054D">
        <w:rPr>
          <w:rFonts w:ascii="Times New Roman" w:hAnsi="Times New Roman"/>
          <w:sz w:val="24"/>
          <w:vertAlign w:val="superscript"/>
          <w:lang w:val="en-GB"/>
          <w:rPrChange w:id="2314"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15" w:author="Hong Je-Woo" w:date="2018-09-27T04:31:00Z">
            <w:rPr>
              <w:rFonts w:ascii="Times New Roman" w:hAnsi="Times New Roman"/>
              <w:sz w:val="24"/>
            </w:rPr>
          </w:rPrChange>
        </w:rPr>
        <w:t xml:space="preserve">; Kim </w:t>
      </w:r>
      <w:r w:rsidRPr="00E5054D">
        <w:rPr>
          <w:rFonts w:ascii="Times New Roman" w:hAnsi="Times New Roman"/>
          <w:i/>
          <w:sz w:val="24"/>
          <w:lang w:val="en-GB"/>
          <w:rPrChange w:id="2316" w:author="Hong Je-Woo" w:date="2018-09-27T04:31:00Z">
            <w:rPr>
              <w:rFonts w:ascii="Times New Roman" w:hAnsi="Times New Roman"/>
              <w:i/>
              <w:sz w:val="24"/>
            </w:rPr>
          </w:rPrChange>
        </w:rPr>
        <w:t>et al.</w:t>
      </w:r>
      <w:r w:rsidRPr="00E5054D">
        <w:rPr>
          <w:rFonts w:ascii="Times New Roman" w:hAnsi="Times New Roman"/>
          <w:sz w:val="24"/>
          <w:lang w:val="en-GB"/>
          <w:rPrChange w:id="2317" w:author="Hong Je-Woo" w:date="2018-09-27T04:31:00Z">
            <w:rPr>
              <w:rFonts w:ascii="Times New Roman" w:hAnsi="Times New Roman"/>
              <w:sz w:val="24"/>
            </w:rPr>
          </w:rPrChange>
        </w:rPr>
        <w:t xml:space="preserve"> (2011)), which is </w:t>
      </w:r>
      <w:r w:rsidRPr="00212F49">
        <w:rPr>
          <w:rFonts w:ascii="Times New Roman" w:hAnsi="Times New Roman"/>
          <w:sz w:val="24"/>
          <w:lang w:val="en-GB"/>
          <w:rPrChange w:id="2318" w:author="Hong Je-Woo" w:date="2018-09-27T04:31:00Z">
            <w:rPr>
              <w:rFonts w:ascii="Times New Roman" w:hAnsi="Times New Roman"/>
              <w:sz w:val="24"/>
            </w:rPr>
          </w:rPrChange>
        </w:rPr>
        <w:t>approximate</w:t>
      </w:r>
      <w:r w:rsidR="00EF31B2" w:rsidRPr="00212F49">
        <w:rPr>
          <w:rFonts w:ascii="Times New Roman" w:hAnsi="Times New Roman"/>
          <w:sz w:val="24"/>
          <w:lang w:val="en-GB"/>
          <w:rPrChange w:id="2319" w:author="Hong Je-Woo" w:date="2018-09-27T04:31:00Z">
            <w:rPr>
              <w:rFonts w:ascii="Times New Roman" w:hAnsi="Times New Roman"/>
              <w:sz w:val="24"/>
            </w:rPr>
          </w:rPrChange>
        </w:rPr>
        <w:t>ly</w:t>
      </w:r>
      <w:r w:rsidRPr="00E5054D">
        <w:rPr>
          <w:rFonts w:ascii="Times New Roman" w:hAnsi="Times New Roman"/>
          <w:sz w:val="24"/>
          <w:lang w:val="en-GB"/>
          <w:rPrChange w:id="2320" w:author="Hong Je-Woo" w:date="2018-09-27T04:31:00Z">
            <w:rPr>
              <w:rFonts w:ascii="Times New Roman" w:hAnsi="Times New Roman"/>
              <w:sz w:val="24"/>
            </w:rPr>
          </w:rPrChange>
        </w:rPr>
        <w:t xml:space="preserve"> twice the emission rate at high speeds (&gt;</w:t>
      </w:r>
      <w:ins w:id="2321" w:author="Hong Je-Woo" w:date="2018-09-27T04:31:00Z">
        <w:r w:rsidR="00741F32">
          <w:rPr>
            <w:rFonts w:ascii="Times New Roman" w:hAnsi="Times New Roman" w:cs="Times New Roman"/>
            <w:sz w:val="24"/>
            <w:szCs w:val="24"/>
            <w:lang w:val="en-GB"/>
          </w:rPr>
          <w:t xml:space="preserve"> </w:t>
        </w:r>
      </w:ins>
      <w:r w:rsidRPr="00E5054D">
        <w:rPr>
          <w:rFonts w:ascii="Times New Roman" w:hAnsi="Times New Roman"/>
          <w:sz w:val="24"/>
          <w:lang w:val="en-GB"/>
          <w:rPrChange w:id="2322" w:author="Hong Je-Woo" w:date="2018-09-27T04:31:00Z">
            <w:rPr>
              <w:rFonts w:ascii="Times New Roman" w:hAnsi="Times New Roman"/>
              <w:sz w:val="24"/>
            </w:rPr>
          </w:rPrChange>
        </w:rPr>
        <w:t>40 km h</w:t>
      </w:r>
      <w:r w:rsidRPr="00E5054D">
        <w:rPr>
          <w:rFonts w:ascii="Times New Roman" w:hAnsi="Times New Roman"/>
          <w:sz w:val="24"/>
          <w:vertAlign w:val="superscript"/>
          <w:lang w:val="en-GB"/>
          <w:rPrChange w:id="2323"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24" w:author="Hong Je-Woo" w:date="2018-09-27T04:31:00Z">
            <w:rPr>
              <w:rFonts w:ascii="Times New Roman" w:hAnsi="Times New Roman"/>
              <w:sz w:val="24"/>
            </w:rPr>
          </w:rPrChange>
        </w:rPr>
        <w:t xml:space="preserve">). Therefore, for an increase in traffic by 100 vehicles, the increase of </w:t>
      </w:r>
      <w:r w:rsidRPr="00E5054D">
        <w:rPr>
          <w:rFonts w:ascii="Times New Roman" w:hAnsi="Times New Roman"/>
          <w:i/>
          <w:sz w:val="24"/>
          <w:lang w:val="en-GB"/>
          <w:rPrChange w:id="2325"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326"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327" w:author="Hong Je-Woo" w:date="2018-09-27T04:31:00Z">
            <w:rPr>
              <w:rFonts w:ascii="Times New Roman" w:hAnsi="Times New Roman"/>
              <w:sz w:val="24"/>
            </w:rPr>
          </w:rPrChange>
        </w:rPr>
        <w:t xml:space="preserve"> on the road is 253 μmol m</w:t>
      </w:r>
      <w:r w:rsidRPr="00E5054D">
        <w:rPr>
          <w:rFonts w:ascii="Times New Roman" w:hAnsi="Times New Roman"/>
          <w:sz w:val="24"/>
          <w:vertAlign w:val="superscript"/>
          <w:lang w:val="en-GB"/>
          <w:rPrChange w:id="2328"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329"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330" w:author="Hong Je-Woo" w:date="2018-09-27T04:31:00Z">
            <w:rPr>
              <w:rFonts w:ascii="Times New Roman" w:hAnsi="Times New Roman"/>
              <w:sz w:val="24"/>
              <w:vertAlign w:val="superscript"/>
            </w:rPr>
          </w:rPrChange>
        </w:rPr>
        <w:t xml:space="preserve">−1 </w:t>
      </w:r>
      <w:r w:rsidRPr="00E5054D">
        <w:rPr>
          <w:rFonts w:ascii="Times New Roman" w:hAnsi="Times New Roman"/>
          <w:sz w:val="24"/>
          <w:lang w:val="en-GB"/>
          <w:rPrChange w:id="2331" w:author="Hong Je-Woo" w:date="2018-09-27T04:31:00Z">
            <w:rPr>
              <w:rFonts w:ascii="Times New Roman" w:hAnsi="Times New Roman"/>
              <w:sz w:val="24"/>
            </w:rPr>
          </w:rPrChange>
        </w:rPr>
        <w:t>(=</w:t>
      </w:r>
      <w:ins w:id="2332" w:author="Hong Je-Woo" w:date="2018-09-27T04:31:00Z">
        <w:r w:rsidR="00741F32">
          <w:rPr>
            <w:rFonts w:ascii="Times New Roman" w:hAnsi="Times New Roman" w:cs="Times New Roman"/>
            <w:sz w:val="24"/>
            <w:szCs w:val="24"/>
            <w:lang w:val="en-GB"/>
          </w:rPr>
          <w:t xml:space="preserve"> </w:t>
        </w:r>
      </w:ins>
      <w:r w:rsidRPr="00E5054D">
        <w:rPr>
          <w:rFonts w:ascii="Times New Roman" w:hAnsi="Times New Roman"/>
          <w:sz w:val="24"/>
          <w:lang w:val="en-GB"/>
          <w:rPrChange w:id="2333" w:author="Hong Je-Woo" w:date="2018-09-27T04:31:00Z">
            <w:rPr>
              <w:rFonts w:ascii="Times New Roman" w:hAnsi="Times New Roman"/>
              <w:sz w:val="24"/>
            </w:rPr>
          </w:rPrChange>
        </w:rPr>
        <w:t>300 gCO</w:t>
      </w:r>
      <w:r w:rsidRPr="00E5054D">
        <w:rPr>
          <w:rFonts w:ascii="Times New Roman" w:hAnsi="Times New Roman"/>
          <w:sz w:val="24"/>
          <w:vertAlign w:val="subscript"/>
          <w:lang w:val="en-GB"/>
          <w:rPrChange w:id="2334"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335" w:author="Hong Je-Woo" w:date="2018-09-27T04:31:00Z">
            <w:rPr>
              <w:rFonts w:ascii="Times New Roman" w:hAnsi="Times New Roman"/>
              <w:sz w:val="24"/>
            </w:rPr>
          </w:rPrChange>
        </w:rPr>
        <w:t xml:space="preserve"> km</w:t>
      </w:r>
      <w:r w:rsidRPr="00E5054D">
        <w:rPr>
          <w:rFonts w:ascii="Times New Roman" w:hAnsi="Times New Roman"/>
          <w:sz w:val="24"/>
          <w:vertAlign w:val="superscript"/>
          <w:lang w:val="en-GB"/>
          <w:rPrChange w:id="2336"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37" w:author="Hong Je-Woo" w:date="2018-09-27T04:31:00Z">
            <w:rPr>
              <w:rFonts w:ascii="Times New Roman" w:hAnsi="Times New Roman"/>
              <w:sz w:val="24"/>
            </w:rPr>
          </w:rPrChange>
        </w:rPr>
        <w:t xml:space="preserve"> </w:t>
      </w:r>
      <w:ins w:id="2338" w:author="Hong Je-Woo" w:date="2018-09-27T04:31:00Z">
        <w:r w:rsidR="00EC77AE">
          <w:rPr>
            <w:rFonts w:ascii="Times New Roman" w:hAnsi="Times New Roman" w:cs="Times New Roman"/>
            <w:sz w:val="24"/>
            <w:szCs w:val="24"/>
            <w:lang w:val="en-GB"/>
          </w:rPr>
          <w:t>vehicle</w:t>
        </w:r>
        <w:r w:rsidR="00EC77AE" w:rsidRPr="00853C1B">
          <w:rPr>
            <w:rFonts w:ascii="Times New Roman" w:hAnsi="Times New Roman" w:cs="Times New Roman"/>
            <w:sz w:val="24"/>
            <w:szCs w:val="24"/>
            <w:vertAlign w:val="superscript"/>
            <w:lang w:val="en-GB"/>
          </w:rPr>
          <w:t>-1</w:t>
        </w:r>
        <w:r w:rsidR="00EC77AE">
          <w:rPr>
            <w:rFonts w:ascii="Times New Roman" w:hAnsi="Times New Roman" w:cs="Times New Roman"/>
            <w:sz w:val="24"/>
            <w:szCs w:val="24"/>
            <w:lang w:val="en-GB"/>
          </w:rPr>
          <w:t xml:space="preserve"> </w:t>
        </w:r>
      </w:ins>
      <m:oMath>
        <m:r>
          <m:rPr>
            <m:sty m:val="p"/>
          </m:rPr>
          <w:rPr>
            <w:rFonts w:ascii="Cambria Math" w:hAnsi="Cambria Math"/>
            <w:sz w:val="24"/>
            <w:lang w:val="en-GB"/>
            <w:rPrChange w:id="2339" w:author="Hong Je-Woo" w:date="2018-09-27T04:31:00Z">
              <w:rPr>
                <w:rFonts w:ascii="Cambria Math" w:hAnsi="Cambria Math"/>
                <w:sz w:val="24"/>
              </w:rPr>
            </w:rPrChange>
          </w:rPr>
          <m:t>×</m:t>
        </m:r>
      </m:oMath>
      <w:r w:rsidRPr="00E5054D">
        <w:rPr>
          <w:rFonts w:ascii="Times New Roman" w:hAnsi="Times New Roman"/>
          <w:sz w:val="24"/>
          <w:lang w:val="en-GB"/>
          <w:rPrChange w:id="2340" w:author="Hong Je-Woo" w:date="2018-09-27T04:31:00Z">
            <w:rPr>
              <w:rFonts w:ascii="Times New Roman" w:hAnsi="Times New Roman"/>
              <w:sz w:val="24"/>
            </w:rPr>
          </w:rPrChange>
        </w:rPr>
        <w:t xml:space="preserve"> 1/44 g mol</w:t>
      </w:r>
      <w:r w:rsidRPr="00E5054D">
        <w:rPr>
          <w:rFonts w:ascii="Times New Roman" w:hAnsi="Times New Roman"/>
          <w:sz w:val="24"/>
          <w:vertAlign w:val="superscript"/>
          <w:lang w:val="en-GB"/>
          <w:rPrChange w:id="2341"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42" w:author="Hong Je-Woo" w:date="2018-09-27T04:31:00Z">
            <w:rPr>
              <w:rFonts w:ascii="Times New Roman" w:hAnsi="Times New Roman"/>
              <w:sz w:val="24"/>
            </w:rPr>
          </w:rPrChange>
        </w:rPr>
        <w:t xml:space="preserve"> </w:t>
      </w:r>
      <m:oMath>
        <m:r>
          <m:rPr>
            <m:sty m:val="p"/>
          </m:rPr>
          <w:rPr>
            <w:rFonts w:ascii="Cambria Math" w:hAnsi="Cambria Math"/>
            <w:sz w:val="24"/>
            <w:lang w:val="en-GB"/>
            <w:rPrChange w:id="2343" w:author="Hong Je-Woo" w:date="2018-09-27T04:31:00Z">
              <w:rPr>
                <w:rFonts w:ascii="Cambria Math" w:hAnsi="Cambria Math"/>
                <w:sz w:val="24"/>
              </w:rPr>
            </w:rPrChange>
          </w:rPr>
          <m:t>×</m:t>
        </m:r>
      </m:oMath>
      <w:r w:rsidRPr="00E5054D">
        <w:rPr>
          <w:rFonts w:ascii="Times New Roman" w:hAnsi="Times New Roman"/>
          <w:sz w:val="24"/>
          <w:lang w:val="en-GB"/>
          <w:rPrChange w:id="2344" w:author="Hong Je-Woo" w:date="2018-09-27T04:31:00Z">
            <w:rPr>
              <w:rFonts w:ascii="Times New Roman" w:hAnsi="Times New Roman"/>
              <w:sz w:val="24"/>
            </w:rPr>
          </w:rPrChange>
        </w:rPr>
        <w:t xml:space="preserve"> 10</w:t>
      </w:r>
      <w:r w:rsidRPr="00E5054D">
        <w:rPr>
          <w:rFonts w:ascii="Times New Roman" w:hAnsi="Times New Roman"/>
          <w:sz w:val="24"/>
          <w:vertAlign w:val="superscript"/>
          <w:lang w:val="en-GB"/>
          <w:rPrChange w:id="2345" w:author="Hong Je-Woo" w:date="2018-09-27T04:31:00Z">
            <w:rPr>
              <w:rFonts w:ascii="Times New Roman" w:hAnsi="Times New Roman"/>
              <w:sz w:val="24"/>
              <w:vertAlign w:val="superscript"/>
            </w:rPr>
          </w:rPrChange>
        </w:rPr>
        <w:t>−3</w:t>
      </w:r>
      <w:r w:rsidRPr="00E5054D">
        <w:rPr>
          <w:rFonts w:ascii="Times New Roman" w:hAnsi="Times New Roman"/>
          <w:sz w:val="24"/>
          <w:lang w:val="en-GB"/>
          <w:rPrChange w:id="2346" w:author="Hong Je-Woo" w:date="2018-09-27T04:31:00Z">
            <w:rPr>
              <w:rFonts w:ascii="Times New Roman" w:hAnsi="Times New Roman"/>
              <w:sz w:val="24"/>
            </w:rPr>
          </w:rPrChange>
        </w:rPr>
        <w:t xml:space="preserve"> m km</w:t>
      </w:r>
      <w:r w:rsidRPr="00E5054D">
        <w:rPr>
          <w:rFonts w:ascii="Times New Roman" w:hAnsi="Times New Roman"/>
          <w:sz w:val="24"/>
          <w:vertAlign w:val="superscript"/>
          <w:lang w:val="en-GB"/>
          <w:rPrChange w:id="2347"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48" w:author="Hong Je-Woo" w:date="2018-09-27T04:31:00Z">
            <w:rPr>
              <w:rFonts w:ascii="Times New Roman" w:hAnsi="Times New Roman"/>
              <w:sz w:val="24"/>
            </w:rPr>
          </w:rPrChange>
        </w:rPr>
        <w:t xml:space="preserve"> </w:t>
      </w:r>
      <m:oMath>
        <m:r>
          <m:rPr>
            <m:sty m:val="p"/>
          </m:rPr>
          <w:rPr>
            <w:rFonts w:ascii="Cambria Math" w:hAnsi="Cambria Math"/>
            <w:sz w:val="24"/>
            <w:lang w:val="en-GB"/>
            <w:rPrChange w:id="2349" w:author="Hong Je-Woo" w:date="2018-09-27T04:31:00Z">
              <w:rPr>
                <w:rFonts w:ascii="Cambria Math" w:hAnsi="Cambria Math"/>
                <w:sz w:val="24"/>
              </w:rPr>
            </w:rPrChange>
          </w:rPr>
          <m:t>×</m:t>
        </m:r>
      </m:oMath>
      <w:r w:rsidRPr="00E5054D">
        <w:rPr>
          <w:rFonts w:ascii="Times New Roman" w:hAnsi="Times New Roman"/>
          <w:sz w:val="24"/>
          <w:lang w:val="en-GB"/>
          <w:rPrChange w:id="2350" w:author="Hong Je-Woo" w:date="2018-09-27T04:31:00Z">
            <w:rPr>
              <w:rFonts w:ascii="Times New Roman" w:hAnsi="Times New Roman"/>
              <w:sz w:val="24"/>
            </w:rPr>
          </w:rPrChange>
        </w:rPr>
        <w:t xml:space="preserve"> 10</w:t>
      </w:r>
      <w:r w:rsidRPr="00E5054D">
        <w:rPr>
          <w:rFonts w:ascii="Times New Roman" w:hAnsi="Times New Roman"/>
          <w:sz w:val="24"/>
          <w:vertAlign w:val="superscript"/>
          <w:lang w:val="en-GB"/>
          <w:rPrChange w:id="2351" w:author="Hong Je-Woo" w:date="2018-09-27T04:31:00Z">
            <w:rPr>
              <w:rFonts w:ascii="Times New Roman" w:hAnsi="Times New Roman"/>
              <w:sz w:val="24"/>
              <w:vertAlign w:val="superscript"/>
            </w:rPr>
          </w:rPrChange>
        </w:rPr>
        <w:t>6</w:t>
      </w:r>
      <w:r w:rsidRPr="00E5054D">
        <w:rPr>
          <w:rFonts w:ascii="Times New Roman" w:hAnsi="Times New Roman"/>
          <w:sz w:val="24"/>
          <w:lang w:val="en-GB"/>
          <w:rPrChange w:id="2352" w:author="Hong Je-Woo" w:date="2018-09-27T04:31:00Z">
            <w:rPr>
              <w:rFonts w:ascii="Times New Roman" w:hAnsi="Times New Roman"/>
              <w:sz w:val="24"/>
            </w:rPr>
          </w:rPrChange>
        </w:rPr>
        <w:t xml:space="preserve"> mol μmol</w:t>
      </w:r>
      <w:r w:rsidRPr="00E5054D">
        <w:rPr>
          <w:rFonts w:ascii="Times New Roman" w:hAnsi="Times New Roman"/>
          <w:sz w:val="24"/>
          <w:vertAlign w:val="superscript"/>
          <w:lang w:val="en-GB"/>
          <w:rPrChange w:id="2353"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54" w:author="Hong Je-Woo" w:date="2018-09-27T04:31:00Z">
            <w:rPr>
              <w:rFonts w:ascii="Times New Roman" w:hAnsi="Times New Roman"/>
              <w:sz w:val="24"/>
            </w:rPr>
          </w:rPrChange>
        </w:rPr>
        <w:t xml:space="preserve"> </w:t>
      </w:r>
      <m:oMath>
        <m:r>
          <m:rPr>
            <m:sty m:val="p"/>
          </m:rPr>
          <w:rPr>
            <w:rFonts w:ascii="Cambria Math" w:hAnsi="Cambria Math"/>
            <w:sz w:val="24"/>
            <w:lang w:val="en-GB"/>
            <w:rPrChange w:id="2355" w:author="Hong Je-Woo" w:date="2018-09-27T04:31:00Z">
              <w:rPr>
                <w:rFonts w:ascii="Cambria Math" w:hAnsi="Cambria Math"/>
                <w:sz w:val="24"/>
              </w:rPr>
            </w:rPrChange>
          </w:rPr>
          <m:t>×</m:t>
        </m:r>
      </m:oMath>
      <w:r w:rsidRPr="00E5054D">
        <w:rPr>
          <w:rFonts w:ascii="Times New Roman" w:hAnsi="Times New Roman"/>
          <w:sz w:val="24"/>
          <w:lang w:val="en-GB"/>
          <w:rPrChange w:id="2356" w:author="Hong Je-Woo" w:date="2018-09-27T04:31:00Z">
            <w:rPr>
              <w:rFonts w:ascii="Times New Roman" w:hAnsi="Times New Roman"/>
              <w:sz w:val="24"/>
            </w:rPr>
          </w:rPrChange>
        </w:rPr>
        <w:t xml:space="preserve"> 100/1800 </w:t>
      </w:r>
      <w:del w:id="2357" w:author="Hong Je-Woo" w:date="2018-09-27T04:31:00Z">
        <w:r w:rsidRPr="007E5D70">
          <w:rPr>
            <w:rFonts w:ascii="Times New Roman" w:hAnsi="Times New Roman" w:cs="Times New Roman"/>
            <w:sz w:val="24"/>
            <w:szCs w:val="24"/>
          </w:rPr>
          <w:delText>vehicles</w:delText>
        </w:r>
      </w:del>
      <w:ins w:id="2358" w:author="Hong Je-Woo" w:date="2018-09-27T04:31:00Z">
        <w:r w:rsidRPr="00E5054D">
          <w:rPr>
            <w:rFonts w:ascii="Times New Roman" w:hAnsi="Times New Roman" w:cs="Times New Roman"/>
            <w:sz w:val="24"/>
            <w:szCs w:val="24"/>
            <w:lang w:val="en-GB"/>
          </w:rPr>
          <w:t>vehicle</w:t>
        </w:r>
      </w:ins>
      <w:r w:rsidRPr="00E5054D">
        <w:rPr>
          <w:rFonts w:ascii="Times New Roman" w:hAnsi="Times New Roman"/>
          <w:sz w:val="24"/>
          <w:lang w:val="en-GB"/>
          <w:rPrChange w:id="2359"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360"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61" w:author="Hong Je-Woo" w:date="2018-09-27T04:31:00Z">
            <w:rPr>
              <w:rFonts w:ascii="Times New Roman" w:hAnsi="Times New Roman"/>
              <w:sz w:val="24"/>
            </w:rPr>
          </w:rPrChange>
        </w:rPr>
        <w:t xml:space="preserve">). Considering the fraction of main roads (~10%) and the mean road width (~10 m) in the study site, </w:t>
      </w:r>
      <w:del w:id="2362" w:author="Hong Je-Woo" w:date="2018-09-27T04:31:00Z">
        <w:r w:rsidRPr="007E5D70">
          <w:rPr>
            <w:rFonts w:ascii="Times New Roman" w:hAnsi="Times New Roman" w:cs="Times New Roman"/>
            <w:sz w:val="24"/>
            <w:szCs w:val="24"/>
          </w:rPr>
          <w:delText>this</w:delText>
        </w:r>
      </w:del>
      <w:ins w:id="2363" w:author="Hong Je-Woo" w:date="2018-09-27T04:31:00Z">
        <w:r w:rsidR="00741F32">
          <w:rPr>
            <w:rFonts w:ascii="Times New Roman" w:hAnsi="Times New Roman" w:cs="Times New Roman"/>
            <w:sz w:val="24"/>
            <w:szCs w:val="24"/>
            <w:lang w:val="en-GB"/>
          </w:rPr>
          <w:t>these</w:t>
        </w:r>
      </w:ins>
      <w:r w:rsidR="00741F32" w:rsidRPr="00E5054D">
        <w:rPr>
          <w:rFonts w:ascii="Times New Roman" w:hAnsi="Times New Roman"/>
          <w:sz w:val="24"/>
          <w:lang w:val="en-GB"/>
          <w:rPrChange w:id="2364" w:author="Hong Je-Woo" w:date="2018-09-27T04:31:00Z">
            <w:rPr>
              <w:rFonts w:ascii="Times New Roman" w:hAnsi="Times New Roman"/>
              <w:sz w:val="24"/>
            </w:rPr>
          </w:rPrChange>
        </w:rPr>
        <w:t xml:space="preserve"> </w:t>
      </w:r>
      <w:r w:rsidRPr="00E5054D">
        <w:rPr>
          <w:rFonts w:ascii="Times New Roman" w:hAnsi="Times New Roman"/>
          <w:sz w:val="24"/>
          <w:lang w:val="en-GB"/>
          <w:rPrChange w:id="2365" w:author="Hong Je-Woo" w:date="2018-09-27T04:31:00Z">
            <w:rPr>
              <w:rFonts w:ascii="Times New Roman" w:hAnsi="Times New Roman"/>
              <w:sz w:val="24"/>
            </w:rPr>
          </w:rPrChange>
        </w:rPr>
        <w:t xml:space="preserve">inventory data </w:t>
      </w:r>
      <w:del w:id="2366" w:author="Hong Je-Woo" w:date="2018-09-27T04:31:00Z">
        <w:r w:rsidRPr="007E5D70">
          <w:rPr>
            <w:rFonts w:ascii="Times New Roman" w:hAnsi="Times New Roman" w:cs="Times New Roman"/>
            <w:sz w:val="24"/>
            <w:szCs w:val="24"/>
          </w:rPr>
          <w:delText>estimates</w:delText>
        </w:r>
      </w:del>
      <w:ins w:id="2367" w:author="Hong Je-Woo" w:date="2018-09-27T04:31:00Z">
        <w:r w:rsidRPr="00E5054D">
          <w:rPr>
            <w:rFonts w:ascii="Times New Roman" w:hAnsi="Times New Roman" w:cs="Times New Roman"/>
            <w:sz w:val="24"/>
            <w:szCs w:val="24"/>
            <w:lang w:val="en-GB"/>
          </w:rPr>
          <w:t>estimate</w:t>
        </w:r>
      </w:ins>
      <w:r w:rsidRPr="00E5054D">
        <w:rPr>
          <w:rFonts w:ascii="Times New Roman" w:hAnsi="Times New Roman"/>
          <w:sz w:val="24"/>
          <w:lang w:val="en-GB"/>
          <w:rPrChange w:id="2368" w:author="Hong Je-Woo" w:date="2018-09-27T04:31:00Z">
            <w:rPr>
              <w:rFonts w:ascii="Times New Roman" w:hAnsi="Times New Roman"/>
              <w:sz w:val="24"/>
            </w:rPr>
          </w:rPrChange>
        </w:rPr>
        <w:t xml:space="preserve"> 2.53 μmol m</w:t>
      </w:r>
      <w:r w:rsidRPr="00E5054D">
        <w:rPr>
          <w:rFonts w:ascii="Times New Roman" w:hAnsi="Times New Roman"/>
          <w:sz w:val="24"/>
          <w:vertAlign w:val="superscript"/>
          <w:lang w:val="en-GB"/>
          <w:rPrChange w:id="2369"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370"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371"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72" w:author="Hong Je-Woo" w:date="2018-09-27T04:31:00Z">
            <w:rPr>
              <w:rFonts w:ascii="Times New Roman" w:hAnsi="Times New Roman"/>
              <w:sz w:val="24"/>
            </w:rPr>
          </w:rPrChange>
        </w:rPr>
        <w:t xml:space="preserve"> per 100 vehicles, consistent with the observed slope in equation (</w:t>
      </w:r>
      <w:del w:id="2373" w:author="Hong Je-Woo" w:date="2018-09-27T04:31:00Z">
        <w:r w:rsidRPr="007E5D70">
          <w:rPr>
            <w:rFonts w:ascii="Times New Roman" w:hAnsi="Times New Roman" w:cs="Times New Roman"/>
            <w:sz w:val="24"/>
            <w:szCs w:val="24"/>
          </w:rPr>
          <w:delText>9</w:delText>
        </w:r>
      </w:del>
      <w:ins w:id="2374" w:author="Hong Je-Woo" w:date="2018-09-27T04:31:00Z">
        <w:r w:rsidR="00584EA8" w:rsidRPr="00E5054D">
          <w:rPr>
            <w:rFonts w:ascii="Times New Roman" w:hAnsi="Times New Roman" w:cs="Times New Roman"/>
            <w:sz w:val="24"/>
            <w:szCs w:val="24"/>
            <w:lang w:val="en-GB"/>
          </w:rPr>
          <w:t>8</w:t>
        </w:r>
      </w:ins>
      <w:r w:rsidRPr="00E5054D">
        <w:rPr>
          <w:rFonts w:ascii="Times New Roman" w:hAnsi="Times New Roman"/>
          <w:sz w:val="24"/>
          <w:lang w:val="en-GB"/>
          <w:rPrChange w:id="2375" w:author="Hong Je-Woo" w:date="2018-09-27T04:31:00Z">
            <w:rPr>
              <w:rFonts w:ascii="Times New Roman" w:hAnsi="Times New Roman"/>
              <w:sz w:val="24"/>
            </w:rPr>
          </w:rPrChange>
        </w:rPr>
        <w:t>).</w:t>
      </w:r>
    </w:p>
    <w:p w14:paraId="2E65B739" w14:textId="011DF82F" w:rsidR="00B72C41" w:rsidRPr="00E5054D" w:rsidRDefault="00B72C41" w:rsidP="00B72C41">
      <w:pPr>
        <w:wordWrap/>
        <w:spacing w:line="480" w:lineRule="auto"/>
        <w:ind w:firstLineChars="150" w:firstLine="360"/>
        <w:rPr>
          <w:rFonts w:ascii="Times New Roman" w:hAnsi="Times New Roman"/>
          <w:sz w:val="24"/>
          <w:lang w:val="en-GB"/>
          <w:rPrChange w:id="2376" w:author="Hong Je-Woo" w:date="2018-09-27T04:31:00Z">
            <w:rPr>
              <w:rFonts w:ascii="Times New Roman" w:hAnsi="Times New Roman"/>
              <w:sz w:val="24"/>
            </w:rPr>
          </w:rPrChange>
        </w:rPr>
      </w:pPr>
      <w:r w:rsidRPr="00E5054D">
        <w:rPr>
          <w:rFonts w:ascii="Times New Roman" w:hAnsi="Times New Roman"/>
          <w:sz w:val="24"/>
          <w:lang w:val="en-GB"/>
          <w:rPrChange w:id="2377" w:author="Hong Je-Woo" w:date="2018-09-27T04:31:00Z">
            <w:rPr>
              <w:rFonts w:ascii="Times New Roman" w:hAnsi="Times New Roman"/>
              <w:sz w:val="24"/>
            </w:rPr>
          </w:rPrChange>
        </w:rPr>
        <w:t>The magnitude of the intercept in equation (</w:t>
      </w:r>
      <w:del w:id="2378" w:author="Hong Je-Woo" w:date="2018-09-27T04:31:00Z">
        <w:r w:rsidRPr="007E5D70">
          <w:rPr>
            <w:rFonts w:ascii="Times New Roman" w:hAnsi="Times New Roman" w:cs="Times New Roman"/>
            <w:sz w:val="24"/>
            <w:szCs w:val="24"/>
          </w:rPr>
          <w:delText>9</w:delText>
        </w:r>
      </w:del>
      <w:ins w:id="2379" w:author="Hong Je-Woo" w:date="2018-09-27T04:31:00Z">
        <w:r w:rsidR="00584EA8" w:rsidRPr="00E5054D">
          <w:rPr>
            <w:rFonts w:ascii="Times New Roman" w:hAnsi="Times New Roman" w:cs="Times New Roman"/>
            <w:sz w:val="24"/>
            <w:szCs w:val="24"/>
            <w:lang w:val="en-GB"/>
          </w:rPr>
          <w:t>8</w:t>
        </w:r>
      </w:ins>
      <w:r w:rsidRPr="00E5054D">
        <w:rPr>
          <w:rFonts w:ascii="Times New Roman" w:hAnsi="Times New Roman"/>
          <w:sz w:val="24"/>
          <w:lang w:val="en-GB"/>
          <w:rPrChange w:id="2380" w:author="Hong Je-Woo" w:date="2018-09-27T04:31:00Z">
            <w:rPr>
              <w:rFonts w:ascii="Times New Roman" w:hAnsi="Times New Roman"/>
              <w:sz w:val="24"/>
            </w:rPr>
          </w:rPrChange>
        </w:rPr>
        <w:t>) (i.e</w:t>
      </w:r>
      <w:del w:id="2381" w:author="Hong Je-Woo" w:date="2018-09-27T04:31:00Z">
        <w:r w:rsidRPr="007E5D70">
          <w:rPr>
            <w:rFonts w:ascii="Times New Roman" w:hAnsi="Times New Roman" w:cs="Times New Roman"/>
            <w:sz w:val="24"/>
            <w:szCs w:val="24"/>
          </w:rPr>
          <w:delText>.,</w:delText>
        </w:r>
      </w:del>
      <w:ins w:id="2382"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2383" w:author="Hong Je-Woo" w:date="2018-09-27T04:31:00Z">
            <w:rPr>
              <w:rFonts w:ascii="Times New Roman" w:hAnsi="Times New Roman"/>
              <w:sz w:val="24"/>
            </w:rPr>
          </w:rPrChange>
        </w:rPr>
        <w:t xml:space="preserve"> 3.5 μmol m</w:t>
      </w:r>
      <w:r w:rsidRPr="00E5054D">
        <w:rPr>
          <w:rFonts w:ascii="Times New Roman" w:hAnsi="Times New Roman"/>
          <w:sz w:val="24"/>
          <w:vertAlign w:val="superscript"/>
          <w:lang w:val="en-GB"/>
          <w:rPrChange w:id="2384"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385"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386"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87" w:author="Hong Je-Woo" w:date="2018-09-27T04:31:00Z">
            <w:rPr>
              <w:rFonts w:ascii="Times New Roman" w:hAnsi="Times New Roman"/>
              <w:sz w:val="24"/>
            </w:rPr>
          </w:rPrChange>
        </w:rPr>
        <w:t xml:space="preserve">) is smaller than that of the city </w:t>
      </w:r>
      <w:del w:id="2388" w:author="Hong Je-Woo" w:date="2018-09-27T04:31:00Z">
        <w:r w:rsidRPr="007E5D70">
          <w:rPr>
            <w:rFonts w:ascii="Times New Roman" w:hAnsi="Times New Roman" w:cs="Times New Roman"/>
            <w:sz w:val="24"/>
            <w:szCs w:val="24"/>
          </w:rPr>
          <w:delText>center</w:delText>
        </w:r>
      </w:del>
      <w:ins w:id="2389" w:author="Hong Je-Woo" w:date="2018-09-27T04:31:00Z">
        <w:r w:rsidR="008A498B" w:rsidRPr="00E5054D">
          <w:rPr>
            <w:rFonts w:ascii="Times New Roman" w:hAnsi="Times New Roman" w:cs="Times New Roman"/>
            <w:sz w:val="24"/>
            <w:szCs w:val="24"/>
            <w:lang w:val="en-GB"/>
          </w:rPr>
          <w:t>centre</w:t>
        </w:r>
      </w:ins>
      <w:r w:rsidRPr="00E5054D">
        <w:rPr>
          <w:rFonts w:ascii="Times New Roman" w:hAnsi="Times New Roman"/>
          <w:sz w:val="24"/>
          <w:lang w:val="en-GB"/>
          <w:rPrChange w:id="2390" w:author="Hong Je-Woo" w:date="2018-09-27T04:31:00Z">
            <w:rPr>
              <w:rFonts w:ascii="Times New Roman" w:hAnsi="Times New Roman"/>
              <w:sz w:val="24"/>
            </w:rPr>
          </w:rPrChange>
        </w:rPr>
        <w:t xml:space="preserve"> of Edinburgh in the UK (11.7 μmol m</w:t>
      </w:r>
      <w:r w:rsidRPr="00E5054D">
        <w:rPr>
          <w:rFonts w:ascii="Times New Roman" w:hAnsi="Times New Roman"/>
          <w:sz w:val="24"/>
          <w:vertAlign w:val="superscript"/>
          <w:lang w:val="en-GB"/>
          <w:rPrChange w:id="2391"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392"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393"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394" w:author="Hong Je-Woo" w:date="2018-09-27T04:31:00Z">
            <w:rPr>
              <w:rFonts w:ascii="Times New Roman" w:hAnsi="Times New Roman"/>
              <w:sz w:val="24"/>
            </w:rPr>
          </w:rPrChange>
        </w:rPr>
        <w:t xml:space="preserve">; Nemitz </w:t>
      </w:r>
      <w:r w:rsidRPr="00E5054D">
        <w:rPr>
          <w:rFonts w:ascii="Times New Roman" w:hAnsi="Times New Roman"/>
          <w:i/>
          <w:sz w:val="24"/>
          <w:lang w:val="en-GB"/>
          <w:rPrChange w:id="2395" w:author="Hong Je-Woo" w:date="2018-09-27T04:31:00Z">
            <w:rPr>
              <w:rFonts w:ascii="Times New Roman" w:hAnsi="Times New Roman"/>
              <w:i/>
              <w:sz w:val="24"/>
            </w:rPr>
          </w:rPrChange>
        </w:rPr>
        <w:t>et al</w:t>
      </w:r>
      <w:r w:rsidRPr="00E5054D">
        <w:rPr>
          <w:rFonts w:ascii="Times New Roman" w:hAnsi="Times New Roman"/>
          <w:sz w:val="24"/>
          <w:lang w:val="en-GB"/>
          <w:rPrChange w:id="2396" w:author="Hong Je-Woo" w:date="2018-09-27T04:31:00Z">
            <w:rPr>
              <w:rFonts w:ascii="Times New Roman" w:hAnsi="Times New Roman"/>
              <w:sz w:val="24"/>
            </w:rPr>
          </w:rPrChange>
        </w:rPr>
        <w:t>., 2002) and larger than that of Helsinki in Finland (0.3–1.1 μmol m</w:t>
      </w:r>
      <w:r w:rsidRPr="00E5054D">
        <w:rPr>
          <w:rFonts w:ascii="Times New Roman" w:hAnsi="Times New Roman"/>
          <w:sz w:val="24"/>
          <w:vertAlign w:val="superscript"/>
          <w:lang w:val="en-GB"/>
          <w:rPrChange w:id="2397"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398"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399"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400" w:author="Hong Je-Woo" w:date="2018-09-27T04:31:00Z">
            <w:rPr>
              <w:rFonts w:ascii="Times New Roman" w:hAnsi="Times New Roman"/>
              <w:sz w:val="24"/>
            </w:rPr>
          </w:rPrChange>
        </w:rPr>
        <w:t xml:space="preserve">; Vesala </w:t>
      </w:r>
      <w:r w:rsidRPr="00E5054D">
        <w:rPr>
          <w:rFonts w:ascii="Times New Roman" w:hAnsi="Times New Roman"/>
          <w:i/>
          <w:sz w:val="24"/>
          <w:lang w:val="en-GB"/>
          <w:rPrChange w:id="2401" w:author="Hong Je-Woo" w:date="2018-09-27T04:31:00Z">
            <w:rPr>
              <w:rFonts w:ascii="Times New Roman" w:hAnsi="Times New Roman"/>
              <w:i/>
              <w:sz w:val="24"/>
            </w:rPr>
          </w:rPrChange>
        </w:rPr>
        <w:t>et al</w:t>
      </w:r>
      <w:r w:rsidRPr="00E5054D">
        <w:rPr>
          <w:rFonts w:ascii="Times New Roman" w:hAnsi="Times New Roman"/>
          <w:sz w:val="24"/>
          <w:lang w:val="en-GB"/>
          <w:rPrChange w:id="2402" w:author="Hong Je-Woo" w:date="2018-09-27T04:31:00Z">
            <w:rPr>
              <w:rFonts w:ascii="Times New Roman" w:hAnsi="Times New Roman"/>
              <w:sz w:val="24"/>
            </w:rPr>
          </w:rPrChange>
        </w:rPr>
        <w:t xml:space="preserve">., 2008; Järvi </w:t>
      </w:r>
      <w:r w:rsidRPr="00E5054D">
        <w:rPr>
          <w:rFonts w:ascii="Times New Roman" w:hAnsi="Times New Roman"/>
          <w:i/>
          <w:sz w:val="24"/>
          <w:lang w:val="en-GB"/>
          <w:rPrChange w:id="2403" w:author="Hong Je-Woo" w:date="2018-09-27T04:31:00Z">
            <w:rPr>
              <w:rFonts w:ascii="Times New Roman" w:hAnsi="Times New Roman"/>
              <w:i/>
              <w:sz w:val="24"/>
            </w:rPr>
          </w:rPrChange>
        </w:rPr>
        <w:t xml:space="preserve">et </w:t>
      </w:r>
      <w:r w:rsidRPr="00E5054D">
        <w:rPr>
          <w:rFonts w:ascii="Times New Roman" w:hAnsi="Times New Roman"/>
          <w:i/>
          <w:sz w:val="24"/>
          <w:lang w:val="en-GB"/>
          <w:rPrChange w:id="2404" w:author="Hong Je-Woo" w:date="2018-09-27T04:31:00Z">
            <w:rPr>
              <w:rFonts w:ascii="Times New Roman" w:hAnsi="Times New Roman"/>
              <w:i/>
              <w:sz w:val="24"/>
            </w:rPr>
          </w:rPrChange>
        </w:rPr>
        <w:lastRenderedPageBreak/>
        <w:t>al</w:t>
      </w:r>
      <w:r w:rsidRPr="00E5054D">
        <w:rPr>
          <w:rFonts w:ascii="Times New Roman" w:hAnsi="Times New Roman"/>
          <w:sz w:val="24"/>
          <w:lang w:val="en-GB"/>
          <w:rPrChange w:id="2405" w:author="Hong Je-Woo" w:date="2018-09-27T04:31:00Z">
            <w:rPr>
              <w:rFonts w:ascii="Times New Roman" w:hAnsi="Times New Roman"/>
              <w:sz w:val="24"/>
            </w:rPr>
          </w:rPrChange>
        </w:rPr>
        <w:t>., 2012). The intercept of the regression represents non-traffic CO</w:t>
      </w:r>
      <w:r w:rsidRPr="00E5054D">
        <w:rPr>
          <w:rFonts w:ascii="Times New Roman" w:hAnsi="Times New Roman"/>
          <w:sz w:val="24"/>
          <w:vertAlign w:val="subscript"/>
          <w:lang w:val="en-GB"/>
          <w:rPrChange w:id="2406"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407" w:author="Hong Je-Woo" w:date="2018-09-27T04:31:00Z">
            <w:rPr>
              <w:rFonts w:ascii="Times New Roman" w:hAnsi="Times New Roman"/>
              <w:sz w:val="24"/>
            </w:rPr>
          </w:rPrChange>
        </w:rPr>
        <w:t xml:space="preserve"> emissions, such as ecosystem respiration (</w:t>
      </w:r>
      <w:r w:rsidRPr="00E5054D">
        <w:rPr>
          <w:rFonts w:ascii="Times New Roman" w:hAnsi="Times New Roman"/>
          <w:i/>
          <w:sz w:val="24"/>
          <w:lang w:val="en-GB"/>
          <w:rPrChange w:id="2408" w:author="Hong Je-Woo" w:date="2018-09-27T04:31:00Z">
            <w:rPr>
              <w:rFonts w:ascii="Times New Roman" w:hAnsi="Times New Roman"/>
              <w:i/>
              <w:sz w:val="24"/>
            </w:rPr>
          </w:rPrChange>
        </w:rPr>
        <w:t>RE</w:t>
      </w:r>
      <w:r w:rsidRPr="00E5054D">
        <w:rPr>
          <w:rFonts w:ascii="Times New Roman" w:hAnsi="Times New Roman"/>
          <w:sz w:val="24"/>
          <w:lang w:val="en-GB"/>
          <w:rPrChange w:id="2409" w:author="Hong Je-Woo" w:date="2018-09-27T04:31:00Z">
            <w:rPr>
              <w:rFonts w:ascii="Times New Roman" w:hAnsi="Times New Roman"/>
              <w:sz w:val="24"/>
            </w:rPr>
          </w:rPrChange>
        </w:rPr>
        <w:t>) of vegetation, soil, and humans in urban areas. Vegetative (</w:t>
      </w:r>
      <w:r w:rsidRPr="00E5054D">
        <w:rPr>
          <w:rFonts w:ascii="Times New Roman" w:hAnsi="Times New Roman"/>
          <w:i/>
          <w:sz w:val="24"/>
          <w:lang w:val="en-GB"/>
          <w:rPrChange w:id="2410"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411" w:author="Hong Je-Woo" w:date="2018-09-27T04:31:00Z">
            <w:rPr>
              <w:rFonts w:ascii="Times New Roman" w:hAnsi="Times New Roman"/>
              <w:i/>
              <w:sz w:val="24"/>
              <w:vertAlign w:val="subscript"/>
            </w:rPr>
          </w:rPrChange>
        </w:rPr>
        <w:t>V</w:t>
      </w:r>
      <w:r w:rsidRPr="00E5054D">
        <w:rPr>
          <w:rFonts w:ascii="Times New Roman" w:hAnsi="Times New Roman"/>
          <w:sz w:val="24"/>
          <w:lang w:val="en-GB"/>
          <w:rPrChange w:id="2412" w:author="Hong Je-Woo" w:date="2018-09-27T04:31:00Z">
            <w:rPr>
              <w:rFonts w:ascii="Times New Roman" w:hAnsi="Times New Roman"/>
              <w:sz w:val="24"/>
            </w:rPr>
          </w:rPrChange>
        </w:rPr>
        <w:t>) and human (</w:t>
      </w:r>
      <w:r w:rsidRPr="00E5054D">
        <w:rPr>
          <w:rFonts w:ascii="Times New Roman" w:hAnsi="Times New Roman"/>
          <w:i/>
          <w:sz w:val="24"/>
          <w:lang w:val="en-GB"/>
          <w:rPrChange w:id="2413"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414"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415" w:author="Hong Je-Woo" w:date="2018-09-27T04:31:00Z">
            <w:rPr>
              <w:rFonts w:ascii="Times New Roman" w:hAnsi="Times New Roman"/>
              <w:sz w:val="24"/>
            </w:rPr>
          </w:rPrChange>
        </w:rPr>
        <w:t xml:space="preserve">) respiration are functions of air temperature (Davidson </w:t>
      </w:r>
      <w:r w:rsidRPr="00E5054D">
        <w:rPr>
          <w:rFonts w:ascii="Times New Roman" w:hAnsi="Times New Roman"/>
          <w:i/>
          <w:sz w:val="24"/>
          <w:lang w:val="en-GB"/>
          <w:rPrChange w:id="2416" w:author="Hong Je-Woo" w:date="2018-09-27T04:31:00Z">
            <w:rPr>
              <w:rFonts w:ascii="Times New Roman" w:hAnsi="Times New Roman"/>
              <w:i/>
              <w:sz w:val="24"/>
            </w:rPr>
          </w:rPrChange>
        </w:rPr>
        <w:t>et al.</w:t>
      </w:r>
      <w:r w:rsidRPr="00E5054D">
        <w:rPr>
          <w:rFonts w:ascii="Times New Roman" w:hAnsi="Times New Roman"/>
          <w:sz w:val="24"/>
          <w:lang w:val="en-GB"/>
          <w:rPrChange w:id="2417" w:author="Hong Je-Woo" w:date="2018-09-27T04:31:00Z">
            <w:rPr>
              <w:rFonts w:ascii="Times New Roman" w:hAnsi="Times New Roman"/>
              <w:sz w:val="24"/>
            </w:rPr>
          </w:rPrChange>
        </w:rPr>
        <w:t xml:space="preserve">, 2006) and population density (Moriwaki and Kanda, 2004; Velasco and Roth, 2010; Ward </w:t>
      </w:r>
      <w:r w:rsidRPr="00E5054D">
        <w:rPr>
          <w:rFonts w:ascii="Times New Roman" w:hAnsi="Times New Roman"/>
          <w:i/>
          <w:sz w:val="24"/>
          <w:lang w:val="en-GB"/>
          <w:rPrChange w:id="2418" w:author="Hong Je-Woo" w:date="2018-09-27T04:31:00Z">
            <w:rPr>
              <w:rFonts w:ascii="Times New Roman" w:hAnsi="Times New Roman"/>
              <w:i/>
              <w:sz w:val="24"/>
            </w:rPr>
          </w:rPrChange>
        </w:rPr>
        <w:t>et al</w:t>
      </w:r>
      <w:r w:rsidRPr="00E5054D">
        <w:rPr>
          <w:rFonts w:ascii="Times New Roman" w:hAnsi="Times New Roman"/>
          <w:sz w:val="24"/>
          <w:lang w:val="en-GB"/>
          <w:rPrChange w:id="2419" w:author="Hong Je-Woo" w:date="2018-09-27T04:31:00Z">
            <w:rPr>
              <w:rFonts w:ascii="Times New Roman" w:hAnsi="Times New Roman"/>
              <w:sz w:val="24"/>
            </w:rPr>
          </w:rPrChange>
        </w:rPr>
        <w:t>., 2013; 2015), respectively. To quantify the contributions of both respiration sources, we add the constant term (</w:t>
      </w:r>
      <w:r w:rsidRPr="00E5054D">
        <w:rPr>
          <w:rFonts w:ascii="Times New Roman" w:hAnsi="Times New Roman"/>
          <w:i/>
          <w:sz w:val="24"/>
          <w:lang w:val="en-GB"/>
          <w:rPrChange w:id="2420" w:author="Hong Je-Woo" w:date="2018-09-27T04:31:00Z">
            <w:rPr>
              <w:rFonts w:ascii="Times New Roman" w:hAnsi="Times New Roman"/>
              <w:i/>
              <w:sz w:val="24"/>
            </w:rPr>
          </w:rPrChange>
        </w:rPr>
        <w:t>y</w:t>
      </w:r>
      <w:r w:rsidRPr="00E5054D">
        <w:rPr>
          <w:rFonts w:ascii="Times New Roman" w:hAnsi="Times New Roman"/>
          <w:i/>
          <w:sz w:val="24"/>
          <w:vertAlign w:val="subscript"/>
          <w:lang w:val="en-GB"/>
          <w:rPrChange w:id="2421" w:author="Hong Je-Woo" w:date="2018-09-27T04:31:00Z">
            <w:rPr>
              <w:rFonts w:ascii="Times New Roman" w:hAnsi="Times New Roman"/>
              <w:i/>
              <w:sz w:val="24"/>
              <w:vertAlign w:val="subscript"/>
            </w:rPr>
          </w:rPrChange>
        </w:rPr>
        <w:t>0</w:t>
      </w:r>
      <w:r w:rsidRPr="00E5054D">
        <w:rPr>
          <w:rFonts w:ascii="Times New Roman" w:hAnsi="Times New Roman"/>
          <w:sz w:val="24"/>
          <w:lang w:val="en-GB"/>
          <w:rPrChange w:id="2422" w:author="Hong Je-Woo" w:date="2018-09-27T04:31:00Z">
            <w:rPr>
              <w:rFonts w:ascii="Times New Roman" w:hAnsi="Times New Roman"/>
              <w:sz w:val="24"/>
            </w:rPr>
          </w:rPrChange>
        </w:rPr>
        <w:t xml:space="preserve">) for </w:t>
      </w:r>
      <w:r w:rsidRPr="00E5054D">
        <w:rPr>
          <w:rFonts w:ascii="Times New Roman" w:hAnsi="Times New Roman"/>
          <w:i/>
          <w:sz w:val="24"/>
          <w:lang w:val="en-GB"/>
          <w:rPrChange w:id="2423"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424"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425" w:author="Hong Je-Woo" w:date="2018-09-27T04:31:00Z">
            <w:rPr>
              <w:rFonts w:ascii="Times New Roman" w:hAnsi="Times New Roman"/>
              <w:sz w:val="24"/>
            </w:rPr>
          </w:rPrChange>
        </w:rPr>
        <w:t xml:space="preserve"> to a van ’t Hoff-type </w:t>
      </w:r>
      <w:r w:rsidRPr="00E5054D">
        <w:rPr>
          <w:rFonts w:ascii="Times New Roman" w:hAnsi="Times New Roman"/>
          <w:i/>
          <w:sz w:val="24"/>
          <w:lang w:val="en-GB"/>
          <w:rPrChange w:id="2426"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427" w:author="Hong Je-Woo" w:date="2018-09-27T04:31:00Z">
            <w:rPr>
              <w:rFonts w:ascii="Times New Roman" w:hAnsi="Times New Roman"/>
              <w:i/>
              <w:sz w:val="24"/>
              <w:vertAlign w:val="subscript"/>
            </w:rPr>
          </w:rPrChange>
        </w:rPr>
        <w:t>V</w:t>
      </w:r>
      <w:r w:rsidRPr="00E5054D">
        <w:rPr>
          <w:rFonts w:ascii="Times New Roman" w:hAnsi="Times New Roman"/>
          <w:sz w:val="24"/>
          <w:lang w:val="en-GB"/>
          <w:rPrChange w:id="2428" w:author="Hong Je-Woo" w:date="2018-09-27T04:31:00Z">
            <w:rPr>
              <w:rFonts w:ascii="Times New Roman" w:hAnsi="Times New Roman"/>
              <w:sz w:val="24"/>
            </w:rPr>
          </w:rPrChange>
        </w:rPr>
        <w:t xml:space="preserve"> function (van ’t Hoff, 1898; Davidson </w:t>
      </w:r>
      <w:r w:rsidRPr="00E5054D">
        <w:rPr>
          <w:rFonts w:ascii="Times New Roman" w:hAnsi="Times New Roman"/>
          <w:i/>
          <w:sz w:val="24"/>
          <w:lang w:val="en-GB"/>
          <w:rPrChange w:id="2429" w:author="Hong Je-Woo" w:date="2018-09-27T04:31:00Z">
            <w:rPr>
              <w:rFonts w:ascii="Times New Roman" w:hAnsi="Times New Roman"/>
              <w:i/>
              <w:sz w:val="24"/>
            </w:rPr>
          </w:rPrChange>
        </w:rPr>
        <w:t>et al.</w:t>
      </w:r>
      <w:r w:rsidRPr="00E5054D">
        <w:rPr>
          <w:rFonts w:ascii="Times New Roman" w:hAnsi="Times New Roman"/>
          <w:sz w:val="24"/>
          <w:lang w:val="en-GB"/>
          <w:rPrChange w:id="2430" w:author="Hong Je-Woo" w:date="2018-09-27T04:31:00Z">
            <w:rPr>
              <w:rFonts w:ascii="Times New Roman" w:hAnsi="Times New Roman"/>
              <w:sz w:val="24"/>
            </w:rPr>
          </w:rPrChange>
        </w:rPr>
        <w:t xml:space="preserve">, 2006; equation </w:t>
      </w:r>
      <w:del w:id="2431" w:author="Hong Je-Woo" w:date="2018-09-27T04:31:00Z">
        <w:r w:rsidRPr="007E5D70">
          <w:rPr>
            <w:rFonts w:ascii="Times New Roman" w:hAnsi="Times New Roman" w:cs="Times New Roman"/>
            <w:sz w:val="24"/>
            <w:szCs w:val="24"/>
          </w:rPr>
          <w:delText>10a</w:delText>
        </w:r>
      </w:del>
      <w:ins w:id="2432" w:author="Hong Je-Woo" w:date="2018-09-27T04:31:00Z">
        <w:r w:rsidR="00584EA8" w:rsidRPr="00E5054D">
          <w:rPr>
            <w:rFonts w:ascii="Times New Roman" w:hAnsi="Times New Roman" w:cs="Times New Roman"/>
            <w:sz w:val="24"/>
            <w:szCs w:val="24"/>
            <w:lang w:val="en-GB"/>
          </w:rPr>
          <w:t>9</w:t>
        </w:r>
        <w:r w:rsidRPr="00E5054D">
          <w:rPr>
            <w:rFonts w:ascii="Times New Roman" w:hAnsi="Times New Roman" w:cs="Times New Roman"/>
            <w:sz w:val="24"/>
            <w:szCs w:val="24"/>
            <w:lang w:val="en-GB"/>
          </w:rPr>
          <w:t>a</w:t>
        </w:r>
      </w:ins>
      <w:r w:rsidRPr="00E5054D">
        <w:rPr>
          <w:rFonts w:ascii="Times New Roman" w:hAnsi="Times New Roman"/>
          <w:sz w:val="24"/>
          <w:lang w:val="en-GB"/>
          <w:rPrChange w:id="2433" w:author="Hong Je-Woo" w:date="2018-09-27T04:31:00Z">
            <w:rPr>
              <w:rFonts w:ascii="Times New Roman" w:hAnsi="Times New Roman"/>
              <w:sz w:val="24"/>
            </w:rPr>
          </w:rPrChange>
        </w:rPr>
        <w:t>):</w:t>
      </w:r>
    </w:p>
    <w:p w14:paraId="2E65B73A" w14:textId="75C6D533" w:rsidR="00B72C41" w:rsidRPr="00E5054D" w:rsidRDefault="00B72C41" w:rsidP="00B72C41">
      <w:pPr>
        <w:wordWrap/>
        <w:spacing w:line="480" w:lineRule="auto"/>
        <w:ind w:firstLine="357"/>
        <w:rPr>
          <w:rFonts w:ascii="Times New Roman" w:hAnsi="Times New Roman"/>
          <w:sz w:val="24"/>
          <w:lang w:val="en-GB"/>
          <w:rPrChange w:id="2434" w:author="Hong Je-Woo" w:date="2018-09-27T04:31:00Z">
            <w:rPr>
              <w:rFonts w:ascii="Times New Roman" w:hAnsi="Times New Roman"/>
              <w:sz w:val="24"/>
            </w:rPr>
          </w:rPrChange>
        </w:rPr>
      </w:pPr>
      <w:r w:rsidRPr="00E5054D">
        <w:rPr>
          <w:rFonts w:ascii="Times New Roman" w:hAnsi="Times New Roman"/>
          <w:i/>
          <w:sz w:val="24"/>
          <w:lang w:val="en-GB"/>
          <w:rPrChange w:id="2435" w:author="Hong Je-Woo" w:date="2018-09-27T04:31:00Z">
            <w:rPr>
              <w:rFonts w:ascii="Times New Roman" w:hAnsi="Times New Roman"/>
              <w:i/>
              <w:sz w:val="24"/>
            </w:rPr>
          </w:rPrChange>
        </w:rPr>
        <w:t>RE</w:t>
      </w:r>
      <w:r w:rsidRPr="00E5054D">
        <w:rPr>
          <w:rFonts w:ascii="Times New Roman" w:hAnsi="Times New Roman"/>
          <w:sz w:val="24"/>
          <w:lang w:val="en-GB"/>
          <w:rPrChange w:id="2436" w:author="Hong Je-Woo" w:date="2018-09-27T04:31:00Z">
            <w:rPr>
              <w:rFonts w:ascii="Times New Roman" w:hAnsi="Times New Roman"/>
              <w:sz w:val="24"/>
            </w:rPr>
          </w:rPrChange>
        </w:rPr>
        <w:t xml:space="preserve"> = </w:t>
      </w:r>
      <w:r w:rsidRPr="00E5054D">
        <w:rPr>
          <w:rFonts w:ascii="Times New Roman" w:hAnsi="Times New Roman"/>
          <w:i/>
          <w:sz w:val="24"/>
          <w:lang w:val="en-GB"/>
          <w:rPrChange w:id="2437"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438"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439" w:author="Hong Je-Woo" w:date="2018-09-27T04:31:00Z">
            <w:rPr>
              <w:rFonts w:ascii="Times New Roman" w:hAnsi="Times New Roman"/>
              <w:sz w:val="24"/>
            </w:rPr>
          </w:rPrChange>
        </w:rPr>
        <w:t xml:space="preserve"> + </w:t>
      </w:r>
      <w:r w:rsidRPr="00E5054D">
        <w:rPr>
          <w:rFonts w:ascii="Times New Roman" w:hAnsi="Times New Roman"/>
          <w:i/>
          <w:sz w:val="24"/>
          <w:lang w:val="en-GB"/>
          <w:rPrChange w:id="2440"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441" w:author="Hong Je-Woo" w:date="2018-09-27T04:31:00Z">
            <w:rPr>
              <w:rFonts w:ascii="Times New Roman" w:hAnsi="Times New Roman"/>
              <w:i/>
              <w:sz w:val="24"/>
              <w:vertAlign w:val="subscript"/>
            </w:rPr>
          </w:rPrChange>
        </w:rPr>
        <w:t>V</w:t>
      </w:r>
      <w:r w:rsidRPr="00E5054D">
        <w:rPr>
          <w:rFonts w:ascii="Times New Roman" w:hAnsi="Times New Roman"/>
          <w:sz w:val="24"/>
          <w:lang w:val="en-GB"/>
          <w:rPrChange w:id="2442" w:author="Hong Je-Woo" w:date="2018-09-27T04:31:00Z">
            <w:rPr>
              <w:rFonts w:ascii="Times New Roman" w:hAnsi="Times New Roman"/>
              <w:sz w:val="24"/>
            </w:rPr>
          </w:rPrChange>
        </w:rPr>
        <w:t xml:space="preserve"> = </w:t>
      </w:r>
      <m:oMath>
        <m:sSub>
          <m:sSubPr>
            <m:ctrlPr>
              <w:rPr>
                <w:rFonts w:ascii="Cambria Math" w:hAnsi="Cambria Math"/>
                <w:sz w:val="24"/>
                <w:lang w:val="en-GB"/>
                <w:rPrChange w:id="2443" w:author="Hong Je-Woo" w:date="2018-09-27T04:31:00Z">
                  <w:rPr>
                    <w:rFonts w:ascii="Cambria Math" w:hAnsi="Cambria Math"/>
                    <w:sz w:val="24"/>
                  </w:rPr>
                </w:rPrChange>
              </w:rPr>
            </m:ctrlPr>
          </m:sSubPr>
          <m:e>
            <m:r>
              <w:rPr>
                <w:rFonts w:ascii="Cambria Math" w:hAnsi="Cambria Math"/>
                <w:sz w:val="24"/>
                <w:lang w:val="en-GB"/>
                <w:rPrChange w:id="2444" w:author="Hong Je-Woo" w:date="2018-09-27T04:31:00Z">
                  <w:rPr>
                    <w:rFonts w:ascii="Cambria Math" w:hAnsi="Cambria Math"/>
                    <w:sz w:val="24"/>
                  </w:rPr>
                </w:rPrChange>
              </w:rPr>
              <m:t>y</m:t>
            </m:r>
          </m:e>
          <m:sub>
            <m:r>
              <w:rPr>
                <w:rFonts w:ascii="Cambria Math" w:hAnsi="Cambria Math"/>
                <w:sz w:val="24"/>
                <w:lang w:val="en-GB"/>
                <w:rPrChange w:id="2445" w:author="Hong Je-Woo" w:date="2018-09-27T04:31:00Z">
                  <w:rPr>
                    <w:rFonts w:ascii="Cambria Math" w:hAnsi="Cambria Math"/>
                    <w:sz w:val="24"/>
                  </w:rPr>
                </w:rPrChange>
              </w:rPr>
              <m:t>0</m:t>
            </m:r>
          </m:sub>
        </m:sSub>
        <m:r>
          <m:rPr>
            <m:sty m:val="p"/>
          </m:rPr>
          <w:rPr>
            <w:rFonts w:ascii="Cambria Math" w:hAnsi="Cambria Math"/>
            <w:sz w:val="24"/>
            <w:lang w:val="en-GB"/>
            <w:rPrChange w:id="2446" w:author="Hong Je-Woo" w:date="2018-09-27T04:31:00Z">
              <w:rPr>
                <w:rFonts w:ascii="Cambria Math" w:hAnsi="Cambria Math"/>
                <w:sz w:val="24"/>
              </w:rPr>
            </w:rPrChange>
          </w:rPr>
          <m:t xml:space="preserve">+ </m:t>
        </m:r>
        <m:r>
          <w:rPr>
            <w:rFonts w:ascii="Cambria Math" w:hAnsi="Cambria Math"/>
            <w:sz w:val="24"/>
            <w:lang w:val="en-GB"/>
            <w:rPrChange w:id="2447" w:author="Hong Je-Woo" w:date="2018-09-27T04:31:00Z">
              <w:rPr>
                <w:rFonts w:ascii="Cambria Math" w:hAnsi="Cambria Math"/>
                <w:sz w:val="24"/>
              </w:rPr>
            </w:rPrChange>
          </w:rPr>
          <m:t>a</m:t>
        </m:r>
        <m:r>
          <m:rPr>
            <m:sty m:val="p"/>
          </m:rPr>
          <w:rPr>
            <w:rFonts w:ascii="Cambria Math" w:hAnsi="Cambria Math"/>
            <w:sz w:val="24"/>
            <w:lang w:val="en-GB"/>
            <w:rPrChange w:id="2448" w:author="Hong Je-Woo" w:date="2018-09-27T04:31:00Z">
              <w:rPr>
                <w:rFonts w:ascii="Cambria Math" w:hAnsi="Cambria Math"/>
                <w:sz w:val="24"/>
              </w:rPr>
            </w:rPrChange>
          </w:rPr>
          <m:t>×</m:t>
        </m:r>
        <m:sSup>
          <m:sSupPr>
            <m:ctrlPr>
              <w:rPr>
                <w:rFonts w:ascii="Cambria Math" w:hAnsi="Cambria Math"/>
                <w:sz w:val="24"/>
                <w:lang w:val="en-GB"/>
                <w:rPrChange w:id="2449" w:author="Hong Je-Woo" w:date="2018-09-27T04:31:00Z">
                  <w:rPr>
                    <w:rFonts w:ascii="Cambria Math" w:hAnsi="Cambria Math"/>
                    <w:sz w:val="24"/>
                  </w:rPr>
                </w:rPrChange>
              </w:rPr>
            </m:ctrlPr>
          </m:sSupPr>
          <m:e>
            <m:r>
              <w:rPr>
                <w:rFonts w:ascii="Cambria Math" w:hAnsi="Cambria Math"/>
                <w:sz w:val="24"/>
                <w:lang w:val="en-GB"/>
                <w:rPrChange w:id="2450" w:author="Hong Je-Woo" w:date="2018-09-27T04:31:00Z">
                  <w:rPr>
                    <w:rFonts w:ascii="Cambria Math" w:hAnsi="Cambria Math"/>
                    <w:sz w:val="24"/>
                  </w:rPr>
                </w:rPrChange>
              </w:rPr>
              <m:t>e</m:t>
            </m:r>
          </m:e>
          <m:sup>
            <m:r>
              <w:rPr>
                <w:rFonts w:ascii="Cambria Math" w:hAnsi="Cambria Math"/>
                <w:sz w:val="24"/>
                <w:lang w:val="en-GB"/>
                <w:rPrChange w:id="2451" w:author="Hong Je-Woo" w:date="2018-09-27T04:31:00Z">
                  <w:rPr>
                    <w:rFonts w:ascii="Cambria Math" w:hAnsi="Cambria Math"/>
                    <w:sz w:val="24"/>
                  </w:rPr>
                </w:rPrChange>
              </w:rPr>
              <m:t>b∙</m:t>
            </m:r>
            <m:sSub>
              <m:sSubPr>
                <m:ctrlPr>
                  <w:rPr>
                    <w:rFonts w:ascii="Cambria Math" w:hAnsi="Cambria Math"/>
                    <w:i/>
                    <w:sz w:val="24"/>
                    <w:lang w:val="en-GB"/>
                    <w:rPrChange w:id="2452" w:author="Hong Je-Woo" w:date="2018-09-27T04:31:00Z">
                      <w:rPr>
                        <w:rFonts w:ascii="Cambria Math" w:hAnsi="Cambria Math"/>
                        <w:i/>
                        <w:sz w:val="24"/>
                      </w:rPr>
                    </w:rPrChange>
                  </w:rPr>
                </m:ctrlPr>
              </m:sSubPr>
              <m:e>
                <m:r>
                  <w:rPr>
                    <w:rFonts w:ascii="Cambria Math" w:hAnsi="Cambria Math"/>
                    <w:sz w:val="24"/>
                    <w:lang w:val="en-GB"/>
                    <w:rPrChange w:id="2453" w:author="Hong Je-Woo" w:date="2018-09-27T04:31:00Z">
                      <w:rPr>
                        <w:rFonts w:ascii="Cambria Math" w:hAnsi="Cambria Math"/>
                        <w:sz w:val="24"/>
                      </w:rPr>
                    </w:rPrChange>
                  </w:rPr>
                  <m:t>T</m:t>
                </m:r>
              </m:e>
              <m:sub>
                <m:r>
                  <w:rPr>
                    <w:rFonts w:ascii="Cambria Math" w:hAnsi="Cambria Math"/>
                    <w:sz w:val="24"/>
                    <w:lang w:val="en-GB"/>
                    <w:rPrChange w:id="2454" w:author="Hong Je-Woo" w:date="2018-09-27T04:31:00Z">
                      <w:rPr>
                        <w:rFonts w:ascii="Cambria Math" w:hAnsi="Cambria Math"/>
                        <w:sz w:val="24"/>
                      </w:rPr>
                    </w:rPrChange>
                  </w:rPr>
                  <m:t>air</m:t>
                </m:r>
              </m:sub>
            </m:sSub>
          </m:sup>
        </m:sSup>
      </m:oMath>
      <w:del w:id="2455" w:author="Hong Je-Woo" w:date="2018-09-27T04:31:00Z">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delText>(10a</w:delText>
        </w:r>
      </w:del>
      <w:ins w:id="2456" w:author="Hong Je-Woo" w:date="2018-09-27T04:31:00Z">
        <w:r w:rsidR="0079779F">
          <w:rPr>
            <w:rFonts w:ascii="Times New Roman" w:hAnsi="Times New Roman" w:cs="Times New Roman"/>
            <w:sz w:val="24"/>
            <w:szCs w:val="24"/>
            <w:lang w:val="en-GB"/>
          </w:rPr>
          <w:t>.</w:t>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t>(</w:t>
        </w:r>
        <w:r w:rsidR="00584EA8" w:rsidRPr="00E5054D">
          <w:rPr>
            <w:rFonts w:ascii="Times New Roman" w:hAnsi="Times New Roman" w:cs="Times New Roman"/>
            <w:sz w:val="24"/>
            <w:szCs w:val="24"/>
            <w:lang w:val="en-GB"/>
          </w:rPr>
          <w:t>9</w:t>
        </w:r>
        <w:r w:rsidRPr="00E5054D">
          <w:rPr>
            <w:rFonts w:ascii="Times New Roman" w:hAnsi="Times New Roman" w:cs="Times New Roman"/>
            <w:sz w:val="24"/>
            <w:szCs w:val="24"/>
            <w:lang w:val="en-GB"/>
          </w:rPr>
          <w:t>a</w:t>
        </w:r>
      </w:ins>
      <w:r w:rsidRPr="00E5054D">
        <w:rPr>
          <w:rFonts w:ascii="Times New Roman" w:hAnsi="Times New Roman"/>
          <w:sz w:val="24"/>
          <w:lang w:val="en-GB"/>
          <w:rPrChange w:id="2457" w:author="Hong Je-Woo" w:date="2018-09-27T04:31:00Z">
            <w:rPr>
              <w:rFonts w:ascii="Times New Roman" w:hAnsi="Times New Roman"/>
              <w:sz w:val="24"/>
            </w:rPr>
          </w:rPrChange>
        </w:rPr>
        <w:t>)</w:t>
      </w:r>
    </w:p>
    <w:p w14:paraId="2E65B73B" w14:textId="67EDF339" w:rsidR="00B72C41" w:rsidRPr="00E5054D" w:rsidRDefault="00B72C41" w:rsidP="00B72C41">
      <w:pPr>
        <w:wordWrap/>
        <w:spacing w:line="480" w:lineRule="auto"/>
        <w:ind w:firstLine="357"/>
        <w:rPr>
          <w:rFonts w:ascii="Times New Roman" w:hAnsi="Times New Roman"/>
          <w:sz w:val="24"/>
          <w:lang w:val="en-GB"/>
          <w:rPrChange w:id="2458" w:author="Hong Je-Woo" w:date="2018-09-27T04:31:00Z">
            <w:rPr>
              <w:rFonts w:ascii="Times New Roman" w:hAnsi="Times New Roman"/>
              <w:sz w:val="24"/>
            </w:rPr>
          </w:rPrChange>
        </w:rPr>
      </w:pPr>
      <w:r w:rsidRPr="00E5054D">
        <w:rPr>
          <w:rFonts w:ascii="Times New Roman" w:hAnsi="Times New Roman"/>
          <w:sz w:val="24"/>
          <w:lang w:val="en-GB"/>
          <w:rPrChange w:id="2459" w:author="Hong Je-Woo" w:date="2018-09-27T04:31:00Z">
            <w:rPr>
              <w:rFonts w:ascii="Times New Roman" w:hAnsi="Times New Roman"/>
              <w:sz w:val="24"/>
            </w:rPr>
          </w:rPrChange>
        </w:rPr>
        <w:t xml:space="preserve">The observed </w:t>
      </w:r>
      <w:r w:rsidRPr="00E5054D">
        <w:rPr>
          <w:rFonts w:ascii="Times New Roman" w:hAnsi="Times New Roman"/>
          <w:i/>
          <w:sz w:val="24"/>
          <w:lang w:val="en-GB"/>
          <w:rPrChange w:id="2460"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461"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462" w:author="Hong Je-Woo" w:date="2018-09-27T04:31:00Z">
            <w:rPr>
              <w:rFonts w:ascii="Times New Roman" w:hAnsi="Times New Roman"/>
              <w:sz w:val="24"/>
            </w:rPr>
          </w:rPrChange>
        </w:rPr>
        <w:t xml:space="preserve"> during 00:00–05:00 </w:t>
      </w:r>
      <w:r w:rsidRPr="00E5054D">
        <w:rPr>
          <w:rFonts w:ascii="Times New Roman" w:hAnsi="Times New Roman"/>
          <w:i/>
          <w:sz w:val="24"/>
          <w:lang w:val="en-GB"/>
          <w:rPrChange w:id="2463" w:author="Hong Je-Woo" w:date="2018-09-27T04:31:00Z">
            <w:rPr>
              <w:rFonts w:ascii="Times New Roman" w:hAnsi="Times New Roman"/>
              <w:i/>
              <w:sz w:val="24"/>
            </w:rPr>
          </w:rPrChange>
        </w:rPr>
        <w:t>LST</w:t>
      </w:r>
      <w:r w:rsidRPr="00E5054D">
        <w:rPr>
          <w:rFonts w:ascii="Times New Roman" w:hAnsi="Times New Roman"/>
          <w:sz w:val="24"/>
          <w:lang w:val="en-GB"/>
          <w:rPrChange w:id="2464" w:author="Hong Je-Woo" w:date="2018-09-27T04:31:00Z">
            <w:rPr>
              <w:rFonts w:ascii="Times New Roman" w:hAnsi="Times New Roman"/>
              <w:sz w:val="24"/>
            </w:rPr>
          </w:rPrChange>
        </w:rPr>
        <w:t xml:space="preserve"> is selected to avoid the contribution of traffic emissions, because the traffic amount is less than 100 vehicles during this period (Fig. 14a). Using this nocturnal </w:t>
      </w:r>
      <w:r w:rsidRPr="00E5054D">
        <w:rPr>
          <w:rFonts w:ascii="Times New Roman" w:hAnsi="Times New Roman"/>
          <w:i/>
          <w:sz w:val="24"/>
          <w:lang w:val="en-GB"/>
          <w:rPrChange w:id="2465"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466"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467" w:author="Hong Je-Woo" w:date="2018-09-27T04:31:00Z">
            <w:rPr>
              <w:rFonts w:ascii="Times New Roman" w:hAnsi="Times New Roman"/>
              <w:sz w:val="24"/>
            </w:rPr>
          </w:rPrChange>
        </w:rPr>
        <w:t>, the temperature response curve is fitted to equation (</w:t>
      </w:r>
      <w:del w:id="2468" w:author="Hong Je-Woo" w:date="2018-09-27T04:31:00Z">
        <w:r w:rsidRPr="007E5D70">
          <w:rPr>
            <w:rFonts w:ascii="Times New Roman" w:eastAsia="돋움" w:hAnsi="Times New Roman" w:cs="Times New Roman"/>
            <w:sz w:val="24"/>
            <w:szCs w:val="24"/>
          </w:rPr>
          <w:delText>10a</w:delText>
        </w:r>
      </w:del>
      <w:ins w:id="2469" w:author="Hong Je-Woo" w:date="2018-09-27T04:31:00Z">
        <w:r w:rsidR="00584EA8" w:rsidRPr="00E5054D">
          <w:rPr>
            <w:rFonts w:ascii="Times New Roman" w:eastAsia="돋움" w:hAnsi="Times New Roman" w:cs="Times New Roman"/>
            <w:sz w:val="24"/>
            <w:szCs w:val="24"/>
            <w:lang w:val="en-GB"/>
          </w:rPr>
          <w:t>9</w:t>
        </w:r>
        <w:r w:rsidRPr="00E5054D">
          <w:rPr>
            <w:rFonts w:ascii="Times New Roman" w:eastAsia="돋움" w:hAnsi="Times New Roman" w:cs="Times New Roman"/>
            <w:sz w:val="24"/>
            <w:szCs w:val="24"/>
            <w:lang w:val="en-GB"/>
          </w:rPr>
          <w:t>a</w:t>
        </w:r>
      </w:ins>
      <w:r w:rsidRPr="00E5054D">
        <w:rPr>
          <w:rFonts w:ascii="Times New Roman" w:hAnsi="Times New Roman"/>
          <w:sz w:val="24"/>
          <w:lang w:val="en-GB"/>
          <w:rPrChange w:id="2470" w:author="Hong Je-Woo" w:date="2018-09-27T04:31:00Z">
            <w:rPr>
              <w:rFonts w:ascii="Times New Roman" w:hAnsi="Times New Roman"/>
              <w:sz w:val="24"/>
            </w:rPr>
          </w:rPrChange>
        </w:rPr>
        <w:t>) (Fig. 14c):</w:t>
      </w:r>
    </w:p>
    <w:p w14:paraId="2E65B73C" w14:textId="33419CCA" w:rsidR="00B72C41" w:rsidRPr="00E5054D" w:rsidRDefault="00B72C41" w:rsidP="00B72C41">
      <w:pPr>
        <w:wordWrap/>
        <w:spacing w:line="480" w:lineRule="auto"/>
        <w:ind w:firstLineChars="150" w:firstLine="360"/>
        <w:rPr>
          <w:rFonts w:ascii="Times New Roman" w:hAnsi="Times New Roman"/>
          <w:sz w:val="24"/>
          <w:lang w:val="en-GB"/>
          <w:rPrChange w:id="2471" w:author="Hong Je-Woo" w:date="2018-09-27T04:31:00Z">
            <w:rPr>
              <w:rFonts w:ascii="Times New Roman" w:hAnsi="Times New Roman"/>
              <w:sz w:val="24"/>
            </w:rPr>
          </w:rPrChange>
        </w:rPr>
      </w:pPr>
      <w:r w:rsidRPr="00E5054D">
        <w:rPr>
          <w:rFonts w:ascii="Times New Roman" w:hAnsi="Times New Roman"/>
          <w:i/>
          <w:sz w:val="24"/>
          <w:lang w:val="en-GB"/>
          <w:rPrChange w:id="2472" w:author="Hong Je-Woo" w:date="2018-09-27T04:31:00Z">
            <w:rPr>
              <w:rFonts w:ascii="Times New Roman" w:hAnsi="Times New Roman"/>
              <w:i/>
              <w:sz w:val="24"/>
            </w:rPr>
          </w:rPrChange>
        </w:rPr>
        <w:t>RE</w:t>
      </w:r>
      <w:r w:rsidRPr="00E5054D">
        <w:rPr>
          <w:rFonts w:ascii="Times New Roman" w:hAnsi="Times New Roman"/>
          <w:sz w:val="24"/>
          <w:lang w:val="en-GB"/>
          <w:rPrChange w:id="2473" w:author="Hong Je-Woo" w:date="2018-09-27T04:31:00Z">
            <w:rPr>
              <w:rFonts w:ascii="Times New Roman" w:hAnsi="Times New Roman"/>
              <w:sz w:val="24"/>
            </w:rPr>
          </w:rPrChange>
        </w:rPr>
        <w:t xml:space="preserve"> = </w:t>
      </w:r>
      <m:oMath>
        <m:r>
          <m:rPr>
            <m:sty m:val="p"/>
          </m:rPr>
          <w:rPr>
            <w:rFonts w:ascii="Cambria Math" w:hAnsi="Cambria Math"/>
            <w:sz w:val="24"/>
            <w:lang w:val="en-GB"/>
            <w:rPrChange w:id="2474" w:author="Hong Je-Woo" w:date="2018-09-27T04:31:00Z">
              <w:rPr>
                <w:rFonts w:ascii="Cambria Math" w:hAnsi="Cambria Math"/>
                <w:sz w:val="24"/>
              </w:rPr>
            </w:rPrChange>
          </w:rPr>
          <m:t xml:space="preserve">2.33+ </m:t>
        </m:r>
        <m:r>
          <w:rPr>
            <w:rFonts w:ascii="Cambria Math" w:hAnsi="Cambria Math"/>
            <w:sz w:val="24"/>
            <w:lang w:val="en-GB"/>
            <w:rPrChange w:id="2475" w:author="Hong Je-Woo" w:date="2018-09-27T04:31:00Z">
              <w:rPr>
                <w:rFonts w:ascii="Cambria Math" w:hAnsi="Cambria Math"/>
                <w:sz w:val="24"/>
              </w:rPr>
            </w:rPrChange>
          </w:rPr>
          <m:t>0.025</m:t>
        </m:r>
        <m:r>
          <m:rPr>
            <m:sty m:val="p"/>
          </m:rPr>
          <w:rPr>
            <w:rFonts w:ascii="Cambria Math" w:hAnsi="Cambria Math"/>
            <w:sz w:val="24"/>
            <w:lang w:val="en-GB"/>
            <w:rPrChange w:id="2476" w:author="Hong Je-Woo" w:date="2018-09-27T04:31:00Z">
              <w:rPr>
                <w:rFonts w:ascii="Cambria Math" w:hAnsi="Cambria Math"/>
                <w:sz w:val="24"/>
              </w:rPr>
            </w:rPrChange>
          </w:rPr>
          <m:t>×</m:t>
        </m:r>
        <m:sSup>
          <m:sSupPr>
            <m:ctrlPr>
              <w:rPr>
                <w:rFonts w:ascii="Cambria Math" w:hAnsi="Cambria Math"/>
                <w:sz w:val="24"/>
                <w:lang w:val="en-GB"/>
                <w:rPrChange w:id="2477" w:author="Hong Je-Woo" w:date="2018-09-27T04:31:00Z">
                  <w:rPr>
                    <w:rFonts w:ascii="Cambria Math" w:hAnsi="Cambria Math"/>
                    <w:sz w:val="24"/>
                  </w:rPr>
                </w:rPrChange>
              </w:rPr>
            </m:ctrlPr>
          </m:sSupPr>
          <m:e>
            <m:r>
              <w:rPr>
                <w:rFonts w:ascii="Cambria Math" w:hAnsi="Cambria Math"/>
                <w:sz w:val="24"/>
                <w:lang w:val="en-GB"/>
                <w:rPrChange w:id="2478" w:author="Hong Je-Woo" w:date="2018-09-27T04:31:00Z">
                  <w:rPr>
                    <w:rFonts w:ascii="Cambria Math" w:hAnsi="Cambria Math"/>
                    <w:sz w:val="24"/>
                  </w:rPr>
                </w:rPrChange>
              </w:rPr>
              <m:t>e</m:t>
            </m:r>
          </m:e>
          <m:sup>
            <m:r>
              <w:rPr>
                <w:rFonts w:ascii="Cambria Math" w:hAnsi="Cambria Math"/>
                <w:sz w:val="24"/>
                <w:lang w:val="en-GB"/>
                <w:rPrChange w:id="2479" w:author="Hong Je-Woo" w:date="2018-09-27T04:31:00Z">
                  <w:rPr>
                    <w:rFonts w:ascii="Cambria Math" w:hAnsi="Cambria Math"/>
                    <w:sz w:val="24"/>
                  </w:rPr>
                </w:rPrChange>
              </w:rPr>
              <m:t>0.18∙</m:t>
            </m:r>
            <m:sSub>
              <m:sSubPr>
                <m:ctrlPr>
                  <w:rPr>
                    <w:rFonts w:ascii="Cambria Math" w:hAnsi="Cambria Math"/>
                    <w:i/>
                    <w:sz w:val="24"/>
                    <w:lang w:val="en-GB"/>
                    <w:rPrChange w:id="2480" w:author="Hong Je-Woo" w:date="2018-09-27T04:31:00Z">
                      <w:rPr>
                        <w:rFonts w:ascii="Cambria Math" w:hAnsi="Cambria Math"/>
                        <w:i/>
                        <w:sz w:val="24"/>
                      </w:rPr>
                    </w:rPrChange>
                  </w:rPr>
                </m:ctrlPr>
              </m:sSubPr>
              <m:e>
                <m:r>
                  <w:rPr>
                    <w:rFonts w:ascii="Cambria Math" w:hAnsi="Cambria Math"/>
                    <w:sz w:val="24"/>
                    <w:lang w:val="en-GB"/>
                    <w:rPrChange w:id="2481" w:author="Hong Je-Woo" w:date="2018-09-27T04:31:00Z">
                      <w:rPr>
                        <w:rFonts w:ascii="Cambria Math" w:hAnsi="Cambria Math"/>
                        <w:sz w:val="24"/>
                      </w:rPr>
                    </w:rPrChange>
                  </w:rPr>
                  <m:t>T</m:t>
                </m:r>
              </m:e>
              <m:sub>
                <m:r>
                  <w:rPr>
                    <w:rFonts w:ascii="Cambria Math" w:hAnsi="Cambria Math"/>
                    <w:sz w:val="24"/>
                    <w:lang w:val="en-GB"/>
                    <w:rPrChange w:id="2482" w:author="Hong Je-Woo" w:date="2018-09-27T04:31:00Z">
                      <w:rPr>
                        <w:rFonts w:ascii="Cambria Math" w:hAnsi="Cambria Math"/>
                        <w:sz w:val="24"/>
                      </w:rPr>
                    </w:rPrChange>
                  </w:rPr>
                  <m:t>air</m:t>
                </m:r>
              </m:sub>
            </m:sSub>
          </m:sup>
        </m:sSup>
      </m:oMath>
      <w:r w:rsidRPr="00E5054D">
        <w:rPr>
          <w:rFonts w:ascii="Times New Roman" w:hAnsi="Times New Roman"/>
          <w:sz w:val="24"/>
          <w:lang w:val="en-GB"/>
          <w:rPrChange w:id="2483" w:author="Hong Je-Woo" w:date="2018-09-27T04:31:00Z">
            <w:rPr>
              <w:rFonts w:ascii="Times New Roman" w:hAnsi="Times New Roman"/>
              <w:sz w:val="24"/>
            </w:rPr>
          </w:rPrChange>
        </w:rPr>
        <w:tab/>
        <w:t>(</w:t>
      </w:r>
      <w:r w:rsidRPr="00E5054D">
        <w:rPr>
          <w:rFonts w:ascii="Times New Roman" w:hAnsi="Times New Roman"/>
          <w:i/>
          <w:sz w:val="24"/>
          <w:lang w:val="en-GB"/>
          <w:rPrChange w:id="2484" w:author="Hong Je-Woo" w:date="2018-09-27T04:31:00Z">
            <w:rPr>
              <w:rFonts w:ascii="Times New Roman" w:hAnsi="Times New Roman"/>
              <w:i/>
              <w:sz w:val="24"/>
            </w:rPr>
          </w:rPrChange>
        </w:rPr>
        <w:t>r</w:t>
      </w:r>
      <w:r w:rsidRPr="00E5054D">
        <w:rPr>
          <w:rFonts w:ascii="Times New Roman" w:hAnsi="Times New Roman"/>
          <w:sz w:val="24"/>
          <w:vertAlign w:val="superscript"/>
          <w:lang w:val="en-GB"/>
          <w:rPrChange w:id="2485" w:author="Hong Je-Woo" w:date="2018-09-27T04:31:00Z">
            <w:rPr>
              <w:rFonts w:ascii="Times New Roman" w:hAnsi="Times New Roman"/>
              <w:sz w:val="24"/>
              <w:vertAlign w:val="superscript"/>
            </w:rPr>
          </w:rPrChange>
        </w:rPr>
        <w:t>2</w:t>
      </w:r>
      <w:del w:id="2486" w:author="Hong Je-Woo" w:date="2018-09-27T04:31:00Z">
        <w:r w:rsidRPr="007E5D70">
          <w:rPr>
            <w:rFonts w:ascii="Times New Roman" w:hAnsi="Times New Roman" w:cs="Times New Roman"/>
            <w:sz w:val="24"/>
            <w:szCs w:val="24"/>
          </w:rPr>
          <w:delText>=</w:delText>
        </w:r>
      </w:del>
      <w:ins w:id="2487" w:author="Hong Je-Woo" w:date="2018-09-27T04:31:00Z">
        <w:r w:rsidR="0079779F">
          <w:rPr>
            <w:rFonts w:ascii="Times New Roman" w:hAnsi="Times New Roman" w:cs="Times New Roman"/>
            <w:sz w:val="24"/>
            <w:szCs w:val="24"/>
            <w:vertAlign w:val="superscript"/>
            <w:lang w:val="en-GB"/>
          </w:rPr>
          <w:t xml:space="preserve"> </w:t>
        </w:r>
        <w:r w:rsidRPr="00E5054D">
          <w:rPr>
            <w:rFonts w:ascii="Times New Roman" w:hAnsi="Times New Roman" w:cs="Times New Roman"/>
            <w:sz w:val="24"/>
            <w:szCs w:val="24"/>
            <w:lang w:val="en-GB"/>
          </w:rPr>
          <w:t>=</w:t>
        </w:r>
        <w:r w:rsidR="0079779F">
          <w:rPr>
            <w:rFonts w:ascii="Times New Roman" w:hAnsi="Times New Roman" w:cs="Times New Roman"/>
            <w:sz w:val="24"/>
            <w:szCs w:val="24"/>
            <w:lang w:val="en-GB"/>
          </w:rPr>
          <w:t xml:space="preserve"> </w:t>
        </w:r>
      </w:ins>
      <w:r w:rsidRPr="00E5054D">
        <w:rPr>
          <w:rFonts w:ascii="Times New Roman" w:hAnsi="Times New Roman"/>
          <w:sz w:val="24"/>
          <w:lang w:val="en-GB"/>
          <w:rPrChange w:id="2488" w:author="Hong Je-Woo" w:date="2018-09-27T04:31:00Z">
            <w:rPr>
              <w:rFonts w:ascii="Times New Roman" w:hAnsi="Times New Roman"/>
              <w:sz w:val="24"/>
            </w:rPr>
          </w:rPrChange>
        </w:rPr>
        <w:t>0.61</w:t>
      </w:r>
      <w:del w:id="2489" w:author="Hong Je-Woo" w:date="2018-09-27T04:31:00Z">
        <w:r w:rsidRPr="007E5D70">
          <w:rPr>
            <w:rFonts w:ascii="Times New Roman" w:hAnsi="Times New Roman" w:cs="Times New Roman"/>
            <w:sz w:val="24"/>
            <w:szCs w:val="24"/>
          </w:rPr>
          <w:delText>)</w:delText>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r>
        <w:r w:rsidRPr="007E5D70">
          <w:rPr>
            <w:rFonts w:ascii="Times New Roman" w:hAnsi="Times New Roman" w:cs="Times New Roman"/>
            <w:sz w:val="24"/>
            <w:szCs w:val="24"/>
          </w:rPr>
          <w:tab/>
          <w:delText>(10b</w:delText>
        </w:r>
      </w:del>
      <w:ins w:id="2490" w:author="Hong Je-Woo" w:date="2018-09-27T04:31:00Z">
        <w:r w:rsidRPr="00E5054D">
          <w:rPr>
            <w:rFonts w:ascii="Times New Roman" w:hAnsi="Times New Roman" w:cs="Times New Roman"/>
            <w:sz w:val="24"/>
            <w:szCs w:val="24"/>
            <w:lang w:val="en-GB"/>
          </w:rPr>
          <w:t>)</w:t>
        </w:r>
        <w:r w:rsidR="0079779F">
          <w:rPr>
            <w:rFonts w:ascii="Times New Roman" w:hAnsi="Times New Roman" w:cs="Times New Roman"/>
            <w:sz w:val="24"/>
            <w:szCs w:val="24"/>
            <w:lang w:val="en-GB"/>
          </w:rPr>
          <w:t>.</w:t>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r>
        <w:r w:rsidRPr="00E5054D">
          <w:rPr>
            <w:rFonts w:ascii="Times New Roman" w:hAnsi="Times New Roman" w:cs="Times New Roman"/>
            <w:sz w:val="24"/>
            <w:szCs w:val="24"/>
            <w:lang w:val="en-GB"/>
          </w:rPr>
          <w:tab/>
          <w:t>(</w:t>
        </w:r>
        <w:r w:rsidR="00584EA8" w:rsidRPr="00E5054D">
          <w:rPr>
            <w:rFonts w:ascii="Times New Roman" w:hAnsi="Times New Roman" w:cs="Times New Roman"/>
            <w:sz w:val="24"/>
            <w:szCs w:val="24"/>
            <w:lang w:val="en-GB"/>
          </w:rPr>
          <w:t>9</w:t>
        </w:r>
        <w:r w:rsidRPr="00E5054D">
          <w:rPr>
            <w:rFonts w:ascii="Times New Roman" w:hAnsi="Times New Roman" w:cs="Times New Roman"/>
            <w:sz w:val="24"/>
            <w:szCs w:val="24"/>
            <w:lang w:val="en-GB"/>
          </w:rPr>
          <w:t>b</w:t>
        </w:r>
      </w:ins>
      <w:r w:rsidRPr="00E5054D">
        <w:rPr>
          <w:rFonts w:ascii="Times New Roman" w:hAnsi="Times New Roman"/>
          <w:sz w:val="24"/>
          <w:lang w:val="en-GB"/>
          <w:rPrChange w:id="2491" w:author="Hong Je-Woo" w:date="2018-09-27T04:31:00Z">
            <w:rPr>
              <w:rFonts w:ascii="Times New Roman" w:hAnsi="Times New Roman"/>
              <w:sz w:val="24"/>
            </w:rPr>
          </w:rPrChange>
        </w:rPr>
        <w:t>)</w:t>
      </w:r>
    </w:p>
    <w:p w14:paraId="2E65B73D" w14:textId="7728C154" w:rsidR="00B72C41" w:rsidRPr="00E5054D" w:rsidRDefault="00B72C41" w:rsidP="00B72C41">
      <w:pPr>
        <w:wordWrap/>
        <w:spacing w:line="480" w:lineRule="auto"/>
        <w:rPr>
          <w:rFonts w:ascii="Times New Roman" w:hAnsi="Times New Roman"/>
          <w:sz w:val="24"/>
          <w:lang w:val="en-GB"/>
          <w:rPrChange w:id="2492" w:author="Hong Je-Woo" w:date="2018-09-27T04:31:00Z">
            <w:rPr>
              <w:rFonts w:ascii="Times New Roman" w:hAnsi="Times New Roman"/>
              <w:sz w:val="24"/>
            </w:rPr>
          </w:rPrChange>
        </w:rPr>
      </w:pPr>
      <w:r w:rsidRPr="00E5054D">
        <w:rPr>
          <w:rFonts w:ascii="Times New Roman" w:hAnsi="Times New Roman"/>
          <w:sz w:val="24"/>
          <w:lang w:val="en-GB"/>
          <w:rPrChange w:id="2493" w:author="Hong Je-Woo" w:date="2018-09-27T04:31:00Z">
            <w:rPr>
              <w:rFonts w:ascii="Times New Roman" w:hAnsi="Times New Roman"/>
              <w:sz w:val="24"/>
            </w:rPr>
          </w:rPrChange>
        </w:rPr>
        <w:t xml:space="preserve">The coefficients of </w:t>
      </w:r>
      <w:r w:rsidRPr="00E5054D">
        <w:rPr>
          <w:rFonts w:ascii="Times New Roman" w:hAnsi="Times New Roman"/>
          <w:i/>
          <w:sz w:val="24"/>
          <w:lang w:val="en-GB"/>
          <w:rPrChange w:id="2494" w:author="Hong Je-Woo" w:date="2018-09-27T04:31:00Z">
            <w:rPr>
              <w:rFonts w:ascii="Times New Roman" w:hAnsi="Times New Roman"/>
              <w:i/>
              <w:sz w:val="24"/>
            </w:rPr>
          </w:rPrChange>
        </w:rPr>
        <w:t>y</w:t>
      </w:r>
      <w:r w:rsidRPr="00E5054D">
        <w:rPr>
          <w:rFonts w:ascii="Times New Roman" w:hAnsi="Times New Roman"/>
          <w:sz w:val="24"/>
          <w:vertAlign w:val="subscript"/>
          <w:lang w:val="en-GB"/>
          <w:rPrChange w:id="2495" w:author="Hong Je-Woo" w:date="2018-09-27T04:31:00Z">
            <w:rPr>
              <w:rFonts w:ascii="Times New Roman" w:hAnsi="Times New Roman"/>
              <w:sz w:val="24"/>
              <w:vertAlign w:val="subscript"/>
            </w:rPr>
          </w:rPrChange>
        </w:rPr>
        <w:t>0</w:t>
      </w:r>
      <w:r w:rsidRPr="00E5054D">
        <w:rPr>
          <w:rFonts w:ascii="Times New Roman" w:hAnsi="Times New Roman"/>
          <w:sz w:val="24"/>
          <w:lang w:val="en-GB"/>
          <w:rPrChange w:id="2496" w:author="Hong Je-Woo" w:date="2018-09-27T04:31:00Z">
            <w:rPr>
              <w:rFonts w:ascii="Times New Roman" w:hAnsi="Times New Roman"/>
              <w:sz w:val="24"/>
            </w:rPr>
          </w:rPrChange>
        </w:rPr>
        <w:t xml:space="preserve">, </w:t>
      </w:r>
      <w:r w:rsidRPr="00E5054D">
        <w:rPr>
          <w:rFonts w:ascii="Times New Roman" w:hAnsi="Times New Roman"/>
          <w:i/>
          <w:sz w:val="24"/>
          <w:lang w:val="en-GB"/>
          <w:rPrChange w:id="2497" w:author="Hong Je-Woo" w:date="2018-09-27T04:31:00Z">
            <w:rPr>
              <w:rFonts w:ascii="Times New Roman" w:hAnsi="Times New Roman"/>
              <w:i/>
              <w:sz w:val="24"/>
            </w:rPr>
          </w:rPrChange>
        </w:rPr>
        <w:t>a</w:t>
      </w:r>
      <w:r w:rsidRPr="00E5054D">
        <w:rPr>
          <w:rFonts w:ascii="Times New Roman" w:hAnsi="Times New Roman"/>
          <w:sz w:val="24"/>
          <w:lang w:val="en-GB"/>
          <w:rPrChange w:id="2498" w:author="Hong Je-Woo" w:date="2018-09-27T04:31:00Z">
            <w:rPr>
              <w:rFonts w:ascii="Times New Roman" w:hAnsi="Times New Roman"/>
              <w:sz w:val="24"/>
            </w:rPr>
          </w:rPrChange>
        </w:rPr>
        <w:t xml:space="preserve">, </w:t>
      </w:r>
      <w:r w:rsidRPr="00E5054D">
        <w:rPr>
          <w:rFonts w:ascii="Times New Roman" w:hAnsi="Times New Roman"/>
          <w:i/>
          <w:sz w:val="24"/>
          <w:lang w:val="en-GB"/>
          <w:rPrChange w:id="2499" w:author="Hong Je-Woo" w:date="2018-09-27T04:31:00Z">
            <w:rPr>
              <w:rFonts w:ascii="Times New Roman" w:hAnsi="Times New Roman"/>
              <w:i/>
              <w:sz w:val="24"/>
            </w:rPr>
          </w:rPrChange>
        </w:rPr>
        <w:t>b</w:t>
      </w:r>
      <w:r w:rsidRPr="00E5054D">
        <w:rPr>
          <w:rFonts w:ascii="Times New Roman" w:hAnsi="Times New Roman"/>
          <w:sz w:val="24"/>
          <w:lang w:val="en-GB"/>
          <w:rPrChange w:id="2500" w:author="Hong Je-Woo" w:date="2018-09-27T04:31:00Z">
            <w:rPr>
              <w:rFonts w:ascii="Times New Roman" w:hAnsi="Times New Roman"/>
              <w:sz w:val="24"/>
            </w:rPr>
          </w:rPrChange>
        </w:rPr>
        <w:t xml:space="preserve">, and the corresponding </w:t>
      </w:r>
      <w:r w:rsidRPr="00E5054D">
        <w:rPr>
          <w:rFonts w:ascii="Times New Roman" w:hAnsi="Times New Roman"/>
          <w:i/>
          <w:sz w:val="24"/>
          <w:lang w:val="en-GB"/>
          <w:rPrChange w:id="2501" w:author="Hong Je-Woo" w:date="2018-09-27T04:31:00Z">
            <w:rPr>
              <w:rFonts w:ascii="Times New Roman" w:hAnsi="Times New Roman"/>
              <w:i/>
              <w:sz w:val="24"/>
            </w:rPr>
          </w:rPrChange>
        </w:rPr>
        <w:t>Q</w:t>
      </w:r>
      <w:r w:rsidRPr="00E5054D">
        <w:rPr>
          <w:rFonts w:ascii="Times New Roman" w:hAnsi="Times New Roman"/>
          <w:sz w:val="24"/>
          <w:vertAlign w:val="subscript"/>
          <w:lang w:val="en-GB"/>
          <w:rPrChange w:id="2502" w:author="Hong Je-Woo" w:date="2018-09-27T04:31:00Z">
            <w:rPr>
              <w:rFonts w:ascii="Times New Roman" w:hAnsi="Times New Roman"/>
              <w:sz w:val="24"/>
              <w:vertAlign w:val="subscript"/>
            </w:rPr>
          </w:rPrChange>
        </w:rPr>
        <w:t>10</w:t>
      </w:r>
      <w:r w:rsidRPr="00E5054D">
        <w:rPr>
          <w:rFonts w:ascii="Times New Roman" w:hAnsi="Times New Roman"/>
          <w:sz w:val="24"/>
          <w:lang w:val="en-GB"/>
          <w:rPrChange w:id="2503" w:author="Hong Je-Woo" w:date="2018-09-27T04:31:00Z">
            <w:rPr>
              <w:rFonts w:ascii="Times New Roman" w:hAnsi="Times New Roman"/>
              <w:sz w:val="24"/>
            </w:rPr>
          </w:rPrChange>
        </w:rPr>
        <w:t xml:space="preserve"> (=</w:t>
      </w:r>
      <m:oMath>
        <m:sSup>
          <m:sSupPr>
            <m:ctrlPr>
              <w:del w:id="2504" w:author="Hong Je-Woo" w:date="2018-09-27T04:31:00Z">
                <w:rPr>
                  <w:rFonts w:ascii="Cambria Math" w:hAnsi="Cambria Math" w:cs="Times New Roman"/>
                  <w:sz w:val="24"/>
                  <w:szCs w:val="24"/>
                </w:rPr>
              </w:del>
            </m:ctrlPr>
          </m:sSupPr>
          <m:e>
            <m:r>
              <w:del w:id="2505" w:author="Hong Je-Woo" w:date="2018-09-27T04:31:00Z">
                <m:rPr>
                  <m:sty m:val="p"/>
                </m:rPr>
                <w:rPr>
                  <w:rFonts w:ascii="Cambria Math" w:hAnsi="Cambria Math" w:cs="Times New Roman"/>
                  <w:sz w:val="24"/>
                  <w:szCs w:val="24"/>
                </w:rPr>
                <m:t>e</m:t>
              </w:del>
            </m:r>
          </m:e>
          <m:sup>
            <m:r>
              <w:del w:id="2506" w:author="Hong Je-Woo" w:date="2018-09-27T04:31:00Z">
                <w:rPr>
                  <w:rFonts w:ascii="Cambria Math" w:hAnsi="Cambria Math" w:cs="Times New Roman"/>
                  <w:sz w:val="24"/>
                  <w:szCs w:val="24"/>
                </w:rPr>
                <m:t>b×10</m:t>
              </w:del>
            </m:r>
          </m:sup>
        </m:sSup>
      </m:oMath>
      <w:ins w:id="2507" w:author="Hong Je-Woo" w:date="2018-09-27T04:31:00Z">
        <w:r w:rsidR="0079779F">
          <w:rPr>
            <w:rFonts w:ascii="Times New Roman" w:hAnsi="Times New Roman" w:cs="Times New Roman"/>
            <w:sz w:val="24"/>
            <w:szCs w:val="24"/>
            <w:lang w:val="en-GB"/>
          </w:rPr>
          <w:t xml:space="preserve"> </w:t>
        </w:r>
        <m:oMath>
          <m:sSup>
            <m:sSupPr>
              <m:ctrlPr>
                <w:rPr>
                  <w:rFonts w:ascii="Cambria Math" w:hAnsi="Cambria Math" w:cs="Times New Roman"/>
                  <w:sz w:val="24"/>
                  <w:szCs w:val="24"/>
                  <w:lang w:val="en-GB"/>
                </w:rPr>
              </m:ctrlPr>
            </m:sSupPr>
            <m:e>
              <m:r>
                <m:rPr>
                  <m:sty m:val="p"/>
                </m:rPr>
                <w:rPr>
                  <w:rFonts w:ascii="Cambria Math" w:hAnsi="Cambria Math" w:cs="Times New Roman"/>
                  <w:sz w:val="24"/>
                  <w:szCs w:val="24"/>
                  <w:lang w:val="en-GB"/>
                </w:rPr>
                <m:t>e</m:t>
              </m:r>
            </m:e>
            <m:sup>
              <m:r>
                <w:rPr>
                  <w:rFonts w:ascii="Cambria Math" w:hAnsi="Cambria Math" w:cs="Times New Roman"/>
                  <w:sz w:val="24"/>
                  <w:szCs w:val="24"/>
                  <w:lang w:val="en-GB"/>
                </w:rPr>
                <m:t>b×10</m:t>
              </m:r>
            </m:sup>
          </m:sSup>
        </m:oMath>
      </w:ins>
      <w:r w:rsidRPr="00E5054D">
        <w:rPr>
          <w:rFonts w:ascii="Times New Roman" w:hAnsi="Times New Roman"/>
          <w:sz w:val="24"/>
          <w:lang w:val="en-GB"/>
          <w:rPrChange w:id="2508" w:author="Hong Je-Woo" w:date="2018-09-27T04:31:00Z">
            <w:rPr>
              <w:rFonts w:ascii="Times New Roman" w:hAnsi="Times New Roman"/>
              <w:sz w:val="24"/>
            </w:rPr>
          </w:rPrChange>
        </w:rPr>
        <w:t>) are 2.33, 0.025, 0.18, and 6.0, respectively. The exponential respiration curve reproduces the nocturnal urban respiration well (</w:t>
      </w:r>
      <w:r w:rsidRPr="00E5054D">
        <w:rPr>
          <w:rFonts w:ascii="Times New Roman" w:hAnsi="Times New Roman"/>
          <w:i/>
          <w:sz w:val="24"/>
          <w:lang w:val="en-GB"/>
          <w:rPrChange w:id="2509" w:author="Hong Je-Woo" w:date="2018-09-27T04:31:00Z">
            <w:rPr>
              <w:rFonts w:ascii="Times New Roman" w:hAnsi="Times New Roman"/>
              <w:i/>
              <w:sz w:val="24"/>
            </w:rPr>
          </w:rPrChange>
        </w:rPr>
        <w:t>r</w:t>
      </w:r>
      <w:r w:rsidRPr="00E5054D">
        <w:rPr>
          <w:rFonts w:ascii="Times New Roman" w:hAnsi="Times New Roman"/>
          <w:sz w:val="24"/>
          <w:vertAlign w:val="superscript"/>
          <w:lang w:val="en-GB"/>
          <w:rPrChange w:id="2510"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511" w:author="Hong Je-Woo" w:date="2018-09-27T04:31:00Z">
            <w:rPr>
              <w:rFonts w:ascii="Times New Roman" w:hAnsi="Times New Roman"/>
              <w:sz w:val="24"/>
            </w:rPr>
          </w:rPrChange>
        </w:rPr>
        <w:t xml:space="preserve"> = 0.61). Notably, the fitted </w:t>
      </w:r>
      <w:r w:rsidRPr="00E5054D">
        <w:rPr>
          <w:rFonts w:ascii="Times New Roman" w:hAnsi="Times New Roman"/>
          <w:i/>
          <w:sz w:val="24"/>
          <w:lang w:val="en-GB"/>
          <w:rPrChange w:id="2512"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513"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514" w:author="Hong Je-Woo" w:date="2018-09-27T04:31:00Z">
            <w:rPr>
              <w:rFonts w:ascii="Times New Roman" w:hAnsi="Times New Roman"/>
              <w:sz w:val="24"/>
            </w:rPr>
          </w:rPrChange>
        </w:rPr>
        <w:t xml:space="preserve"> of 2.33 is comparable with the </w:t>
      </w:r>
      <w:r w:rsidRPr="00E5054D">
        <w:rPr>
          <w:rFonts w:ascii="Times New Roman" w:hAnsi="Times New Roman"/>
          <w:i/>
          <w:sz w:val="24"/>
          <w:lang w:val="en-GB"/>
          <w:rPrChange w:id="2515"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516" w:author="Hong Je-Woo" w:date="2018-09-27T04:31:00Z">
            <w:rPr>
              <w:rFonts w:ascii="Times New Roman" w:hAnsi="Times New Roman"/>
              <w:i/>
              <w:sz w:val="24"/>
              <w:vertAlign w:val="subscript"/>
            </w:rPr>
          </w:rPrChange>
        </w:rPr>
        <w:t>H</w:t>
      </w:r>
      <w:r w:rsidRPr="00E5054D">
        <w:rPr>
          <w:rFonts w:ascii="Times New Roman" w:hAnsi="Times New Roman"/>
          <w:i/>
          <w:sz w:val="24"/>
          <w:lang w:val="en-GB"/>
          <w:rPrChange w:id="2517" w:author="Hong Je-Woo" w:date="2018-09-27T04:31:00Z">
            <w:rPr>
              <w:rFonts w:ascii="Times New Roman" w:hAnsi="Times New Roman"/>
              <w:i/>
              <w:sz w:val="24"/>
            </w:rPr>
          </w:rPrChange>
        </w:rPr>
        <w:t xml:space="preserve"> </w:t>
      </w:r>
      <w:r w:rsidRPr="00E5054D">
        <w:rPr>
          <w:rFonts w:ascii="Times New Roman" w:hAnsi="Times New Roman"/>
          <w:sz w:val="24"/>
          <w:lang w:val="en-GB"/>
          <w:rPrChange w:id="2518" w:author="Hong Je-Woo" w:date="2018-09-27T04:31:00Z">
            <w:rPr>
              <w:rFonts w:ascii="Times New Roman" w:hAnsi="Times New Roman"/>
              <w:sz w:val="24"/>
            </w:rPr>
          </w:rPrChange>
        </w:rPr>
        <w:t>value of 2.1 μmol m</w:t>
      </w:r>
      <w:r w:rsidRPr="00E5054D">
        <w:rPr>
          <w:rFonts w:ascii="Times New Roman" w:hAnsi="Times New Roman"/>
          <w:sz w:val="24"/>
          <w:vertAlign w:val="superscript"/>
          <w:lang w:val="en-GB"/>
          <w:rPrChange w:id="2519"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520"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521" w:author="Hong Je-Woo" w:date="2018-09-27T04:31:00Z">
            <w:rPr>
              <w:rFonts w:ascii="Times New Roman" w:hAnsi="Times New Roman"/>
              <w:sz w:val="24"/>
              <w:vertAlign w:val="superscript"/>
            </w:rPr>
          </w:rPrChange>
        </w:rPr>
        <w:t>−1</w:t>
      </w:r>
      <w:r w:rsidRPr="00E5054D" w:rsidDel="00CC4C32">
        <w:rPr>
          <w:rFonts w:ascii="Times New Roman" w:hAnsi="Times New Roman"/>
          <w:sz w:val="24"/>
          <w:lang w:val="en-GB"/>
          <w:rPrChange w:id="2522" w:author="Hong Je-Woo" w:date="2018-09-27T04:31:00Z">
            <w:rPr>
              <w:rFonts w:ascii="Times New Roman" w:hAnsi="Times New Roman"/>
              <w:sz w:val="24"/>
            </w:rPr>
          </w:rPrChange>
        </w:rPr>
        <w:t xml:space="preserve"> </w:t>
      </w:r>
      <w:r w:rsidRPr="00E5054D">
        <w:rPr>
          <w:rFonts w:ascii="Times New Roman" w:hAnsi="Times New Roman"/>
          <w:sz w:val="24"/>
          <w:lang w:val="en-GB"/>
          <w:rPrChange w:id="2523" w:author="Hong Je-Woo" w:date="2018-09-27T04:31:00Z">
            <w:rPr>
              <w:rFonts w:ascii="Times New Roman" w:hAnsi="Times New Roman"/>
              <w:sz w:val="24"/>
            </w:rPr>
          </w:rPrChange>
        </w:rPr>
        <w:t>estimated from the population density (~15000 people km</w:t>
      </w:r>
      <w:r w:rsidRPr="00E5054D">
        <w:rPr>
          <w:rFonts w:ascii="Times New Roman" w:hAnsi="Times New Roman"/>
          <w:sz w:val="24"/>
          <w:vertAlign w:val="superscript"/>
          <w:lang w:val="en-GB"/>
          <w:rPrChange w:id="2524"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525" w:author="Hong Je-Woo" w:date="2018-09-27T04:31:00Z">
            <w:rPr>
              <w:rFonts w:ascii="Times New Roman" w:hAnsi="Times New Roman"/>
              <w:sz w:val="24"/>
            </w:rPr>
          </w:rPrChange>
        </w:rPr>
        <w:t>) and human metabolism data (2.1 μmol m</w:t>
      </w:r>
      <w:r w:rsidRPr="00E5054D">
        <w:rPr>
          <w:rFonts w:ascii="Times New Roman" w:hAnsi="Times New Roman"/>
          <w:sz w:val="24"/>
          <w:vertAlign w:val="superscript"/>
          <w:lang w:val="en-GB"/>
          <w:rPrChange w:id="2526"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527"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528"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529" w:author="Hong Je-Woo" w:date="2018-09-27T04:31:00Z">
            <w:rPr>
              <w:rFonts w:ascii="Times New Roman" w:hAnsi="Times New Roman"/>
              <w:sz w:val="24"/>
            </w:rPr>
          </w:rPrChange>
        </w:rPr>
        <w:t xml:space="preserve"> =</w:t>
      </w:r>
      <w:ins w:id="2530" w:author="Hong Je-Woo" w:date="2018-09-27T04:31:00Z">
        <w:r w:rsidR="00D9671F">
          <w:rPr>
            <w:rFonts w:ascii="Times New Roman" w:hAnsi="Times New Roman" w:cs="Times New Roman"/>
            <w:sz w:val="24"/>
            <w:szCs w:val="24"/>
            <w:lang w:val="en-GB"/>
          </w:rPr>
          <w:t xml:space="preserve"> </w:t>
        </w:r>
      </w:ins>
      <w:r w:rsidRPr="00E5054D">
        <w:rPr>
          <w:rFonts w:ascii="Times New Roman" w:hAnsi="Times New Roman"/>
          <w:sz w:val="24"/>
          <w:lang w:val="en-GB"/>
          <w:rPrChange w:id="2531" w:author="Hong Je-Woo" w:date="2018-09-27T04:31:00Z">
            <w:rPr>
              <w:rFonts w:ascii="Times New Roman" w:hAnsi="Times New Roman"/>
              <w:sz w:val="24"/>
            </w:rPr>
          </w:rPrChange>
        </w:rPr>
        <w:t>12.4 mol d</w:t>
      </w:r>
      <w:r w:rsidRPr="00E5054D">
        <w:rPr>
          <w:rFonts w:ascii="Times New Roman" w:hAnsi="Times New Roman"/>
          <w:sz w:val="24"/>
          <w:vertAlign w:val="superscript"/>
          <w:lang w:val="en-GB"/>
          <w:rPrChange w:id="2532"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533" w:author="Hong Je-Woo" w:date="2018-09-27T04:31:00Z">
            <w:rPr>
              <w:rFonts w:ascii="Times New Roman" w:hAnsi="Times New Roman"/>
              <w:sz w:val="24"/>
            </w:rPr>
          </w:rPrChange>
        </w:rPr>
        <w:t xml:space="preserve"> =</w:t>
      </w:r>
      <w:ins w:id="2534" w:author="Hong Je-Woo" w:date="2018-09-27T04:31:00Z">
        <w:r w:rsidR="00D9671F">
          <w:rPr>
            <w:rFonts w:ascii="Times New Roman" w:hAnsi="Times New Roman" w:cs="Times New Roman"/>
            <w:sz w:val="24"/>
            <w:szCs w:val="24"/>
            <w:lang w:val="en-GB"/>
          </w:rPr>
          <w:t xml:space="preserve"> </w:t>
        </w:r>
      </w:ins>
      <w:r w:rsidRPr="00E5054D">
        <w:rPr>
          <w:rFonts w:ascii="Times New Roman" w:hAnsi="Times New Roman"/>
          <w:sz w:val="24"/>
          <w:lang w:val="en-GB"/>
          <w:rPrChange w:id="2535" w:author="Hong Je-Woo" w:date="2018-09-27T04:31:00Z">
            <w:rPr>
              <w:rFonts w:ascii="Times New Roman" w:hAnsi="Times New Roman"/>
              <w:sz w:val="24"/>
            </w:rPr>
          </w:rPrChange>
        </w:rPr>
        <w:t>11 times min</w:t>
      </w:r>
      <w:r w:rsidRPr="00E5054D">
        <w:rPr>
          <w:rFonts w:ascii="Times New Roman" w:hAnsi="Times New Roman"/>
          <w:sz w:val="24"/>
          <w:vertAlign w:val="superscript"/>
          <w:lang w:val="en-GB"/>
          <w:rPrChange w:id="2536"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537" w:author="Hong Je-Woo" w:date="2018-09-27T04:31:00Z">
            <w:rPr>
              <w:rFonts w:ascii="Times New Roman" w:hAnsi="Times New Roman"/>
              <w:sz w:val="24"/>
            </w:rPr>
          </w:rPrChange>
        </w:rPr>
        <w:t xml:space="preserve"> </w:t>
      </w:r>
      <m:oMath>
        <m:r>
          <m:rPr>
            <m:sty m:val="p"/>
          </m:rPr>
          <w:rPr>
            <w:rFonts w:ascii="Cambria Math" w:hAnsi="Cambria Math"/>
            <w:sz w:val="24"/>
            <w:lang w:val="en-GB"/>
            <w:rPrChange w:id="2538" w:author="Hong Je-Woo" w:date="2018-09-27T04:31:00Z">
              <w:rPr>
                <w:rFonts w:ascii="Cambria Math" w:hAnsi="Cambria Math"/>
                <w:sz w:val="24"/>
              </w:rPr>
            </w:rPrChange>
          </w:rPr>
          <m:t>×</m:t>
        </m:r>
      </m:oMath>
      <w:r w:rsidRPr="00E5054D">
        <w:rPr>
          <w:rFonts w:ascii="Times New Roman" w:hAnsi="Times New Roman"/>
          <w:sz w:val="24"/>
          <w:lang w:val="en-GB"/>
          <w:rPrChange w:id="2539" w:author="Hong Je-Woo" w:date="2018-09-27T04:31:00Z">
            <w:rPr>
              <w:rFonts w:ascii="Times New Roman" w:hAnsi="Times New Roman"/>
              <w:sz w:val="24"/>
            </w:rPr>
          </w:rPrChange>
        </w:rPr>
        <w:t xml:space="preserve"> 1440 min d</w:t>
      </w:r>
      <w:r w:rsidRPr="00E5054D">
        <w:rPr>
          <w:rFonts w:ascii="Times New Roman" w:hAnsi="Times New Roman"/>
          <w:sz w:val="24"/>
          <w:vertAlign w:val="superscript"/>
          <w:lang w:val="en-GB"/>
          <w:rPrChange w:id="2540"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541" w:author="Hong Je-Woo" w:date="2018-09-27T04:31:00Z">
            <w:rPr>
              <w:rFonts w:ascii="Times New Roman" w:hAnsi="Times New Roman"/>
              <w:sz w:val="24"/>
            </w:rPr>
          </w:rPrChange>
        </w:rPr>
        <w:t xml:space="preserve"> </w:t>
      </w:r>
      <m:oMath>
        <m:r>
          <m:rPr>
            <m:sty m:val="p"/>
          </m:rPr>
          <w:rPr>
            <w:rFonts w:ascii="Cambria Math" w:hAnsi="Cambria Math"/>
            <w:sz w:val="24"/>
            <w:lang w:val="en-GB"/>
            <w:rPrChange w:id="2542" w:author="Hong Je-Woo" w:date="2018-09-27T04:31:00Z">
              <w:rPr>
                <w:rFonts w:ascii="Cambria Math" w:hAnsi="Cambria Math"/>
                <w:sz w:val="24"/>
              </w:rPr>
            </w:rPrChange>
          </w:rPr>
          <m:t>×</m:t>
        </m:r>
      </m:oMath>
      <w:r w:rsidRPr="00E5054D">
        <w:rPr>
          <w:rFonts w:ascii="Times New Roman" w:hAnsi="Times New Roman"/>
          <w:sz w:val="24"/>
          <w:lang w:val="en-GB"/>
          <w:rPrChange w:id="2543" w:author="Hong Je-Woo" w:date="2018-09-27T04:31:00Z">
            <w:rPr>
              <w:rFonts w:ascii="Times New Roman" w:hAnsi="Times New Roman"/>
              <w:sz w:val="24"/>
            </w:rPr>
          </w:rPrChange>
        </w:rPr>
        <w:t xml:space="preserve"> 0.5 ℓ time</w:t>
      </w:r>
      <w:r w:rsidRPr="00E5054D">
        <w:rPr>
          <w:rFonts w:ascii="Times New Roman" w:hAnsi="Times New Roman"/>
          <w:sz w:val="24"/>
          <w:vertAlign w:val="superscript"/>
          <w:lang w:val="en-GB"/>
          <w:rPrChange w:id="2544"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545" w:author="Hong Je-Woo" w:date="2018-09-27T04:31:00Z">
            <w:rPr>
              <w:rFonts w:ascii="Times New Roman" w:hAnsi="Times New Roman"/>
              <w:sz w:val="24"/>
            </w:rPr>
          </w:rPrChange>
        </w:rPr>
        <w:t xml:space="preserve"> </w:t>
      </w:r>
      <m:oMath>
        <m:r>
          <m:rPr>
            <m:sty m:val="p"/>
          </m:rPr>
          <w:rPr>
            <w:rFonts w:ascii="Cambria Math" w:hAnsi="Cambria Math"/>
            <w:sz w:val="24"/>
            <w:lang w:val="en-GB"/>
            <w:rPrChange w:id="2546" w:author="Hong Je-Woo" w:date="2018-09-27T04:31:00Z">
              <w:rPr>
                <w:rFonts w:ascii="Cambria Math" w:hAnsi="Cambria Math"/>
                <w:sz w:val="24"/>
              </w:rPr>
            </w:rPrChange>
          </w:rPr>
          <m:t>×</m:t>
        </m:r>
      </m:oMath>
      <w:r w:rsidRPr="00E5054D">
        <w:rPr>
          <w:rFonts w:ascii="Times New Roman" w:hAnsi="Times New Roman"/>
          <w:sz w:val="24"/>
          <w:lang w:val="en-GB"/>
          <w:rPrChange w:id="2547" w:author="Hong Je-Woo" w:date="2018-09-27T04:31:00Z">
            <w:rPr>
              <w:rFonts w:ascii="Times New Roman" w:hAnsi="Times New Roman"/>
              <w:sz w:val="24"/>
            </w:rPr>
          </w:rPrChange>
        </w:rPr>
        <w:t xml:space="preserve"> 3.5% </w:t>
      </w:r>
      <m:oMath>
        <m:r>
          <m:rPr>
            <m:sty m:val="p"/>
          </m:rPr>
          <w:rPr>
            <w:rFonts w:ascii="Cambria Math" w:hAnsi="Cambria Math"/>
            <w:sz w:val="24"/>
            <w:lang w:val="en-GB"/>
            <w:rPrChange w:id="2548" w:author="Hong Je-Woo" w:date="2018-09-27T04:31:00Z">
              <w:rPr>
                <w:rFonts w:ascii="Cambria Math" w:hAnsi="Cambria Math"/>
                <w:sz w:val="24"/>
              </w:rPr>
            </w:rPrChange>
          </w:rPr>
          <m:t>×</m:t>
        </m:r>
      </m:oMath>
      <w:r w:rsidRPr="00E5054D">
        <w:rPr>
          <w:rFonts w:ascii="Times New Roman" w:hAnsi="Times New Roman"/>
          <w:sz w:val="24"/>
          <w:lang w:val="en-GB"/>
          <w:rPrChange w:id="2549" w:author="Hong Je-Woo" w:date="2018-09-27T04:31:00Z">
            <w:rPr>
              <w:rFonts w:ascii="Times New Roman" w:hAnsi="Times New Roman"/>
              <w:sz w:val="24"/>
            </w:rPr>
          </w:rPrChange>
        </w:rPr>
        <w:t xml:space="preserve"> 1/22.4 mol ℓ</w:t>
      </w:r>
      <w:r w:rsidRPr="00E5054D">
        <w:rPr>
          <w:rFonts w:ascii="Times New Roman" w:hAnsi="Times New Roman"/>
          <w:sz w:val="24"/>
          <w:vertAlign w:val="superscript"/>
          <w:lang w:val="en-GB"/>
          <w:rPrChange w:id="2550"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551" w:author="Hong Je-Woo" w:date="2018-09-27T04:31:00Z">
            <w:rPr>
              <w:rFonts w:ascii="Times New Roman" w:hAnsi="Times New Roman"/>
              <w:sz w:val="24"/>
            </w:rPr>
          </w:rPrChange>
        </w:rPr>
        <w:t xml:space="preserve">) (Prairie and Duarte, 2007; West </w:t>
      </w:r>
      <w:r w:rsidRPr="00E5054D">
        <w:rPr>
          <w:rFonts w:ascii="Times New Roman" w:hAnsi="Times New Roman"/>
          <w:i/>
          <w:sz w:val="24"/>
          <w:lang w:val="en-GB"/>
          <w:rPrChange w:id="2552" w:author="Hong Je-Woo" w:date="2018-09-27T04:31:00Z">
            <w:rPr>
              <w:rFonts w:ascii="Times New Roman" w:hAnsi="Times New Roman"/>
              <w:i/>
              <w:sz w:val="24"/>
            </w:rPr>
          </w:rPrChange>
        </w:rPr>
        <w:t>et al</w:t>
      </w:r>
      <w:r w:rsidRPr="00E5054D">
        <w:rPr>
          <w:rFonts w:ascii="Times New Roman" w:hAnsi="Times New Roman"/>
          <w:sz w:val="24"/>
          <w:lang w:val="en-GB"/>
          <w:rPrChange w:id="2553" w:author="Hong Je-Woo" w:date="2018-09-27T04:31:00Z">
            <w:rPr>
              <w:rFonts w:ascii="Times New Roman" w:hAnsi="Times New Roman"/>
              <w:sz w:val="24"/>
            </w:rPr>
          </w:rPrChange>
        </w:rPr>
        <w:t xml:space="preserve">., 2009). This result suggests that the estimation of </w:t>
      </w:r>
      <w:r w:rsidRPr="00E5054D">
        <w:rPr>
          <w:rFonts w:ascii="Times New Roman" w:hAnsi="Times New Roman"/>
          <w:i/>
          <w:sz w:val="24"/>
          <w:lang w:val="en-GB"/>
          <w:rPrChange w:id="2554"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555"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556" w:author="Hong Je-Woo" w:date="2018-09-27T04:31:00Z">
            <w:rPr>
              <w:rFonts w:ascii="Times New Roman" w:hAnsi="Times New Roman"/>
              <w:sz w:val="24"/>
            </w:rPr>
          </w:rPrChange>
        </w:rPr>
        <w:t xml:space="preserve"> is a good rule-of-thumb for CO</w:t>
      </w:r>
      <w:r w:rsidRPr="00E5054D">
        <w:rPr>
          <w:rFonts w:ascii="Times New Roman" w:hAnsi="Times New Roman"/>
          <w:sz w:val="24"/>
          <w:vertAlign w:val="subscript"/>
          <w:lang w:val="en-GB"/>
          <w:rPrChange w:id="2557"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558" w:author="Hong Je-Woo" w:date="2018-09-27T04:31:00Z">
            <w:rPr>
              <w:rFonts w:ascii="Times New Roman" w:hAnsi="Times New Roman"/>
              <w:sz w:val="24"/>
            </w:rPr>
          </w:rPrChange>
        </w:rPr>
        <w:t xml:space="preserve"> source partitioning in urban areas, despite the simplistic approach and uncertainties (Velasco and Roth, 2010).</w:t>
      </w:r>
    </w:p>
    <w:p w14:paraId="2E65B73E" w14:textId="631D9835" w:rsidR="00B72C41" w:rsidRPr="00E5054D" w:rsidRDefault="00B72C41" w:rsidP="00B72C41">
      <w:pPr>
        <w:wordWrap/>
        <w:spacing w:line="480" w:lineRule="auto"/>
        <w:ind w:firstLine="357"/>
        <w:rPr>
          <w:rFonts w:ascii="Times New Roman" w:hAnsi="Times New Roman"/>
          <w:sz w:val="24"/>
          <w:lang w:val="en-GB"/>
          <w:rPrChange w:id="2559" w:author="Hong Je-Woo" w:date="2018-09-27T04:31:00Z">
            <w:rPr>
              <w:rFonts w:ascii="Times New Roman" w:hAnsi="Times New Roman"/>
              <w:sz w:val="24"/>
            </w:rPr>
          </w:rPrChange>
        </w:rPr>
      </w:pPr>
      <w:r w:rsidRPr="00E5054D">
        <w:rPr>
          <w:rFonts w:ascii="Times New Roman" w:hAnsi="Times New Roman"/>
          <w:sz w:val="24"/>
          <w:lang w:val="en-GB"/>
          <w:rPrChange w:id="2560" w:author="Hong Je-Woo" w:date="2018-09-27T04:31:00Z">
            <w:rPr>
              <w:rFonts w:ascii="Times New Roman" w:hAnsi="Times New Roman"/>
              <w:sz w:val="24"/>
            </w:rPr>
          </w:rPrChange>
        </w:rPr>
        <w:lastRenderedPageBreak/>
        <w:t xml:space="preserve">Our findings also indicate that </w:t>
      </w:r>
      <w:r w:rsidRPr="00E5054D">
        <w:rPr>
          <w:rFonts w:ascii="Times New Roman" w:hAnsi="Times New Roman"/>
          <w:i/>
          <w:sz w:val="24"/>
          <w:lang w:val="en-GB"/>
          <w:rPrChange w:id="2561" w:author="Hong Je-Woo" w:date="2018-09-27T04:31:00Z">
            <w:rPr>
              <w:rFonts w:ascii="Times New Roman" w:hAnsi="Times New Roman"/>
              <w:i/>
              <w:sz w:val="24"/>
            </w:rPr>
          </w:rPrChange>
        </w:rPr>
        <w:t>RE</w:t>
      </w:r>
      <w:r w:rsidRPr="00E5054D">
        <w:rPr>
          <w:rFonts w:ascii="Times New Roman" w:hAnsi="Times New Roman"/>
          <w:sz w:val="24"/>
          <w:lang w:val="en-GB"/>
          <w:rPrChange w:id="2562" w:author="Hong Je-Woo" w:date="2018-09-27T04:31:00Z">
            <w:rPr>
              <w:rFonts w:ascii="Times New Roman" w:hAnsi="Times New Roman"/>
              <w:sz w:val="24"/>
            </w:rPr>
          </w:rPrChange>
        </w:rPr>
        <w:t xml:space="preserve"> is significant for </w:t>
      </w:r>
      <w:r w:rsidRPr="00E5054D">
        <w:rPr>
          <w:rFonts w:ascii="Times New Roman" w:hAnsi="Times New Roman"/>
          <w:i/>
          <w:sz w:val="24"/>
          <w:lang w:val="en-GB"/>
          <w:rPrChange w:id="2563"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564" w:author="Hong Je-Woo" w:date="2018-09-27T04:31:00Z">
            <w:rPr>
              <w:rFonts w:ascii="Times New Roman" w:hAnsi="Times New Roman"/>
              <w:i/>
              <w:sz w:val="24"/>
              <w:vertAlign w:val="subscript"/>
            </w:rPr>
          </w:rPrChange>
        </w:rPr>
        <w:t>C</w:t>
      </w:r>
      <w:r w:rsidRPr="00E5054D" w:rsidDel="00EB61E8">
        <w:rPr>
          <w:rFonts w:ascii="Times New Roman" w:hAnsi="Times New Roman"/>
          <w:sz w:val="24"/>
          <w:lang w:val="en-GB"/>
          <w:rPrChange w:id="2565" w:author="Hong Je-Woo" w:date="2018-09-27T04:31:00Z">
            <w:rPr>
              <w:rFonts w:ascii="Times New Roman" w:hAnsi="Times New Roman"/>
              <w:sz w:val="24"/>
            </w:rPr>
          </w:rPrChange>
        </w:rPr>
        <w:t xml:space="preserve"> </w:t>
      </w:r>
      <w:r w:rsidRPr="00E5054D">
        <w:rPr>
          <w:rFonts w:ascii="Times New Roman" w:hAnsi="Times New Roman"/>
          <w:sz w:val="24"/>
          <w:lang w:val="en-GB"/>
          <w:rPrChange w:id="2566" w:author="Hong Je-Woo" w:date="2018-09-27T04:31:00Z">
            <w:rPr>
              <w:rFonts w:ascii="Times New Roman" w:hAnsi="Times New Roman"/>
              <w:sz w:val="24"/>
            </w:rPr>
          </w:rPrChange>
        </w:rPr>
        <w:t>from midnight to dawn (00:00–05:00</w:t>
      </w:r>
      <w:del w:id="2567" w:author="Hong Je-Woo" w:date="2018-09-27T04:31:00Z">
        <w:r w:rsidRPr="007E5D70">
          <w:rPr>
            <w:rFonts w:ascii="Times New Roman" w:hAnsi="Times New Roman" w:cs="Times New Roman"/>
            <w:sz w:val="24"/>
            <w:szCs w:val="24"/>
          </w:rPr>
          <w:delText>),</w:delText>
        </w:r>
      </w:del>
      <w:ins w:id="2568" w:author="Hong Je-Woo" w:date="2018-09-27T04:31:00Z">
        <w:r w:rsidRPr="00E5054D">
          <w:rPr>
            <w:rFonts w:ascii="Times New Roman" w:hAnsi="Times New Roman" w:cs="Times New Roman"/>
            <w:sz w:val="24"/>
            <w:szCs w:val="24"/>
            <w:lang w:val="en-GB"/>
          </w:rPr>
          <w:t>)</w:t>
        </w:r>
      </w:ins>
      <w:r w:rsidRPr="00E5054D">
        <w:rPr>
          <w:rFonts w:ascii="Times New Roman" w:hAnsi="Times New Roman"/>
          <w:sz w:val="24"/>
          <w:lang w:val="en-GB"/>
          <w:rPrChange w:id="2569" w:author="Hong Je-Woo" w:date="2018-09-27T04:31:00Z">
            <w:rPr>
              <w:rFonts w:ascii="Times New Roman" w:hAnsi="Times New Roman"/>
              <w:sz w:val="24"/>
            </w:rPr>
          </w:rPrChange>
        </w:rPr>
        <w:t xml:space="preserve"> and that vehicular traffic is the dominant source of CO</w:t>
      </w:r>
      <w:r w:rsidRPr="00E5054D">
        <w:rPr>
          <w:rFonts w:ascii="Times New Roman" w:hAnsi="Times New Roman"/>
          <w:sz w:val="24"/>
          <w:vertAlign w:val="subscript"/>
          <w:lang w:val="en-GB"/>
          <w:rPrChange w:id="2570"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571" w:author="Hong Je-Woo" w:date="2018-09-27T04:31:00Z">
            <w:rPr>
              <w:rFonts w:ascii="Times New Roman" w:hAnsi="Times New Roman"/>
              <w:sz w:val="24"/>
            </w:rPr>
          </w:rPrChange>
        </w:rPr>
        <w:t xml:space="preserve"> for the rest of the day, at approximately +2.3 μmol m</w:t>
      </w:r>
      <w:r w:rsidRPr="00E5054D">
        <w:rPr>
          <w:rFonts w:ascii="Times New Roman" w:hAnsi="Times New Roman"/>
          <w:sz w:val="24"/>
          <w:vertAlign w:val="superscript"/>
          <w:lang w:val="en-GB"/>
          <w:rPrChange w:id="2572"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573"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574" w:author="Hong Je-Woo" w:date="2018-09-27T04:31:00Z">
            <w:rPr>
              <w:rFonts w:ascii="Times New Roman" w:hAnsi="Times New Roman"/>
              <w:sz w:val="24"/>
              <w:vertAlign w:val="superscript"/>
            </w:rPr>
          </w:rPrChange>
        </w:rPr>
        <w:t xml:space="preserve">−1 </w:t>
      </w:r>
      <w:r w:rsidRPr="00E5054D">
        <w:rPr>
          <w:rFonts w:ascii="Times New Roman" w:hAnsi="Times New Roman"/>
          <w:sz w:val="24"/>
          <w:lang w:val="en-GB"/>
          <w:rPrChange w:id="2575" w:author="Hong Je-Woo" w:date="2018-09-27T04:31:00Z">
            <w:rPr>
              <w:rFonts w:ascii="Times New Roman" w:hAnsi="Times New Roman"/>
              <w:sz w:val="24"/>
            </w:rPr>
          </w:rPrChange>
        </w:rPr>
        <w:t xml:space="preserve">per 100 vehicles. </w:t>
      </w:r>
      <w:r w:rsidRPr="00E5054D">
        <w:rPr>
          <w:rFonts w:ascii="Times New Roman" w:hAnsi="Times New Roman"/>
          <w:i/>
          <w:sz w:val="24"/>
          <w:lang w:val="en-GB"/>
          <w:rPrChange w:id="2576"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577"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578" w:author="Hong Je-Woo" w:date="2018-09-27T04:31:00Z">
            <w:rPr>
              <w:rFonts w:ascii="Times New Roman" w:hAnsi="Times New Roman"/>
              <w:sz w:val="24"/>
            </w:rPr>
          </w:rPrChange>
        </w:rPr>
        <w:t xml:space="preserve"> is likely to remain constant throughout the year; by contrast, </w:t>
      </w:r>
      <w:r w:rsidRPr="00E5054D">
        <w:rPr>
          <w:rFonts w:ascii="Times New Roman" w:hAnsi="Times New Roman"/>
          <w:i/>
          <w:sz w:val="24"/>
          <w:lang w:val="en-GB"/>
          <w:rPrChange w:id="2579"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580" w:author="Hong Je-Woo" w:date="2018-09-27T04:31:00Z">
            <w:rPr>
              <w:rFonts w:ascii="Times New Roman" w:hAnsi="Times New Roman"/>
              <w:i/>
              <w:sz w:val="24"/>
              <w:vertAlign w:val="subscript"/>
            </w:rPr>
          </w:rPrChange>
        </w:rPr>
        <w:t>V</w:t>
      </w:r>
      <w:r w:rsidRPr="00E5054D">
        <w:rPr>
          <w:rFonts w:ascii="Times New Roman" w:hAnsi="Times New Roman"/>
          <w:sz w:val="24"/>
          <w:lang w:val="en-GB"/>
          <w:rPrChange w:id="2581" w:author="Hong Je-Woo" w:date="2018-09-27T04:31:00Z">
            <w:rPr>
              <w:rFonts w:ascii="Times New Roman" w:hAnsi="Times New Roman"/>
              <w:sz w:val="24"/>
            </w:rPr>
          </w:rPrChange>
        </w:rPr>
        <w:t xml:space="preserve"> is larger than </w:t>
      </w:r>
      <w:r w:rsidRPr="00E5054D">
        <w:rPr>
          <w:rFonts w:ascii="Times New Roman" w:hAnsi="Times New Roman"/>
          <w:i/>
          <w:sz w:val="24"/>
          <w:lang w:val="en-GB"/>
          <w:rPrChange w:id="2582"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583"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584" w:author="Hong Je-Woo" w:date="2018-09-27T04:31:00Z">
            <w:rPr>
              <w:rFonts w:ascii="Times New Roman" w:hAnsi="Times New Roman"/>
              <w:sz w:val="24"/>
            </w:rPr>
          </w:rPrChange>
        </w:rPr>
        <w:t xml:space="preserve"> in summer (mean </w:t>
      </w:r>
      <w:r w:rsidRPr="00E5054D">
        <w:rPr>
          <w:rFonts w:ascii="Times New Roman" w:hAnsi="Times New Roman"/>
          <w:i/>
          <w:sz w:val="24"/>
          <w:lang w:val="en-GB"/>
          <w:rPrChange w:id="2585" w:author="Hong Je-Woo" w:date="2018-09-27T04:31:00Z">
            <w:rPr>
              <w:rFonts w:ascii="Times New Roman" w:hAnsi="Times New Roman"/>
              <w:i/>
              <w:sz w:val="24"/>
            </w:rPr>
          </w:rPrChange>
        </w:rPr>
        <w:t>T</w:t>
      </w:r>
      <w:r w:rsidRPr="00E5054D">
        <w:rPr>
          <w:rFonts w:ascii="Times New Roman" w:hAnsi="Times New Roman"/>
          <w:i/>
          <w:sz w:val="24"/>
          <w:vertAlign w:val="subscript"/>
          <w:lang w:val="en-GB"/>
          <w:rPrChange w:id="2586" w:author="Hong Je-Woo" w:date="2018-09-27T04:31:00Z">
            <w:rPr>
              <w:rFonts w:ascii="Times New Roman" w:hAnsi="Times New Roman"/>
              <w:i/>
              <w:sz w:val="24"/>
              <w:vertAlign w:val="subscript"/>
            </w:rPr>
          </w:rPrChange>
        </w:rPr>
        <w:t>air</w:t>
      </w:r>
      <w:del w:id="2587" w:author="Hong Je-Woo" w:date="2018-09-27T04:31:00Z">
        <w:r w:rsidRPr="007E5D70">
          <w:rPr>
            <w:rFonts w:ascii="Times New Roman" w:hAnsi="Times New Roman" w:cs="Times New Roman"/>
            <w:sz w:val="24"/>
            <w:szCs w:val="24"/>
          </w:rPr>
          <w:delText>&gt;</w:delText>
        </w:r>
      </w:del>
      <w:ins w:id="2588" w:author="Hong Je-Woo" w:date="2018-09-27T04:31:00Z">
        <w:r w:rsidR="00C023EF">
          <w:rPr>
            <w:rFonts w:ascii="Times New Roman" w:hAnsi="Times New Roman" w:cs="Times New Roman"/>
            <w:i/>
            <w:sz w:val="24"/>
            <w:szCs w:val="24"/>
            <w:vertAlign w:val="subscript"/>
            <w:lang w:val="en-GB"/>
          </w:rPr>
          <w:t xml:space="preserve"> </w:t>
        </w:r>
        <w:r w:rsidRPr="00E5054D">
          <w:rPr>
            <w:rFonts w:ascii="Times New Roman" w:hAnsi="Times New Roman" w:cs="Times New Roman"/>
            <w:sz w:val="24"/>
            <w:szCs w:val="24"/>
            <w:lang w:val="en-GB"/>
          </w:rPr>
          <w:t>&gt;</w:t>
        </w:r>
        <w:r w:rsidR="00C023EF">
          <w:rPr>
            <w:rFonts w:ascii="Times New Roman" w:hAnsi="Times New Roman" w:cs="Times New Roman"/>
            <w:sz w:val="24"/>
            <w:szCs w:val="24"/>
            <w:lang w:val="en-GB"/>
          </w:rPr>
          <w:t xml:space="preserve"> </w:t>
        </w:r>
      </w:ins>
      <w:r w:rsidRPr="00E5054D">
        <w:rPr>
          <w:rFonts w:ascii="Times New Roman" w:hAnsi="Times New Roman"/>
          <w:sz w:val="24"/>
          <w:lang w:val="en-GB"/>
          <w:rPrChange w:id="2589" w:author="Hong Je-Woo" w:date="2018-09-27T04:31:00Z">
            <w:rPr>
              <w:rFonts w:ascii="Times New Roman" w:hAnsi="Times New Roman"/>
              <w:sz w:val="24"/>
            </w:rPr>
          </w:rPrChange>
        </w:rPr>
        <w:t xml:space="preserve">20 °C) but smaller in winter because of its strong dependency on </w:t>
      </w:r>
      <w:r w:rsidRPr="00E5054D">
        <w:rPr>
          <w:rFonts w:ascii="Times New Roman" w:hAnsi="Times New Roman"/>
          <w:i/>
          <w:sz w:val="24"/>
          <w:lang w:val="en-GB"/>
          <w:rPrChange w:id="2590" w:author="Hong Je-Woo" w:date="2018-09-27T04:31:00Z">
            <w:rPr>
              <w:rFonts w:ascii="Times New Roman" w:hAnsi="Times New Roman"/>
              <w:i/>
              <w:sz w:val="24"/>
            </w:rPr>
          </w:rPrChange>
        </w:rPr>
        <w:t>T</w:t>
      </w:r>
      <w:r w:rsidRPr="00E5054D">
        <w:rPr>
          <w:rFonts w:ascii="Times New Roman" w:hAnsi="Times New Roman"/>
          <w:i/>
          <w:sz w:val="24"/>
          <w:vertAlign w:val="subscript"/>
          <w:lang w:val="en-GB"/>
          <w:rPrChange w:id="2591" w:author="Hong Je-Woo" w:date="2018-09-27T04:31:00Z">
            <w:rPr>
              <w:rFonts w:ascii="Times New Roman" w:hAnsi="Times New Roman"/>
              <w:i/>
              <w:sz w:val="24"/>
              <w:vertAlign w:val="subscript"/>
            </w:rPr>
          </w:rPrChange>
        </w:rPr>
        <w:t>air</w:t>
      </w:r>
      <w:r w:rsidRPr="00E5054D">
        <w:rPr>
          <w:rFonts w:ascii="Times New Roman" w:hAnsi="Times New Roman"/>
          <w:sz w:val="24"/>
          <w:lang w:val="en-GB"/>
          <w:rPrChange w:id="2592" w:author="Hong Je-Woo" w:date="2018-09-27T04:31:00Z">
            <w:rPr>
              <w:rFonts w:ascii="Times New Roman" w:hAnsi="Times New Roman"/>
              <w:sz w:val="24"/>
            </w:rPr>
          </w:rPrChange>
        </w:rPr>
        <w:t>. In this study, our statistical and observational data were limited, so additional analysis should be performed using longer collection periods and data with greater detail.</w:t>
      </w:r>
    </w:p>
    <w:p w14:paraId="2E65B73F" w14:textId="77777777" w:rsidR="00B72C41" w:rsidRPr="00E5054D" w:rsidRDefault="00B72C41" w:rsidP="00B72C41">
      <w:pPr>
        <w:wordWrap/>
        <w:spacing w:line="480" w:lineRule="auto"/>
        <w:rPr>
          <w:rFonts w:ascii="Times New Roman" w:hAnsi="Times New Roman"/>
          <w:sz w:val="24"/>
          <w:lang w:val="en-GB"/>
          <w:rPrChange w:id="2593" w:author="Hong Je-Woo" w:date="2018-09-27T04:31:00Z">
            <w:rPr>
              <w:rFonts w:ascii="Times New Roman" w:hAnsi="Times New Roman"/>
              <w:sz w:val="24"/>
            </w:rPr>
          </w:rPrChange>
        </w:rPr>
      </w:pPr>
    </w:p>
    <w:p w14:paraId="2E65B740" w14:textId="77777777" w:rsidR="00B72C41" w:rsidRPr="00E5054D" w:rsidRDefault="00B72C41" w:rsidP="00B72C41">
      <w:pPr>
        <w:pStyle w:val="a4"/>
        <w:numPr>
          <w:ilvl w:val="0"/>
          <w:numId w:val="17"/>
        </w:numPr>
        <w:wordWrap/>
        <w:spacing w:after="160" w:line="480" w:lineRule="auto"/>
        <w:ind w:leftChars="0"/>
        <w:outlineLvl w:val="0"/>
        <w:rPr>
          <w:rFonts w:ascii="Times New Roman" w:hAnsi="Times New Roman"/>
          <w:b/>
          <w:sz w:val="24"/>
          <w:lang w:val="en-GB"/>
          <w:rPrChange w:id="2594" w:author="Hong Je-Woo" w:date="2018-09-27T04:31:00Z">
            <w:rPr>
              <w:rFonts w:ascii="Times New Roman" w:hAnsi="Times New Roman"/>
              <w:b/>
              <w:sz w:val="24"/>
            </w:rPr>
          </w:rPrChange>
        </w:rPr>
      </w:pPr>
      <w:r w:rsidRPr="00E5054D">
        <w:rPr>
          <w:rFonts w:ascii="Times New Roman" w:hAnsi="Times New Roman"/>
          <w:b/>
          <w:sz w:val="24"/>
          <w:lang w:val="en-GB"/>
          <w:rPrChange w:id="2595" w:author="Hong Je-Woo" w:date="2018-09-27T04:31:00Z">
            <w:rPr>
              <w:rFonts w:ascii="Times New Roman" w:hAnsi="Times New Roman"/>
              <w:b/>
              <w:sz w:val="24"/>
            </w:rPr>
          </w:rPrChange>
        </w:rPr>
        <w:t>Summary and Conclusions</w:t>
      </w:r>
    </w:p>
    <w:p w14:paraId="2E65B741" w14:textId="016520C5" w:rsidR="00B72C41" w:rsidRPr="00E5054D" w:rsidRDefault="00B72C41" w:rsidP="00B72C41">
      <w:pPr>
        <w:wordWrap/>
        <w:spacing w:line="480" w:lineRule="auto"/>
        <w:ind w:firstLine="357"/>
        <w:rPr>
          <w:rFonts w:ascii="Times New Roman" w:hAnsi="Times New Roman"/>
          <w:sz w:val="24"/>
          <w:lang w:val="en-GB"/>
          <w:rPrChange w:id="2596" w:author="Hong Je-Woo" w:date="2018-09-27T04:31:00Z">
            <w:rPr>
              <w:rFonts w:ascii="Times New Roman" w:hAnsi="Times New Roman"/>
              <w:sz w:val="24"/>
            </w:rPr>
          </w:rPrChange>
        </w:rPr>
      </w:pPr>
      <w:r w:rsidRPr="00E5054D">
        <w:rPr>
          <w:rFonts w:ascii="Times New Roman" w:hAnsi="Times New Roman"/>
          <w:sz w:val="24"/>
          <w:lang w:val="en-GB"/>
          <w:rPrChange w:id="2597" w:author="Hong Je-Woo" w:date="2018-09-27T04:31:00Z">
            <w:rPr>
              <w:rFonts w:ascii="Times New Roman" w:hAnsi="Times New Roman"/>
              <w:sz w:val="24"/>
            </w:rPr>
          </w:rPrChange>
        </w:rPr>
        <w:t>Using the eddy covariance method, this study reported the one-year surface fluxes of energy and CO</w:t>
      </w:r>
      <w:r w:rsidRPr="00E5054D">
        <w:rPr>
          <w:rFonts w:ascii="Times New Roman" w:hAnsi="Times New Roman"/>
          <w:sz w:val="24"/>
          <w:vertAlign w:val="subscript"/>
          <w:lang w:val="en-GB"/>
          <w:rPrChange w:id="2598"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599" w:author="Hong Je-Woo" w:date="2018-09-27T04:31:00Z">
            <w:rPr>
              <w:rFonts w:ascii="Times New Roman" w:hAnsi="Times New Roman"/>
              <w:sz w:val="24"/>
            </w:rPr>
          </w:rPrChange>
        </w:rPr>
        <w:t xml:space="preserve"> </w:t>
      </w:r>
      <w:del w:id="2600" w:author="Hong Je-Woo" w:date="2018-09-27T04:31:00Z">
        <w:r w:rsidRPr="007E5D70">
          <w:rPr>
            <w:rFonts w:ascii="Times New Roman" w:eastAsia="Times New Roman" w:hAnsi="Times New Roman" w:cs="Times New Roman"/>
            <w:sz w:val="24"/>
            <w:szCs w:val="24"/>
          </w:rPr>
          <w:delText xml:space="preserve">in order </w:delText>
        </w:r>
      </w:del>
      <w:r w:rsidRPr="00E5054D">
        <w:rPr>
          <w:rFonts w:ascii="Times New Roman" w:hAnsi="Times New Roman"/>
          <w:sz w:val="24"/>
          <w:lang w:val="en-GB"/>
          <w:rPrChange w:id="2601" w:author="Hong Je-Woo" w:date="2018-09-27T04:31:00Z">
            <w:rPr>
              <w:rFonts w:ascii="Times New Roman" w:hAnsi="Times New Roman"/>
              <w:sz w:val="24"/>
            </w:rPr>
          </w:rPrChange>
        </w:rPr>
        <w:t>to examine the features of urban-atmosphere exchange and the controlling factors thereof over a high-rise residential area in Seoul, Korea, which is affected by the East Asian monsoon system. Our study outlines urban-climate feedback in monsoon-affected Asia by reporting several key findings regarding energy and CO</w:t>
      </w:r>
      <w:r w:rsidRPr="00E5054D">
        <w:rPr>
          <w:rFonts w:ascii="Times New Roman" w:hAnsi="Times New Roman"/>
          <w:sz w:val="24"/>
          <w:vertAlign w:val="subscript"/>
          <w:lang w:val="en-GB"/>
          <w:rPrChange w:id="2602"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603" w:author="Hong Je-Woo" w:date="2018-09-27T04:31:00Z">
            <w:rPr>
              <w:rFonts w:ascii="Times New Roman" w:hAnsi="Times New Roman"/>
              <w:sz w:val="24"/>
            </w:rPr>
          </w:rPrChange>
        </w:rPr>
        <w:t xml:space="preserve"> exchange at the interface between high-density residential areas and the atmosphere. </w:t>
      </w:r>
    </w:p>
    <w:p w14:paraId="2E65B742" w14:textId="0E6526DF" w:rsidR="00B72C41" w:rsidRPr="00E5054D" w:rsidRDefault="00B72C41" w:rsidP="00B72C41">
      <w:pPr>
        <w:wordWrap/>
        <w:spacing w:line="480" w:lineRule="auto"/>
        <w:ind w:firstLine="357"/>
        <w:rPr>
          <w:rFonts w:ascii="Times New Roman" w:hAnsi="Times New Roman"/>
          <w:sz w:val="24"/>
          <w:lang w:val="en-GB"/>
          <w:rPrChange w:id="2604" w:author="Hong Je-Woo" w:date="2018-09-27T04:31:00Z">
            <w:rPr>
              <w:rFonts w:ascii="Times New Roman" w:hAnsi="Times New Roman"/>
              <w:sz w:val="24"/>
            </w:rPr>
          </w:rPrChange>
        </w:rPr>
      </w:pPr>
      <w:del w:id="2605" w:author="Hong Je-Woo" w:date="2018-09-27T04:31:00Z">
        <w:r w:rsidRPr="007E5D70">
          <w:rPr>
            <w:rFonts w:ascii="Times New Roman" w:hAnsi="Times New Roman" w:cs="Times New Roman"/>
            <w:sz w:val="24"/>
            <w:szCs w:val="24"/>
          </w:rPr>
          <w:delText xml:space="preserve">The observed turbulent characteristics reflect rough and warm urban surface properties. </w:delText>
        </w:r>
      </w:del>
      <w:r w:rsidRPr="00E5054D">
        <w:rPr>
          <w:rFonts w:ascii="Times New Roman" w:hAnsi="Times New Roman"/>
          <w:sz w:val="24"/>
          <w:lang w:val="en-GB"/>
          <w:rPrChange w:id="2606" w:author="Hong Je-Woo" w:date="2018-09-27T04:31:00Z">
            <w:rPr>
              <w:rFonts w:ascii="Times New Roman" w:hAnsi="Times New Roman"/>
              <w:sz w:val="24"/>
            </w:rPr>
          </w:rPrChange>
        </w:rPr>
        <w:t>The ruggedness of high-rise urban structures induces significantly higher turbulence intensity (</w:t>
      </w:r>
      <w:r w:rsidRPr="00E5054D">
        <w:rPr>
          <w:rFonts w:ascii="Times New Roman" w:hAnsi="Times New Roman"/>
          <w:i/>
          <w:sz w:val="24"/>
          <w:lang w:val="en-GB"/>
          <w:rPrChange w:id="2607" w:author="Hong Je-Woo" w:date="2018-09-27T04:31:00Z">
            <w:rPr>
              <w:rFonts w:ascii="Times New Roman" w:hAnsi="Times New Roman"/>
              <w:i/>
              <w:sz w:val="24"/>
            </w:rPr>
          </w:rPrChange>
        </w:rPr>
        <w:t>u</w:t>
      </w:r>
      <w:r w:rsidRPr="00E5054D">
        <w:rPr>
          <w:rFonts w:ascii="Times New Roman" w:hAnsi="Times New Roman"/>
          <w:i/>
          <w:sz w:val="24"/>
          <w:vertAlign w:val="subscript"/>
          <w:lang w:val="en-GB"/>
          <w:rPrChange w:id="2608" w:author="Hong Je-Woo" w:date="2018-09-27T04:31:00Z">
            <w:rPr>
              <w:rFonts w:ascii="Times New Roman" w:hAnsi="Times New Roman"/>
              <w:i/>
              <w:sz w:val="24"/>
              <w:vertAlign w:val="subscript"/>
            </w:rPr>
          </w:rPrChange>
        </w:rPr>
        <w:t>*</w:t>
      </w:r>
      <w:r w:rsidRPr="00E5054D">
        <w:rPr>
          <w:rFonts w:ascii="Times New Roman" w:hAnsi="Times New Roman"/>
          <w:sz w:val="24"/>
          <w:lang w:val="en-GB"/>
          <w:rPrChange w:id="2609" w:author="Hong Je-Woo" w:date="2018-09-27T04:31:00Z">
            <w:rPr>
              <w:rFonts w:ascii="Times New Roman" w:hAnsi="Times New Roman"/>
              <w:sz w:val="24"/>
            </w:rPr>
          </w:rPrChange>
        </w:rPr>
        <w:t>/</w:t>
      </w:r>
      <w:r w:rsidRPr="00E5054D">
        <w:rPr>
          <w:rFonts w:ascii="Times New Roman" w:hAnsi="Times New Roman"/>
          <w:i/>
          <w:sz w:val="24"/>
          <w:lang w:val="en-GB"/>
          <w:rPrChange w:id="2610" w:author="Hong Je-Woo" w:date="2018-09-27T04:31:00Z">
            <w:rPr>
              <w:rFonts w:ascii="Times New Roman" w:hAnsi="Times New Roman"/>
              <w:i/>
              <w:sz w:val="24"/>
            </w:rPr>
          </w:rPrChange>
        </w:rPr>
        <w:t>U</w:t>
      </w:r>
      <w:r w:rsidRPr="00E5054D">
        <w:rPr>
          <w:rFonts w:ascii="Times New Roman" w:hAnsi="Times New Roman"/>
          <w:sz w:val="24"/>
          <w:lang w:val="en-GB"/>
          <w:rPrChange w:id="2611" w:author="Hong Je-Woo" w:date="2018-09-27T04:31:00Z">
            <w:rPr>
              <w:rFonts w:ascii="Times New Roman" w:hAnsi="Times New Roman"/>
              <w:sz w:val="24"/>
            </w:rPr>
          </w:rPrChange>
        </w:rPr>
        <w:t xml:space="preserve">) and surface drag coefficients relative to those from previous studies in other urban areas. </w:t>
      </w:r>
      <w:del w:id="2612" w:author="Hong Je-Woo" w:date="2018-09-27T04:31:00Z">
        <w:r w:rsidRPr="007E5D70">
          <w:rPr>
            <w:rFonts w:ascii="Times New Roman" w:hAnsi="Times New Roman" w:cs="Times New Roman"/>
            <w:sz w:val="24"/>
            <w:szCs w:val="24"/>
          </w:rPr>
          <w:delText>During</w:delText>
        </w:r>
      </w:del>
      <w:ins w:id="2613" w:author="Hong Je-Woo" w:date="2018-09-27T04:31:00Z">
        <w:r w:rsidR="00BB7EC9" w:rsidRPr="00E5054D">
          <w:rPr>
            <w:rFonts w:ascii="Times New Roman" w:hAnsi="Times New Roman" w:cs="Times New Roman"/>
            <w:sz w:val="24"/>
            <w:szCs w:val="24"/>
            <w:lang w:val="en-GB"/>
          </w:rPr>
          <w:t>For</w:t>
        </w:r>
      </w:ins>
      <w:r w:rsidR="00BB7EC9" w:rsidRPr="00E5054D">
        <w:rPr>
          <w:rFonts w:ascii="Times New Roman" w:hAnsi="Times New Roman"/>
          <w:sz w:val="24"/>
          <w:lang w:val="en-GB"/>
          <w:rPrChange w:id="2614" w:author="Hong Je-Woo" w:date="2018-09-27T04:31:00Z">
            <w:rPr>
              <w:rFonts w:ascii="Times New Roman" w:hAnsi="Times New Roman"/>
              <w:sz w:val="24"/>
            </w:rPr>
          </w:rPrChange>
        </w:rPr>
        <w:t xml:space="preserve"> </w:t>
      </w:r>
      <w:r w:rsidRPr="00E5054D">
        <w:rPr>
          <w:rFonts w:ascii="Times New Roman" w:hAnsi="Times New Roman"/>
          <w:sz w:val="24"/>
          <w:lang w:val="en-GB"/>
          <w:rPrChange w:id="2615" w:author="Hong Je-Woo" w:date="2018-09-27T04:31:00Z">
            <w:rPr>
              <w:rFonts w:ascii="Times New Roman" w:hAnsi="Times New Roman"/>
              <w:sz w:val="24"/>
            </w:rPr>
          </w:rPrChange>
        </w:rPr>
        <w:t xml:space="preserve">one year, </w:t>
      </w:r>
      <w:ins w:id="2616" w:author="Hong Je-Woo" w:date="2018-09-27T04:31:00Z">
        <w:r w:rsidR="002103D6">
          <w:rPr>
            <w:rFonts w:ascii="Times New Roman" w:hAnsi="Times New Roman" w:cs="Times New Roman"/>
            <w:sz w:val="24"/>
            <w:szCs w:val="24"/>
            <w:lang w:val="en-GB"/>
          </w:rPr>
          <w:t xml:space="preserve">a </w:t>
        </w:r>
      </w:ins>
      <w:r w:rsidRPr="00E5054D">
        <w:rPr>
          <w:rFonts w:ascii="Times New Roman" w:hAnsi="Times New Roman"/>
          <w:sz w:val="24"/>
          <w:lang w:val="en-GB"/>
          <w:rPrChange w:id="2617" w:author="Hong Je-Woo" w:date="2018-09-27T04:31:00Z">
            <w:rPr>
              <w:rFonts w:ascii="Times New Roman" w:hAnsi="Times New Roman"/>
              <w:sz w:val="24"/>
            </w:rPr>
          </w:rPrChange>
        </w:rPr>
        <w:t xml:space="preserve">warm–cold breeze circulation is consistently observed with diurnal </w:t>
      </w:r>
      <w:del w:id="2618" w:author="Hong Je-Woo" w:date="2018-09-27T04:31:00Z">
        <w:r w:rsidRPr="007E5D70">
          <w:rPr>
            <w:rFonts w:ascii="Times New Roman" w:hAnsi="Times New Roman" w:cs="Times New Roman"/>
            <w:sz w:val="24"/>
            <w:szCs w:val="24"/>
          </w:rPr>
          <w:delText>variation</w:delText>
        </w:r>
      </w:del>
      <w:ins w:id="2619" w:author="Hong Je-Woo" w:date="2018-09-27T04:31:00Z">
        <w:r w:rsidRPr="00E5054D">
          <w:rPr>
            <w:rFonts w:ascii="Times New Roman" w:hAnsi="Times New Roman" w:cs="Times New Roman"/>
            <w:sz w:val="24"/>
            <w:szCs w:val="24"/>
            <w:lang w:val="en-GB"/>
          </w:rPr>
          <w:t>variation</w:t>
        </w:r>
        <w:r w:rsidR="002103D6">
          <w:rPr>
            <w:rFonts w:ascii="Times New Roman" w:hAnsi="Times New Roman" w:cs="Times New Roman"/>
            <w:sz w:val="24"/>
            <w:szCs w:val="24"/>
            <w:lang w:val="en-GB"/>
          </w:rPr>
          <w:t>s</w:t>
        </w:r>
      </w:ins>
      <w:r w:rsidRPr="00E5054D">
        <w:rPr>
          <w:rFonts w:ascii="Times New Roman" w:hAnsi="Times New Roman"/>
          <w:sz w:val="24"/>
          <w:lang w:val="en-GB"/>
          <w:rPrChange w:id="2620" w:author="Hong Je-Woo" w:date="2018-09-27T04:31:00Z">
            <w:rPr>
              <w:rFonts w:ascii="Times New Roman" w:hAnsi="Times New Roman"/>
              <w:sz w:val="24"/>
            </w:rPr>
          </w:rPrChange>
        </w:rPr>
        <w:t>, and unstable conditions dominate. Random flux error (σ(</w:t>
      </w:r>
      <w:r w:rsidRPr="00E5054D">
        <w:rPr>
          <w:rFonts w:ascii="Times New Roman" w:hAnsi="Times New Roman"/>
          <w:i/>
          <w:sz w:val="24"/>
          <w:lang w:val="en-GB"/>
          <w:rPrChange w:id="2621" w:author="Hong Je-Woo" w:date="2018-09-27T04:31:00Z">
            <w:rPr>
              <w:rFonts w:ascii="Times New Roman" w:hAnsi="Times New Roman"/>
              <w:i/>
              <w:sz w:val="24"/>
            </w:rPr>
          </w:rPrChange>
        </w:rPr>
        <w:t>ε</w:t>
      </w:r>
      <w:r w:rsidRPr="00E5054D">
        <w:rPr>
          <w:rFonts w:ascii="Times New Roman" w:hAnsi="Times New Roman"/>
          <w:sz w:val="24"/>
          <w:lang w:val="en-GB"/>
          <w:rPrChange w:id="2622" w:author="Hong Je-Woo" w:date="2018-09-27T04:31:00Z">
            <w:rPr>
              <w:rFonts w:ascii="Times New Roman" w:hAnsi="Times New Roman"/>
              <w:sz w:val="24"/>
            </w:rPr>
          </w:rPrChange>
        </w:rPr>
        <w:t>)) is quantified using the daily differencing approach, and our analysis suggests that the statistical properties and seasonality of σ(</w:t>
      </w:r>
      <w:r w:rsidRPr="00E5054D">
        <w:rPr>
          <w:rFonts w:ascii="Times New Roman" w:hAnsi="Times New Roman"/>
          <w:i/>
          <w:sz w:val="24"/>
          <w:lang w:val="en-GB"/>
          <w:rPrChange w:id="2623" w:author="Hong Je-Woo" w:date="2018-09-27T04:31:00Z">
            <w:rPr>
              <w:rFonts w:ascii="Times New Roman" w:hAnsi="Times New Roman"/>
              <w:i/>
              <w:sz w:val="24"/>
            </w:rPr>
          </w:rPrChange>
        </w:rPr>
        <w:t>ε</w:t>
      </w:r>
      <w:r w:rsidRPr="00E5054D">
        <w:rPr>
          <w:rFonts w:ascii="Times New Roman" w:hAnsi="Times New Roman"/>
          <w:sz w:val="24"/>
          <w:lang w:val="en-GB"/>
          <w:rPrChange w:id="2624" w:author="Hong Je-Woo" w:date="2018-09-27T04:31:00Z">
            <w:rPr>
              <w:rFonts w:ascii="Times New Roman" w:hAnsi="Times New Roman"/>
              <w:sz w:val="24"/>
            </w:rPr>
          </w:rPrChange>
        </w:rPr>
        <w:t>) at urban sites show properties similar to leptokurtic double-exponential distributions, as do previous results from natural ecosystems.</w:t>
      </w:r>
    </w:p>
    <w:p w14:paraId="2E65B743" w14:textId="03E3F4F0" w:rsidR="00B72C41" w:rsidRPr="00E5054D" w:rsidRDefault="00B72C41" w:rsidP="00B72C41">
      <w:pPr>
        <w:wordWrap/>
        <w:spacing w:line="480" w:lineRule="auto"/>
        <w:ind w:firstLine="357"/>
        <w:rPr>
          <w:rFonts w:ascii="Times New Roman" w:hAnsi="Times New Roman"/>
          <w:sz w:val="24"/>
          <w:lang w:val="en-GB"/>
          <w:rPrChange w:id="2625" w:author="Hong Je-Woo" w:date="2018-09-27T04:31:00Z">
            <w:rPr>
              <w:rFonts w:ascii="Times New Roman" w:hAnsi="Times New Roman"/>
              <w:sz w:val="24"/>
            </w:rPr>
          </w:rPrChange>
        </w:rPr>
      </w:pPr>
      <w:r w:rsidRPr="00E5054D">
        <w:rPr>
          <w:rFonts w:ascii="Times New Roman" w:hAnsi="Times New Roman"/>
          <w:sz w:val="24"/>
          <w:lang w:val="en-GB"/>
          <w:rPrChange w:id="2626" w:author="Hong Je-Woo" w:date="2018-09-27T04:31:00Z">
            <w:rPr>
              <w:rFonts w:ascii="Times New Roman" w:hAnsi="Times New Roman"/>
              <w:sz w:val="24"/>
            </w:rPr>
          </w:rPrChange>
        </w:rPr>
        <w:lastRenderedPageBreak/>
        <w:t xml:space="preserve">The urban SEB is strongly influenced by the summer monsoon, causing substantial changes in </w:t>
      </w:r>
      <w:r w:rsidRPr="00E5054D">
        <w:rPr>
          <w:rFonts w:ascii="Times New Roman" w:hAnsi="Times New Roman"/>
          <w:i/>
          <w:sz w:val="24"/>
          <w:lang w:val="en-GB"/>
          <w:rPrChange w:id="2627" w:author="Hong Je-Woo" w:date="2018-09-27T04:31:00Z">
            <w:rPr>
              <w:rFonts w:ascii="Times New Roman" w:hAnsi="Times New Roman"/>
              <w:i/>
              <w:sz w:val="24"/>
            </w:rPr>
          </w:rPrChange>
        </w:rPr>
        <w:t>α</w:t>
      </w:r>
      <w:r w:rsidRPr="00E5054D">
        <w:rPr>
          <w:rFonts w:ascii="Times New Roman" w:hAnsi="Times New Roman"/>
          <w:sz w:val="24"/>
          <w:lang w:val="en-GB"/>
          <w:rPrChange w:id="2628"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2629" w:author="Hong Je-Woo" w:date="2018-09-27T04:31:00Z">
            <w:rPr>
              <w:rFonts w:ascii="Times New Roman" w:hAnsi="Times New Roman"/>
              <w:i/>
              <w:sz w:val="24"/>
            </w:rPr>
          </w:rPrChange>
        </w:rPr>
        <w:t>β</w:t>
      </w:r>
      <w:r w:rsidRPr="00E5054D">
        <w:rPr>
          <w:rFonts w:ascii="Times New Roman" w:hAnsi="Times New Roman"/>
          <w:sz w:val="24"/>
          <w:lang w:val="en-GB"/>
          <w:rPrChange w:id="2630" w:author="Hong Je-Woo" w:date="2018-09-27T04:31:00Z">
            <w:rPr>
              <w:rFonts w:ascii="Times New Roman" w:hAnsi="Times New Roman"/>
              <w:sz w:val="24"/>
            </w:rPr>
          </w:rPrChange>
        </w:rPr>
        <w:t xml:space="preserve">. The observed </w:t>
      </w:r>
      <w:r w:rsidRPr="00E5054D">
        <w:rPr>
          <w:rFonts w:ascii="Times New Roman" w:hAnsi="Times New Roman"/>
          <w:i/>
          <w:sz w:val="24"/>
          <w:lang w:val="en-GB"/>
          <w:rPrChange w:id="2631" w:author="Hong Je-Woo" w:date="2018-09-27T04:31:00Z">
            <w:rPr>
              <w:rFonts w:ascii="Times New Roman" w:hAnsi="Times New Roman"/>
              <w:i/>
              <w:sz w:val="24"/>
            </w:rPr>
          </w:rPrChange>
        </w:rPr>
        <w:t>α</w:t>
      </w:r>
      <w:r w:rsidRPr="00E5054D">
        <w:rPr>
          <w:rFonts w:ascii="Times New Roman" w:hAnsi="Times New Roman"/>
          <w:sz w:val="24"/>
          <w:lang w:val="en-GB"/>
          <w:rPrChange w:id="2632" w:author="Hong Je-Woo" w:date="2018-09-27T04:31:00Z">
            <w:rPr>
              <w:rFonts w:ascii="Times New Roman" w:hAnsi="Times New Roman"/>
              <w:sz w:val="24"/>
            </w:rPr>
          </w:rPrChange>
        </w:rPr>
        <w:t xml:space="preserve"> shows the annual minimum (~0.17) and maximum (~0.20) in late summer and winter, respectively. Our investigation strongly suggests that this seasonal variation </w:t>
      </w:r>
      <w:del w:id="2633" w:author="Hong Je-Woo" w:date="2018-09-27T04:31:00Z">
        <w:r w:rsidRPr="007E5D70">
          <w:rPr>
            <w:rFonts w:ascii="Times New Roman" w:hAnsi="Times New Roman" w:cs="Times New Roman"/>
            <w:sz w:val="24"/>
            <w:szCs w:val="24"/>
          </w:rPr>
          <w:delText>of</w:delText>
        </w:r>
      </w:del>
      <w:ins w:id="2634" w:author="Hong Je-Woo" w:date="2018-09-27T04:31:00Z">
        <w:r w:rsidR="00486D17">
          <w:rPr>
            <w:rFonts w:ascii="Times New Roman" w:hAnsi="Times New Roman" w:cs="Times New Roman"/>
            <w:sz w:val="24"/>
            <w:szCs w:val="24"/>
            <w:lang w:val="en-GB"/>
          </w:rPr>
          <w:t>in</w:t>
        </w:r>
      </w:ins>
      <w:r w:rsidRPr="00E5054D">
        <w:rPr>
          <w:rFonts w:ascii="Times New Roman" w:hAnsi="Times New Roman"/>
          <w:sz w:val="24"/>
          <w:lang w:val="en-GB"/>
          <w:rPrChange w:id="2635" w:author="Hong Je-Woo" w:date="2018-09-27T04:31:00Z">
            <w:rPr>
              <w:rFonts w:ascii="Times New Roman" w:hAnsi="Times New Roman"/>
              <w:sz w:val="24"/>
            </w:rPr>
          </w:rPrChange>
        </w:rPr>
        <w:t xml:space="preserve"> </w:t>
      </w:r>
      <w:r w:rsidRPr="00E5054D">
        <w:rPr>
          <w:rFonts w:ascii="Times New Roman" w:hAnsi="Times New Roman"/>
          <w:i/>
          <w:sz w:val="24"/>
          <w:lang w:val="en-GB"/>
          <w:rPrChange w:id="2636" w:author="Hong Je-Woo" w:date="2018-09-27T04:31:00Z">
            <w:rPr>
              <w:rFonts w:ascii="Times New Roman" w:hAnsi="Times New Roman"/>
              <w:i/>
              <w:sz w:val="24"/>
            </w:rPr>
          </w:rPrChange>
        </w:rPr>
        <w:t>α</w:t>
      </w:r>
      <w:r w:rsidRPr="00E5054D">
        <w:rPr>
          <w:rFonts w:ascii="Times New Roman" w:hAnsi="Times New Roman"/>
          <w:sz w:val="24"/>
          <w:lang w:val="en-GB"/>
          <w:rPrChange w:id="2637" w:author="Hong Je-Woo" w:date="2018-09-27T04:31:00Z">
            <w:rPr>
              <w:rFonts w:ascii="Times New Roman" w:hAnsi="Times New Roman"/>
              <w:sz w:val="24"/>
            </w:rPr>
          </w:rPrChange>
        </w:rPr>
        <w:t xml:space="preserve"> is associated with changes in the sun elevation angle and soil moisture with the progress of the summer monsoon. Furthermore, the </w:t>
      </w:r>
      <w:r w:rsidRPr="00E5054D">
        <w:rPr>
          <w:rFonts w:ascii="Times New Roman" w:hAnsi="Times New Roman"/>
          <w:i/>
          <w:sz w:val="24"/>
          <w:lang w:val="en-GB"/>
          <w:rPrChange w:id="2638" w:author="Hong Je-Woo" w:date="2018-09-27T04:31:00Z">
            <w:rPr>
              <w:rFonts w:ascii="Times New Roman" w:hAnsi="Times New Roman"/>
              <w:i/>
              <w:sz w:val="24"/>
            </w:rPr>
          </w:rPrChange>
        </w:rPr>
        <w:t>β</w:t>
      </w:r>
      <w:r w:rsidRPr="00E5054D" w:rsidDel="00E95588">
        <w:rPr>
          <w:rFonts w:ascii="Times New Roman" w:hAnsi="Times New Roman"/>
          <w:sz w:val="24"/>
          <w:lang w:val="en-GB"/>
          <w:rPrChange w:id="2639" w:author="Hong Je-Woo" w:date="2018-09-27T04:31:00Z">
            <w:rPr>
              <w:rFonts w:ascii="Times New Roman" w:hAnsi="Times New Roman"/>
              <w:sz w:val="24"/>
            </w:rPr>
          </w:rPrChange>
        </w:rPr>
        <w:t xml:space="preserve"> </w:t>
      </w:r>
      <w:r w:rsidRPr="00E5054D">
        <w:rPr>
          <w:rFonts w:ascii="Times New Roman" w:hAnsi="Times New Roman"/>
          <w:sz w:val="24"/>
          <w:lang w:val="en-GB"/>
          <w:rPrChange w:id="2640" w:author="Hong Je-Woo" w:date="2018-09-27T04:31:00Z">
            <w:rPr>
              <w:rFonts w:ascii="Times New Roman" w:hAnsi="Times New Roman"/>
              <w:sz w:val="24"/>
            </w:rPr>
          </w:rPrChange>
        </w:rPr>
        <w:t xml:space="preserve">shows seasonality similar to that of </w:t>
      </w:r>
      <w:r w:rsidRPr="00E5054D">
        <w:rPr>
          <w:rFonts w:ascii="Times New Roman" w:hAnsi="Times New Roman"/>
          <w:i/>
          <w:sz w:val="24"/>
          <w:lang w:val="en-GB"/>
          <w:rPrChange w:id="2641" w:author="Hong Je-Woo" w:date="2018-09-27T04:31:00Z">
            <w:rPr>
              <w:rFonts w:ascii="Times New Roman" w:hAnsi="Times New Roman"/>
              <w:i/>
              <w:sz w:val="24"/>
            </w:rPr>
          </w:rPrChange>
        </w:rPr>
        <w:t>α</w:t>
      </w:r>
      <w:r w:rsidRPr="00E5054D">
        <w:rPr>
          <w:rFonts w:ascii="Times New Roman" w:hAnsi="Times New Roman"/>
          <w:sz w:val="24"/>
          <w:lang w:val="en-GB"/>
          <w:rPrChange w:id="2642" w:author="Hong Je-Woo" w:date="2018-09-27T04:31:00Z">
            <w:rPr>
              <w:rFonts w:ascii="Times New Roman" w:hAnsi="Times New Roman"/>
              <w:sz w:val="24"/>
            </w:rPr>
          </w:rPrChange>
        </w:rPr>
        <w:t>, ranging from 1.</w:t>
      </w:r>
      <w:del w:id="2643" w:author="Hong Je-Woo" w:date="2018-09-27T04:31:00Z">
        <w:r w:rsidRPr="007E5D70">
          <w:rPr>
            <w:rFonts w:ascii="Times New Roman" w:hAnsi="Times New Roman" w:cs="Times New Roman"/>
            <w:sz w:val="24"/>
            <w:szCs w:val="24"/>
          </w:rPr>
          <w:delText>9</w:delText>
        </w:r>
      </w:del>
      <w:ins w:id="2644" w:author="Hong Je-Woo" w:date="2018-09-27T04:31:00Z">
        <w:r w:rsidR="002F7AAE" w:rsidRPr="00E5054D">
          <w:rPr>
            <w:rFonts w:ascii="Times New Roman" w:hAnsi="Times New Roman" w:cs="Times New Roman"/>
            <w:sz w:val="24"/>
            <w:szCs w:val="24"/>
            <w:lang w:val="en-GB"/>
          </w:rPr>
          <w:t>7</w:t>
        </w:r>
      </w:ins>
      <w:r w:rsidRPr="00E5054D">
        <w:rPr>
          <w:rFonts w:ascii="Times New Roman" w:hAnsi="Times New Roman"/>
          <w:sz w:val="24"/>
          <w:lang w:val="en-GB"/>
          <w:rPrChange w:id="2645" w:author="Hong Je-Woo" w:date="2018-09-27T04:31:00Z">
            <w:rPr>
              <w:rFonts w:ascii="Times New Roman" w:hAnsi="Times New Roman"/>
              <w:sz w:val="24"/>
            </w:rPr>
          </w:rPrChange>
        </w:rPr>
        <w:t xml:space="preserve"> in summer to 7.</w:t>
      </w:r>
      <w:del w:id="2646" w:author="Hong Je-Woo" w:date="2018-09-27T04:31:00Z">
        <w:r w:rsidRPr="007E5D70">
          <w:rPr>
            <w:rFonts w:ascii="Times New Roman" w:hAnsi="Times New Roman" w:cs="Times New Roman"/>
            <w:sz w:val="24"/>
            <w:szCs w:val="24"/>
          </w:rPr>
          <w:delText>9</w:delText>
        </w:r>
      </w:del>
      <w:ins w:id="2647" w:author="Hong Je-Woo" w:date="2018-09-27T04:31:00Z">
        <w:r w:rsidR="002F7AAE" w:rsidRPr="00E5054D">
          <w:rPr>
            <w:rFonts w:ascii="Times New Roman" w:hAnsi="Times New Roman" w:cs="Times New Roman"/>
            <w:sz w:val="24"/>
            <w:szCs w:val="24"/>
            <w:lang w:val="en-GB"/>
          </w:rPr>
          <w:t>0</w:t>
        </w:r>
      </w:ins>
      <w:r w:rsidR="002F7AAE" w:rsidRPr="00E5054D">
        <w:rPr>
          <w:rFonts w:ascii="Times New Roman" w:hAnsi="Times New Roman"/>
          <w:sz w:val="24"/>
          <w:lang w:val="en-GB"/>
          <w:rPrChange w:id="2648" w:author="Hong Je-Woo" w:date="2018-09-27T04:31:00Z">
            <w:rPr>
              <w:rFonts w:ascii="Times New Roman" w:hAnsi="Times New Roman"/>
              <w:sz w:val="24"/>
            </w:rPr>
          </w:rPrChange>
        </w:rPr>
        <w:t xml:space="preserve"> </w:t>
      </w:r>
      <w:r w:rsidRPr="00E5054D">
        <w:rPr>
          <w:rFonts w:ascii="Times New Roman" w:hAnsi="Times New Roman"/>
          <w:sz w:val="24"/>
          <w:lang w:val="en-GB"/>
          <w:rPrChange w:id="2649" w:author="Hong Je-Woo" w:date="2018-09-27T04:31:00Z">
            <w:rPr>
              <w:rFonts w:ascii="Times New Roman" w:hAnsi="Times New Roman"/>
              <w:sz w:val="24"/>
            </w:rPr>
          </w:rPrChange>
        </w:rPr>
        <w:t xml:space="preserve">in winter. This seasonality of </w:t>
      </w:r>
      <w:r w:rsidRPr="00E5054D">
        <w:rPr>
          <w:rFonts w:ascii="Times New Roman" w:hAnsi="Times New Roman"/>
          <w:i/>
          <w:sz w:val="24"/>
          <w:lang w:val="en-GB"/>
          <w:rPrChange w:id="2650" w:author="Hong Je-Woo" w:date="2018-09-27T04:31:00Z">
            <w:rPr>
              <w:rFonts w:ascii="Times New Roman" w:hAnsi="Times New Roman"/>
              <w:i/>
              <w:sz w:val="24"/>
            </w:rPr>
          </w:rPrChange>
        </w:rPr>
        <w:t>α</w:t>
      </w:r>
      <w:r w:rsidRPr="00E5054D">
        <w:rPr>
          <w:rFonts w:ascii="Times New Roman" w:hAnsi="Times New Roman"/>
          <w:sz w:val="24"/>
          <w:lang w:val="en-GB"/>
          <w:rPrChange w:id="2651"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2652" w:author="Hong Je-Woo" w:date="2018-09-27T04:31:00Z">
            <w:rPr>
              <w:rFonts w:ascii="Times New Roman" w:hAnsi="Times New Roman"/>
              <w:i/>
              <w:sz w:val="24"/>
            </w:rPr>
          </w:rPrChange>
        </w:rPr>
        <w:t>β</w:t>
      </w:r>
      <w:r w:rsidRPr="00E5054D" w:rsidDel="00E95588">
        <w:rPr>
          <w:rFonts w:ascii="Times New Roman" w:hAnsi="Times New Roman"/>
          <w:sz w:val="24"/>
          <w:lang w:val="en-GB"/>
          <w:rPrChange w:id="2653" w:author="Hong Je-Woo" w:date="2018-09-27T04:31:00Z">
            <w:rPr>
              <w:rFonts w:ascii="Times New Roman" w:hAnsi="Times New Roman"/>
              <w:sz w:val="24"/>
            </w:rPr>
          </w:rPrChange>
        </w:rPr>
        <w:t xml:space="preserve"> </w:t>
      </w:r>
      <w:r w:rsidRPr="00E5054D">
        <w:rPr>
          <w:rFonts w:ascii="Times New Roman" w:hAnsi="Times New Roman"/>
          <w:sz w:val="24"/>
          <w:lang w:val="en-GB"/>
          <w:rPrChange w:id="2654" w:author="Hong Je-Woo" w:date="2018-09-27T04:31:00Z">
            <w:rPr>
              <w:rFonts w:ascii="Times New Roman" w:hAnsi="Times New Roman"/>
              <w:sz w:val="24"/>
            </w:rPr>
          </w:rPrChange>
        </w:rPr>
        <w:t xml:space="preserve">in urban areas is unique to East Asian urban areas affected by the summer monsoon. Annual mean </w:t>
      </w:r>
      <w:r w:rsidRPr="00E5054D">
        <w:rPr>
          <w:rFonts w:ascii="Times New Roman" w:hAnsi="Times New Roman"/>
          <w:i/>
          <w:sz w:val="24"/>
          <w:lang w:val="en-GB"/>
          <w:rPrChange w:id="2655" w:author="Hong Je-Woo" w:date="2018-09-27T04:31:00Z">
            <w:rPr>
              <w:rFonts w:ascii="Times New Roman" w:hAnsi="Times New Roman"/>
              <w:i/>
              <w:sz w:val="24"/>
            </w:rPr>
          </w:rPrChange>
        </w:rPr>
        <w:t>α</w:t>
      </w:r>
      <w:r w:rsidRPr="00E5054D">
        <w:rPr>
          <w:rFonts w:ascii="Times New Roman" w:hAnsi="Times New Roman"/>
          <w:sz w:val="24"/>
          <w:lang w:val="en-GB"/>
          <w:rPrChange w:id="2656" w:author="Hong Je-Woo" w:date="2018-09-27T04:31:00Z">
            <w:rPr>
              <w:rFonts w:ascii="Times New Roman" w:hAnsi="Times New Roman"/>
              <w:sz w:val="24"/>
            </w:rPr>
          </w:rPrChange>
        </w:rPr>
        <w:t xml:space="preserve"> is generally assigned in urban canopy models; this prescription will eventually underestimate (overestimate) </w:t>
      </w:r>
      <w:r w:rsidRPr="00E5054D">
        <w:rPr>
          <w:rFonts w:ascii="Times New Roman" w:hAnsi="Times New Roman"/>
          <w:i/>
          <w:sz w:val="24"/>
          <w:lang w:val="en-GB"/>
          <w:rPrChange w:id="2657" w:author="Hong Je-Woo" w:date="2018-09-27T04:31:00Z">
            <w:rPr>
              <w:rFonts w:ascii="Times New Roman" w:hAnsi="Times New Roman"/>
              <w:i/>
              <w:sz w:val="24"/>
            </w:rPr>
          </w:rPrChange>
        </w:rPr>
        <w:t>Q*</w:t>
      </w:r>
      <w:r w:rsidRPr="00E5054D">
        <w:rPr>
          <w:rFonts w:ascii="Times New Roman" w:hAnsi="Times New Roman"/>
          <w:sz w:val="24"/>
          <w:lang w:val="en-GB"/>
          <w:rPrChange w:id="2658" w:author="Hong Je-Woo" w:date="2018-09-27T04:31:00Z">
            <w:rPr>
              <w:rFonts w:ascii="Times New Roman" w:hAnsi="Times New Roman"/>
              <w:sz w:val="24"/>
            </w:rPr>
          </w:rPrChange>
        </w:rPr>
        <w:t xml:space="preserve"> in summer (winter) in urban areas in the Asian monsoon region through the bias of the </w:t>
      </w:r>
      <w:r w:rsidRPr="00E5054D">
        <w:rPr>
          <w:rFonts w:ascii="Times New Roman" w:hAnsi="Times New Roman"/>
          <w:i/>
          <w:sz w:val="24"/>
          <w:lang w:val="en-GB"/>
          <w:rPrChange w:id="2659" w:author="Hong Je-Woo" w:date="2018-09-27T04:31:00Z">
            <w:rPr>
              <w:rFonts w:ascii="Times New Roman" w:hAnsi="Times New Roman"/>
              <w:i/>
              <w:sz w:val="24"/>
            </w:rPr>
          </w:rPrChange>
        </w:rPr>
        <w:t>α</w:t>
      </w:r>
      <w:r w:rsidRPr="00E5054D">
        <w:rPr>
          <w:rFonts w:ascii="Times New Roman" w:hAnsi="Times New Roman"/>
          <w:sz w:val="24"/>
          <w:lang w:val="en-GB"/>
          <w:rPrChange w:id="2660" w:author="Hong Je-Woo" w:date="2018-09-27T04:31:00Z">
            <w:rPr>
              <w:rFonts w:ascii="Times New Roman" w:hAnsi="Times New Roman"/>
              <w:sz w:val="24"/>
            </w:rPr>
          </w:rPrChange>
        </w:rPr>
        <w:t xml:space="preserve"> in the models, unless the monsoon influence is considered.</w:t>
      </w:r>
    </w:p>
    <w:p w14:paraId="2E65B744" w14:textId="430D79EA" w:rsidR="00B72C41" w:rsidRPr="00E5054D" w:rsidRDefault="00B72C41" w:rsidP="00B72C41">
      <w:pPr>
        <w:wordWrap/>
        <w:spacing w:line="480" w:lineRule="auto"/>
        <w:ind w:firstLine="357"/>
        <w:rPr>
          <w:rFonts w:ascii="Times New Roman" w:hAnsi="Times New Roman"/>
          <w:sz w:val="24"/>
          <w:lang w:val="en-GB"/>
          <w:rPrChange w:id="2661" w:author="Hong Je-Woo" w:date="2018-09-27T04:31:00Z">
            <w:rPr>
              <w:rFonts w:ascii="Times New Roman" w:hAnsi="Times New Roman"/>
              <w:sz w:val="24"/>
            </w:rPr>
          </w:rPrChange>
        </w:rPr>
      </w:pPr>
      <w:r w:rsidRPr="00E5054D">
        <w:rPr>
          <w:rFonts w:ascii="Times New Roman" w:hAnsi="Times New Roman"/>
          <w:sz w:val="24"/>
          <w:lang w:val="en-GB"/>
          <w:rPrChange w:id="2662" w:author="Hong Je-Woo" w:date="2018-09-27T04:31:00Z">
            <w:rPr>
              <w:rFonts w:ascii="Times New Roman" w:hAnsi="Times New Roman"/>
              <w:sz w:val="24"/>
            </w:rPr>
          </w:rPrChange>
        </w:rPr>
        <w:t xml:space="preserve">Turbulent heat flux maxima are delayed to 13:30–14:00 compared to that of </w:t>
      </w:r>
      <w:r w:rsidRPr="00E5054D">
        <w:rPr>
          <w:rFonts w:ascii="Times New Roman" w:hAnsi="Times New Roman"/>
          <w:i/>
          <w:sz w:val="24"/>
          <w:lang w:val="en-GB"/>
          <w:rPrChange w:id="2663" w:author="Hong Je-Woo" w:date="2018-09-27T04:31:00Z">
            <w:rPr>
              <w:rFonts w:ascii="Times New Roman" w:hAnsi="Times New Roman"/>
              <w:i/>
              <w:sz w:val="24"/>
            </w:rPr>
          </w:rPrChange>
        </w:rPr>
        <w:t>Q*</w:t>
      </w:r>
      <w:r w:rsidRPr="00E5054D">
        <w:rPr>
          <w:rFonts w:ascii="Times New Roman" w:hAnsi="Times New Roman"/>
          <w:sz w:val="24"/>
          <w:lang w:val="en-GB"/>
          <w:rPrChange w:id="2664" w:author="Hong Je-Woo" w:date="2018-09-27T04:31:00Z">
            <w:rPr>
              <w:rFonts w:ascii="Times New Roman" w:hAnsi="Times New Roman"/>
              <w:sz w:val="24"/>
            </w:rPr>
          </w:rPrChange>
        </w:rPr>
        <w:t xml:space="preserve"> around noon in their diurnal courses. Our investigation indicates that the </w:t>
      </w:r>
      <w:r w:rsidRPr="00E5054D">
        <w:rPr>
          <w:rFonts w:ascii="Times New Roman" w:hAnsi="Times New Roman"/>
          <w:i/>
          <w:sz w:val="24"/>
          <w:lang w:val="en-GB"/>
          <w:rPrChange w:id="2665" w:author="Hong Je-Woo" w:date="2018-09-27T04:31:00Z">
            <w:rPr>
              <w:rFonts w:ascii="Times New Roman" w:hAnsi="Times New Roman"/>
              <w:i/>
              <w:sz w:val="24"/>
            </w:rPr>
          </w:rPrChange>
        </w:rPr>
        <w:t>VPD</w:t>
      </w:r>
      <w:r w:rsidRPr="00E5054D">
        <w:rPr>
          <w:rFonts w:ascii="Times New Roman" w:hAnsi="Times New Roman"/>
          <w:sz w:val="24"/>
          <w:lang w:val="en-GB"/>
          <w:rPrChange w:id="2666" w:author="Hong Je-Woo" w:date="2018-09-27T04:31:00Z">
            <w:rPr>
              <w:rFonts w:ascii="Times New Roman" w:hAnsi="Times New Roman"/>
              <w:sz w:val="24"/>
            </w:rPr>
          </w:rPrChange>
        </w:rPr>
        <w:t xml:space="preserve"> and thermal contrast at the urban-atmosphere interface mainly control this observed diurnal variation </w:t>
      </w:r>
      <w:del w:id="2667" w:author="Hong Je-Woo" w:date="2018-09-27T04:31:00Z">
        <w:r w:rsidRPr="007E5D70">
          <w:rPr>
            <w:rFonts w:ascii="Times New Roman" w:hAnsi="Times New Roman" w:cs="Times New Roman"/>
            <w:sz w:val="24"/>
            <w:szCs w:val="24"/>
          </w:rPr>
          <w:delText>of</w:delText>
        </w:r>
      </w:del>
      <w:ins w:id="2668" w:author="Hong Je-Woo" w:date="2018-09-27T04:31:00Z">
        <w:r w:rsidR="00DA1DC6">
          <w:rPr>
            <w:rFonts w:ascii="Times New Roman" w:hAnsi="Times New Roman" w:cs="Times New Roman"/>
            <w:sz w:val="24"/>
            <w:szCs w:val="24"/>
            <w:lang w:val="en-GB"/>
          </w:rPr>
          <w:t>in</w:t>
        </w:r>
      </w:ins>
      <w:r w:rsidRPr="00E5054D">
        <w:rPr>
          <w:rFonts w:ascii="Times New Roman" w:hAnsi="Times New Roman"/>
          <w:sz w:val="24"/>
          <w:lang w:val="en-GB"/>
          <w:rPrChange w:id="2669" w:author="Hong Je-Woo" w:date="2018-09-27T04:31:00Z">
            <w:rPr>
              <w:rFonts w:ascii="Times New Roman" w:hAnsi="Times New Roman"/>
              <w:sz w:val="24"/>
            </w:rPr>
          </w:rPrChange>
        </w:rPr>
        <w:t xml:space="preserve"> turbulent heat fluxes. Notably, the </w:t>
      </w:r>
      <w:r w:rsidRPr="00E5054D">
        <w:rPr>
          <w:rFonts w:ascii="Times New Roman" w:hAnsi="Times New Roman"/>
          <w:i/>
          <w:sz w:val="24"/>
          <w:lang w:val="en-GB"/>
          <w:rPrChange w:id="2670" w:author="Hong Je-Woo" w:date="2018-09-27T04:31:00Z">
            <w:rPr>
              <w:rFonts w:ascii="Times New Roman" w:hAnsi="Times New Roman"/>
              <w:i/>
              <w:sz w:val="24"/>
            </w:rPr>
          </w:rPrChange>
        </w:rPr>
        <w:t xml:space="preserve">VPD </w:t>
      </w:r>
      <w:r w:rsidRPr="00E5054D">
        <w:rPr>
          <w:rFonts w:ascii="Times New Roman" w:hAnsi="Times New Roman"/>
          <w:sz w:val="24"/>
          <w:lang w:val="en-GB"/>
          <w:rPrChange w:id="2671" w:author="Hong Je-Woo" w:date="2018-09-27T04:31:00Z">
            <w:rPr>
              <w:rFonts w:ascii="Times New Roman" w:hAnsi="Times New Roman"/>
              <w:sz w:val="24"/>
            </w:rPr>
          </w:rPrChange>
        </w:rPr>
        <w:t xml:space="preserve">and thermal contrast change as the Asian monsoon </w:t>
      </w:r>
      <w:r w:rsidRPr="00853C1B">
        <w:rPr>
          <w:rFonts w:ascii="Times New Roman" w:hAnsi="Times New Roman"/>
          <w:sz w:val="24"/>
          <w:lang w:val="en-GB"/>
          <w:rPrChange w:id="2672" w:author="Hong Je-Woo" w:date="2018-09-27T04:31:00Z">
            <w:rPr>
              <w:rFonts w:ascii="Times New Roman" w:hAnsi="Times New Roman"/>
              <w:sz w:val="24"/>
            </w:rPr>
          </w:rPrChange>
        </w:rPr>
        <w:t>progresses</w:t>
      </w:r>
      <w:r w:rsidRPr="00E5054D">
        <w:rPr>
          <w:rFonts w:ascii="Times New Roman" w:hAnsi="Times New Roman"/>
          <w:sz w:val="24"/>
          <w:lang w:val="en-GB"/>
          <w:rPrChange w:id="2673" w:author="Hong Je-Woo" w:date="2018-09-27T04:31:00Z">
            <w:rPr>
              <w:rFonts w:ascii="Times New Roman" w:hAnsi="Times New Roman"/>
              <w:sz w:val="24"/>
            </w:rPr>
          </w:rPrChange>
        </w:rPr>
        <w:t xml:space="preserve">. Furthermore, our findings indicate that the heterogeneity between </w:t>
      </w:r>
      <w:r w:rsidRPr="00E5054D">
        <w:rPr>
          <w:rFonts w:ascii="Times New Roman" w:hAnsi="Times New Roman"/>
          <w:i/>
          <w:sz w:val="24"/>
          <w:lang w:val="en-GB"/>
          <w:rPrChange w:id="2674"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2675"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676"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2677"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2678"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2679" w:author="Hong Je-Woo" w:date="2018-09-27T04:31:00Z">
            <w:rPr>
              <w:rFonts w:ascii="Times New Roman" w:hAnsi="Times New Roman"/>
              <w:sz w:val="24"/>
            </w:rPr>
          </w:rPrChange>
        </w:rPr>
        <w:t xml:space="preserve"> contributes to the observed peak-time delay in </w:t>
      </w:r>
      <w:r w:rsidRPr="00E5054D">
        <w:rPr>
          <w:rFonts w:ascii="Times New Roman" w:hAnsi="Times New Roman"/>
          <w:i/>
          <w:sz w:val="24"/>
          <w:lang w:val="en-GB"/>
          <w:rPrChange w:id="2680"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2681"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2682" w:author="Hong Je-Woo" w:date="2018-09-27T04:31:00Z">
            <w:rPr>
              <w:rFonts w:ascii="Times New Roman" w:hAnsi="Times New Roman"/>
              <w:sz w:val="24"/>
            </w:rPr>
          </w:rPrChange>
        </w:rPr>
        <w:t xml:space="preserve">. </w:t>
      </w:r>
      <w:r w:rsidRPr="00E5054D">
        <w:rPr>
          <w:rFonts w:ascii="Times New Roman" w:hAnsi="Times New Roman"/>
          <w:i/>
          <w:sz w:val="24"/>
          <w:lang w:val="en-GB"/>
          <w:rPrChange w:id="2683" w:author="Hong Je-Woo" w:date="2018-09-27T04:31:00Z">
            <w:rPr>
              <w:rFonts w:ascii="Times New Roman" w:hAnsi="Times New Roman"/>
              <w:i/>
              <w:sz w:val="24"/>
            </w:rPr>
          </w:rPrChange>
        </w:rPr>
        <w:t>dQ</w:t>
      </w:r>
      <w:r w:rsidRPr="00E5054D">
        <w:rPr>
          <w:rFonts w:ascii="Times New Roman" w:hAnsi="Times New Roman"/>
          <w:i/>
          <w:sz w:val="24"/>
          <w:vertAlign w:val="subscript"/>
          <w:lang w:val="en-GB"/>
          <w:rPrChange w:id="2684" w:author="Hong Je-Woo" w:date="2018-09-27T04:31:00Z">
            <w:rPr>
              <w:rFonts w:ascii="Times New Roman" w:hAnsi="Times New Roman"/>
              <w:i/>
              <w:sz w:val="24"/>
              <w:vertAlign w:val="subscript"/>
            </w:rPr>
          </w:rPrChange>
        </w:rPr>
        <w:t>S</w:t>
      </w:r>
      <w:r w:rsidRPr="00E5054D">
        <w:rPr>
          <w:rFonts w:ascii="Times New Roman" w:hAnsi="Times New Roman"/>
          <w:sz w:val="24"/>
          <w:lang w:val="en-GB"/>
          <w:rPrChange w:id="2685" w:author="Hong Je-Woo" w:date="2018-09-27T04:31:00Z">
            <w:rPr>
              <w:rFonts w:ascii="Times New Roman" w:hAnsi="Times New Roman"/>
              <w:sz w:val="24"/>
            </w:rPr>
          </w:rPrChange>
        </w:rPr>
        <w:t xml:space="preserve"> is important in regulating the partitioning of </w:t>
      </w:r>
      <w:r w:rsidRPr="00E5054D">
        <w:rPr>
          <w:rFonts w:ascii="Times New Roman" w:hAnsi="Times New Roman"/>
          <w:i/>
          <w:sz w:val="24"/>
          <w:lang w:val="en-GB"/>
          <w:rPrChange w:id="2686" w:author="Hong Je-Woo" w:date="2018-09-27T04:31:00Z">
            <w:rPr>
              <w:rFonts w:ascii="Times New Roman" w:hAnsi="Times New Roman"/>
              <w:i/>
              <w:sz w:val="24"/>
            </w:rPr>
          </w:rPrChange>
        </w:rPr>
        <w:t>Q</w:t>
      </w:r>
      <w:r w:rsidRPr="00E5054D">
        <w:rPr>
          <w:rFonts w:ascii="Times New Roman" w:hAnsi="Times New Roman"/>
          <w:sz w:val="24"/>
          <w:lang w:val="en-GB"/>
          <w:rPrChange w:id="2687" w:author="Hong Je-Woo" w:date="2018-09-27T04:31:00Z">
            <w:rPr>
              <w:rFonts w:ascii="Times New Roman" w:hAnsi="Times New Roman"/>
              <w:sz w:val="24"/>
            </w:rPr>
          </w:rPrChange>
        </w:rPr>
        <w:t xml:space="preserve">* into turbulent energy fluxes. </w:t>
      </w:r>
      <w:del w:id="2688" w:author="Hong Je-Woo" w:date="2018-09-27T04:31:00Z">
        <w:r>
          <w:rPr>
            <w:rFonts w:ascii="Times New Roman" w:hAnsi="Times New Roman" w:cs="Times New Roman"/>
            <w:sz w:val="24"/>
            <w:szCs w:val="24"/>
          </w:rPr>
          <w:delText xml:space="preserve">Overnight, </w:delText>
        </w:r>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r w:rsidRPr="007E5D70">
          <w:rPr>
            <w:rFonts w:ascii="Times New Roman" w:hAnsi="Times New Roman" w:cs="Times New Roman"/>
            <w:sz w:val="24"/>
            <w:szCs w:val="24"/>
          </w:rPr>
          <w:delText xml:space="preserve"> </w:delText>
        </w:r>
        <w:r>
          <w:rPr>
            <w:rFonts w:ascii="Times New Roman" w:hAnsi="Times New Roman" w:cs="Times New Roman"/>
            <w:sz w:val="24"/>
            <w:szCs w:val="24"/>
          </w:rPr>
          <w:delText xml:space="preserve">is </w:delText>
        </w:r>
        <w:r w:rsidRPr="007E5D70">
          <w:rPr>
            <w:rFonts w:ascii="Times New Roman" w:hAnsi="Times New Roman" w:cs="Times New Roman"/>
            <w:sz w:val="24"/>
            <w:szCs w:val="24"/>
          </w:rPr>
          <w:delText>balance</w:delText>
        </w:r>
        <w:r>
          <w:rPr>
            <w:rFonts w:ascii="Times New Roman" w:hAnsi="Times New Roman" w:cs="Times New Roman"/>
            <w:sz w:val="24"/>
            <w:szCs w:val="24"/>
          </w:rPr>
          <w:delText>d</w:delText>
        </w:r>
        <w:r w:rsidRPr="007E5D70">
          <w:rPr>
            <w:rFonts w:ascii="Times New Roman" w:hAnsi="Times New Roman" w:cs="Times New Roman"/>
            <w:sz w:val="24"/>
            <w:szCs w:val="24"/>
          </w:rPr>
          <w:delText xml:space="preserve"> with net longwave radiation, while other components are small. </w:delText>
        </w:r>
      </w:del>
      <w:r w:rsidRPr="00E5054D">
        <w:rPr>
          <w:rFonts w:ascii="Times New Roman" w:hAnsi="Times New Roman"/>
          <w:sz w:val="24"/>
          <w:lang w:val="en-GB"/>
          <w:rPrChange w:id="2689" w:author="Hong Je-Woo" w:date="2018-09-27T04:31:00Z">
            <w:rPr>
              <w:rFonts w:ascii="Times New Roman" w:hAnsi="Times New Roman"/>
              <w:sz w:val="24"/>
            </w:rPr>
          </w:rPrChange>
        </w:rPr>
        <w:t xml:space="preserve">In the morning, most of </w:t>
      </w:r>
      <w:r w:rsidRPr="00853C1B">
        <w:rPr>
          <w:rFonts w:ascii="Times New Roman" w:hAnsi="Times New Roman"/>
          <w:i/>
          <w:sz w:val="24"/>
          <w:lang w:val="en-GB"/>
          <w:rPrChange w:id="2690" w:author="Hong Je-Woo" w:date="2018-09-27T04:31:00Z">
            <w:rPr>
              <w:rFonts w:ascii="Times New Roman" w:hAnsi="Times New Roman"/>
              <w:i/>
              <w:sz w:val="24"/>
            </w:rPr>
          </w:rPrChange>
        </w:rPr>
        <w:t>Q</w:t>
      </w:r>
      <w:r w:rsidRPr="00E5054D">
        <w:rPr>
          <w:rFonts w:ascii="Times New Roman" w:hAnsi="Times New Roman"/>
          <w:i/>
          <w:sz w:val="24"/>
          <w:lang w:val="en-GB"/>
          <w:rPrChange w:id="2691" w:author="Hong Je-Woo" w:date="2018-09-27T04:31:00Z">
            <w:rPr>
              <w:rFonts w:ascii="Times New Roman" w:hAnsi="Times New Roman"/>
              <w:i/>
              <w:sz w:val="24"/>
            </w:rPr>
          </w:rPrChange>
        </w:rPr>
        <w:t>*</w:t>
      </w:r>
      <w:r w:rsidRPr="00E5054D">
        <w:rPr>
          <w:rFonts w:ascii="Times New Roman" w:hAnsi="Times New Roman"/>
          <w:sz w:val="24"/>
          <w:lang w:val="en-GB"/>
          <w:rPrChange w:id="2692" w:author="Hong Je-Woo" w:date="2018-09-27T04:31:00Z">
            <w:rPr>
              <w:rFonts w:ascii="Times New Roman" w:hAnsi="Times New Roman"/>
              <w:sz w:val="24"/>
            </w:rPr>
          </w:rPrChange>
        </w:rPr>
        <w:t xml:space="preserve"> </w:t>
      </w:r>
      <w:del w:id="2693" w:author="Hong Je-Woo" w:date="2018-09-27T04:31:00Z">
        <w:r w:rsidRPr="007E5D70">
          <w:rPr>
            <w:rFonts w:ascii="Times New Roman" w:hAnsi="Times New Roman" w:cs="Times New Roman"/>
            <w:sz w:val="24"/>
            <w:szCs w:val="24"/>
          </w:rPr>
          <w:delText>are</w:delText>
        </w:r>
      </w:del>
      <w:ins w:id="2694" w:author="Hong Je-Woo" w:date="2018-09-27T04:31:00Z">
        <w:r w:rsidR="00DA1DC6">
          <w:rPr>
            <w:rFonts w:ascii="Times New Roman" w:hAnsi="Times New Roman" w:cs="Times New Roman"/>
            <w:sz w:val="24"/>
            <w:szCs w:val="24"/>
            <w:lang w:val="en-GB"/>
          </w:rPr>
          <w:t>is</w:t>
        </w:r>
      </w:ins>
      <w:r w:rsidR="00DA1DC6" w:rsidRPr="00E5054D">
        <w:rPr>
          <w:rFonts w:ascii="Times New Roman" w:hAnsi="Times New Roman"/>
          <w:sz w:val="24"/>
          <w:lang w:val="en-GB"/>
          <w:rPrChange w:id="2695" w:author="Hong Je-Woo" w:date="2018-09-27T04:31:00Z">
            <w:rPr>
              <w:rFonts w:ascii="Times New Roman" w:hAnsi="Times New Roman"/>
              <w:sz w:val="24"/>
            </w:rPr>
          </w:rPrChange>
        </w:rPr>
        <w:t xml:space="preserve"> </w:t>
      </w:r>
      <w:r w:rsidRPr="00E5054D">
        <w:rPr>
          <w:rFonts w:ascii="Times New Roman" w:hAnsi="Times New Roman"/>
          <w:sz w:val="24"/>
          <w:lang w:val="en-GB"/>
          <w:rPrChange w:id="2696" w:author="Hong Je-Woo" w:date="2018-09-27T04:31:00Z">
            <w:rPr>
              <w:rFonts w:ascii="Times New Roman" w:hAnsi="Times New Roman"/>
              <w:sz w:val="24"/>
            </w:rPr>
          </w:rPrChange>
        </w:rPr>
        <w:t xml:space="preserve">partitioned into </w:t>
      </w:r>
      <w:r w:rsidRPr="00E5054D">
        <w:rPr>
          <w:rFonts w:ascii="Times New Roman" w:hAnsi="Times New Roman"/>
          <w:i/>
          <w:sz w:val="24"/>
          <w:lang w:val="en-GB"/>
          <w:rPrChange w:id="2697" w:author="Hong Je-Woo" w:date="2018-09-27T04:31:00Z">
            <w:rPr>
              <w:rFonts w:ascii="Times New Roman" w:hAnsi="Times New Roman"/>
              <w:i/>
              <w:sz w:val="24"/>
            </w:rPr>
          </w:rPrChange>
        </w:rPr>
        <w:t>dQ</w:t>
      </w:r>
      <w:r w:rsidRPr="00E5054D">
        <w:rPr>
          <w:rFonts w:ascii="Times New Roman" w:hAnsi="Times New Roman"/>
          <w:i/>
          <w:sz w:val="24"/>
          <w:vertAlign w:val="subscript"/>
          <w:lang w:val="en-GB"/>
          <w:rPrChange w:id="2698" w:author="Hong Je-Woo" w:date="2018-09-27T04:31:00Z">
            <w:rPr>
              <w:rFonts w:ascii="Times New Roman" w:hAnsi="Times New Roman"/>
              <w:i/>
              <w:sz w:val="24"/>
              <w:vertAlign w:val="subscript"/>
            </w:rPr>
          </w:rPrChange>
        </w:rPr>
        <w:t>S</w:t>
      </w:r>
      <w:r w:rsidRPr="00E5054D">
        <w:rPr>
          <w:rFonts w:ascii="Times New Roman" w:hAnsi="Times New Roman"/>
          <w:sz w:val="24"/>
          <w:lang w:val="en-GB"/>
          <w:rPrChange w:id="2699" w:author="Hong Je-Woo" w:date="2018-09-27T04:31:00Z">
            <w:rPr>
              <w:rFonts w:ascii="Times New Roman" w:hAnsi="Times New Roman"/>
              <w:sz w:val="24"/>
            </w:rPr>
          </w:rPrChange>
        </w:rPr>
        <w:t xml:space="preserve">, but this fraction steadily decreases during </w:t>
      </w:r>
      <w:r w:rsidRPr="00853C1B">
        <w:rPr>
          <w:rFonts w:ascii="Times New Roman" w:hAnsi="Times New Roman"/>
          <w:sz w:val="24"/>
          <w:lang w:val="en-GB"/>
          <w:rPrChange w:id="2700" w:author="Hong Je-Woo" w:date="2018-09-27T04:31:00Z">
            <w:rPr>
              <w:rFonts w:ascii="Times New Roman" w:hAnsi="Times New Roman"/>
              <w:sz w:val="24"/>
            </w:rPr>
          </w:rPrChange>
        </w:rPr>
        <w:t>daytime</w:t>
      </w:r>
      <w:r w:rsidRPr="00E5054D">
        <w:rPr>
          <w:rFonts w:ascii="Times New Roman" w:hAnsi="Times New Roman"/>
          <w:sz w:val="24"/>
          <w:lang w:val="en-GB"/>
          <w:rPrChange w:id="2701" w:author="Hong Je-Woo" w:date="2018-09-27T04:31:00Z">
            <w:rPr>
              <w:rFonts w:ascii="Times New Roman" w:hAnsi="Times New Roman"/>
              <w:sz w:val="24"/>
            </w:rPr>
          </w:rPrChange>
        </w:rPr>
        <w:t xml:space="preserve">. Consequently, the peak times of </w:t>
      </w:r>
      <w:r w:rsidRPr="00E5054D">
        <w:rPr>
          <w:rFonts w:ascii="Times New Roman" w:hAnsi="Times New Roman"/>
          <w:i/>
          <w:sz w:val="24"/>
          <w:lang w:val="en-GB"/>
          <w:rPrChange w:id="2702"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2703"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704" w:author="Hong Je-Woo" w:date="2018-09-27T04:31:00Z">
            <w:rPr>
              <w:rFonts w:ascii="Times New Roman" w:hAnsi="Times New Roman"/>
              <w:sz w:val="24"/>
            </w:rPr>
          </w:rPrChange>
        </w:rPr>
        <w:t xml:space="preserve"> and </w:t>
      </w:r>
      <w:r w:rsidRPr="00E5054D">
        <w:rPr>
          <w:rFonts w:ascii="Times New Roman" w:hAnsi="Times New Roman"/>
          <w:i/>
          <w:sz w:val="24"/>
          <w:lang w:val="en-GB"/>
          <w:rPrChange w:id="2705" w:author="Hong Je-Woo" w:date="2018-09-27T04:31:00Z">
            <w:rPr>
              <w:rFonts w:ascii="Times New Roman" w:hAnsi="Times New Roman"/>
              <w:i/>
              <w:sz w:val="24"/>
            </w:rPr>
          </w:rPrChange>
        </w:rPr>
        <w:t>Q</w:t>
      </w:r>
      <w:r w:rsidRPr="00E5054D">
        <w:rPr>
          <w:rFonts w:ascii="Times New Roman" w:hAnsi="Times New Roman"/>
          <w:i/>
          <w:sz w:val="24"/>
          <w:vertAlign w:val="subscript"/>
          <w:lang w:val="en-GB"/>
          <w:rPrChange w:id="2706" w:author="Hong Je-Woo" w:date="2018-09-27T04:31:00Z">
            <w:rPr>
              <w:rFonts w:ascii="Times New Roman" w:hAnsi="Times New Roman"/>
              <w:i/>
              <w:sz w:val="24"/>
              <w:vertAlign w:val="subscript"/>
            </w:rPr>
          </w:rPrChange>
        </w:rPr>
        <w:t>E</w:t>
      </w:r>
      <w:r w:rsidRPr="00E5054D">
        <w:rPr>
          <w:rFonts w:ascii="Times New Roman" w:hAnsi="Times New Roman"/>
          <w:sz w:val="24"/>
          <w:lang w:val="en-GB"/>
          <w:rPrChange w:id="2707" w:author="Hong Je-Woo" w:date="2018-09-27T04:31:00Z">
            <w:rPr>
              <w:rFonts w:ascii="Times New Roman" w:hAnsi="Times New Roman"/>
              <w:sz w:val="24"/>
            </w:rPr>
          </w:rPrChange>
        </w:rPr>
        <w:t xml:space="preserve"> are in the afternoon (13:30–14:00), while the peak time of </w:t>
      </w:r>
      <w:r w:rsidRPr="00E5054D">
        <w:rPr>
          <w:rFonts w:ascii="Times New Roman" w:hAnsi="Times New Roman"/>
          <w:i/>
          <w:sz w:val="24"/>
          <w:lang w:val="en-GB"/>
          <w:rPrChange w:id="2708" w:author="Hong Je-Woo" w:date="2018-09-27T04:31:00Z">
            <w:rPr>
              <w:rFonts w:ascii="Times New Roman" w:hAnsi="Times New Roman"/>
              <w:i/>
              <w:sz w:val="24"/>
            </w:rPr>
          </w:rPrChange>
        </w:rPr>
        <w:t>dQ</w:t>
      </w:r>
      <w:r w:rsidRPr="00E5054D">
        <w:rPr>
          <w:rFonts w:ascii="Times New Roman" w:hAnsi="Times New Roman"/>
          <w:i/>
          <w:sz w:val="24"/>
          <w:vertAlign w:val="subscript"/>
          <w:lang w:val="en-GB"/>
          <w:rPrChange w:id="2709" w:author="Hong Je-Woo" w:date="2018-09-27T04:31:00Z">
            <w:rPr>
              <w:rFonts w:ascii="Times New Roman" w:hAnsi="Times New Roman"/>
              <w:i/>
              <w:sz w:val="24"/>
              <w:vertAlign w:val="subscript"/>
            </w:rPr>
          </w:rPrChange>
        </w:rPr>
        <w:t>S</w:t>
      </w:r>
      <w:r w:rsidRPr="00E5054D">
        <w:rPr>
          <w:rFonts w:ascii="Times New Roman" w:hAnsi="Times New Roman"/>
          <w:sz w:val="24"/>
          <w:lang w:val="en-GB"/>
          <w:rPrChange w:id="2710" w:author="Hong Je-Woo" w:date="2018-09-27T04:31:00Z">
            <w:rPr>
              <w:rFonts w:ascii="Times New Roman" w:hAnsi="Times New Roman"/>
              <w:sz w:val="24"/>
            </w:rPr>
          </w:rPrChange>
        </w:rPr>
        <w:t xml:space="preserve"> appears in the morning.</w:t>
      </w:r>
      <w:ins w:id="2711" w:author="Hong Je-Woo" w:date="2018-09-27T04:31:00Z">
        <w:r w:rsidR="0088280B" w:rsidRPr="00E5054D">
          <w:rPr>
            <w:rFonts w:ascii="Times New Roman" w:hAnsi="Times New Roman" w:cs="Times New Roman"/>
            <w:sz w:val="24"/>
            <w:szCs w:val="24"/>
            <w:lang w:val="en-GB"/>
          </w:rPr>
          <w:t xml:space="preserve"> Overnight, </w:t>
        </w:r>
        <w:r w:rsidR="0088280B" w:rsidRPr="00E5054D">
          <w:rPr>
            <w:rFonts w:ascii="Times New Roman" w:hAnsi="Times New Roman" w:cs="Times New Roman"/>
            <w:i/>
            <w:sz w:val="24"/>
            <w:szCs w:val="24"/>
            <w:lang w:val="en-GB"/>
          </w:rPr>
          <w:t>dQ</w:t>
        </w:r>
        <w:r w:rsidR="0088280B" w:rsidRPr="00E5054D">
          <w:rPr>
            <w:rFonts w:ascii="Times New Roman" w:hAnsi="Times New Roman" w:cs="Times New Roman"/>
            <w:i/>
            <w:sz w:val="24"/>
            <w:szCs w:val="24"/>
            <w:vertAlign w:val="subscript"/>
            <w:lang w:val="en-GB"/>
          </w:rPr>
          <w:t>S</w:t>
        </w:r>
        <w:r w:rsidR="0088280B" w:rsidRPr="00E5054D">
          <w:rPr>
            <w:rFonts w:ascii="Times New Roman" w:hAnsi="Times New Roman" w:cs="Times New Roman"/>
            <w:sz w:val="24"/>
            <w:szCs w:val="24"/>
            <w:lang w:val="en-GB"/>
          </w:rPr>
          <w:t xml:space="preserve"> is balanced with net longwave radiation, while other components are small.</w:t>
        </w:r>
      </w:ins>
    </w:p>
    <w:p w14:paraId="2E65B745" w14:textId="75867881" w:rsidR="00B72C41" w:rsidRPr="00E5054D" w:rsidRDefault="00B72C41" w:rsidP="00B72C41">
      <w:pPr>
        <w:wordWrap/>
        <w:spacing w:line="480" w:lineRule="auto"/>
        <w:ind w:firstLine="357"/>
        <w:rPr>
          <w:rFonts w:ascii="Times New Roman" w:hAnsi="Times New Roman"/>
          <w:sz w:val="24"/>
          <w:lang w:val="en-GB"/>
          <w:rPrChange w:id="2712" w:author="Hong Je-Woo" w:date="2018-09-27T04:31:00Z">
            <w:rPr>
              <w:rFonts w:ascii="Times New Roman" w:hAnsi="Times New Roman"/>
              <w:sz w:val="24"/>
            </w:rPr>
          </w:rPrChange>
        </w:rPr>
      </w:pPr>
      <w:bookmarkStart w:id="2713" w:name="_Hlk516581713"/>
      <w:r w:rsidRPr="00E5054D">
        <w:rPr>
          <w:rFonts w:ascii="Times New Roman" w:hAnsi="Times New Roman"/>
          <w:sz w:val="24"/>
          <w:lang w:val="en-GB"/>
          <w:rPrChange w:id="2714" w:author="Hong Je-Woo" w:date="2018-09-27T04:31:00Z">
            <w:rPr>
              <w:rFonts w:ascii="Times New Roman" w:hAnsi="Times New Roman"/>
              <w:sz w:val="24"/>
            </w:rPr>
          </w:rPrChange>
        </w:rPr>
        <w:t>The observed CO</w:t>
      </w:r>
      <w:r w:rsidRPr="00E5054D">
        <w:rPr>
          <w:rFonts w:ascii="Times New Roman" w:hAnsi="Times New Roman"/>
          <w:sz w:val="24"/>
          <w:vertAlign w:val="subscript"/>
          <w:lang w:val="en-GB"/>
          <w:rPrChange w:id="2715"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716" w:author="Hong Je-Woo" w:date="2018-09-27T04:31:00Z">
            <w:rPr>
              <w:rFonts w:ascii="Times New Roman" w:hAnsi="Times New Roman"/>
              <w:sz w:val="24"/>
            </w:rPr>
          </w:rPrChange>
        </w:rPr>
        <w:t xml:space="preserve"> concentration shows a bimodal diurnal pattern with </w:t>
      </w:r>
      <w:del w:id="2717" w:author="Hong Je-Woo" w:date="2018-09-27T04:31:00Z">
        <w:r>
          <w:rPr>
            <w:rFonts w:ascii="Times New Roman" w:hAnsi="Times New Roman" w:cs="Times New Roman"/>
            <w:sz w:val="24"/>
            <w:szCs w:val="24"/>
          </w:rPr>
          <w:delText xml:space="preserve">the </w:delText>
        </w:r>
        <w:r w:rsidRPr="007E5D70">
          <w:rPr>
            <w:rFonts w:ascii="Times New Roman" w:hAnsi="Times New Roman" w:cs="Times New Roman"/>
            <w:sz w:val="24"/>
            <w:szCs w:val="24"/>
          </w:rPr>
          <w:delText xml:space="preserve">evolution of </w:delText>
        </w:r>
      </w:del>
      <w:r w:rsidRPr="00E5054D">
        <w:rPr>
          <w:rFonts w:ascii="Times New Roman" w:hAnsi="Times New Roman"/>
          <w:sz w:val="24"/>
          <w:lang w:val="en-GB"/>
          <w:rPrChange w:id="2718" w:author="Hong Je-Woo" w:date="2018-09-27T04:31:00Z">
            <w:rPr>
              <w:rFonts w:ascii="Times New Roman" w:hAnsi="Times New Roman"/>
              <w:sz w:val="24"/>
            </w:rPr>
          </w:rPrChange>
        </w:rPr>
        <w:t xml:space="preserve">rush-hour car </w:t>
      </w:r>
      <w:del w:id="2719" w:author="Hong Je-Woo" w:date="2018-09-27T04:31:00Z">
        <w:r w:rsidRPr="007E5D70">
          <w:rPr>
            <w:rFonts w:ascii="Times New Roman" w:hAnsi="Times New Roman" w:cs="Times New Roman"/>
            <w:sz w:val="24"/>
            <w:szCs w:val="24"/>
          </w:rPr>
          <w:delText>emission</w:delText>
        </w:r>
      </w:del>
      <w:ins w:id="2720" w:author="Hong Je-Woo" w:date="2018-09-27T04:31:00Z">
        <w:r w:rsidRPr="00E5054D">
          <w:rPr>
            <w:rFonts w:ascii="Times New Roman" w:hAnsi="Times New Roman" w:cs="Times New Roman"/>
            <w:sz w:val="24"/>
            <w:szCs w:val="24"/>
            <w:lang w:val="en-GB"/>
          </w:rPr>
          <w:t>emission</w:t>
        </w:r>
        <w:r w:rsidR="00925DAF">
          <w:rPr>
            <w:rFonts w:ascii="Times New Roman" w:hAnsi="Times New Roman" w:cs="Times New Roman"/>
            <w:sz w:val="24"/>
            <w:szCs w:val="24"/>
            <w:lang w:val="en-GB"/>
          </w:rPr>
          <w:t>s</w:t>
        </w:r>
      </w:ins>
      <w:r w:rsidRPr="00E5054D">
        <w:rPr>
          <w:rFonts w:ascii="Times New Roman" w:hAnsi="Times New Roman"/>
          <w:sz w:val="24"/>
          <w:lang w:val="en-GB"/>
          <w:rPrChange w:id="2721" w:author="Hong Je-Woo" w:date="2018-09-27T04:31:00Z">
            <w:rPr>
              <w:rFonts w:ascii="Times New Roman" w:hAnsi="Times New Roman"/>
              <w:sz w:val="24"/>
            </w:rPr>
          </w:rPrChange>
        </w:rPr>
        <w:t xml:space="preserve"> and the </w:t>
      </w:r>
      <w:ins w:id="2722" w:author="Hong Je-Woo" w:date="2018-09-27T04:31:00Z">
        <w:r w:rsidR="0011236A" w:rsidRPr="00E5054D">
          <w:rPr>
            <w:rFonts w:ascii="Times New Roman" w:hAnsi="Times New Roman" w:cs="Times New Roman"/>
            <w:sz w:val="24"/>
            <w:szCs w:val="24"/>
            <w:lang w:val="en-GB"/>
          </w:rPr>
          <w:t xml:space="preserve">evolution of </w:t>
        </w:r>
        <w:r w:rsidR="004732DB" w:rsidRPr="00E5054D">
          <w:rPr>
            <w:rFonts w:ascii="Times New Roman" w:hAnsi="Times New Roman" w:cs="Times New Roman"/>
            <w:sz w:val="24"/>
            <w:szCs w:val="24"/>
            <w:lang w:val="en-GB"/>
          </w:rPr>
          <w:t>the</w:t>
        </w:r>
        <w:r w:rsidR="001107BB" w:rsidRPr="00E5054D">
          <w:rPr>
            <w:rFonts w:ascii="Times New Roman" w:hAnsi="Times New Roman" w:cs="Times New Roman"/>
            <w:sz w:val="24"/>
            <w:szCs w:val="24"/>
            <w:lang w:val="en-GB"/>
          </w:rPr>
          <w:t xml:space="preserve"> </w:t>
        </w:r>
      </w:ins>
      <w:r w:rsidRPr="00E5054D">
        <w:rPr>
          <w:rFonts w:ascii="Times New Roman" w:hAnsi="Times New Roman"/>
          <w:sz w:val="24"/>
          <w:lang w:val="en-GB"/>
          <w:rPrChange w:id="2723" w:author="Hong Je-Woo" w:date="2018-09-27T04:31:00Z">
            <w:rPr>
              <w:rFonts w:ascii="Times New Roman" w:hAnsi="Times New Roman"/>
              <w:sz w:val="24"/>
            </w:rPr>
          </w:rPrChange>
        </w:rPr>
        <w:t>planetary boundary layer.</w:t>
      </w:r>
      <w:bookmarkEnd w:id="2713"/>
      <w:r w:rsidRPr="00E5054D">
        <w:rPr>
          <w:rFonts w:ascii="Times New Roman" w:hAnsi="Times New Roman"/>
          <w:sz w:val="24"/>
          <w:lang w:val="en-GB"/>
          <w:rPrChange w:id="2724" w:author="Hong Je-Woo" w:date="2018-09-27T04:31:00Z">
            <w:rPr>
              <w:rFonts w:ascii="Times New Roman" w:hAnsi="Times New Roman"/>
              <w:sz w:val="24"/>
            </w:rPr>
          </w:rPrChange>
        </w:rPr>
        <w:t xml:space="preserve"> The </w:t>
      </w:r>
      <w:r w:rsidRPr="00E5054D">
        <w:rPr>
          <w:rFonts w:ascii="Times New Roman" w:hAnsi="Times New Roman"/>
          <w:sz w:val="24"/>
          <w:lang w:val="en-GB"/>
          <w:rPrChange w:id="2725" w:author="Hong Je-Woo" w:date="2018-09-27T04:31:00Z">
            <w:rPr>
              <w:rFonts w:ascii="Times New Roman" w:hAnsi="Times New Roman"/>
              <w:sz w:val="24"/>
            </w:rPr>
          </w:rPrChange>
        </w:rPr>
        <w:lastRenderedPageBreak/>
        <w:t xml:space="preserve">summer monsoon also clearly affects the seasonal variation </w:t>
      </w:r>
      <w:del w:id="2726" w:author="Hong Je-Woo" w:date="2018-09-27T04:31:00Z">
        <w:r w:rsidRPr="007E5D70">
          <w:rPr>
            <w:rFonts w:ascii="Times New Roman" w:hAnsi="Times New Roman" w:cs="Times New Roman"/>
            <w:sz w:val="24"/>
            <w:szCs w:val="24"/>
          </w:rPr>
          <w:delText>of</w:delText>
        </w:r>
      </w:del>
      <w:ins w:id="2727" w:author="Hong Je-Woo" w:date="2018-09-27T04:31:00Z">
        <w:r w:rsidR="00925DAF">
          <w:rPr>
            <w:rFonts w:ascii="Times New Roman" w:hAnsi="Times New Roman" w:cs="Times New Roman"/>
            <w:sz w:val="24"/>
            <w:szCs w:val="24"/>
            <w:lang w:val="en-GB"/>
          </w:rPr>
          <w:t>in the</w:t>
        </w:r>
      </w:ins>
      <w:r w:rsidRPr="00E5054D">
        <w:rPr>
          <w:rFonts w:ascii="Times New Roman" w:hAnsi="Times New Roman"/>
          <w:sz w:val="24"/>
          <w:lang w:val="en-GB"/>
          <w:rPrChange w:id="2728" w:author="Hong Je-Woo" w:date="2018-09-27T04:31:00Z">
            <w:rPr>
              <w:rFonts w:ascii="Times New Roman" w:hAnsi="Times New Roman"/>
              <w:sz w:val="24"/>
            </w:rPr>
          </w:rPrChange>
        </w:rPr>
        <w:t xml:space="preserve"> CO</w:t>
      </w:r>
      <w:r w:rsidRPr="00E5054D">
        <w:rPr>
          <w:rFonts w:ascii="Times New Roman" w:hAnsi="Times New Roman"/>
          <w:sz w:val="24"/>
          <w:vertAlign w:val="subscript"/>
          <w:lang w:val="en-GB"/>
          <w:rPrChange w:id="2729"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730" w:author="Hong Je-Woo" w:date="2018-09-27T04:31:00Z">
            <w:rPr>
              <w:rFonts w:ascii="Times New Roman" w:hAnsi="Times New Roman"/>
              <w:sz w:val="24"/>
            </w:rPr>
          </w:rPrChange>
        </w:rPr>
        <w:t xml:space="preserve"> concentration and fluxes. The mean annual CO</w:t>
      </w:r>
      <w:r w:rsidRPr="00E5054D">
        <w:rPr>
          <w:rFonts w:ascii="Times New Roman" w:hAnsi="Times New Roman"/>
          <w:sz w:val="24"/>
          <w:vertAlign w:val="subscript"/>
          <w:lang w:val="en-GB"/>
          <w:rPrChange w:id="2731"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732" w:author="Hong Je-Woo" w:date="2018-09-27T04:31:00Z">
            <w:rPr>
              <w:rFonts w:ascii="Times New Roman" w:hAnsi="Times New Roman"/>
              <w:sz w:val="24"/>
            </w:rPr>
          </w:rPrChange>
        </w:rPr>
        <w:t xml:space="preserve"> concentration is ~</w:t>
      </w:r>
      <w:del w:id="2733" w:author="Hong Je-Woo" w:date="2018-09-27T04:31:00Z">
        <w:r w:rsidRPr="007E5D70">
          <w:rPr>
            <w:rFonts w:ascii="Times New Roman" w:hAnsi="Times New Roman" w:cs="Times New Roman"/>
            <w:sz w:val="24"/>
            <w:szCs w:val="24"/>
          </w:rPr>
          <w:delText>415.5</w:delText>
        </w:r>
      </w:del>
      <w:ins w:id="2734" w:author="Hong Je-Woo" w:date="2018-09-27T04:31:00Z">
        <w:r w:rsidR="00BB7EC9" w:rsidRPr="00E5054D">
          <w:rPr>
            <w:rFonts w:ascii="Times New Roman" w:hAnsi="Times New Roman" w:cs="Times New Roman"/>
            <w:sz w:val="24"/>
            <w:szCs w:val="24"/>
            <w:lang w:val="en-GB"/>
          </w:rPr>
          <w:t>414</w:t>
        </w:r>
        <w:r w:rsidRPr="00E5054D">
          <w:rPr>
            <w:rFonts w:ascii="Times New Roman" w:hAnsi="Times New Roman" w:cs="Times New Roman"/>
            <w:sz w:val="24"/>
            <w:szCs w:val="24"/>
            <w:lang w:val="en-GB"/>
          </w:rPr>
          <w:t>.</w:t>
        </w:r>
        <w:r w:rsidR="00BB7EC9" w:rsidRPr="00E5054D">
          <w:rPr>
            <w:rFonts w:ascii="Times New Roman" w:hAnsi="Times New Roman" w:cs="Times New Roman"/>
            <w:sz w:val="24"/>
            <w:szCs w:val="24"/>
            <w:lang w:val="en-GB"/>
          </w:rPr>
          <w:t>8</w:t>
        </w:r>
      </w:ins>
      <w:r w:rsidRPr="00E5054D">
        <w:rPr>
          <w:rFonts w:ascii="Times New Roman" w:hAnsi="Times New Roman"/>
          <w:sz w:val="24"/>
          <w:lang w:val="en-GB"/>
          <w:rPrChange w:id="2735" w:author="Hong Je-Woo" w:date="2018-09-27T04:31:00Z">
            <w:rPr>
              <w:rFonts w:ascii="Times New Roman" w:hAnsi="Times New Roman"/>
              <w:sz w:val="24"/>
            </w:rPr>
          </w:rPrChange>
        </w:rPr>
        <w:t>±9.2 ppm. The annual CO</w:t>
      </w:r>
      <w:r w:rsidRPr="00E5054D">
        <w:rPr>
          <w:rFonts w:ascii="Times New Roman" w:hAnsi="Times New Roman"/>
          <w:sz w:val="24"/>
          <w:vertAlign w:val="subscript"/>
          <w:lang w:val="en-GB"/>
          <w:rPrChange w:id="2736"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737" w:author="Hong Je-Woo" w:date="2018-09-27T04:31:00Z">
            <w:rPr>
              <w:rFonts w:ascii="Times New Roman" w:hAnsi="Times New Roman"/>
              <w:sz w:val="24"/>
            </w:rPr>
          </w:rPrChange>
        </w:rPr>
        <w:t xml:space="preserve"> emission rate is ~</w:t>
      </w:r>
      <w:del w:id="2738" w:author="Hong Je-Woo" w:date="2018-09-27T04:31:00Z">
        <w:r w:rsidRPr="007E5D70">
          <w:rPr>
            <w:rFonts w:ascii="Times New Roman" w:hAnsi="Times New Roman" w:cs="Times New Roman"/>
            <w:sz w:val="24"/>
            <w:szCs w:val="24"/>
          </w:rPr>
          <w:delText>9.2</w:delText>
        </w:r>
      </w:del>
      <w:ins w:id="2739" w:author="Hong Je-Woo" w:date="2018-09-27T04:31:00Z">
        <w:r w:rsidR="00BB7EC9" w:rsidRPr="00E5054D">
          <w:rPr>
            <w:rFonts w:ascii="Times New Roman" w:hAnsi="Times New Roman" w:cs="Times New Roman"/>
            <w:sz w:val="24"/>
            <w:szCs w:val="24"/>
            <w:lang w:val="en-GB"/>
          </w:rPr>
          <w:t>13</w:t>
        </w:r>
        <w:r w:rsidRPr="00E5054D">
          <w:rPr>
            <w:rFonts w:ascii="Times New Roman" w:hAnsi="Times New Roman" w:cs="Times New Roman"/>
            <w:sz w:val="24"/>
            <w:szCs w:val="24"/>
            <w:lang w:val="en-GB"/>
          </w:rPr>
          <w:t>.</w:t>
        </w:r>
        <w:r w:rsidR="00BB7EC9" w:rsidRPr="00E5054D">
          <w:rPr>
            <w:rFonts w:ascii="Times New Roman" w:hAnsi="Times New Roman" w:cs="Times New Roman"/>
            <w:sz w:val="24"/>
            <w:szCs w:val="24"/>
            <w:lang w:val="en-GB"/>
          </w:rPr>
          <w:t>1</w:t>
        </w:r>
      </w:ins>
      <w:r w:rsidRPr="00E5054D">
        <w:rPr>
          <w:rFonts w:ascii="Times New Roman" w:hAnsi="Times New Roman"/>
          <w:sz w:val="24"/>
          <w:lang w:val="en-GB"/>
          <w:rPrChange w:id="2740" w:author="Hong Je-Woo" w:date="2018-09-27T04:31:00Z">
            <w:rPr>
              <w:rFonts w:ascii="Times New Roman" w:hAnsi="Times New Roman"/>
              <w:sz w:val="24"/>
            </w:rPr>
          </w:rPrChange>
        </w:rPr>
        <w:t xml:space="preserve"> kgCO</w:t>
      </w:r>
      <w:r w:rsidRPr="00E5054D">
        <w:rPr>
          <w:rFonts w:ascii="Times New Roman" w:hAnsi="Times New Roman"/>
          <w:sz w:val="24"/>
          <w:vertAlign w:val="subscript"/>
          <w:lang w:val="en-GB"/>
          <w:rPrChange w:id="2741"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742"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2743"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744" w:author="Hong Je-Woo" w:date="2018-09-27T04:31:00Z">
            <w:rPr>
              <w:rFonts w:ascii="Times New Roman" w:hAnsi="Times New Roman"/>
              <w:sz w:val="24"/>
            </w:rPr>
          </w:rPrChange>
        </w:rPr>
        <w:t xml:space="preserve"> yr</w:t>
      </w:r>
      <w:r w:rsidRPr="00E5054D">
        <w:rPr>
          <w:rFonts w:ascii="Times New Roman" w:hAnsi="Times New Roman"/>
          <w:sz w:val="24"/>
          <w:vertAlign w:val="superscript"/>
          <w:lang w:val="en-GB"/>
          <w:rPrChange w:id="2745"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2746" w:author="Hong Je-Woo" w:date="2018-09-27T04:31:00Z">
            <w:rPr>
              <w:rFonts w:ascii="Times New Roman" w:hAnsi="Times New Roman"/>
              <w:sz w:val="24"/>
            </w:rPr>
          </w:rPrChange>
        </w:rPr>
        <w:t xml:space="preserve">. The </w:t>
      </w:r>
      <w:ins w:id="2747" w:author="Hong Je-Woo" w:date="2018-09-27T04:31:00Z">
        <w:r w:rsidR="0013624C" w:rsidRPr="00E5054D">
          <w:rPr>
            <w:rFonts w:ascii="Times New Roman" w:hAnsi="Times New Roman" w:cs="Times New Roman"/>
            <w:sz w:val="24"/>
            <w:szCs w:val="24"/>
            <w:lang w:val="en-GB"/>
          </w:rPr>
          <w:t xml:space="preserve">total </w:t>
        </w:r>
      </w:ins>
      <w:r w:rsidRPr="00E5054D">
        <w:rPr>
          <w:rFonts w:ascii="Times New Roman" w:hAnsi="Times New Roman"/>
          <w:sz w:val="24"/>
          <w:lang w:val="en-GB"/>
          <w:rPrChange w:id="2748" w:author="Hong Je-Woo" w:date="2018-09-27T04:31:00Z">
            <w:rPr>
              <w:rFonts w:ascii="Times New Roman" w:hAnsi="Times New Roman"/>
              <w:sz w:val="24"/>
            </w:rPr>
          </w:rPrChange>
        </w:rPr>
        <w:t>seasonal</w:t>
      </w:r>
      <w:del w:id="2749" w:author="Hong Je-Woo" w:date="2018-09-27T04:31:00Z">
        <w:r w:rsidRPr="007E5D70">
          <w:rPr>
            <w:rFonts w:ascii="Times New Roman" w:hAnsi="Times New Roman" w:cs="Times New Roman"/>
            <w:sz w:val="24"/>
            <w:szCs w:val="24"/>
          </w:rPr>
          <w:delText xml:space="preserve"> total</w:delText>
        </w:r>
      </w:del>
      <w:r w:rsidRPr="00E5054D">
        <w:rPr>
          <w:rFonts w:ascii="Times New Roman" w:hAnsi="Times New Roman"/>
          <w:sz w:val="24"/>
          <w:lang w:val="en-GB"/>
          <w:rPrChange w:id="2750" w:author="Hong Je-Woo" w:date="2018-09-27T04:31:00Z">
            <w:rPr>
              <w:rFonts w:ascii="Times New Roman" w:hAnsi="Times New Roman"/>
              <w:sz w:val="24"/>
            </w:rPr>
          </w:rPrChange>
        </w:rPr>
        <w:t xml:space="preserve"> emission shows the distinct role of urban vegetation; the mid-summer depression of CO</w:t>
      </w:r>
      <w:r w:rsidRPr="00E5054D">
        <w:rPr>
          <w:rFonts w:ascii="Times New Roman" w:hAnsi="Times New Roman"/>
          <w:sz w:val="24"/>
          <w:vertAlign w:val="subscript"/>
          <w:lang w:val="en-GB"/>
          <w:rPrChange w:id="2751"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752" w:author="Hong Je-Woo" w:date="2018-09-27T04:31:00Z">
            <w:rPr>
              <w:rFonts w:ascii="Times New Roman" w:hAnsi="Times New Roman"/>
              <w:sz w:val="24"/>
            </w:rPr>
          </w:rPrChange>
        </w:rPr>
        <w:t xml:space="preserve"> uptake in the monsoon season controls the temporal variability </w:t>
      </w:r>
      <w:del w:id="2753" w:author="Hong Je-Woo" w:date="2018-09-27T04:31:00Z">
        <w:r>
          <w:rPr>
            <w:rFonts w:ascii="Times New Roman" w:hAnsi="Times New Roman" w:cs="Times New Roman"/>
            <w:sz w:val="24"/>
            <w:szCs w:val="24"/>
          </w:rPr>
          <w:delText>of</w:delText>
        </w:r>
      </w:del>
      <w:ins w:id="2754" w:author="Hong Je-Woo" w:date="2018-09-27T04:31:00Z">
        <w:r w:rsidR="00370C10">
          <w:rPr>
            <w:rFonts w:ascii="Times New Roman" w:hAnsi="Times New Roman" w:cs="Times New Roman"/>
            <w:sz w:val="24"/>
            <w:szCs w:val="24"/>
            <w:lang w:val="en-GB"/>
          </w:rPr>
          <w:t>in</w:t>
        </w:r>
      </w:ins>
      <w:r w:rsidRPr="00E5054D">
        <w:rPr>
          <w:rFonts w:ascii="Times New Roman" w:hAnsi="Times New Roman"/>
          <w:sz w:val="24"/>
          <w:lang w:val="en-GB"/>
          <w:rPrChange w:id="2755" w:author="Hong Je-Woo" w:date="2018-09-27T04:31:00Z">
            <w:rPr>
              <w:rFonts w:ascii="Times New Roman" w:hAnsi="Times New Roman"/>
              <w:sz w:val="24"/>
            </w:rPr>
          </w:rPrChange>
        </w:rPr>
        <w:t xml:space="preserve"> CO</w:t>
      </w:r>
      <w:r w:rsidRPr="00E5054D">
        <w:rPr>
          <w:rFonts w:ascii="Times New Roman" w:hAnsi="Times New Roman"/>
          <w:sz w:val="24"/>
          <w:vertAlign w:val="subscript"/>
          <w:lang w:val="en-GB"/>
          <w:rPrChange w:id="2756"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757" w:author="Hong Je-Woo" w:date="2018-09-27T04:31:00Z">
            <w:rPr>
              <w:rFonts w:ascii="Times New Roman" w:hAnsi="Times New Roman"/>
              <w:sz w:val="24"/>
            </w:rPr>
          </w:rPrChange>
        </w:rPr>
        <w:t xml:space="preserve"> </w:t>
      </w:r>
      <w:del w:id="2758" w:author="Hong Je-Woo" w:date="2018-09-27T04:31:00Z">
        <w:r>
          <w:rPr>
            <w:rFonts w:ascii="Times New Roman" w:hAnsi="Times New Roman" w:cs="Times New Roman"/>
            <w:sz w:val="24"/>
            <w:szCs w:val="24"/>
          </w:rPr>
          <w:delText>emission</w:delText>
        </w:r>
      </w:del>
      <w:ins w:id="2759" w:author="Hong Je-Woo" w:date="2018-09-27T04:31:00Z">
        <w:r w:rsidRPr="00E5054D">
          <w:rPr>
            <w:rFonts w:ascii="Times New Roman" w:hAnsi="Times New Roman" w:cs="Times New Roman"/>
            <w:sz w:val="24"/>
            <w:szCs w:val="24"/>
            <w:lang w:val="en-GB"/>
          </w:rPr>
          <w:t>emission</w:t>
        </w:r>
        <w:r w:rsidR="00370C10">
          <w:rPr>
            <w:rFonts w:ascii="Times New Roman" w:hAnsi="Times New Roman" w:cs="Times New Roman"/>
            <w:sz w:val="24"/>
            <w:szCs w:val="24"/>
            <w:lang w:val="en-GB"/>
          </w:rPr>
          <w:t>s</w:t>
        </w:r>
      </w:ins>
      <w:r w:rsidRPr="00E5054D">
        <w:rPr>
          <w:rFonts w:ascii="Times New Roman" w:hAnsi="Times New Roman"/>
          <w:sz w:val="24"/>
          <w:lang w:val="en-GB"/>
          <w:rPrChange w:id="2760" w:author="Hong Je-Woo" w:date="2018-09-27T04:31:00Z">
            <w:rPr>
              <w:rFonts w:ascii="Times New Roman" w:hAnsi="Times New Roman"/>
              <w:sz w:val="24"/>
            </w:rPr>
          </w:rPrChange>
        </w:rPr>
        <w:t xml:space="preserve">. In the summer, </w:t>
      </w:r>
      <w:r w:rsidRPr="00853C1B">
        <w:rPr>
          <w:rFonts w:ascii="Times New Roman" w:hAnsi="Times New Roman"/>
          <w:sz w:val="24"/>
          <w:lang w:val="en-GB"/>
          <w:rPrChange w:id="2761" w:author="Hong Je-Woo" w:date="2018-09-27T04:31:00Z">
            <w:rPr>
              <w:rFonts w:ascii="Times New Roman" w:hAnsi="Times New Roman"/>
              <w:sz w:val="24"/>
            </w:rPr>
          </w:rPrChange>
        </w:rPr>
        <w:t>CO</w:t>
      </w:r>
      <w:r w:rsidRPr="00853C1B">
        <w:rPr>
          <w:rFonts w:ascii="Times New Roman" w:hAnsi="Times New Roman"/>
          <w:sz w:val="24"/>
          <w:vertAlign w:val="subscript"/>
          <w:lang w:val="en-GB"/>
          <w:rPrChange w:id="2762"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763" w:author="Hong Je-Woo" w:date="2018-09-27T04:31:00Z">
            <w:rPr>
              <w:rFonts w:ascii="Times New Roman" w:hAnsi="Times New Roman"/>
              <w:sz w:val="24"/>
            </w:rPr>
          </w:rPrChange>
        </w:rPr>
        <w:t xml:space="preserve"> emission is 2.</w:t>
      </w:r>
      <w:del w:id="2764" w:author="Hong Je-Woo" w:date="2018-09-27T04:31:00Z">
        <w:r w:rsidRPr="007E5D70">
          <w:rPr>
            <w:rFonts w:ascii="Times New Roman" w:hAnsi="Times New Roman" w:cs="Times New Roman"/>
            <w:sz w:val="24"/>
            <w:szCs w:val="24"/>
          </w:rPr>
          <w:delText>1</w:delText>
        </w:r>
      </w:del>
      <w:ins w:id="2765" w:author="Hong Je-Woo" w:date="2018-09-27T04:31:00Z">
        <w:r w:rsidR="00BB7EC9" w:rsidRPr="00E5054D">
          <w:rPr>
            <w:rFonts w:ascii="Times New Roman" w:hAnsi="Times New Roman" w:cs="Times New Roman"/>
            <w:sz w:val="24"/>
            <w:szCs w:val="24"/>
            <w:lang w:val="en-GB"/>
          </w:rPr>
          <w:t>6</w:t>
        </w:r>
      </w:ins>
      <w:r w:rsidRPr="00E5054D">
        <w:rPr>
          <w:rFonts w:ascii="Times New Roman" w:hAnsi="Times New Roman"/>
          <w:sz w:val="24"/>
          <w:lang w:val="en-GB"/>
          <w:rPrChange w:id="2766" w:author="Hong Je-Woo" w:date="2018-09-27T04:31:00Z">
            <w:rPr>
              <w:rFonts w:ascii="Times New Roman" w:hAnsi="Times New Roman"/>
              <w:sz w:val="24"/>
            </w:rPr>
          </w:rPrChange>
        </w:rPr>
        <w:t xml:space="preserve"> kgCO</w:t>
      </w:r>
      <w:r w:rsidRPr="00E5054D">
        <w:rPr>
          <w:rFonts w:ascii="Times New Roman" w:hAnsi="Times New Roman"/>
          <w:sz w:val="24"/>
          <w:vertAlign w:val="subscript"/>
          <w:lang w:val="en-GB"/>
          <w:rPrChange w:id="2767"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768"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2769"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770" w:author="Hong Je-Woo" w:date="2018-09-27T04:31:00Z">
            <w:rPr>
              <w:rFonts w:ascii="Times New Roman" w:hAnsi="Times New Roman"/>
              <w:sz w:val="24"/>
            </w:rPr>
          </w:rPrChange>
        </w:rPr>
        <w:t xml:space="preserve">, </w:t>
      </w:r>
      <w:del w:id="2771" w:author="Hong Je-Woo" w:date="2018-09-27T04:31:00Z">
        <w:r w:rsidRPr="007E5D70">
          <w:rPr>
            <w:rFonts w:ascii="Times New Roman" w:hAnsi="Times New Roman" w:cs="Times New Roman"/>
            <w:sz w:val="24"/>
            <w:szCs w:val="24"/>
          </w:rPr>
          <w:delText>0.4</w:delText>
        </w:r>
      </w:del>
      <w:ins w:id="2772" w:author="Hong Je-Woo" w:date="2018-09-27T04:31:00Z">
        <w:r w:rsidR="00BB7EC9" w:rsidRPr="00E5054D">
          <w:rPr>
            <w:rFonts w:ascii="Times New Roman" w:hAnsi="Times New Roman" w:cs="Times New Roman"/>
            <w:sz w:val="24"/>
            <w:szCs w:val="24"/>
            <w:lang w:val="en-GB"/>
          </w:rPr>
          <w:t>1</w:t>
        </w:r>
        <w:r w:rsidRPr="00E5054D">
          <w:rPr>
            <w:rFonts w:ascii="Times New Roman" w:hAnsi="Times New Roman" w:cs="Times New Roman"/>
            <w:sz w:val="24"/>
            <w:szCs w:val="24"/>
            <w:lang w:val="en-GB"/>
          </w:rPr>
          <w:t>.</w:t>
        </w:r>
        <w:r w:rsidR="00BB7EC9" w:rsidRPr="00E5054D">
          <w:rPr>
            <w:rFonts w:ascii="Times New Roman" w:hAnsi="Times New Roman" w:cs="Times New Roman"/>
            <w:sz w:val="24"/>
            <w:szCs w:val="24"/>
            <w:lang w:val="en-GB"/>
          </w:rPr>
          <w:t>2</w:t>
        </w:r>
      </w:ins>
      <w:r w:rsidRPr="00E5054D">
        <w:rPr>
          <w:rFonts w:ascii="Times New Roman" w:hAnsi="Times New Roman"/>
          <w:sz w:val="24"/>
          <w:lang w:val="en-GB"/>
          <w:rPrChange w:id="2773" w:author="Hong Je-Woo" w:date="2018-09-27T04:31:00Z">
            <w:rPr>
              <w:rFonts w:ascii="Times New Roman" w:hAnsi="Times New Roman"/>
              <w:sz w:val="24"/>
            </w:rPr>
          </w:rPrChange>
        </w:rPr>
        <w:t xml:space="preserve"> kgCO</w:t>
      </w:r>
      <w:r w:rsidRPr="00E5054D">
        <w:rPr>
          <w:rFonts w:ascii="Times New Roman" w:hAnsi="Times New Roman"/>
          <w:sz w:val="24"/>
          <w:vertAlign w:val="subscript"/>
          <w:lang w:val="en-GB"/>
          <w:rPrChange w:id="2774"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775"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2776"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777" w:author="Hong Je-Woo" w:date="2018-09-27T04:31:00Z">
            <w:rPr>
              <w:rFonts w:ascii="Times New Roman" w:hAnsi="Times New Roman"/>
              <w:sz w:val="24"/>
            </w:rPr>
          </w:rPrChange>
        </w:rPr>
        <w:t xml:space="preserve"> smaller than winter emissions (~</w:t>
      </w:r>
      <w:del w:id="2778" w:author="Hong Je-Woo" w:date="2018-09-27T04:31:00Z">
        <w:r w:rsidRPr="007E5D70">
          <w:rPr>
            <w:rFonts w:ascii="Times New Roman" w:hAnsi="Times New Roman" w:cs="Times New Roman"/>
            <w:sz w:val="24"/>
            <w:szCs w:val="24"/>
          </w:rPr>
          <w:delText>2.5</w:delText>
        </w:r>
      </w:del>
      <w:ins w:id="2779" w:author="Hong Je-Woo" w:date="2018-09-27T04:31:00Z">
        <w:r w:rsidR="00BB7EC9" w:rsidRPr="00E5054D">
          <w:rPr>
            <w:rFonts w:ascii="Times New Roman" w:hAnsi="Times New Roman" w:cs="Times New Roman"/>
            <w:sz w:val="24"/>
            <w:szCs w:val="24"/>
            <w:lang w:val="en-GB"/>
          </w:rPr>
          <w:t>3</w:t>
        </w:r>
        <w:r w:rsidRPr="00E5054D">
          <w:rPr>
            <w:rFonts w:ascii="Times New Roman" w:hAnsi="Times New Roman" w:cs="Times New Roman"/>
            <w:sz w:val="24"/>
            <w:szCs w:val="24"/>
            <w:lang w:val="en-GB"/>
          </w:rPr>
          <w:t>.</w:t>
        </w:r>
        <w:r w:rsidR="00BB7EC9" w:rsidRPr="00E5054D">
          <w:rPr>
            <w:rFonts w:ascii="Times New Roman" w:hAnsi="Times New Roman" w:cs="Times New Roman"/>
            <w:sz w:val="24"/>
            <w:szCs w:val="24"/>
            <w:lang w:val="en-GB"/>
          </w:rPr>
          <w:t>8</w:t>
        </w:r>
      </w:ins>
      <w:r w:rsidRPr="00E5054D">
        <w:rPr>
          <w:rFonts w:ascii="Times New Roman" w:hAnsi="Times New Roman"/>
          <w:sz w:val="24"/>
          <w:lang w:val="en-GB"/>
          <w:rPrChange w:id="2780" w:author="Hong Je-Woo" w:date="2018-09-27T04:31:00Z">
            <w:rPr>
              <w:rFonts w:ascii="Times New Roman" w:hAnsi="Times New Roman"/>
              <w:sz w:val="24"/>
            </w:rPr>
          </w:rPrChange>
        </w:rPr>
        <w:t xml:space="preserve"> kgCO</w:t>
      </w:r>
      <w:r w:rsidRPr="00E5054D">
        <w:rPr>
          <w:rFonts w:ascii="Times New Roman" w:hAnsi="Times New Roman"/>
          <w:sz w:val="24"/>
          <w:vertAlign w:val="subscript"/>
          <w:lang w:val="en-GB"/>
          <w:rPrChange w:id="2781"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782" w:author="Hong Je-Woo" w:date="2018-09-27T04:31:00Z">
            <w:rPr>
              <w:rFonts w:ascii="Times New Roman" w:hAnsi="Times New Roman"/>
              <w:sz w:val="24"/>
            </w:rPr>
          </w:rPrChange>
        </w:rPr>
        <w:t xml:space="preserve"> m</w:t>
      </w:r>
      <w:r w:rsidRPr="00E5054D">
        <w:rPr>
          <w:rFonts w:ascii="Times New Roman" w:hAnsi="Times New Roman"/>
          <w:sz w:val="24"/>
          <w:vertAlign w:val="superscript"/>
          <w:lang w:val="en-GB"/>
          <w:rPrChange w:id="2783"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784" w:author="Hong Je-Woo" w:date="2018-09-27T04:31:00Z">
            <w:rPr>
              <w:rFonts w:ascii="Times New Roman" w:hAnsi="Times New Roman"/>
              <w:sz w:val="24"/>
            </w:rPr>
          </w:rPrChange>
        </w:rPr>
        <w:t xml:space="preserve">). The observed </w:t>
      </w:r>
      <w:r w:rsidRPr="00E5054D">
        <w:rPr>
          <w:rFonts w:ascii="Times New Roman" w:hAnsi="Times New Roman"/>
          <w:i/>
          <w:sz w:val="24"/>
          <w:lang w:val="en-GB"/>
          <w:rPrChange w:id="2785"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786"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787" w:author="Hong Je-Woo" w:date="2018-09-27T04:31:00Z">
            <w:rPr>
              <w:rFonts w:ascii="Times New Roman" w:hAnsi="Times New Roman"/>
              <w:sz w:val="24"/>
            </w:rPr>
          </w:rPrChange>
        </w:rPr>
        <w:t xml:space="preserve"> is strongly dependent on vehicular traffic (+2.3 μmol m</w:t>
      </w:r>
      <w:r w:rsidRPr="00E5054D">
        <w:rPr>
          <w:rFonts w:ascii="Times New Roman" w:hAnsi="Times New Roman"/>
          <w:sz w:val="24"/>
          <w:vertAlign w:val="superscript"/>
          <w:lang w:val="en-GB"/>
          <w:rPrChange w:id="2788"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789"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790" w:author="Hong Je-Woo" w:date="2018-09-27T04:31:00Z">
            <w:rPr>
              <w:rFonts w:ascii="Times New Roman" w:hAnsi="Times New Roman"/>
              <w:sz w:val="24"/>
              <w:vertAlign w:val="superscript"/>
            </w:rPr>
          </w:rPrChange>
        </w:rPr>
        <w:t xml:space="preserve">−1 </w:t>
      </w:r>
      <w:r w:rsidRPr="00E5054D">
        <w:rPr>
          <w:rFonts w:ascii="Times New Roman" w:hAnsi="Times New Roman"/>
          <w:sz w:val="24"/>
          <w:lang w:val="en-GB"/>
          <w:rPrChange w:id="2791" w:author="Hong Je-Woo" w:date="2018-09-27T04:31:00Z">
            <w:rPr>
              <w:rFonts w:ascii="Times New Roman" w:hAnsi="Times New Roman"/>
              <w:sz w:val="24"/>
            </w:rPr>
          </w:rPrChange>
        </w:rPr>
        <w:t xml:space="preserve">per 100 vehicles), while </w:t>
      </w:r>
      <w:r w:rsidRPr="00E5054D">
        <w:rPr>
          <w:rFonts w:ascii="Times New Roman" w:hAnsi="Times New Roman"/>
          <w:i/>
          <w:sz w:val="24"/>
          <w:lang w:val="en-GB"/>
          <w:rPrChange w:id="2792" w:author="Hong Je-Woo" w:date="2018-09-27T04:31:00Z">
            <w:rPr>
              <w:rFonts w:ascii="Times New Roman" w:hAnsi="Times New Roman"/>
              <w:i/>
              <w:sz w:val="24"/>
            </w:rPr>
          </w:rPrChange>
        </w:rPr>
        <w:t>RE</w:t>
      </w:r>
      <w:r w:rsidRPr="00E5054D">
        <w:rPr>
          <w:rFonts w:ascii="Times New Roman" w:hAnsi="Times New Roman"/>
          <w:sz w:val="24"/>
          <w:lang w:val="en-GB"/>
          <w:rPrChange w:id="2793" w:author="Hong Je-Woo" w:date="2018-09-27T04:31:00Z">
            <w:rPr>
              <w:rFonts w:ascii="Times New Roman" w:hAnsi="Times New Roman"/>
              <w:sz w:val="24"/>
            </w:rPr>
          </w:rPrChange>
        </w:rPr>
        <w:t xml:space="preserve"> is significant during </w:t>
      </w:r>
      <w:del w:id="2794" w:author="Hong Je-Woo" w:date="2018-09-27T04:31:00Z">
        <w:r w:rsidRPr="007E5D70">
          <w:rPr>
            <w:rFonts w:ascii="Times New Roman" w:hAnsi="Times New Roman" w:cs="Times New Roman"/>
            <w:sz w:val="24"/>
            <w:szCs w:val="24"/>
          </w:rPr>
          <w:delText>nighttime</w:delText>
        </w:r>
      </w:del>
      <w:ins w:id="2795" w:author="Hong Je-Woo" w:date="2018-09-27T04:31:00Z">
        <w:r w:rsidR="00272CB4" w:rsidRPr="00E5054D">
          <w:rPr>
            <w:rFonts w:ascii="Times New Roman" w:hAnsi="Times New Roman" w:cs="Times New Roman"/>
            <w:sz w:val="24"/>
            <w:szCs w:val="24"/>
            <w:lang w:val="en-GB"/>
          </w:rPr>
          <w:t>night-time</w:t>
        </w:r>
      </w:ins>
      <w:r w:rsidRPr="00E5054D">
        <w:rPr>
          <w:rFonts w:ascii="Times New Roman" w:hAnsi="Times New Roman"/>
          <w:sz w:val="24"/>
          <w:lang w:val="en-GB"/>
          <w:rPrChange w:id="2796" w:author="Hong Je-Woo" w:date="2018-09-27T04:31:00Z">
            <w:rPr>
              <w:rFonts w:ascii="Times New Roman" w:hAnsi="Times New Roman"/>
              <w:sz w:val="24"/>
            </w:rPr>
          </w:rPrChange>
        </w:rPr>
        <w:t xml:space="preserve">. </w:t>
      </w:r>
      <w:r w:rsidRPr="00E5054D">
        <w:rPr>
          <w:rFonts w:ascii="Times New Roman" w:hAnsi="Times New Roman"/>
          <w:i/>
          <w:sz w:val="24"/>
          <w:lang w:val="en-GB"/>
          <w:rPrChange w:id="2797"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798" w:author="Hong Je-Woo" w:date="2018-09-27T04:31:00Z">
            <w:rPr>
              <w:rFonts w:ascii="Times New Roman" w:hAnsi="Times New Roman"/>
              <w:i/>
              <w:sz w:val="24"/>
              <w:vertAlign w:val="subscript"/>
            </w:rPr>
          </w:rPrChange>
        </w:rPr>
        <w:t>H</w:t>
      </w:r>
      <w:r w:rsidRPr="00E5054D">
        <w:rPr>
          <w:rFonts w:ascii="Times New Roman" w:hAnsi="Times New Roman"/>
          <w:sz w:val="24"/>
          <w:lang w:val="en-GB"/>
          <w:rPrChange w:id="2799" w:author="Hong Je-Woo" w:date="2018-09-27T04:31:00Z">
            <w:rPr>
              <w:rFonts w:ascii="Times New Roman" w:hAnsi="Times New Roman"/>
              <w:sz w:val="24"/>
            </w:rPr>
          </w:rPrChange>
        </w:rPr>
        <w:t xml:space="preserve"> is estimated as ~2.1 (based on inventory data) to 2.33 μmol m</w:t>
      </w:r>
      <w:r w:rsidRPr="00E5054D">
        <w:rPr>
          <w:rFonts w:ascii="Times New Roman" w:hAnsi="Times New Roman"/>
          <w:sz w:val="24"/>
          <w:vertAlign w:val="superscript"/>
          <w:lang w:val="en-GB"/>
          <w:rPrChange w:id="2800"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801"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802" w:author="Hong Je-Woo" w:date="2018-09-27T04:31:00Z">
            <w:rPr>
              <w:rFonts w:ascii="Times New Roman" w:hAnsi="Times New Roman"/>
              <w:sz w:val="24"/>
              <w:vertAlign w:val="superscript"/>
            </w:rPr>
          </w:rPrChange>
        </w:rPr>
        <w:t xml:space="preserve">−1 </w:t>
      </w:r>
      <w:r w:rsidRPr="00E5054D">
        <w:rPr>
          <w:rFonts w:ascii="Times New Roman" w:hAnsi="Times New Roman"/>
          <w:sz w:val="24"/>
          <w:lang w:val="en-GB"/>
          <w:rPrChange w:id="2803" w:author="Hong Je-Woo" w:date="2018-09-27T04:31:00Z">
            <w:rPr>
              <w:rFonts w:ascii="Times New Roman" w:hAnsi="Times New Roman"/>
              <w:sz w:val="24"/>
            </w:rPr>
          </w:rPrChange>
        </w:rPr>
        <w:t xml:space="preserve">(based on observed </w:t>
      </w:r>
      <w:r w:rsidRPr="00E5054D">
        <w:rPr>
          <w:rFonts w:ascii="Times New Roman" w:hAnsi="Times New Roman"/>
          <w:i/>
          <w:sz w:val="24"/>
          <w:lang w:val="en-GB"/>
          <w:rPrChange w:id="2804"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805" w:author="Hong Je-Woo" w:date="2018-09-27T04:31:00Z">
            <w:rPr>
              <w:rFonts w:ascii="Times New Roman" w:hAnsi="Times New Roman"/>
              <w:i/>
              <w:sz w:val="24"/>
              <w:vertAlign w:val="subscript"/>
            </w:rPr>
          </w:rPrChange>
        </w:rPr>
        <w:t>C</w:t>
      </w:r>
      <w:r w:rsidRPr="00E5054D">
        <w:rPr>
          <w:rFonts w:ascii="Times New Roman" w:hAnsi="Times New Roman"/>
          <w:sz w:val="24"/>
          <w:lang w:val="en-GB"/>
          <w:rPrChange w:id="2806" w:author="Hong Je-Woo" w:date="2018-09-27T04:31:00Z">
            <w:rPr>
              <w:rFonts w:ascii="Times New Roman" w:hAnsi="Times New Roman"/>
              <w:sz w:val="24"/>
            </w:rPr>
          </w:rPrChange>
        </w:rPr>
        <w:t xml:space="preserve">), and a temperature-dependent equation reproduces the observed nocturnal </w:t>
      </w:r>
      <w:r w:rsidRPr="00E5054D">
        <w:rPr>
          <w:rFonts w:ascii="Times New Roman" w:hAnsi="Times New Roman"/>
          <w:i/>
          <w:sz w:val="24"/>
          <w:lang w:val="en-GB"/>
          <w:rPrChange w:id="2807"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808" w:author="Hong Je-Woo" w:date="2018-09-27T04:31:00Z">
            <w:rPr>
              <w:rFonts w:ascii="Times New Roman" w:hAnsi="Times New Roman"/>
              <w:i/>
              <w:sz w:val="24"/>
              <w:vertAlign w:val="subscript"/>
            </w:rPr>
          </w:rPrChange>
        </w:rPr>
        <w:t>V</w:t>
      </w:r>
      <w:r w:rsidRPr="00E5054D">
        <w:rPr>
          <w:rFonts w:ascii="Times New Roman" w:hAnsi="Times New Roman"/>
          <w:sz w:val="24"/>
          <w:lang w:val="en-GB"/>
          <w:rPrChange w:id="2809" w:author="Hong Je-Woo" w:date="2018-09-27T04:31:00Z">
            <w:rPr>
              <w:rFonts w:ascii="Times New Roman" w:hAnsi="Times New Roman"/>
              <w:sz w:val="24"/>
            </w:rPr>
          </w:rPrChange>
        </w:rPr>
        <w:t xml:space="preserve"> well. The </w:t>
      </w:r>
      <w:r w:rsidRPr="00E5054D">
        <w:rPr>
          <w:rFonts w:ascii="Times New Roman" w:hAnsi="Times New Roman"/>
          <w:i/>
          <w:sz w:val="24"/>
          <w:lang w:val="en-GB"/>
          <w:rPrChange w:id="2810" w:author="Hong Je-Woo" w:date="2018-09-27T04:31:00Z">
            <w:rPr>
              <w:rFonts w:ascii="Times New Roman" w:hAnsi="Times New Roman"/>
              <w:i/>
              <w:sz w:val="24"/>
            </w:rPr>
          </w:rPrChange>
        </w:rPr>
        <w:t>RE</w:t>
      </w:r>
      <w:r w:rsidRPr="00E5054D">
        <w:rPr>
          <w:rFonts w:ascii="Times New Roman" w:hAnsi="Times New Roman"/>
          <w:i/>
          <w:sz w:val="24"/>
          <w:vertAlign w:val="subscript"/>
          <w:lang w:val="en-GB"/>
          <w:rPrChange w:id="2811" w:author="Hong Je-Woo" w:date="2018-09-27T04:31:00Z">
            <w:rPr>
              <w:rFonts w:ascii="Times New Roman" w:hAnsi="Times New Roman"/>
              <w:i/>
              <w:sz w:val="24"/>
              <w:vertAlign w:val="subscript"/>
            </w:rPr>
          </w:rPrChange>
        </w:rPr>
        <w:t>V</w:t>
      </w:r>
      <w:r w:rsidRPr="00E5054D">
        <w:rPr>
          <w:rFonts w:ascii="Times New Roman" w:hAnsi="Times New Roman"/>
          <w:sz w:val="24"/>
          <w:lang w:val="en-GB"/>
          <w:rPrChange w:id="2812" w:author="Hong Je-Woo" w:date="2018-09-27T04:31:00Z">
            <w:rPr>
              <w:rFonts w:ascii="Times New Roman" w:hAnsi="Times New Roman"/>
              <w:sz w:val="24"/>
            </w:rPr>
          </w:rPrChange>
        </w:rPr>
        <w:t xml:space="preserve"> shows strong seasonal variation, approaching zero in winter and reaching 4 μmol m</w:t>
      </w:r>
      <w:r w:rsidRPr="00E5054D">
        <w:rPr>
          <w:rFonts w:ascii="Times New Roman" w:hAnsi="Times New Roman"/>
          <w:sz w:val="24"/>
          <w:vertAlign w:val="superscript"/>
          <w:lang w:val="en-GB"/>
          <w:rPrChange w:id="2813" w:author="Hong Je-Woo" w:date="2018-09-27T04:31:00Z">
            <w:rPr>
              <w:rFonts w:ascii="Times New Roman" w:hAnsi="Times New Roman"/>
              <w:sz w:val="24"/>
              <w:vertAlign w:val="superscript"/>
            </w:rPr>
          </w:rPrChange>
        </w:rPr>
        <w:t>−2</w:t>
      </w:r>
      <w:r w:rsidRPr="00E5054D">
        <w:rPr>
          <w:rFonts w:ascii="Times New Roman" w:hAnsi="Times New Roman"/>
          <w:sz w:val="24"/>
          <w:lang w:val="en-GB"/>
          <w:rPrChange w:id="2814" w:author="Hong Je-Woo" w:date="2018-09-27T04:31:00Z">
            <w:rPr>
              <w:rFonts w:ascii="Times New Roman" w:hAnsi="Times New Roman"/>
              <w:sz w:val="24"/>
            </w:rPr>
          </w:rPrChange>
        </w:rPr>
        <w:t xml:space="preserve"> s</w:t>
      </w:r>
      <w:r w:rsidRPr="00E5054D">
        <w:rPr>
          <w:rFonts w:ascii="Times New Roman" w:hAnsi="Times New Roman"/>
          <w:sz w:val="24"/>
          <w:vertAlign w:val="superscript"/>
          <w:lang w:val="en-GB"/>
          <w:rPrChange w:id="2815" w:author="Hong Je-Woo" w:date="2018-09-27T04:31:00Z">
            <w:rPr>
              <w:rFonts w:ascii="Times New Roman" w:hAnsi="Times New Roman"/>
              <w:sz w:val="24"/>
              <w:vertAlign w:val="superscript"/>
            </w:rPr>
          </w:rPrChange>
        </w:rPr>
        <w:t xml:space="preserve">−1 </w:t>
      </w:r>
      <w:r w:rsidRPr="00E5054D">
        <w:rPr>
          <w:rFonts w:ascii="Times New Roman" w:hAnsi="Times New Roman"/>
          <w:sz w:val="24"/>
          <w:lang w:val="en-GB"/>
          <w:rPrChange w:id="2816" w:author="Hong Je-Woo" w:date="2018-09-27T04:31:00Z">
            <w:rPr>
              <w:rFonts w:ascii="Times New Roman" w:hAnsi="Times New Roman"/>
              <w:sz w:val="24"/>
            </w:rPr>
          </w:rPrChange>
        </w:rPr>
        <w:t>in summer. In the study area, a district heating system is used to heat the buildings, and</w:t>
      </w:r>
      <w:ins w:id="2817" w:author="Hong Je-Woo" w:date="2018-09-27T04:31:00Z">
        <w:r w:rsidR="00272CB4">
          <w:rPr>
            <w:rFonts w:ascii="Times New Roman" w:hAnsi="Times New Roman" w:cs="Times New Roman"/>
            <w:sz w:val="24"/>
            <w:szCs w:val="24"/>
            <w:lang w:val="en-GB"/>
          </w:rPr>
          <w:t>,</w:t>
        </w:r>
      </w:ins>
      <w:r w:rsidRPr="00E5054D">
        <w:rPr>
          <w:rFonts w:ascii="Times New Roman" w:hAnsi="Times New Roman"/>
          <w:sz w:val="24"/>
          <w:lang w:val="en-GB"/>
          <w:rPrChange w:id="2818" w:author="Hong Je-Woo" w:date="2018-09-27T04:31:00Z">
            <w:rPr>
              <w:rFonts w:ascii="Times New Roman" w:hAnsi="Times New Roman"/>
              <w:sz w:val="24"/>
            </w:rPr>
          </w:rPrChange>
        </w:rPr>
        <w:t xml:space="preserve"> therefore</w:t>
      </w:r>
      <w:ins w:id="2819" w:author="Hong Je-Woo" w:date="2018-09-27T04:31:00Z">
        <w:r w:rsidR="00272CB4">
          <w:rPr>
            <w:rFonts w:ascii="Times New Roman" w:hAnsi="Times New Roman" w:cs="Times New Roman"/>
            <w:sz w:val="24"/>
            <w:szCs w:val="24"/>
            <w:lang w:val="en-GB"/>
          </w:rPr>
          <w:t>,</w:t>
        </w:r>
      </w:ins>
      <w:r w:rsidRPr="00E5054D">
        <w:rPr>
          <w:rFonts w:ascii="Times New Roman" w:hAnsi="Times New Roman"/>
          <w:sz w:val="24"/>
          <w:lang w:val="en-GB"/>
          <w:rPrChange w:id="2820" w:author="Hong Je-Woo" w:date="2018-09-27T04:31:00Z">
            <w:rPr>
              <w:rFonts w:ascii="Times New Roman" w:hAnsi="Times New Roman"/>
              <w:sz w:val="24"/>
            </w:rPr>
          </w:rPrChange>
        </w:rPr>
        <w:t xml:space="preserve"> CO</w:t>
      </w:r>
      <w:r w:rsidRPr="00E5054D">
        <w:rPr>
          <w:rFonts w:ascii="Times New Roman" w:hAnsi="Times New Roman"/>
          <w:sz w:val="24"/>
          <w:vertAlign w:val="subscript"/>
          <w:lang w:val="en-GB"/>
          <w:rPrChange w:id="2821"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2822" w:author="Hong Je-Woo" w:date="2018-09-27T04:31:00Z">
            <w:rPr>
              <w:rFonts w:ascii="Times New Roman" w:hAnsi="Times New Roman"/>
              <w:sz w:val="24"/>
            </w:rPr>
          </w:rPrChange>
        </w:rPr>
        <w:t xml:space="preserve"> </w:t>
      </w:r>
      <w:del w:id="2823" w:author="Hong Je-Woo" w:date="2018-09-27T04:31:00Z">
        <w:r w:rsidRPr="007E5D70">
          <w:rPr>
            <w:rFonts w:ascii="Times New Roman" w:hAnsi="Times New Roman" w:cs="Times New Roman"/>
            <w:sz w:val="24"/>
            <w:szCs w:val="24"/>
          </w:rPr>
          <w:delText>emission</w:delText>
        </w:r>
      </w:del>
      <w:ins w:id="2824" w:author="Hong Je-Woo" w:date="2018-09-27T04:31:00Z">
        <w:r w:rsidRPr="00E5054D">
          <w:rPr>
            <w:rFonts w:ascii="Times New Roman" w:hAnsi="Times New Roman" w:cs="Times New Roman"/>
            <w:sz w:val="24"/>
            <w:szCs w:val="24"/>
            <w:lang w:val="en-GB"/>
          </w:rPr>
          <w:t>emission</w:t>
        </w:r>
        <w:r w:rsidR="00272CB4">
          <w:rPr>
            <w:rFonts w:ascii="Times New Roman" w:hAnsi="Times New Roman" w:cs="Times New Roman"/>
            <w:sz w:val="24"/>
            <w:szCs w:val="24"/>
            <w:lang w:val="en-GB"/>
          </w:rPr>
          <w:t>s</w:t>
        </w:r>
      </w:ins>
      <w:r w:rsidRPr="00E5054D">
        <w:rPr>
          <w:rFonts w:ascii="Times New Roman" w:hAnsi="Times New Roman"/>
          <w:sz w:val="24"/>
          <w:lang w:val="en-GB"/>
          <w:rPrChange w:id="2825" w:author="Hong Je-Woo" w:date="2018-09-27T04:31:00Z">
            <w:rPr>
              <w:rFonts w:ascii="Times New Roman" w:hAnsi="Times New Roman"/>
              <w:sz w:val="24"/>
            </w:rPr>
          </w:rPrChange>
        </w:rPr>
        <w:t xml:space="preserve"> from local heating </w:t>
      </w:r>
      <w:del w:id="2826" w:author="Hong Je-Woo" w:date="2018-09-27T04:31:00Z">
        <w:r w:rsidRPr="007E5D70">
          <w:rPr>
            <w:rFonts w:ascii="Times New Roman" w:hAnsi="Times New Roman" w:cs="Times New Roman"/>
            <w:sz w:val="24"/>
            <w:szCs w:val="24"/>
          </w:rPr>
          <w:delText>is</w:delText>
        </w:r>
      </w:del>
      <w:ins w:id="2827" w:author="Hong Je-Woo" w:date="2018-09-27T04:31:00Z">
        <w:r w:rsidR="00272CB4">
          <w:rPr>
            <w:rFonts w:ascii="Times New Roman" w:hAnsi="Times New Roman" w:cs="Times New Roman"/>
            <w:sz w:val="24"/>
            <w:szCs w:val="24"/>
            <w:lang w:val="en-GB"/>
          </w:rPr>
          <w:t>are</w:t>
        </w:r>
      </w:ins>
      <w:r w:rsidR="00272CB4" w:rsidRPr="00E5054D">
        <w:rPr>
          <w:rFonts w:ascii="Times New Roman" w:hAnsi="Times New Roman"/>
          <w:sz w:val="24"/>
          <w:lang w:val="en-GB"/>
          <w:rPrChange w:id="2828" w:author="Hong Je-Woo" w:date="2018-09-27T04:31:00Z">
            <w:rPr>
              <w:rFonts w:ascii="Times New Roman" w:hAnsi="Times New Roman"/>
              <w:sz w:val="24"/>
            </w:rPr>
          </w:rPrChange>
        </w:rPr>
        <w:t xml:space="preserve"> </w:t>
      </w:r>
      <w:r w:rsidRPr="00E5054D">
        <w:rPr>
          <w:rFonts w:ascii="Times New Roman" w:hAnsi="Times New Roman"/>
          <w:sz w:val="24"/>
          <w:lang w:val="en-GB"/>
          <w:rPrChange w:id="2829" w:author="Hong Je-Woo" w:date="2018-09-27T04:31:00Z">
            <w:rPr>
              <w:rFonts w:ascii="Times New Roman" w:hAnsi="Times New Roman"/>
              <w:sz w:val="24"/>
            </w:rPr>
          </w:rPrChange>
        </w:rPr>
        <w:t xml:space="preserve">negligible. In the studied region, the difference between working and non-working days is comparable with the seasonal variation </w:t>
      </w:r>
      <w:del w:id="2830" w:author="Hong Je-Woo" w:date="2018-09-27T04:31:00Z">
        <w:r w:rsidRPr="007E5D70">
          <w:rPr>
            <w:rFonts w:ascii="Times New Roman" w:eastAsia="Times New Roman" w:hAnsi="Times New Roman" w:cs="Times New Roman"/>
            <w:sz w:val="24"/>
            <w:szCs w:val="24"/>
          </w:rPr>
          <w:delText>of</w:delText>
        </w:r>
      </w:del>
      <w:ins w:id="2831" w:author="Hong Je-Woo" w:date="2018-09-27T04:31:00Z">
        <w:r w:rsidR="00272CB4">
          <w:rPr>
            <w:rFonts w:ascii="Times New Roman" w:eastAsia="Times New Roman" w:hAnsi="Times New Roman" w:cs="Times New Roman"/>
            <w:sz w:val="24"/>
            <w:szCs w:val="24"/>
            <w:lang w:val="en-GB"/>
          </w:rPr>
          <w:t>in</w:t>
        </w:r>
      </w:ins>
      <w:r w:rsidRPr="00E5054D">
        <w:rPr>
          <w:rFonts w:ascii="Times New Roman" w:hAnsi="Times New Roman"/>
          <w:sz w:val="24"/>
          <w:lang w:val="en-GB"/>
          <w:rPrChange w:id="2832" w:author="Hong Je-Woo" w:date="2018-09-27T04:31:00Z">
            <w:rPr>
              <w:rFonts w:ascii="Times New Roman" w:hAnsi="Times New Roman"/>
              <w:sz w:val="24"/>
            </w:rPr>
          </w:rPrChange>
        </w:rPr>
        <w:t xml:space="preserve"> </w:t>
      </w:r>
      <w:r w:rsidRPr="00E5054D">
        <w:rPr>
          <w:rFonts w:ascii="Times New Roman" w:hAnsi="Times New Roman"/>
          <w:i/>
          <w:sz w:val="24"/>
          <w:lang w:val="en-GB"/>
          <w:rPrChange w:id="2833" w:author="Hong Je-Woo" w:date="2018-09-27T04:31:00Z">
            <w:rPr>
              <w:rFonts w:ascii="Times New Roman" w:hAnsi="Times New Roman"/>
              <w:i/>
              <w:sz w:val="24"/>
            </w:rPr>
          </w:rPrChange>
        </w:rPr>
        <w:t>F</w:t>
      </w:r>
      <w:r w:rsidRPr="00E5054D">
        <w:rPr>
          <w:rFonts w:ascii="Times New Roman" w:hAnsi="Times New Roman"/>
          <w:i/>
          <w:sz w:val="24"/>
          <w:vertAlign w:val="subscript"/>
          <w:lang w:val="en-GB"/>
          <w:rPrChange w:id="2834" w:author="Hong Je-Woo" w:date="2018-09-27T04:31:00Z">
            <w:rPr>
              <w:rFonts w:ascii="Times New Roman" w:hAnsi="Times New Roman"/>
              <w:i/>
              <w:sz w:val="24"/>
              <w:vertAlign w:val="subscript"/>
            </w:rPr>
          </w:rPrChange>
        </w:rPr>
        <w:t xml:space="preserve">C </w:t>
      </w:r>
      <w:r w:rsidRPr="00E5054D">
        <w:rPr>
          <w:rFonts w:ascii="Times New Roman" w:hAnsi="Times New Roman"/>
          <w:sz w:val="24"/>
          <w:lang w:val="en-GB"/>
          <w:rPrChange w:id="2835" w:author="Hong Je-Woo" w:date="2018-09-27T04:31:00Z">
            <w:rPr>
              <w:rFonts w:ascii="Times New Roman" w:hAnsi="Times New Roman"/>
              <w:sz w:val="24"/>
            </w:rPr>
          </w:rPrChange>
        </w:rPr>
        <w:t>via the reduction of traffic volume.</w:t>
      </w:r>
    </w:p>
    <w:p w14:paraId="2E65B746" w14:textId="54C9D741" w:rsidR="00B72C41" w:rsidRPr="00E5054D" w:rsidRDefault="00B72C41" w:rsidP="00B72C41">
      <w:pPr>
        <w:widowControl/>
        <w:wordWrap/>
        <w:autoSpaceDE/>
        <w:autoSpaceDN/>
        <w:spacing w:line="480" w:lineRule="auto"/>
        <w:ind w:firstLine="357"/>
        <w:rPr>
          <w:rFonts w:ascii="Times New Roman" w:hAnsi="Times New Roman"/>
          <w:sz w:val="24"/>
          <w:lang w:val="en-GB"/>
          <w:rPrChange w:id="2836" w:author="Hong Je-Woo" w:date="2018-09-27T04:31:00Z">
            <w:rPr>
              <w:rFonts w:ascii="Times New Roman" w:hAnsi="Times New Roman"/>
              <w:sz w:val="24"/>
            </w:rPr>
          </w:rPrChange>
        </w:rPr>
      </w:pPr>
      <w:r w:rsidRPr="00E5054D">
        <w:rPr>
          <w:rFonts w:ascii="Times New Roman" w:hAnsi="Times New Roman"/>
          <w:sz w:val="24"/>
          <w:lang w:val="en-GB"/>
          <w:rPrChange w:id="2837" w:author="Hong Je-Woo" w:date="2018-09-27T04:31:00Z">
            <w:rPr>
              <w:rFonts w:ascii="Times New Roman" w:hAnsi="Times New Roman"/>
              <w:sz w:val="24"/>
            </w:rPr>
          </w:rPrChange>
        </w:rPr>
        <w:t xml:space="preserve">The collected observation data </w:t>
      </w:r>
      <w:del w:id="2838" w:author="Hong Je-Woo" w:date="2018-09-27T04:31:00Z">
        <w:r w:rsidRPr="007E5D70">
          <w:rPr>
            <w:rFonts w:ascii="Times New Roman" w:eastAsia="Times New Roman" w:hAnsi="Times New Roman" w:cs="Times New Roman"/>
            <w:sz w:val="24"/>
            <w:szCs w:val="24"/>
          </w:rPr>
          <w:delText>helps</w:delText>
        </w:r>
      </w:del>
      <w:ins w:id="2839" w:author="Hong Je-Woo" w:date="2018-09-27T04:31:00Z">
        <w:r w:rsidRPr="00E5054D">
          <w:rPr>
            <w:rFonts w:ascii="Times New Roman" w:eastAsia="Times New Roman" w:hAnsi="Times New Roman" w:cs="Times New Roman"/>
            <w:sz w:val="24"/>
            <w:szCs w:val="24"/>
            <w:lang w:val="en-GB"/>
          </w:rPr>
          <w:t>help</w:t>
        </w:r>
      </w:ins>
      <w:r w:rsidRPr="00E5054D">
        <w:rPr>
          <w:rFonts w:ascii="Times New Roman" w:hAnsi="Times New Roman"/>
          <w:sz w:val="24"/>
          <w:lang w:val="en-GB"/>
          <w:rPrChange w:id="2840" w:author="Hong Je-Woo" w:date="2018-09-27T04:31:00Z">
            <w:rPr>
              <w:rFonts w:ascii="Times New Roman" w:hAnsi="Times New Roman"/>
              <w:sz w:val="24"/>
            </w:rPr>
          </w:rPrChange>
        </w:rPr>
        <w:t xml:space="preserve"> to fill a gap in the current understanding of the urban surface processes in megacities located in East Asian monsoon-affected areas. Our observational study indicates that surface energy partitioning and carbon exchanges in high-rise residential areas in the Seoul metropolitan area are generally similar to those in other mid-latitude urban areas. However, our findings emphasize the effects of the summer monsoon on the urban SEB in the mid-latitude regions, which has not been seriously investigated in previous studies. Caution must be used in </w:t>
      </w:r>
      <w:del w:id="2841" w:author="Hong Je-Woo" w:date="2018-09-27T04:31:00Z">
        <w:r w:rsidRPr="007E5D70">
          <w:rPr>
            <w:rFonts w:ascii="Times New Roman" w:eastAsia="Times New Roman" w:hAnsi="Times New Roman" w:cs="Times New Roman"/>
            <w:sz w:val="24"/>
            <w:szCs w:val="24"/>
          </w:rPr>
          <w:delText>modeling</w:delText>
        </w:r>
      </w:del>
      <w:ins w:id="2842" w:author="Hong Je-Woo" w:date="2018-09-27T04:31:00Z">
        <w:r w:rsidR="00EE1AA9" w:rsidRPr="00E5054D">
          <w:rPr>
            <w:rFonts w:ascii="Times New Roman" w:eastAsia="Times New Roman" w:hAnsi="Times New Roman" w:cs="Times New Roman"/>
            <w:sz w:val="24"/>
            <w:szCs w:val="24"/>
            <w:lang w:val="en-GB"/>
          </w:rPr>
          <w:t>modelling</w:t>
        </w:r>
      </w:ins>
      <w:r w:rsidRPr="00E5054D">
        <w:rPr>
          <w:rFonts w:ascii="Times New Roman" w:hAnsi="Times New Roman"/>
          <w:sz w:val="24"/>
          <w:lang w:val="en-GB"/>
          <w:rPrChange w:id="2843" w:author="Hong Je-Woo" w:date="2018-09-27T04:31:00Z">
            <w:rPr>
              <w:rFonts w:ascii="Times New Roman" w:hAnsi="Times New Roman"/>
              <w:sz w:val="24"/>
            </w:rPr>
          </w:rPrChange>
        </w:rPr>
        <w:t xml:space="preserve"> these unique properties of SEB and carbon exchanges by urban canopy models in monsoon-affected Asia. </w:t>
      </w:r>
      <w:r w:rsidRPr="00E5054D">
        <w:rPr>
          <w:rFonts w:ascii="Times New Roman" w:hAnsi="Times New Roman"/>
          <w:sz w:val="24"/>
          <w:lang w:val="en-GB"/>
          <w:rPrChange w:id="2844" w:author="Hong Je-Woo" w:date="2018-09-27T04:31:00Z">
            <w:rPr>
              <w:rFonts w:ascii="Times New Roman" w:hAnsi="Times New Roman"/>
              <w:sz w:val="24"/>
            </w:rPr>
          </w:rPrChange>
        </w:rPr>
        <w:br w:type="page"/>
      </w:r>
    </w:p>
    <w:p w14:paraId="2E65B747" w14:textId="77777777" w:rsidR="00B72C41" w:rsidRPr="00E5054D" w:rsidRDefault="00B72C41" w:rsidP="00B72C41">
      <w:pPr>
        <w:wordWrap/>
        <w:spacing w:line="480" w:lineRule="auto"/>
        <w:ind w:firstLine="357"/>
        <w:outlineLvl w:val="0"/>
        <w:rPr>
          <w:rFonts w:ascii="Times New Roman" w:hAnsi="Times New Roman"/>
          <w:b/>
          <w:sz w:val="24"/>
          <w:lang w:val="en-GB"/>
          <w:rPrChange w:id="2845" w:author="Hong Je-Woo" w:date="2018-09-27T04:31:00Z">
            <w:rPr>
              <w:rFonts w:ascii="Times New Roman" w:hAnsi="Times New Roman"/>
              <w:b/>
              <w:sz w:val="24"/>
            </w:rPr>
          </w:rPrChange>
        </w:rPr>
      </w:pPr>
      <w:r w:rsidRPr="00E5054D">
        <w:rPr>
          <w:rFonts w:ascii="Times New Roman" w:hAnsi="Times New Roman"/>
          <w:b/>
          <w:sz w:val="24"/>
          <w:lang w:val="en-GB"/>
          <w:rPrChange w:id="2846" w:author="Hong Je-Woo" w:date="2018-09-27T04:31:00Z">
            <w:rPr>
              <w:rFonts w:ascii="Times New Roman" w:hAnsi="Times New Roman"/>
              <w:b/>
              <w:sz w:val="24"/>
            </w:rPr>
          </w:rPrChange>
        </w:rPr>
        <w:lastRenderedPageBreak/>
        <w:t>Acknowledgements</w:t>
      </w:r>
    </w:p>
    <w:p w14:paraId="2E65B748" w14:textId="5E53B36D" w:rsidR="00B72C41" w:rsidRPr="00E5054D" w:rsidRDefault="00B72C41" w:rsidP="00B72C41">
      <w:pPr>
        <w:wordWrap/>
        <w:spacing w:line="480" w:lineRule="auto"/>
        <w:ind w:firstLine="357"/>
        <w:rPr>
          <w:rFonts w:ascii="Times New Roman" w:hAnsi="Times New Roman"/>
          <w:sz w:val="24"/>
          <w:lang w:val="en-GB"/>
          <w:rPrChange w:id="2847" w:author="Hong Je-Woo" w:date="2018-09-27T04:31:00Z">
            <w:rPr>
              <w:rFonts w:ascii="Times New Roman" w:hAnsi="Times New Roman"/>
              <w:sz w:val="24"/>
            </w:rPr>
          </w:rPrChange>
        </w:rPr>
      </w:pPr>
      <w:r w:rsidRPr="00E5054D">
        <w:rPr>
          <w:rFonts w:ascii="Times New Roman" w:hAnsi="Times New Roman"/>
          <w:sz w:val="24"/>
          <w:lang w:val="en-GB"/>
          <w:rPrChange w:id="2848" w:author="Hong Je-Woo" w:date="2018-09-27T04:31:00Z">
            <w:rPr>
              <w:rFonts w:ascii="Times New Roman" w:hAnsi="Times New Roman"/>
              <w:sz w:val="24"/>
            </w:rPr>
          </w:rPrChange>
        </w:rPr>
        <w:t xml:space="preserve">This study was supported by the </w:t>
      </w:r>
      <w:del w:id="2849" w:author="Hong Je-Woo" w:date="2018-09-27T04:31:00Z">
        <w:r w:rsidRPr="0008148C">
          <w:rPr>
            <w:rFonts w:ascii="Times New Roman" w:hAnsi="Times New Roman" w:cs="Times New Roman"/>
            <w:sz w:val="24"/>
            <w:szCs w:val="24"/>
          </w:rPr>
          <w:delText>Korean Meteorological Administration Research and Development Program (KMIPA2015</w:delText>
        </w:r>
        <w:r>
          <w:rPr>
            <w:rFonts w:ascii="Times New Roman" w:hAnsi="Times New Roman" w:cs="Times New Roman"/>
            <w:sz w:val="24"/>
            <w:szCs w:val="24"/>
          </w:rPr>
          <w:delText>–</w:delText>
        </w:r>
        <w:r w:rsidRPr="0008148C">
          <w:rPr>
            <w:rFonts w:ascii="Times New Roman" w:hAnsi="Times New Roman" w:cs="Times New Roman"/>
            <w:sz w:val="24"/>
            <w:szCs w:val="24"/>
          </w:rPr>
          <w:delText>2063).</w:delText>
        </w:r>
      </w:del>
      <w:ins w:id="2850" w:author="Hong Je-Woo" w:date="2018-09-27T04:31:00Z">
        <w:r w:rsidR="00C8392C" w:rsidRPr="00E5054D">
          <w:rPr>
            <w:rFonts w:ascii="Times New Roman" w:hAnsi="Times New Roman" w:cs="Times New Roman"/>
            <w:sz w:val="24"/>
            <w:szCs w:val="24"/>
            <w:lang w:val="en-GB"/>
          </w:rPr>
          <w:t xml:space="preserve">National Research Foundation of Korea (NRF) grant funded by the </w:t>
        </w:r>
        <w:r w:rsidRPr="00E5054D">
          <w:rPr>
            <w:rFonts w:ascii="Times New Roman" w:hAnsi="Times New Roman" w:cs="Times New Roman"/>
            <w:sz w:val="24"/>
            <w:szCs w:val="24"/>
            <w:lang w:val="en-GB"/>
          </w:rPr>
          <w:t>Korea</w:t>
        </w:r>
        <w:r w:rsidR="00C8392C" w:rsidRPr="00E5054D">
          <w:rPr>
            <w:rFonts w:ascii="Times New Roman" w:hAnsi="Times New Roman" w:cs="Times New Roman"/>
            <w:sz w:val="24"/>
            <w:szCs w:val="24"/>
            <w:lang w:val="en-GB"/>
          </w:rPr>
          <w:t xml:space="preserve"> government (MSIT) </w:t>
        </w:r>
        <w:r w:rsidRPr="00E5054D">
          <w:rPr>
            <w:rFonts w:ascii="Times New Roman" w:hAnsi="Times New Roman" w:cs="Times New Roman"/>
            <w:sz w:val="24"/>
            <w:szCs w:val="24"/>
            <w:lang w:val="en-GB"/>
          </w:rPr>
          <w:t>(</w:t>
        </w:r>
        <w:r w:rsidR="00816AB3" w:rsidRPr="00E5054D">
          <w:rPr>
            <w:rFonts w:ascii="Times New Roman" w:hAnsi="Times New Roman" w:cs="Times New Roman"/>
            <w:sz w:val="24"/>
            <w:szCs w:val="24"/>
            <w:lang w:val="en-GB"/>
          </w:rPr>
          <w:t xml:space="preserve">No. </w:t>
        </w:r>
        <w:r w:rsidR="00C8392C" w:rsidRPr="00E5054D">
          <w:rPr>
            <w:rFonts w:ascii="Times New Roman" w:hAnsi="Times New Roman" w:cs="Times New Roman"/>
            <w:sz w:val="24"/>
            <w:szCs w:val="24"/>
            <w:lang w:val="en-GB"/>
          </w:rPr>
          <w:t>NRF-2018R1A5A1024958</w:t>
        </w:r>
        <w:r w:rsidRPr="00E5054D">
          <w:rPr>
            <w:rFonts w:ascii="Times New Roman" w:hAnsi="Times New Roman" w:cs="Times New Roman"/>
            <w:sz w:val="24"/>
            <w:szCs w:val="24"/>
            <w:lang w:val="en-GB"/>
          </w:rPr>
          <w:t>).</w:t>
        </w:r>
      </w:ins>
      <w:r w:rsidRPr="00E5054D">
        <w:rPr>
          <w:rFonts w:ascii="Times New Roman" w:hAnsi="Times New Roman"/>
          <w:sz w:val="24"/>
          <w:lang w:val="en-GB"/>
          <w:rPrChange w:id="2851" w:author="Hong Je-Woo" w:date="2018-09-27T04:31:00Z">
            <w:rPr>
              <w:rFonts w:ascii="Times New Roman" w:hAnsi="Times New Roman"/>
              <w:sz w:val="24"/>
            </w:rPr>
          </w:rPrChange>
        </w:rPr>
        <w:t xml:space="preserve"> The first author was supported by the Global Ph.D. Fellowship Program (NRF–2015H1A2A1030932). We thank Prof. Sue Grimmond for discussion which improves this manuscript.</w:t>
      </w:r>
    </w:p>
    <w:p w14:paraId="2E65B749" w14:textId="77777777" w:rsidR="00B72C41" w:rsidRPr="00E5054D" w:rsidRDefault="00B72C41" w:rsidP="00B72C41">
      <w:pPr>
        <w:widowControl/>
        <w:wordWrap/>
        <w:autoSpaceDE/>
        <w:autoSpaceDN/>
        <w:spacing w:line="480" w:lineRule="auto"/>
        <w:rPr>
          <w:rFonts w:ascii="Times New Roman" w:hAnsi="Times New Roman"/>
          <w:sz w:val="24"/>
          <w:lang w:val="en-GB"/>
          <w:rPrChange w:id="2852" w:author="Hong Je-Woo" w:date="2018-09-27T04:31:00Z">
            <w:rPr>
              <w:rFonts w:ascii="Times New Roman" w:hAnsi="Times New Roman"/>
              <w:sz w:val="24"/>
            </w:rPr>
          </w:rPrChange>
        </w:rPr>
      </w:pPr>
      <w:r w:rsidRPr="00E5054D">
        <w:rPr>
          <w:rFonts w:ascii="Times New Roman" w:hAnsi="Times New Roman"/>
          <w:sz w:val="24"/>
          <w:lang w:val="en-GB"/>
          <w:rPrChange w:id="2853" w:author="Hong Je-Woo" w:date="2018-09-27T04:31:00Z">
            <w:rPr>
              <w:rFonts w:ascii="Times New Roman" w:hAnsi="Times New Roman"/>
              <w:sz w:val="24"/>
            </w:rPr>
          </w:rPrChange>
        </w:rPr>
        <w:br w:type="page"/>
      </w:r>
    </w:p>
    <w:p w14:paraId="2E65B74A" w14:textId="77777777" w:rsidR="00B72C41" w:rsidRPr="00E5054D" w:rsidRDefault="00B72C41" w:rsidP="00B72C41">
      <w:pPr>
        <w:wordWrap/>
        <w:spacing w:line="480" w:lineRule="auto"/>
        <w:ind w:firstLine="357"/>
        <w:outlineLvl w:val="0"/>
        <w:rPr>
          <w:rFonts w:ascii="Times New Roman" w:hAnsi="Times New Roman"/>
          <w:b/>
          <w:sz w:val="24"/>
          <w:lang w:val="en-GB"/>
          <w:rPrChange w:id="2854" w:author="Hong Je-Woo" w:date="2018-09-27T04:31:00Z">
            <w:rPr>
              <w:rFonts w:ascii="Times New Roman" w:hAnsi="Times New Roman"/>
              <w:b/>
              <w:sz w:val="24"/>
            </w:rPr>
          </w:rPrChange>
        </w:rPr>
      </w:pPr>
      <w:r w:rsidRPr="00E5054D">
        <w:rPr>
          <w:rFonts w:ascii="Times New Roman" w:hAnsi="Times New Roman"/>
          <w:b/>
          <w:sz w:val="24"/>
          <w:lang w:val="en-GB"/>
          <w:rPrChange w:id="2855" w:author="Hong Je-Woo" w:date="2018-09-27T04:31:00Z">
            <w:rPr>
              <w:rFonts w:ascii="Times New Roman" w:hAnsi="Times New Roman"/>
              <w:b/>
              <w:sz w:val="24"/>
            </w:rPr>
          </w:rPrChange>
        </w:rPr>
        <w:lastRenderedPageBreak/>
        <w:t>References</w:t>
      </w:r>
    </w:p>
    <w:p w14:paraId="2E65B74B" w14:textId="77777777" w:rsidR="00B72C41" w:rsidRPr="00E5054D" w:rsidRDefault="00B72C41" w:rsidP="00B72C41">
      <w:pPr>
        <w:wordWrap/>
        <w:spacing w:line="480" w:lineRule="auto"/>
        <w:ind w:firstLine="357"/>
        <w:rPr>
          <w:rFonts w:ascii="Times New Roman" w:hAnsi="Times New Roman"/>
          <w:sz w:val="24"/>
          <w:lang w:val="en-GB"/>
          <w:rPrChange w:id="2856" w:author="Hong Je-Woo" w:date="2018-09-27T04:31:00Z">
            <w:rPr>
              <w:rFonts w:ascii="Times New Roman" w:hAnsi="Times New Roman"/>
              <w:sz w:val="24"/>
            </w:rPr>
          </w:rPrChange>
        </w:rPr>
      </w:pPr>
      <w:r w:rsidRPr="00E5054D">
        <w:rPr>
          <w:rFonts w:ascii="Times New Roman" w:hAnsi="Times New Roman"/>
          <w:sz w:val="24"/>
          <w:lang w:val="en-GB"/>
          <w:rPrChange w:id="2857" w:author="Hong Je-Woo" w:date="2018-09-27T04:31:00Z">
            <w:rPr>
              <w:rFonts w:ascii="Times New Roman" w:hAnsi="Times New Roman"/>
              <w:sz w:val="24"/>
            </w:rPr>
          </w:rPrChange>
        </w:rPr>
        <w:t xml:space="preserve">Adderley C, Christen A, Voogt JA. 2015. The effect of radiometer placement and view on inferred directional and hemispheric radiometric temperatures of an urban canopy. </w:t>
      </w:r>
      <w:r w:rsidRPr="00E5054D">
        <w:rPr>
          <w:rFonts w:ascii="Times New Roman" w:hAnsi="Times New Roman"/>
          <w:i/>
          <w:sz w:val="24"/>
          <w:lang w:val="en-GB"/>
          <w:rPrChange w:id="2858" w:author="Hong Je-Woo" w:date="2018-09-27T04:31:00Z">
            <w:rPr>
              <w:rFonts w:ascii="Times New Roman" w:hAnsi="Times New Roman"/>
              <w:i/>
              <w:sz w:val="24"/>
            </w:rPr>
          </w:rPrChange>
        </w:rPr>
        <w:t>Atmospheric Measurement Techniques</w:t>
      </w:r>
      <w:r w:rsidRPr="00E5054D">
        <w:rPr>
          <w:rFonts w:ascii="Times New Roman" w:hAnsi="Times New Roman"/>
          <w:sz w:val="24"/>
          <w:lang w:val="en-GB"/>
          <w:rPrChange w:id="2859" w:author="Hong Je-Woo" w:date="2018-09-27T04:31:00Z">
            <w:rPr>
              <w:rFonts w:ascii="Times New Roman" w:hAnsi="Times New Roman"/>
              <w:sz w:val="24"/>
            </w:rPr>
          </w:rPrChange>
        </w:rPr>
        <w:t xml:space="preserve"> </w:t>
      </w:r>
      <w:r w:rsidRPr="00E5054D">
        <w:rPr>
          <w:rFonts w:ascii="Times New Roman" w:hAnsi="Times New Roman"/>
          <w:b/>
          <w:sz w:val="24"/>
          <w:lang w:val="en-GB"/>
          <w:rPrChange w:id="2860" w:author="Hong Je-Woo" w:date="2018-09-27T04:31:00Z">
            <w:rPr>
              <w:rFonts w:ascii="Times New Roman" w:hAnsi="Times New Roman"/>
              <w:b/>
              <w:sz w:val="24"/>
            </w:rPr>
          </w:rPrChange>
        </w:rPr>
        <w:t>8</w:t>
      </w:r>
      <w:r w:rsidRPr="00E5054D">
        <w:rPr>
          <w:rFonts w:ascii="Times New Roman" w:hAnsi="Times New Roman"/>
          <w:sz w:val="24"/>
          <w:lang w:val="en-GB"/>
          <w:rPrChange w:id="2861" w:author="Hong Je-Woo" w:date="2018-09-27T04:31:00Z">
            <w:rPr>
              <w:rFonts w:ascii="Times New Roman" w:hAnsi="Times New Roman"/>
              <w:sz w:val="24"/>
            </w:rPr>
          </w:rPrChange>
        </w:rPr>
        <w:t>: 2699-2714. doi:10.5194/atm-8-2699-2015.</w:t>
      </w:r>
    </w:p>
    <w:p w14:paraId="2E65B74C" w14:textId="77777777" w:rsidR="00B72C41" w:rsidRPr="00E5054D" w:rsidRDefault="00B72C41" w:rsidP="00B72C41">
      <w:pPr>
        <w:wordWrap/>
        <w:spacing w:line="480" w:lineRule="auto"/>
        <w:ind w:firstLine="357"/>
        <w:rPr>
          <w:rFonts w:ascii="Times New Roman" w:hAnsi="Times New Roman"/>
          <w:sz w:val="24"/>
          <w:lang w:val="en-GB"/>
          <w:rPrChange w:id="2862" w:author="Hong Je-Woo" w:date="2018-09-27T04:31:00Z">
            <w:rPr>
              <w:rFonts w:ascii="Times New Roman" w:hAnsi="Times New Roman"/>
              <w:sz w:val="24"/>
            </w:rPr>
          </w:rPrChange>
        </w:rPr>
      </w:pPr>
      <w:r w:rsidRPr="00E5054D">
        <w:rPr>
          <w:rFonts w:ascii="Times New Roman" w:hAnsi="Times New Roman"/>
          <w:sz w:val="24"/>
          <w:lang w:val="en-GB"/>
          <w:rPrChange w:id="2863" w:author="Hong Je-Woo" w:date="2018-09-27T04:31:00Z">
            <w:rPr>
              <w:rFonts w:ascii="Times New Roman" w:hAnsi="Times New Roman"/>
              <w:sz w:val="24"/>
            </w:rPr>
          </w:rPrChange>
        </w:rPr>
        <w:t xml:space="preserve">Aida M, Gotoh K. 1982. Urban albedo as a function of the urban structure—a two-dimensional numerical simulation. </w:t>
      </w:r>
      <w:r w:rsidRPr="00E5054D">
        <w:rPr>
          <w:rFonts w:ascii="Times New Roman" w:hAnsi="Times New Roman"/>
          <w:i/>
          <w:sz w:val="24"/>
          <w:lang w:val="en-GB"/>
          <w:rPrChange w:id="2864" w:author="Hong Je-Woo" w:date="2018-09-27T04:31:00Z">
            <w:rPr>
              <w:rFonts w:ascii="Times New Roman" w:hAnsi="Times New Roman"/>
              <w:i/>
              <w:sz w:val="24"/>
            </w:rPr>
          </w:rPrChange>
        </w:rPr>
        <w:t>Boundary-Layer Meteorology</w:t>
      </w:r>
      <w:r w:rsidRPr="00E5054D">
        <w:rPr>
          <w:rFonts w:ascii="Times New Roman" w:hAnsi="Times New Roman"/>
          <w:sz w:val="24"/>
          <w:lang w:val="en-GB"/>
          <w:rPrChange w:id="2865" w:author="Hong Je-Woo" w:date="2018-09-27T04:31:00Z">
            <w:rPr>
              <w:rFonts w:ascii="Times New Roman" w:hAnsi="Times New Roman"/>
              <w:sz w:val="24"/>
            </w:rPr>
          </w:rPrChange>
        </w:rPr>
        <w:t xml:space="preserve"> </w:t>
      </w:r>
      <w:r w:rsidRPr="00E5054D">
        <w:rPr>
          <w:rFonts w:ascii="Times New Roman" w:hAnsi="Times New Roman"/>
          <w:b/>
          <w:sz w:val="24"/>
          <w:lang w:val="en-GB"/>
          <w:rPrChange w:id="2866" w:author="Hong Je-Woo" w:date="2018-09-27T04:31:00Z">
            <w:rPr>
              <w:rFonts w:ascii="Times New Roman" w:hAnsi="Times New Roman"/>
              <w:b/>
              <w:sz w:val="24"/>
            </w:rPr>
          </w:rPrChange>
        </w:rPr>
        <w:t>23</w:t>
      </w:r>
      <w:r w:rsidRPr="00E5054D">
        <w:rPr>
          <w:rFonts w:ascii="Times New Roman" w:hAnsi="Times New Roman"/>
          <w:sz w:val="24"/>
          <w:lang w:val="en-GB"/>
          <w:rPrChange w:id="2867" w:author="Hong Je-Woo" w:date="2018-09-27T04:31:00Z">
            <w:rPr>
              <w:rFonts w:ascii="Times New Roman" w:hAnsi="Times New Roman"/>
              <w:sz w:val="24"/>
            </w:rPr>
          </w:rPrChange>
        </w:rPr>
        <w:t>: 415-424. doi:10.1007/BF00116270.</w:t>
      </w:r>
    </w:p>
    <w:p w14:paraId="2E65B74D" w14:textId="77777777" w:rsidR="00B72C41" w:rsidRPr="00E5054D" w:rsidRDefault="00B72C41" w:rsidP="00B72C41">
      <w:pPr>
        <w:wordWrap/>
        <w:spacing w:line="480" w:lineRule="auto"/>
        <w:ind w:firstLine="357"/>
        <w:rPr>
          <w:rFonts w:ascii="Times New Roman" w:hAnsi="Times New Roman"/>
          <w:sz w:val="24"/>
          <w:lang w:val="en-GB"/>
          <w:rPrChange w:id="2868" w:author="Hong Je-Woo" w:date="2018-09-27T04:31:00Z">
            <w:rPr>
              <w:rFonts w:ascii="Times New Roman" w:hAnsi="Times New Roman"/>
              <w:sz w:val="24"/>
            </w:rPr>
          </w:rPrChange>
        </w:rPr>
      </w:pPr>
      <w:r w:rsidRPr="00E5054D">
        <w:rPr>
          <w:rFonts w:ascii="Times New Roman" w:hAnsi="Times New Roman"/>
          <w:sz w:val="24"/>
          <w:lang w:val="en-GB"/>
          <w:rPrChange w:id="2869" w:author="Hong Je-Woo" w:date="2018-09-27T04:31:00Z">
            <w:rPr>
              <w:rFonts w:ascii="Times New Roman" w:hAnsi="Times New Roman"/>
              <w:sz w:val="24"/>
            </w:rPr>
          </w:rPrChange>
        </w:rPr>
        <w:t xml:space="preserve">Ando T, Ueyama M. 2017. Surface energy exchange in a dense urban built-up area based on two-year eddy covariance measurements in Sakai, Japan. </w:t>
      </w:r>
      <w:r w:rsidRPr="00E5054D">
        <w:rPr>
          <w:rFonts w:ascii="Times New Roman" w:hAnsi="Times New Roman"/>
          <w:i/>
          <w:sz w:val="24"/>
          <w:lang w:val="en-GB"/>
          <w:rPrChange w:id="2870" w:author="Hong Je-Woo" w:date="2018-09-27T04:31:00Z">
            <w:rPr>
              <w:rFonts w:ascii="Times New Roman" w:hAnsi="Times New Roman"/>
              <w:i/>
              <w:sz w:val="24"/>
            </w:rPr>
          </w:rPrChange>
        </w:rPr>
        <w:t>Urban Climate</w:t>
      </w:r>
      <w:r w:rsidRPr="00E5054D">
        <w:rPr>
          <w:rFonts w:ascii="Times New Roman" w:hAnsi="Times New Roman"/>
          <w:sz w:val="24"/>
          <w:lang w:val="en-GB"/>
          <w:rPrChange w:id="2871" w:author="Hong Je-Woo" w:date="2018-09-27T04:31:00Z">
            <w:rPr>
              <w:rFonts w:ascii="Times New Roman" w:hAnsi="Times New Roman"/>
              <w:sz w:val="24"/>
            </w:rPr>
          </w:rPrChange>
        </w:rPr>
        <w:t xml:space="preserve"> </w:t>
      </w:r>
      <w:r w:rsidRPr="00E5054D">
        <w:rPr>
          <w:rFonts w:ascii="Times New Roman" w:hAnsi="Times New Roman"/>
          <w:b/>
          <w:sz w:val="24"/>
          <w:lang w:val="en-GB"/>
          <w:rPrChange w:id="2872" w:author="Hong Je-Woo" w:date="2018-09-27T04:31:00Z">
            <w:rPr>
              <w:rFonts w:ascii="Times New Roman" w:hAnsi="Times New Roman"/>
              <w:b/>
              <w:sz w:val="24"/>
            </w:rPr>
          </w:rPrChange>
        </w:rPr>
        <w:t>19</w:t>
      </w:r>
      <w:r w:rsidRPr="00E5054D">
        <w:rPr>
          <w:rFonts w:ascii="Times New Roman" w:hAnsi="Times New Roman"/>
          <w:sz w:val="24"/>
          <w:lang w:val="en-GB"/>
          <w:rPrChange w:id="2873" w:author="Hong Je-Woo" w:date="2018-09-27T04:31:00Z">
            <w:rPr>
              <w:rFonts w:ascii="Times New Roman" w:hAnsi="Times New Roman"/>
              <w:sz w:val="24"/>
            </w:rPr>
          </w:rPrChange>
        </w:rPr>
        <w:t>: 155-169. doi:10.1016/j.uclim.2017.01.005.</w:t>
      </w:r>
    </w:p>
    <w:p w14:paraId="2E65B74E" w14:textId="77777777" w:rsidR="00B72C41" w:rsidRPr="00E5054D" w:rsidRDefault="00B72C41" w:rsidP="00B72C41">
      <w:pPr>
        <w:wordWrap/>
        <w:spacing w:line="480" w:lineRule="auto"/>
        <w:ind w:firstLine="357"/>
        <w:rPr>
          <w:rFonts w:ascii="Times New Roman" w:hAnsi="Times New Roman"/>
          <w:sz w:val="24"/>
          <w:lang w:val="en-GB"/>
          <w:rPrChange w:id="2874" w:author="Hong Je-Woo" w:date="2018-09-27T04:31:00Z">
            <w:rPr>
              <w:rFonts w:ascii="Times New Roman" w:hAnsi="Times New Roman"/>
              <w:sz w:val="24"/>
            </w:rPr>
          </w:rPrChange>
        </w:rPr>
      </w:pPr>
      <w:r w:rsidRPr="00E5054D">
        <w:rPr>
          <w:rFonts w:ascii="Times New Roman" w:hAnsi="Times New Roman"/>
          <w:sz w:val="24"/>
          <w:lang w:val="en-GB"/>
          <w:rPrChange w:id="2875" w:author="Hong Je-Woo" w:date="2018-09-27T04:31:00Z">
            <w:rPr>
              <w:rFonts w:ascii="Times New Roman" w:hAnsi="Times New Roman"/>
              <w:sz w:val="24"/>
            </w:rPr>
          </w:rPrChange>
        </w:rPr>
        <w:t xml:space="preserve">Ao X, Grimmond CSB, Chang Y, Liu D, Tang Y, Hu P, Wang Y, Zou J, Tan J. 2016. Heat, water and carbon exchanges in the tall megacity of Shanghai: challenges and results. </w:t>
      </w:r>
      <w:r w:rsidRPr="00E5054D">
        <w:rPr>
          <w:rFonts w:ascii="Times New Roman" w:hAnsi="Times New Roman"/>
          <w:i/>
          <w:sz w:val="24"/>
          <w:lang w:val="en-GB"/>
          <w:rPrChange w:id="2876" w:author="Hong Je-Woo" w:date="2018-09-27T04:31:00Z">
            <w:rPr>
              <w:rFonts w:ascii="Times New Roman" w:hAnsi="Times New Roman"/>
              <w:i/>
              <w:sz w:val="24"/>
            </w:rPr>
          </w:rPrChange>
        </w:rPr>
        <w:t>International Journal of Climatology</w:t>
      </w:r>
      <w:r w:rsidRPr="00E5054D">
        <w:rPr>
          <w:rFonts w:ascii="Times New Roman" w:hAnsi="Times New Roman"/>
          <w:sz w:val="24"/>
          <w:lang w:val="en-GB"/>
          <w:rPrChange w:id="2877" w:author="Hong Je-Woo" w:date="2018-09-27T04:31:00Z">
            <w:rPr>
              <w:rFonts w:ascii="Times New Roman" w:hAnsi="Times New Roman"/>
              <w:sz w:val="24"/>
            </w:rPr>
          </w:rPrChange>
        </w:rPr>
        <w:t xml:space="preserve"> </w:t>
      </w:r>
      <w:r w:rsidRPr="00E5054D">
        <w:rPr>
          <w:rFonts w:ascii="Times New Roman" w:hAnsi="Times New Roman"/>
          <w:b/>
          <w:sz w:val="24"/>
          <w:lang w:val="en-GB"/>
          <w:rPrChange w:id="2878" w:author="Hong Je-Woo" w:date="2018-09-27T04:31:00Z">
            <w:rPr>
              <w:rFonts w:ascii="Times New Roman" w:hAnsi="Times New Roman"/>
              <w:b/>
              <w:sz w:val="24"/>
            </w:rPr>
          </w:rPrChange>
        </w:rPr>
        <w:t>36</w:t>
      </w:r>
      <w:r w:rsidRPr="00E5054D">
        <w:rPr>
          <w:rFonts w:ascii="Times New Roman" w:hAnsi="Times New Roman"/>
          <w:sz w:val="24"/>
          <w:lang w:val="en-GB"/>
          <w:rPrChange w:id="2879" w:author="Hong Je-Woo" w:date="2018-09-27T04:31:00Z">
            <w:rPr>
              <w:rFonts w:ascii="Times New Roman" w:hAnsi="Times New Roman"/>
              <w:sz w:val="24"/>
            </w:rPr>
          </w:rPrChange>
        </w:rPr>
        <w:t>: 4608-4624.</w:t>
      </w:r>
      <w:r w:rsidRPr="00E5054D">
        <w:rPr>
          <w:rFonts w:ascii="Times New Roman" w:hAnsi="Times New Roman"/>
          <w:lang w:val="en-GB"/>
          <w:rPrChange w:id="2880" w:author="Hong Je-Woo" w:date="2018-09-27T04:31:00Z">
            <w:rPr>
              <w:rFonts w:ascii="Times New Roman" w:hAnsi="Times New Roman"/>
            </w:rPr>
          </w:rPrChange>
        </w:rPr>
        <w:t xml:space="preserve"> </w:t>
      </w:r>
      <w:r w:rsidRPr="00E5054D">
        <w:rPr>
          <w:rFonts w:ascii="Times New Roman" w:hAnsi="Times New Roman"/>
          <w:sz w:val="24"/>
          <w:lang w:val="en-GB"/>
          <w:rPrChange w:id="2881" w:author="Hong Je-Woo" w:date="2018-09-27T04:31:00Z">
            <w:rPr>
              <w:rFonts w:ascii="Times New Roman" w:hAnsi="Times New Roman"/>
              <w:sz w:val="24"/>
            </w:rPr>
          </w:rPrChange>
        </w:rPr>
        <w:t>doi:10.1002/joc.4657.</w:t>
      </w:r>
    </w:p>
    <w:p w14:paraId="2E65B74F" w14:textId="77777777" w:rsidR="00B72C41" w:rsidRPr="00E5054D" w:rsidRDefault="00B72C41" w:rsidP="00B72C41">
      <w:pPr>
        <w:wordWrap/>
        <w:spacing w:line="480" w:lineRule="auto"/>
        <w:ind w:firstLine="357"/>
        <w:rPr>
          <w:rFonts w:ascii="Times New Roman" w:hAnsi="Times New Roman"/>
          <w:sz w:val="24"/>
          <w:lang w:val="en-GB"/>
          <w:rPrChange w:id="2882" w:author="Hong Je-Woo" w:date="2018-09-27T04:31:00Z">
            <w:rPr>
              <w:rFonts w:ascii="Times New Roman" w:hAnsi="Times New Roman"/>
              <w:sz w:val="24"/>
            </w:rPr>
          </w:rPrChange>
        </w:rPr>
      </w:pPr>
      <w:r w:rsidRPr="00E5054D">
        <w:rPr>
          <w:rFonts w:ascii="Times New Roman" w:hAnsi="Times New Roman"/>
          <w:sz w:val="24"/>
          <w:lang w:val="en-GB"/>
          <w:rPrChange w:id="2883" w:author="Hong Je-Woo" w:date="2018-09-27T04:31:00Z">
            <w:rPr>
              <w:rFonts w:ascii="Times New Roman" w:hAnsi="Times New Roman"/>
              <w:sz w:val="24"/>
            </w:rPr>
          </w:rPrChange>
        </w:rPr>
        <w:t xml:space="preserve">Ballantyne AP, Alden CB, Miller JB, Tans PP, White JWC. 2012. Increase in observed net carbon dioxide uptake by land and oceans during the past 50 years. </w:t>
      </w:r>
      <w:r w:rsidRPr="00E5054D">
        <w:rPr>
          <w:rFonts w:ascii="Times New Roman" w:hAnsi="Times New Roman"/>
          <w:i/>
          <w:sz w:val="24"/>
          <w:lang w:val="en-GB"/>
          <w:rPrChange w:id="2884" w:author="Hong Je-Woo" w:date="2018-09-27T04:31:00Z">
            <w:rPr>
              <w:rFonts w:ascii="Times New Roman" w:hAnsi="Times New Roman"/>
              <w:i/>
              <w:sz w:val="24"/>
            </w:rPr>
          </w:rPrChange>
        </w:rPr>
        <w:t>Nature</w:t>
      </w:r>
      <w:r w:rsidRPr="00E5054D">
        <w:rPr>
          <w:rFonts w:ascii="Times New Roman" w:hAnsi="Times New Roman"/>
          <w:sz w:val="24"/>
          <w:lang w:val="en-GB"/>
          <w:rPrChange w:id="2885" w:author="Hong Je-Woo" w:date="2018-09-27T04:31:00Z">
            <w:rPr>
              <w:rFonts w:ascii="Times New Roman" w:hAnsi="Times New Roman"/>
              <w:sz w:val="24"/>
            </w:rPr>
          </w:rPrChange>
        </w:rPr>
        <w:t xml:space="preserve"> </w:t>
      </w:r>
      <w:r w:rsidRPr="00E5054D">
        <w:rPr>
          <w:rFonts w:ascii="Times New Roman" w:hAnsi="Times New Roman"/>
          <w:b/>
          <w:sz w:val="24"/>
          <w:lang w:val="en-GB"/>
          <w:rPrChange w:id="2886" w:author="Hong Je-Woo" w:date="2018-09-27T04:31:00Z">
            <w:rPr>
              <w:rFonts w:ascii="Times New Roman" w:hAnsi="Times New Roman"/>
              <w:b/>
              <w:sz w:val="24"/>
            </w:rPr>
          </w:rPrChange>
        </w:rPr>
        <w:t>488</w:t>
      </w:r>
      <w:r w:rsidRPr="00E5054D">
        <w:rPr>
          <w:rFonts w:ascii="Times New Roman" w:hAnsi="Times New Roman"/>
          <w:sz w:val="24"/>
          <w:lang w:val="en-GB"/>
          <w:rPrChange w:id="2887" w:author="Hong Je-Woo" w:date="2018-09-27T04:31:00Z">
            <w:rPr>
              <w:rFonts w:ascii="Times New Roman" w:hAnsi="Times New Roman"/>
              <w:sz w:val="24"/>
            </w:rPr>
          </w:rPrChange>
        </w:rPr>
        <w:t>: 70-72.</w:t>
      </w:r>
      <w:r w:rsidRPr="00E5054D">
        <w:rPr>
          <w:rFonts w:ascii="Times New Roman" w:hAnsi="Times New Roman"/>
          <w:lang w:val="en-GB"/>
          <w:rPrChange w:id="2888" w:author="Hong Je-Woo" w:date="2018-09-27T04:31:00Z">
            <w:rPr>
              <w:rFonts w:ascii="Times New Roman" w:hAnsi="Times New Roman"/>
            </w:rPr>
          </w:rPrChange>
        </w:rPr>
        <w:t xml:space="preserve"> </w:t>
      </w:r>
      <w:r w:rsidRPr="00E5054D">
        <w:rPr>
          <w:rFonts w:ascii="Times New Roman" w:hAnsi="Times New Roman"/>
          <w:sz w:val="24"/>
          <w:lang w:val="en-GB"/>
          <w:rPrChange w:id="2889" w:author="Hong Je-Woo" w:date="2018-09-27T04:31:00Z">
            <w:rPr>
              <w:rFonts w:ascii="Times New Roman" w:hAnsi="Times New Roman"/>
              <w:sz w:val="24"/>
            </w:rPr>
          </w:rPrChange>
        </w:rPr>
        <w:t>doi:10.1038/nature11299.</w:t>
      </w:r>
    </w:p>
    <w:p w14:paraId="2E65B750" w14:textId="77777777" w:rsidR="00B72C41" w:rsidRPr="00E5054D" w:rsidRDefault="00B72C41" w:rsidP="00B72C41">
      <w:pPr>
        <w:wordWrap/>
        <w:spacing w:line="480" w:lineRule="auto"/>
        <w:ind w:firstLine="357"/>
        <w:rPr>
          <w:rFonts w:ascii="Times New Roman" w:hAnsi="Times New Roman"/>
          <w:sz w:val="24"/>
          <w:lang w:val="en-GB"/>
          <w:rPrChange w:id="2890" w:author="Hong Je-Woo" w:date="2018-09-27T04:31:00Z">
            <w:rPr>
              <w:rFonts w:ascii="Times New Roman" w:hAnsi="Times New Roman"/>
              <w:sz w:val="24"/>
            </w:rPr>
          </w:rPrChange>
        </w:rPr>
      </w:pPr>
      <w:r w:rsidRPr="00E5054D">
        <w:rPr>
          <w:rFonts w:ascii="Times New Roman" w:hAnsi="Times New Roman"/>
          <w:sz w:val="24"/>
          <w:lang w:val="en-GB"/>
          <w:rPrChange w:id="2891" w:author="Hong Je-Woo" w:date="2018-09-27T04:31:00Z">
            <w:rPr>
              <w:rFonts w:ascii="Times New Roman" w:hAnsi="Times New Roman"/>
              <w:sz w:val="24"/>
            </w:rPr>
          </w:rPrChange>
        </w:rPr>
        <w:t xml:space="preserve">Balogun AA, Adegoke JO, Vezhapparambu S, Mauder M, McFadden JP, Gallo K. 2009. Surface energy balance measurements above an exurban residential neighbourhood of Kansas City, Missouri. </w:t>
      </w:r>
      <w:r w:rsidRPr="00E5054D">
        <w:rPr>
          <w:rFonts w:ascii="Times New Roman" w:hAnsi="Times New Roman"/>
          <w:i/>
          <w:sz w:val="24"/>
          <w:lang w:val="en-GB"/>
          <w:rPrChange w:id="2892" w:author="Hong Je-Woo" w:date="2018-09-27T04:31:00Z">
            <w:rPr>
              <w:rFonts w:ascii="Times New Roman" w:hAnsi="Times New Roman"/>
              <w:i/>
              <w:sz w:val="24"/>
            </w:rPr>
          </w:rPrChange>
        </w:rPr>
        <w:t>Boundary-Layer Meteorology</w:t>
      </w:r>
      <w:r w:rsidRPr="00E5054D">
        <w:rPr>
          <w:rFonts w:ascii="Times New Roman" w:hAnsi="Times New Roman"/>
          <w:sz w:val="24"/>
          <w:lang w:val="en-GB"/>
          <w:rPrChange w:id="2893" w:author="Hong Je-Woo" w:date="2018-09-27T04:31:00Z">
            <w:rPr>
              <w:rFonts w:ascii="Times New Roman" w:hAnsi="Times New Roman"/>
              <w:sz w:val="24"/>
            </w:rPr>
          </w:rPrChange>
        </w:rPr>
        <w:t xml:space="preserve"> </w:t>
      </w:r>
      <w:r w:rsidRPr="00E5054D">
        <w:rPr>
          <w:rFonts w:ascii="Times New Roman" w:hAnsi="Times New Roman"/>
          <w:b/>
          <w:sz w:val="24"/>
          <w:lang w:val="en-GB"/>
          <w:rPrChange w:id="2894" w:author="Hong Je-Woo" w:date="2018-09-27T04:31:00Z">
            <w:rPr>
              <w:rFonts w:ascii="Times New Roman" w:hAnsi="Times New Roman"/>
              <w:b/>
              <w:sz w:val="24"/>
            </w:rPr>
          </w:rPrChange>
        </w:rPr>
        <w:t>133</w:t>
      </w:r>
      <w:r w:rsidRPr="00E5054D">
        <w:rPr>
          <w:rFonts w:ascii="Times New Roman" w:hAnsi="Times New Roman"/>
          <w:sz w:val="24"/>
          <w:lang w:val="en-GB"/>
          <w:rPrChange w:id="2895" w:author="Hong Je-Woo" w:date="2018-09-27T04:31:00Z">
            <w:rPr>
              <w:rFonts w:ascii="Times New Roman" w:hAnsi="Times New Roman"/>
              <w:sz w:val="24"/>
            </w:rPr>
          </w:rPrChange>
        </w:rPr>
        <w:t>: 299-321.</w:t>
      </w:r>
      <w:r w:rsidRPr="00E5054D">
        <w:rPr>
          <w:rFonts w:ascii="Times New Roman" w:hAnsi="Times New Roman"/>
          <w:lang w:val="en-GB"/>
          <w:rPrChange w:id="2896" w:author="Hong Je-Woo" w:date="2018-09-27T04:31:00Z">
            <w:rPr>
              <w:rFonts w:ascii="Times New Roman" w:hAnsi="Times New Roman"/>
            </w:rPr>
          </w:rPrChange>
        </w:rPr>
        <w:t xml:space="preserve"> </w:t>
      </w:r>
      <w:r w:rsidRPr="00E5054D">
        <w:rPr>
          <w:rFonts w:ascii="Times New Roman" w:hAnsi="Times New Roman"/>
          <w:sz w:val="24"/>
          <w:lang w:val="en-GB"/>
          <w:rPrChange w:id="2897" w:author="Hong Je-Woo" w:date="2018-09-27T04:31:00Z">
            <w:rPr>
              <w:rFonts w:ascii="Times New Roman" w:hAnsi="Times New Roman"/>
              <w:sz w:val="24"/>
            </w:rPr>
          </w:rPrChange>
        </w:rPr>
        <w:t>doi:10.1007/s10546-009-9421-3.</w:t>
      </w:r>
    </w:p>
    <w:p w14:paraId="2E65B751" w14:textId="77777777" w:rsidR="00B72C41" w:rsidRPr="00E5054D" w:rsidRDefault="00B72C41" w:rsidP="00B72C41">
      <w:pPr>
        <w:wordWrap/>
        <w:spacing w:line="480" w:lineRule="auto"/>
        <w:ind w:firstLine="357"/>
        <w:rPr>
          <w:rFonts w:ascii="Times New Roman" w:hAnsi="Times New Roman"/>
          <w:sz w:val="24"/>
          <w:lang w:val="en-GB"/>
          <w:rPrChange w:id="2898" w:author="Hong Je-Woo" w:date="2018-09-27T04:31:00Z">
            <w:rPr>
              <w:rFonts w:ascii="Times New Roman" w:hAnsi="Times New Roman"/>
              <w:sz w:val="24"/>
            </w:rPr>
          </w:rPrChange>
        </w:rPr>
      </w:pPr>
      <w:r w:rsidRPr="00E5054D">
        <w:rPr>
          <w:rFonts w:ascii="Times New Roman" w:hAnsi="Times New Roman"/>
          <w:sz w:val="24"/>
          <w:lang w:val="en-GB"/>
          <w:rPrChange w:id="2899" w:author="Hong Je-Woo" w:date="2018-09-27T04:31:00Z">
            <w:rPr>
              <w:rFonts w:ascii="Times New Roman" w:hAnsi="Times New Roman"/>
              <w:sz w:val="24"/>
            </w:rPr>
          </w:rPrChange>
        </w:rPr>
        <w:t xml:space="preserve">Bergeron O, Strachan IB. 2012. Wintertime radiation and energy budget </w:t>
      </w:r>
      <w:r w:rsidRPr="00853C1B">
        <w:rPr>
          <w:rFonts w:ascii="Times New Roman" w:hAnsi="Times New Roman"/>
          <w:sz w:val="24"/>
          <w:lang w:val="en-GB"/>
          <w:rPrChange w:id="2900" w:author="Hong Je-Woo" w:date="2018-09-27T04:31:00Z">
            <w:rPr>
              <w:rFonts w:ascii="Times New Roman" w:hAnsi="Times New Roman"/>
              <w:sz w:val="24"/>
            </w:rPr>
          </w:rPrChange>
        </w:rPr>
        <w:t>along</w:t>
      </w:r>
      <w:r w:rsidRPr="00E5054D">
        <w:rPr>
          <w:rFonts w:ascii="Times New Roman" w:hAnsi="Times New Roman"/>
          <w:sz w:val="24"/>
          <w:lang w:val="en-GB"/>
          <w:rPrChange w:id="2901" w:author="Hong Je-Woo" w:date="2018-09-27T04:31:00Z">
            <w:rPr>
              <w:rFonts w:ascii="Times New Roman" w:hAnsi="Times New Roman"/>
              <w:sz w:val="24"/>
            </w:rPr>
          </w:rPrChange>
        </w:rPr>
        <w:t xml:space="preserve"> an urbanization gradient in Montreal, Canada. </w:t>
      </w:r>
      <w:r w:rsidRPr="00E5054D">
        <w:rPr>
          <w:rFonts w:ascii="Times New Roman" w:hAnsi="Times New Roman"/>
          <w:i/>
          <w:sz w:val="24"/>
          <w:lang w:val="en-GB"/>
          <w:rPrChange w:id="2902" w:author="Hong Je-Woo" w:date="2018-09-27T04:31:00Z">
            <w:rPr>
              <w:rFonts w:ascii="Times New Roman" w:hAnsi="Times New Roman"/>
              <w:i/>
              <w:sz w:val="24"/>
            </w:rPr>
          </w:rPrChange>
        </w:rPr>
        <w:t>International Journal of Climatology</w:t>
      </w:r>
      <w:r w:rsidRPr="00E5054D">
        <w:rPr>
          <w:rFonts w:ascii="Times New Roman" w:hAnsi="Times New Roman"/>
          <w:sz w:val="24"/>
          <w:lang w:val="en-GB"/>
          <w:rPrChange w:id="2903" w:author="Hong Je-Woo" w:date="2018-09-27T04:31:00Z">
            <w:rPr>
              <w:rFonts w:ascii="Times New Roman" w:hAnsi="Times New Roman"/>
              <w:sz w:val="24"/>
            </w:rPr>
          </w:rPrChange>
        </w:rPr>
        <w:t xml:space="preserve"> </w:t>
      </w:r>
      <w:r w:rsidRPr="00E5054D">
        <w:rPr>
          <w:rFonts w:ascii="Times New Roman" w:hAnsi="Times New Roman"/>
          <w:b/>
          <w:sz w:val="24"/>
          <w:lang w:val="en-GB"/>
          <w:rPrChange w:id="2904" w:author="Hong Je-Woo" w:date="2018-09-27T04:31:00Z">
            <w:rPr>
              <w:rFonts w:ascii="Times New Roman" w:hAnsi="Times New Roman"/>
              <w:b/>
              <w:sz w:val="24"/>
            </w:rPr>
          </w:rPrChange>
        </w:rPr>
        <w:t>32</w:t>
      </w:r>
      <w:r w:rsidRPr="00E5054D">
        <w:rPr>
          <w:rFonts w:ascii="Times New Roman" w:hAnsi="Times New Roman"/>
          <w:sz w:val="24"/>
          <w:lang w:val="en-GB"/>
          <w:rPrChange w:id="2905" w:author="Hong Je-Woo" w:date="2018-09-27T04:31:00Z">
            <w:rPr>
              <w:rFonts w:ascii="Times New Roman" w:hAnsi="Times New Roman"/>
              <w:sz w:val="24"/>
            </w:rPr>
          </w:rPrChange>
        </w:rPr>
        <w:t>: 137-152.</w:t>
      </w:r>
      <w:r w:rsidRPr="00E5054D">
        <w:rPr>
          <w:rFonts w:ascii="Times New Roman" w:hAnsi="Times New Roman"/>
          <w:lang w:val="en-GB"/>
          <w:rPrChange w:id="2906" w:author="Hong Je-Woo" w:date="2018-09-27T04:31:00Z">
            <w:rPr>
              <w:rFonts w:ascii="Times New Roman" w:hAnsi="Times New Roman"/>
            </w:rPr>
          </w:rPrChange>
        </w:rPr>
        <w:t xml:space="preserve"> </w:t>
      </w:r>
      <w:r w:rsidRPr="00E5054D">
        <w:rPr>
          <w:rFonts w:ascii="Times New Roman" w:hAnsi="Times New Roman"/>
          <w:sz w:val="24"/>
          <w:lang w:val="en-GB"/>
          <w:rPrChange w:id="2907" w:author="Hong Je-Woo" w:date="2018-09-27T04:31:00Z">
            <w:rPr>
              <w:rFonts w:ascii="Times New Roman" w:hAnsi="Times New Roman"/>
              <w:sz w:val="24"/>
            </w:rPr>
          </w:rPrChange>
        </w:rPr>
        <w:t>doi:10.1002/joc.2246.</w:t>
      </w:r>
    </w:p>
    <w:p w14:paraId="2E65B752" w14:textId="77777777" w:rsidR="00B72C41" w:rsidRPr="00E5054D" w:rsidRDefault="00B72C41" w:rsidP="00B72C41">
      <w:pPr>
        <w:wordWrap/>
        <w:spacing w:line="480" w:lineRule="auto"/>
        <w:ind w:firstLine="357"/>
        <w:rPr>
          <w:rFonts w:ascii="Times New Roman" w:hAnsi="Times New Roman"/>
          <w:sz w:val="24"/>
          <w:lang w:val="en-GB"/>
          <w:rPrChange w:id="2908" w:author="Hong Je-Woo" w:date="2018-09-27T04:31:00Z">
            <w:rPr>
              <w:rFonts w:ascii="Times New Roman" w:hAnsi="Times New Roman"/>
              <w:sz w:val="24"/>
            </w:rPr>
          </w:rPrChange>
        </w:rPr>
      </w:pPr>
      <w:r w:rsidRPr="00E5054D">
        <w:rPr>
          <w:rFonts w:ascii="Times New Roman" w:hAnsi="Times New Roman"/>
          <w:sz w:val="24"/>
          <w:lang w:val="en-GB"/>
          <w:rPrChange w:id="2909" w:author="Hong Je-Woo" w:date="2018-09-27T04:31:00Z">
            <w:rPr>
              <w:rFonts w:ascii="Times New Roman" w:hAnsi="Times New Roman"/>
              <w:sz w:val="24"/>
            </w:rPr>
          </w:rPrChange>
        </w:rPr>
        <w:lastRenderedPageBreak/>
        <w:t xml:space="preserve">Brest CL, Goward SN. 1987. Deriving surface albedo measurements from narrow band satellite data. </w:t>
      </w:r>
      <w:r w:rsidRPr="00E5054D">
        <w:rPr>
          <w:rFonts w:ascii="Times New Roman" w:hAnsi="Times New Roman"/>
          <w:i/>
          <w:sz w:val="24"/>
          <w:lang w:val="en-GB"/>
          <w:rPrChange w:id="2910" w:author="Hong Je-Woo" w:date="2018-09-27T04:31:00Z">
            <w:rPr>
              <w:rFonts w:ascii="Times New Roman" w:hAnsi="Times New Roman"/>
              <w:i/>
              <w:sz w:val="24"/>
            </w:rPr>
          </w:rPrChange>
        </w:rPr>
        <w:t>International Journal of Remote Sensing</w:t>
      </w:r>
      <w:r w:rsidRPr="00E5054D">
        <w:rPr>
          <w:rFonts w:ascii="Times New Roman" w:hAnsi="Times New Roman"/>
          <w:sz w:val="24"/>
          <w:lang w:val="en-GB"/>
          <w:rPrChange w:id="2911" w:author="Hong Je-Woo" w:date="2018-09-27T04:31:00Z">
            <w:rPr>
              <w:rFonts w:ascii="Times New Roman" w:hAnsi="Times New Roman"/>
              <w:sz w:val="24"/>
            </w:rPr>
          </w:rPrChange>
        </w:rPr>
        <w:t xml:space="preserve"> </w:t>
      </w:r>
      <w:r w:rsidRPr="00E5054D">
        <w:rPr>
          <w:rFonts w:ascii="Times New Roman" w:hAnsi="Times New Roman"/>
          <w:b/>
          <w:sz w:val="24"/>
          <w:lang w:val="en-GB"/>
          <w:rPrChange w:id="2912" w:author="Hong Je-Woo" w:date="2018-09-27T04:31:00Z">
            <w:rPr>
              <w:rFonts w:ascii="Times New Roman" w:hAnsi="Times New Roman"/>
              <w:b/>
              <w:sz w:val="24"/>
            </w:rPr>
          </w:rPrChange>
        </w:rPr>
        <w:t>8</w:t>
      </w:r>
      <w:r w:rsidRPr="00E5054D">
        <w:rPr>
          <w:rFonts w:ascii="Times New Roman" w:hAnsi="Times New Roman"/>
          <w:sz w:val="24"/>
          <w:lang w:val="en-GB"/>
          <w:rPrChange w:id="2913" w:author="Hong Je-Woo" w:date="2018-09-27T04:31:00Z">
            <w:rPr>
              <w:rFonts w:ascii="Times New Roman" w:hAnsi="Times New Roman"/>
              <w:sz w:val="24"/>
            </w:rPr>
          </w:rPrChange>
        </w:rPr>
        <w:t>: 351-367.</w:t>
      </w:r>
      <w:r w:rsidRPr="00E5054D">
        <w:rPr>
          <w:rFonts w:ascii="Times New Roman" w:hAnsi="Times New Roman"/>
          <w:lang w:val="en-GB"/>
          <w:rPrChange w:id="2914" w:author="Hong Je-Woo" w:date="2018-09-27T04:31:00Z">
            <w:rPr>
              <w:rFonts w:ascii="Times New Roman" w:hAnsi="Times New Roman"/>
            </w:rPr>
          </w:rPrChange>
        </w:rPr>
        <w:t xml:space="preserve"> </w:t>
      </w:r>
      <w:r w:rsidRPr="00E5054D">
        <w:rPr>
          <w:rFonts w:ascii="Times New Roman" w:hAnsi="Times New Roman"/>
          <w:sz w:val="24"/>
          <w:lang w:val="en-GB"/>
          <w:rPrChange w:id="2915" w:author="Hong Je-Woo" w:date="2018-09-27T04:31:00Z">
            <w:rPr>
              <w:rFonts w:ascii="Times New Roman" w:hAnsi="Times New Roman"/>
              <w:sz w:val="24"/>
            </w:rPr>
          </w:rPrChange>
        </w:rPr>
        <w:t>doi:10.1080/01431168708948646.</w:t>
      </w:r>
    </w:p>
    <w:p w14:paraId="2E65B753" w14:textId="77777777" w:rsidR="00B72C41" w:rsidRPr="00E5054D" w:rsidRDefault="00B72C41" w:rsidP="00B72C41">
      <w:pPr>
        <w:wordWrap/>
        <w:spacing w:line="480" w:lineRule="auto"/>
        <w:ind w:firstLine="357"/>
        <w:rPr>
          <w:rFonts w:ascii="Times New Roman" w:hAnsi="Times New Roman"/>
          <w:sz w:val="24"/>
          <w:lang w:val="en-GB"/>
          <w:rPrChange w:id="2916" w:author="Hong Je-Woo" w:date="2018-09-27T04:31:00Z">
            <w:rPr>
              <w:rFonts w:ascii="Times New Roman" w:hAnsi="Times New Roman"/>
              <w:sz w:val="24"/>
            </w:rPr>
          </w:rPrChange>
        </w:rPr>
      </w:pPr>
      <w:r w:rsidRPr="00E5054D">
        <w:rPr>
          <w:rFonts w:ascii="Times New Roman" w:hAnsi="Times New Roman"/>
          <w:sz w:val="24"/>
          <w:lang w:val="en-GB"/>
          <w:rPrChange w:id="2917" w:author="Hong Je-Woo" w:date="2018-09-27T04:31:00Z">
            <w:rPr>
              <w:rFonts w:ascii="Times New Roman" w:hAnsi="Times New Roman"/>
              <w:sz w:val="24"/>
            </w:rPr>
          </w:rPrChange>
        </w:rPr>
        <w:t xml:space="preserve">Bruin HD, Kohsiek W, Hurk BJJM. 1993. </w:t>
      </w:r>
      <w:r w:rsidRPr="00853C1B">
        <w:rPr>
          <w:rFonts w:ascii="Times New Roman" w:hAnsi="Times New Roman"/>
          <w:sz w:val="24"/>
          <w:lang w:val="en-GB"/>
          <w:rPrChange w:id="2918" w:author="Hong Je-Woo" w:date="2018-09-27T04:31:00Z">
            <w:rPr>
              <w:rFonts w:ascii="Times New Roman" w:hAnsi="Times New Roman"/>
              <w:sz w:val="24"/>
            </w:rPr>
          </w:rPrChange>
        </w:rPr>
        <w:t>A verification</w:t>
      </w:r>
      <w:r w:rsidRPr="00E5054D">
        <w:rPr>
          <w:rFonts w:ascii="Times New Roman" w:hAnsi="Times New Roman"/>
          <w:sz w:val="24"/>
          <w:lang w:val="en-GB"/>
          <w:rPrChange w:id="2919" w:author="Hong Je-Woo" w:date="2018-09-27T04:31:00Z">
            <w:rPr>
              <w:rFonts w:ascii="Times New Roman" w:hAnsi="Times New Roman"/>
              <w:sz w:val="24"/>
            </w:rPr>
          </w:rPrChange>
        </w:rPr>
        <w:t xml:space="preserve"> of some methods to determine the fluxes of momentum, sensible heat, and water vapour using standard deviation and structure parameter of scalar meteorological quantities. </w:t>
      </w:r>
      <w:r w:rsidRPr="00E5054D">
        <w:rPr>
          <w:rFonts w:ascii="Times New Roman" w:hAnsi="Times New Roman"/>
          <w:i/>
          <w:sz w:val="24"/>
          <w:lang w:val="en-GB"/>
          <w:rPrChange w:id="2920" w:author="Hong Je-Woo" w:date="2018-09-27T04:31:00Z">
            <w:rPr>
              <w:rFonts w:ascii="Times New Roman" w:hAnsi="Times New Roman"/>
              <w:i/>
              <w:sz w:val="24"/>
            </w:rPr>
          </w:rPrChange>
        </w:rPr>
        <w:t>Boundary-Layer Meteorology</w:t>
      </w:r>
      <w:r w:rsidRPr="00E5054D">
        <w:rPr>
          <w:rFonts w:ascii="Times New Roman" w:hAnsi="Times New Roman"/>
          <w:sz w:val="24"/>
          <w:lang w:val="en-GB"/>
          <w:rPrChange w:id="2921" w:author="Hong Je-Woo" w:date="2018-09-27T04:31:00Z">
            <w:rPr>
              <w:rFonts w:ascii="Times New Roman" w:hAnsi="Times New Roman"/>
              <w:sz w:val="24"/>
            </w:rPr>
          </w:rPrChange>
        </w:rPr>
        <w:t xml:space="preserve"> </w:t>
      </w:r>
      <w:r w:rsidRPr="00E5054D">
        <w:rPr>
          <w:rFonts w:ascii="Times New Roman" w:hAnsi="Times New Roman"/>
          <w:b/>
          <w:sz w:val="24"/>
          <w:lang w:val="en-GB"/>
          <w:rPrChange w:id="2922" w:author="Hong Je-Woo" w:date="2018-09-27T04:31:00Z">
            <w:rPr>
              <w:rFonts w:ascii="Times New Roman" w:hAnsi="Times New Roman"/>
              <w:b/>
              <w:sz w:val="24"/>
            </w:rPr>
          </w:rPrChange>
        </w:rPr>
        <w:t>63</w:t>
      </w:r>
      <w:r w:rsidRPr="00E5054D">
        <w:rPr>
          <w:rFonts w:ascii="Times New Roman" w:hAnsi="Times New Roman"/>
          <w:sz w:val="24"/>
          <w:lang w:val="en-GB"/>
          <w:rPrChange w:id="2923" w:author="Hong Je-Woo" w:date="2018-09-27T04:31:00Z">
            <w:rPr>
              <w:rFonts w:ascii="Times New Roman" w:hAnsi="Times New Roman"/>
              <w:sz w:val="24"/>
            </w:rPr>
          </w:rPrChange>
        </w:rPr>
        <w:t>: 231-257.</w:t>
      </w:r>
      <w:r w:rsidRPr="00E5054D">
        <w:rPr>
          <w:rFonts w:ascii="Times New Roman" w:hAnsi="Times New Roman"/>
          <w:lang w:val="en-GB"/>
          <w:rPrChange w:id="2924" w:author="Hong Je-Woo" w:date="2018-09-27T04:31:00Z">
            <w:rPr>
              <w:rFonts w:ascii="Times New Roman" w:hAnsi="Times New Roman"/>
            </w:rPr>
          </w:rPrChange>
        </w:rPr>
        <w:t xml:space="preserve"> </w:t>
      </w:r>
      <w:r w:rsidRPr="00E5054D">
        <w:rPr>
          <w:rFonts w:ascii="Times New Roman" w:hAnsi="Times New Roman"/>
          <w:sz w:val="24"/>
          <w:lang w:val="en-GB"/>
          <w:rPrChange w:id="2925" w:author="Hong Je-Woo" w:date="2018-09-27T04:31:00Z">
            <w:rPr>
              <w:rFonts w:ascii="Times New Roman" w:hAnsi="Times New Roman"/>
              <w:sz w:val="24"/>
            </w:rPr>
          </w:rPrChange>
        </w:rPr>
        <w:t>doi:10.1007/BF00710461.</w:t>
      </w:r>
    </w:p>
    <w:p w14:paraId="2E65B754" w14:textId="77777777" w:rsidR="00B72C41" w:rsidRPr="00E5054D" w:rsidRDefault="00B72C41" w:rsidP="00B72C41">
      <w:pPr>
        <w:wordWrap/>
        <w:spacing w:line="480" w:lineRule="auto"/>
        <w:ind w:firstLine="357"/>
        <w:rPr>
          <w:rFonts w:ascii="Times New Roman" w:hAnsi="Times New Roman"/>
          <w:sz w:val="24"/>
          <w:lang w:val="en-GB"/>
          <w:rPrChange w:id="2926" w:author="Hong Je-Woo" w:date="2018-09-27T04:31:00Z">
            <w:rPr>
              <w:rFonts w:ascii="Times New Roman" w:hAnsi="Times New Roman"/>
              <w:sz w:val="24"/>
            </w:rPr>
          </w:rPrChange>
        </w:rPr>
      </w:pPr>
      <w:r w:rsidRPr="00E5054D">
        <w:rPr>
          <w:rFonts w:ascii="Times New Roman" w:hAnsi="Times New Roman"/>
          <w:sz w:val="24"/>
          <w:lang w:val="en-GB"/>
          <w:rPrChange w:id="2927" w:author="Hong Je-Woo" w:date="2018-09-27T04:31:00Z">
            <w:rPr>
              <w:rFonts w:ascii="Times New Roman" w:hAnsi="Times New Roman"/>
              <w:sz w:val="24"/>
            </w:rPr>
          </w:rPrChange>
        </w:rPr>
        <w:t xml:space="preserve">Choi T, Hong J, Kim J, Lee H, Asanuma J, Ishikawa H, Tsukamoto O, Zhiqiu G, Ma Y, Ueno K, Wang J, Koike T, Yasunari T. 2004. Turbulent exchange of heat, water vapor, and momentum over a Tibetan prairie by eddy covariance and flux variance measurements. </w:t>
      </w:r>
      <w:bookmarkStart w:id="2928" w:name="OLE_LINK11"/>
      <w:r w:rsidRPr="00E5054D">
        <w:rPr>
          <w:rFonts w:ascii="Times New Roman" w:hAnsi="Times New Roman"/>
          <w:i/>
          <w:sz w:val="24"/>
          <w:lang w:val="en-GB"/>
          <w:rPrChange w:id="2929" w:author="Hong Je-Woo" w:date="2018-09-27T04:31:00Z">
            <w:rPr>
              <w:rFonts w:ascii="Times New Roman" w:hAnsi="Times New Roman"/>
              <w:i/>
              <w:sz w:val="24"/>
            </w:rPr>
          </w:rPrChange>
        </w:rPr>
        <w:t>Journal of Geophysical Research</w:t>
      </w:r>
      <w:bookmarkEnd w:id="2928"/>
      <w:r w:rsidRPr="00E5054D">
        <w:rPr>
          <w:rFonts w:ascii="Times New Roman" w:hAnsi="Times New Roman"/>
          <w:i/>
          <w:sz w:val="24"/>
          <w:lang w:val="en-GB"/>
          <w:rPrChange w:id="2930" w:author="Hong Je-Woo" w:date="2018-09-27T04:31:00Z">
            <w:rPr>
              <w:rFonts w:ascii="Times New Roman" w:hAnsi="Times New Roman"/>
              <w:i/>
              <w:sz w:val="24"/>
            </w:rPr>
          </w:rPrChange>
        </w:rPr>
        <w:t>: Atmospheres</w:t>
      </w:r>
      <w:r w:rsidRPr="00E5054D">
        <w:rPr>
          <w:rFonts w:ascii="Times New Roman" w:hAnsi="Times New Roman"/>
          <w:sz w:val="24"/>
          <w:lang w:val="en-GB"/>
          <w:rPrChange w:id="2931" w:author="Hong Je-Woo" w:date="2018-09-27T04:31:00Z">
            <w:rPr>
              <w:rFonts w:ascii="Times New Roman" w:hAnsi="Times New Roman"/>
              <w:sz w:val="24"/>
            </w:rPr>
          </w:rPrChange>
        </w:rPr>
        <w:t xml:space="preserve"> </w:t>
      </w:r>
      <w:r w:rsidRPr="00E5054D">
        <w:rPr>
          <w:rFonts w:ascii="Times New Roman" w:hAnsi="Times New Roman"/>
          <w:b/>
          <w:sz w:val="24"/>
          <w:lang w:val="en-GB"/>
          <w:rPrChange w:id="2932" w:author="Hong Je-Woo" w:date="2018-09-27T04:31:00Z">
            <w:rPr>
              <w:rFonts w:ascii="Times New Roman" w:hAnsi="Times New Roman"/>
              <w:b/>
              <w:sz w:val="24"/>
            </w:rPr>
          </w:rPrChange>
        </w:rPr>
        <w:t>109</w:t>
      </w:r>
      <w:r w:rsidRPr="00E5054D">
        <w:rPr>
          <w:rFonts w:ascii="Times New Roman" w:hAnsi="Times New Roman"/>
          <w:sz w:val="24"/>
          <w:lang w:val="en-GB"/>
          <w:rPrChange w:id="2933" w:author="Hong Je-Woo" w:date="2018-09-27T04:31:00Z">
            <w:rPr>
              <w:rFonts w:ascii="Times New Roman" w:hAnsi="Times New Roman"/>
              <w:sz w:val="24"/>
            </w:rPr>
          </w:rPrChange>
        </w:rPr>
        <w:t>: D21. doi:10.1029/2004JD004767.</w:t>
      </w:r>
    </w:p>
    <w:p w14:paraId="2E65B755" w14:textId="77777777" w:rsidR="00B72C41" w:rsidRPr="00E5054D" w:rsidRDefault="00B72C41" w:rsidP="00B72C41">
      <w:pPr>
        <w:wordWrap/>
        <w:spacing w:line="480" w:lineRule="auto"/>
        <w:ind w:firstLine="357"/>
        <w:rPr>
          <w:rFonts w:ascii="Times New Roman" w:hAnsi="Times New Roman"/>
          <w:sz w:val="24"/>
          <w:lang w:val="en-GB"/>
          <w:rPrChange w:id="2934" w:author="Hong Je-Woo" w:date="2018-09-27T04:31:00Z">
            <w:rPr>
              <w:rFonts w:ascii="Times New Roman" w:hAnsi="Times New Roman"/>
              <w:sz w:val="24"/>
            </w:rPr>
          </w:rPrChange>
        </w:rPr>
      </w:pPr>
      <w:r w:rsidRPr="00E5054D">
        <w:rPr>
          <w:rFonts w:ascii="Times New Roman" w:hAnsi="Times New Roman"/>
          <w:sz w:val="24"/>
          <w:lang w:val="en-GB"/>
          <w:rPrChange w:id="2935" w:author="Hong Je-Woo" w:date="2018-09-27T04:31:00Z">
            <w:rPr>
              <w:rFonts w:ascii="Times New Roman" w:hAnsi="Times New Roman"/>
              <w:sz w:val="24"/>
            </w:rPr>
          </w:rPrChange>
        </w:rPr>
        <w:t xml:space="preserve">Christen A. 2014. Atmospheric measurement techniques to quantify greenhouse gas emissions from cities. </w:t>
      </w:r>
      <w:r w:rsidRPr="00E5054D">
        <w:rPr>
          <w:rFonts w:ascii="Times New Roman" w:hAnsi="Times New Roman"/>
          <w:i/>
          <w:sz w:val="24"/>
          <w:lang w:val="en-GB"/>
          <w:rPrChange w:id="2936" w:author="Hong Je-Woo" w:date="2018-09-27T04:31:00Z">
            <w:rPr>
              <w:rFonts w:ascii="Times New Roman" w:hAnsi="Times New Roman"/>
              <w:i/>
              <w:sz w:val="24"/>
            </w:rPr>
          </w:rPrChange>
        </w:rPr>
        <w:t>Urban Climate</w:t>
      </w:r>
      <w:r w:rsidRPr="00E5054D">
        <w:rPr>
          <w:rFonts w:ascii="Times New Roman" w:hAnsi="Times New Roman"/>
          <w:sz w:val="24"/>
          <w:lang w:val="en-GB"/>
          <w:rPrChange w:id="2937" w:author="Hong Je-Woo" w:date="2018-09-27T04:31:00Z">
            <w:rPr>
              <w:rFonts w:ascii="Times New Roman" w:hAnsi="Times New Roman"/>
              <w:sz w:val="24"/>
            </w:rPr>
          </w:rPrChange>
        </w:rPr>
        <w:t xml:space="preserve"> </w:t>
      </w:r>
      <w:r w:rsidRPr="00E5054D">
        <w:rPr>
          <w:rFonts w:ascii="Times New Roman" w:hAnsi="Times New Roman"/>
          <w:b/>
          <w:sz w:val="24"/>
          <w:lang w:val="en-GB"/>
          <w:rPrChange w:id="2938" w:author="Hong Je-Woo" w:date="2018-09-27T04:31:00Z">
            <w:rPr>
              <w:rFonts w:ascii="Times New Roman" w:hAnsi="Times New Roman"/>
              <w:b/>
              <w:sz w:val="24"/>
            </w:rPr>
          </w:rPrChange>
        </w:rPr>
        <w:t>10</w:t>
      </w:r>
      <w:r w:rsidRPr="00E5054D">
        <w:rPr>
          <w:rFonts w:ascii="Times New Roman" w:hAnsi="Times New Roman"/>
          <w:sz w:val="24"/>
          <w:lang w:val="en-GB"/>
          <w:rPrChange w:id="2939" w:author="Hong Je-Woo" w:date="2018-09-27T04:31:00Z">
            <w:rPr>
              <w:rFonts w:ascii="Times New Roman" w:hAnsi="Times New Roman"/>
              <w:sz w:val="24"/>
            </w:rPr>
          </w:rPrChange>
        </w:rPr>
        <w:t>: 241-260.</w:t>
      </w:r>
      <w:r w:rsidRPr="00E5054D">
        <w:rPr>
          <w:rFonts w:ascii="Times New Roman" w:hAnsi="Times New Roman"/>
          <w:lang w:val="en-GB"/>
          <w:rPrChange w:id="2940" w:author="Hong Je-Woo" w:date="2018-09-27T04:31:00Z">
            <w:rPr>
              <w:rFonts w:ascii="Times New Roman" w:hAnsi="Times New Roman"/>
            </w:rPr>
          </w:rPrChange>
        </w:rPr>
        <w:t xml:space="preserve"> </w:t>
      </w:r>
      <w:r w:rsidRPr="00E5054D">
        <w:rPr>
          <w:rFonts w:ascii="Times New Roman" w:hAnsi="Times New Roman"/>
          <w:sz w:val="24"/>
          <w:lang w:val="en-GB"/>
          <w:rPrChange w:id="2941" w:author="Hong Je-Woo" w:date="2018-09-27T04:31:00Z">
            <w:rPr>
              <w:rFonts w:ascii="Times New Roman" w:hAnsi="Times New Roman"/>
              <w:sz w:val="24"/>
            </w:rPr>
          </w:rPrChange>
        </w:rPr>
        <w:t>doi:10.1016/j.uclim.2014.04.006.</w:t>
      </w:r>
    </w:p>
    <w:p w14:paraId="2E65B756" w14:textId="77777777" w:rsidR="00B72C41" w:rsidRPr="00E5054D" w:rsidRDefault="00B72C41" w:rsidP="00B72C41">
      <w:pPr>
        <w:wordWrap/>
        <w:spacing w:line="480" w:lineRule="auto"/>
        <w:ind w:firstLine="357"/>
        <w:rPr>
          <w:rFonts w:ascii="Times New Roman" w:hAnsi="Times New Roman"/>
          <w:sz w:val="24"/>
          <w:lang w:val="en-GB"/>
          <w:rPrChange w:id="2942" w:author="Hong Je-Woo" w:date="2018-09-27T04:31:00Z">
            <w:rPr>
              <w:rFonts w:ascii="Times New Roman" w:hAnsi="Times New Roman"/>
              <w:sz w:val="24"/>
            </w:rPr>
          </w:rPrChange>
        </w:rPr>
      </w:pPr>
      <w:r w:rsidRPr="00E5054D">
        <w:rPr>
          <w:rFonts w:ascii="Times New Roman" w:hAnsi="Times New Roman"/>
          <w:sz w:val="24"/>
          <w:lang w:val="en-GB"/>
          <w:rPrChange w:id="2943" w:author="Hong Je-Woo" w:date="2018-09-27T04:31:00Z">
            <w:rPr>
              <w:rFonts w:ascii="Times New Roman" w:hAnsi="Times New Roman"/>
              <w:sz w:val="24"/>
            </w:rPr>
          </w:rPrChange>
        </w:rPr>
        <w:t xml:space="preserve">Christen A, Vogt R. 2004. Energy and radiation balance of a central European city. </w:t>
      </w:r>
      <w:r w:rsidRPr="00E5054D">
        <w:rPr>
          <w:rFonts w:ascii="Times New Roman" w:hAnsi="Times New Roman"/>
          <w:i/>
          <w:sz w:val="24"/>
          <w:lang w:val="en-GB"/>
          <w:rPrChange w:id="2944" w:author="Hong Je-Woo" w:date="2018-09-27T04:31:00Z">
            <w:rPr>
              <w:rFonts w:ascii="Times New Roman" w:hAnsi="Times New Roman"/>
              <w:i/>
              <w:sz w:val="24"/>
            </w:rPr>
          </w:rPrChange>
        </w:rPr>
        <w:t>International Journal of Climatology</w:t>
      </w:r>
      <w:r w:rsidRPr="00E5054D">
        <w:rPr>
          <w:rFonts w:ascii="Times New Roman" w:hAnsi="Times New Roman"/>
          <w:sz w:val="24"/>
          <w:lang w:val="en-GB"/>
          <w:rPrChange w:id="2945" w:author="Hong Je-Woo" w:date="2018-09-27T04:31:00Z">
            <w:rPr>
              <w:rFonts w:ascii="Times New Roman" w:hAnsi="Times New Roman"/>
              <w:sz w:val="24"/>
            </w:rPr>
          </w:rPrChange>
        </w:rPr>
        <w:t xml:space="preserve"> </w:t>
      </w:r>
      <w:r w:rsidRPr="00E5054D">
        <w:rPr>
          <w:rFonts w:ascii="Times New Roman" w:hAnsi="Times New Roman"/>
          <w:b/>
          <w:sz w:val="24"/>
          <w:lang w:val="en-GB"/>
          <w:rPrChange w:id="2946" w:author="Hong Je-Woo" w:date="2018-09-27T04:31:00Z">
            <w:rPr>
              <w:rFonts w:ascii="Times New Roman" w:hAnsi="Times New Roman"/>
              <w:b/>
              <w:sz w:val="24"/>
            </w:rPr>
          </w:rPrChange>
        </w:rPr>
        <w:t>24</w:t>
      </w:r>
      <w:r w:rsidRPr="00E5054D">
        <w:rPr>
          <w:rFonts w:ascii="Times New Roman" w:hAnsi="Times New Roman"/>
          <w:sz w:val="24"/>
          <w:lang w:val="en-GB"/>
          <w:rPrChange w:id="2947" w:author="Hong Je-Woo" w:date="2018-09-27T04:31:00Z">
            <w:rPr>
              <w:rFonts w:ascii="Times New Roman" w:hAnsi="Times New Roman"/>
              <w:sz w:val="24"/>
            </w:rPr>
          </w:rPrChange>
        </w:rPr>
        <w:t>: 1395-1421.</w:t>
      </w:r>
      <w:r w:rsidRPr="00E5054D">
        <w:rPr>
          <w:rFonts w:ascii="Times New Roman" w:hAnsi="Times New Roman"/>
          <w:lang w:val="en-GB"/>
          <w:rPrChange w:id="2948" w:author="Hong Je-Woo" w:date="2018-09-27T04:31:00Z">
            <w:rPr>
              <w:rFonts w:ascii="Times New Roman" w:hAnsi="Times New Roman"/>
            </w:rPr>
          </w:rPrChange>
        </w:rPr>
        <w:t xml:space="preserve"> </w:t>
      </w:r>
      <w:r w:rsidRPr="00E5054D">
        <w:rPr>
          <w:rFonts w:ascii="Times New Roman" w:hAnsi="Times New Roman"/>
          <w:sz w:val="24"/>
          <w:lang w:val="en-GB"/>
          <w:rPrChange w:id="2949" w:author="Hong Je-Woo" w:date="2018-09-27T04:31:00Z">
            <w:rPr>
              <w:rFonts w:ascii="Times New Roman" w:hAnsi="Times New Roman"/>
              <w:sz w:val="24"/>
            </w:rPr>
          </w:rPrChange>
        </w:rPr>
        <w:t>doi:10.1002/joc.1074.</w:t>
      </w:r>
    </w:p>
    <w:p w14:paraId="2E65B757" w14:textId="4C173C21" w:rsidR="00B72C41" w:rsidRPr="00E5054D" w:rsidRDefault="00B72C41" w:rsidP="00B72C41">
      <w:pPr>
        <w:wordWrap/>
        <w:spacing w:line="480" w:lineRule="auto"/>
        <w:ind w:firstLine="357"/>
        <w:rPr>
          <w:rFonts w:ascii="Times New Roman" w:hAnsi="Times New Roman"/>
          <w:sz w:val="24"/>
          <w:lang w:val="en-GB"/>
          <w:rPrChange w:id="2950" w:author="Hong Je-Woo" w:date="2018-09-27T04:31:00Z">
            <w:rPr>
              <w:rFonts w:ascii="Times New Roman" w:hAnsi="Times New Roman"/>
              <w:sz w:val="24"/>
            </w:rPr>
          </w:rPrChange>
        </w:rPr>
      </w:pPr>
      <w:r w:rsidRPr="00E5054D">
        <w:rPr>
          <w:rFonts w:ascii="Times New Roman" w:hAnsi="Times New Roman"/>
          <w:sz w:val="24"/>
          <w:lang w:val="en-GB"/>
          <w:rPrChange w:id="2951" w:author="Hong Je-Woo" w:date="2018-09-27T04:31:00Z">
            <w:rPr>
              <w:rFonts w:ascii="Times New Roman" w:hAnsi="Times New Roman"/>
              <w:sz w:val="24"/>
            </w:rPr>
          </w:rPrChange>
        </w:rPr>
        <w:t xml:space="preserve">Coutts AM, Beringer J, Tapper NJ. 2007. </w:t>
      </w:r>
      <w:r w:rsidRPr="00853C1B">
        <w:rPr>
          <w:rFonts w:ascii="Times New Roman" w:hAnsi="Times New Roman"/>
          <w:sz w:val="24"/>
          <w:lang w:val="en-GB"/>
          <w:rPrChange w:id="2952" w:author="Hong Je-Woo" w:date="2018-09-27T04:31:00Z">
            <w:rPr>
              <w:rFonts w:ascii="Times New Roman" w:hAnsi="Times New Roman"/>
              <w:sz w:val="24"/>
            </w:rPr>
          </w:rPrChange>
        </w:rPr>
        <w:t>Characteristics</w:t>
      </w:r>
      <w:r w:rsidRPr="00E5054D">
        <w:rPr>
          <w:rFonts w:ascii="Times New Roman" w:hAnsi="Times New Roman"/>
          <w:sz w:val="24"/>
          <w:lang w:val="en-GB"/>
          <w:rPrChange w:id="2953" w:author="Hong Je-Woo" w:date="2018-09-27T04:31:00Z">
            <w:rPr>
              <w:rFonts w:ascii="Times New Roman" w:hAnsi="Times New Roman"/>
              <w:sz w:val="24"/>
            </w:rPr>
          </w:rPrChange>
        </w:rPr>
        <w:t xml:space="preserve"> influencing the variability of urban </w:t>
      </w:r>
      <w:del w:id="2954" w:author="Hong Je-Woo" w:date="2018-09-27T04:31:00Z">
        <w:r w:rsidRPr="0008148C">
          <w:rPr>
            <w:rFonts w:ascii="Times New Roman" w:hAnsi="Times New Roman" w:cs="Times New Roman"/>
            <w:sz w:val="24"/>
            <w:szCs w:val="24"/>
          </w:rPr>
          <w:delText>CO 2</w:delText>
        </w:r>
      </w:del>
      <w:ins w:id="2955" w:author="Hong Je-Woo" w:date="2018-09-27T04:31:00Z">
        <w:r w:rsidRPr="00E5054D">
          <w:rPr>
            <w:rFonts w:ascii="Times New Roman" w:hAnsi="Times New Roman" w:cs="Times New Roman"/>
            <w:sz w:val="24"/>
            <w:szCs w:val="24"/>
            <w:lang w:val="en-GB"/>
          </w:rPr>
          <w:t>CO</w:t>
        </w:r>
        <w:r w:rsidRPr="00E5054D">
          <w:rPr>
            <w:rFonts w:ascii="Times New Roman" w:hAnsi="Times New Roman" w:cs="Times New Roman"/>
            <w:sz w:val="24"/>
            <w:szCs w:val="24"/>
            <w:vertAlign w:val="subscript"/>
            <w:lang w:val="en-GB"/>
          </w:rPr>
          <w:t>2</w:t>
        </w:r>
      </w:ins>
      <w:r w:rsidRPr="00E5054D">
        <w:rPr>
          <w:rFonts w:ascii="Times New Roman" w:hAnsi="Times New Roman"/>
          <w:sz w:val="24"/>
          <w:lang w:val="en-GB"/>
          <w:rPrChange w:id="2956" w:author="Hong Je-Woo" w:date="2018-09-27T04:31:00Z">
            <w:rPr>
              <w:rFonts w:ascii="Times New Roman" w:hAnsi="Times New Roman"/>
              <w:sz w:val="24"/>
            </w:rPr>
          </w:rPrChange>
        </w:rPr>
        <w:t xml:space="preserve"> fluxes in Melbourne, Australia. </w:t>
      </w:r>
      <w:r w:rsidRPr="00E5054D">
        <w:rPr>
          <w:rFonts w:ascii="Times New Roman" w:hAnsi="Times New Roman"/>
          <w:i/>
          <w:sz w:val="24"/>
          <w:lang w:val="en-GB"/>
          <w:rPrChange w:id="2957" w:author="Hong Je-Woo" w:date="2018-09-27T04:31:00Z">
            <w:rPr>
              <w:rFonts w:ascii="Times New Roman" w:hAnsi="Times New Roman"/>
              <w:i/>
              <w:sz w:val="24"/>
            </w:rPr>
          </w:rPrChange>
        </w:rPr>
        <w:t>Atmospheric Environment</w:t>
      </w:r>
      <w:r w:rsidRPr="00E5054D">
        <w:rPr>
          <w:rFonts w:ascii="Times New Roman" w:hAnsi="Times New Roman"/>
          <w:sz w:val="24"/>
          <w:lang w:val="en-GB"/>
          <w:rPrChange w:id="2958" w:author="Hong Je-Woo" w:date="2018-09-27T04:31:00Z">
            <w:rPr>
              <w:rFonts w:ascii="Times New Roman" w:hAnsi="Times New Roman"/>
              <w:sz w:val="24"/>
            </w:rPr>
          </w:rPrChange>
        </w:rPr>
        <w:t xml:space="preserve"> </w:t>
      </w:r>
      <w:r w:rsidRPr="00E5054D">
        <w:rPr>
          <w:rFonts w:ascii="Times New Roman" w:hAnsi="Times New Roman"/>
          <w:b/>
          <w:sz w:val="24"/>
          <w:lang w:val="en-GB"/>
          <w:rPrChange w:id="2959" w:author="Hong Je-Woo" w:date="2018-09-27T04:31:00Z">
            <w:rPr>
              <w:rFonts w:ascii="Times New Roman" w:hAnsi="Times New Roman"/>
              <w:b/>
              <w:sz w:val="24"/>
            </w:rPr>
          </w:rPrChange>
        </w:rPr>
        <w:t>41</w:t>
      </w:r>
      <w:r w:rsidRPr="00E5054D">
        <w:rPr>
          <w:rFonts w:ascii="Times New Roman" w:hAnsi="Times New Roman"/>
          <w:sz w:val="24"/>
          <w:lang w:val="en-GB"/>
          <w:rPrChange w:id="2960" w:author="Hong Je-Woo" w:date="2018-09-27T04:31:00Z">
            <w:rPr>
              <w:rFonts w:ascii="Times New Roman" w:hAnsi="Times New Roman"/>
              <w:sz w:val="24"/>
            </w:rPr>
          </w:rPrChange>
        </w:rPr>
        <w:t>: 51-62.</w:t>
      </w:r>
      <w:r w:rsidRPr="00E5054D">
        <w:rPr>
          <w:rFonts w:ascii="Times New Roman" w:hAnsi="Times New Roman"/>
          <w:lang w:val="en-GB"/>
          <w:rPrChange w:id="2961" w:author="Hong Je-Woo" w:date="2018-09-27T04:31:00Z">
            <w:rPr>
              <w:rFonts w:ascii="Times New Roman" w:hAnsi="Times New Roman"/>
            </w:rPr>
          </w:rPrChange>
        </w:rPr>
        <w:t xml:space="preserve"> </w:t>
      </w:r>
      <w:r w:rsidRPr="00E5054D">
        <w:rPr>
          <w:rFonts w:ascii="Times New Roman" w:hAnsi="Times New Roman"/>
          <w:sz w:val="24"/>
          <w:lang w:val="en-GB"/>
          <w:rPrChange w:id="2962" w:author="Hong Je-Woo" w:date="2018-09-27T04:31:00Z">
            <w:rPr>
              <w:rFonts w:ascii="Times New Roman" w:hAnsi="Times New Roman"/>
              <w:sz w:val="24"/>
            </w:rPr>
          </w:rPrChange>
        </w:rPr>
        <w:t>doi:10.1016/j.atmosenv.2006.08.030.</w:t>
      </w:r>
    </w:p>
    <w:p w14:paraId="2E65B758" w14:textId="77777777" w:rsidR="00B72C41" w:rsidRPr="00E5054D" w:rsidRDefault="00B72C41" w:rsidP="00B72C41">
      <w:pPr>
        <w:wordWrap/>
        <w:spacing w:line="480" w:lineRule="auto"/>
        <w:ind w:firstLine="357"/>
        <w:rPr>
          <w:rFonts w:ascii="Times New Roman" w:hAnsi="Times New Roman"/>
          <w:sz w:val="24"/>
          <w:lang w:val="en-GB"/>
          <w:rPrChange w:id="2963" w:author="Hong Je-Woo" w:date="2018-09-27T04:31:00Z">
            <w:rPr>
              <w:rFonts w:ascii="Times New Roman" w:hAnsi="Times New Roman"/>
              <w:sz w:val="24"/>
            </w:rPr>
          </w:rPrChange>
        </w:rPr>
      </w:pPr>
      <w:r w:rsidRPr="00E5054D">
        <w:rPr>
          <w:rFonts w:ascii="Times New Roman" w:hAnsi="Times New Roman"/>
          <w:sz w:val="24"/>
          <w:lang w:val="en-GB"/>
          <w:rPrChange w:id="2964" w:author="Hong Je-Woo" w:date="2018-09-27T04:31:00Z">
            <w:rPr>
              <w:rFonts w:ascii="Times New Roman" w:hAnsi="Times New Roman"/>
              <w:sz w:val="24"/>
            </w:rPr>
          </w:rPrChange>
        </w:rPr>
        <w:t xml:space="preserve">Crawford B, Christen A, McKendry I. 2016. Diurnal course of carbon dioxide mixing ratios in the urban boundary layer in response to surface emissions. </w:t>
      </w:r>
      <w:r w:rsidRPr="00E5054D">
        <w:rPr>
          <w:rFonts w:ascii="Times New Roman" w:hAnsi="Times New Roman"/>
          <w:i/>
          <w:sz w:val="24"/>
          <w:lang w:val="en-GB"/>
          <w:rPrChange w:id="2965" w:author="Hong Je-Woo" w:date="2018-09-27T04:31:00Z">
            <w:rPr>
              <w:rFonts w:ascii="Times New Roman" w:hAnsi="Times New Roman"/>
              <w:i/>
              <w:sz w:val="24"/>
            </w:rPr>
          </w:rPrChange>
        </w:rPr>
        <w:t>Journal of Applied Meteorology and Climatology</w:t>
      </w:r>
      <w:r w:rsidRPr="00E5054D">
        <w:rPr>
          <w:rFonts w:ascii="Times New Roman" w:hAnsi="Times New Roman"/>
          <w:sz w:val="24"/>
          <w:lang w:val="en-GB"/>
          <w:rPrChange w:id="2966" w:author="Hong Je-Woo" w:date="2018-09-27T04:31:00Z">
            <w:rPr>
              <w:rFonts w:ascii="Times New Roman" w:hAnsi="Times New Roman"/>
              <w:sz w:val="24"/>
            </w:rPr>
          </w:rPrChange>
        </w:rPr>
        <w:t xml:space="preserve"> </w:t>
      </w:r>
      <w:r w:rsidRPr="00E5054D">
        <w:rPr>
          <w:rFonts w:ascii="Times New Roman" w:hAnsi="Times New Roman"/>
          <w:b/>
          <w:sz w:val="24"/>
          <w:lang w:val="en-GB"/>
          <w:rPrChange w:id="2967" w:author="Hong Je-Woo" w:date="2018-09-27T04:31:00Z">
            <w:rPr>
              <w:rFonts w:ascii="Times New Roman" w:hAnsi="Times New Roman"/>
              <w:b/>
              <w:sz w:val="24"/>
            </w:rPr>
          </w:rPrChange>
        </w:rPr>
        <w:t>55</w:t>
      </w:r>
      <w:r w:rsidRPr="00E5054D">
        <w:rPr>
          <w:rFonts w:ascii="Times New Roman" w:hAnsi="Times New Roman"/>
          <w:sz w:val="24"/>
          <w:lang w:val="en-GB"/>
          <w:rPrChange w:id="2968" w:author="Hong Je-Woo" w:date="2018-09-27T04:31:00Z">
            <w:rPr>
              <w:rFonts w:ascii="Times New Roman" w:hAnsi="Times New Roman"/>
              <w:sz w:val="24"/>
            </w:rPr>
          </w:rPrChange>
        </w:rPr>
        <w:t>: 507-529. doi:10.1175/JAMC-D-15-0060.1.</w:t>
      </w:r>
    </w:p>
    <w:p w14:paraId="2E65B759" w14:textId="77777777" w:rsidR="00B72C41" w:rsidRPr="00E5054D" w:rsidRDefault="00B72C41" w:rsidP="00B72C41">
      <w:pPr>
        <w:wordWrap/>
        <w:spacing w:line="480" w:lineRule="auto"/>
        <w:ind w:firstLine="357"/>
        <w:rPr>
          <w:rFonts w:ascii="Times New Roman" w:hAnsi="Times New Roman"/>
          <w:sz w:val="24"/>
          <w:lang w:val="en-GB"/>
          <w:rPrChange w:id="2969" w:author="Hong Je-Woo" w:date="2018-09-27T04:31:00Z">
            <w:rPr>
              <w:rFonts w:ascii="Times New Roman" w:hAnsi="Times New Roman"/>
              <w:sz w:val="24"/>
            </w:rPr>
          </w:rPrChange>
        </w:rPr>
      </w:pPr>
      <w:r w:rsidRPr="00E5054D">
        <w:rPr>
          <w:rFonts w:ascii="Times New Roman" w:hAnsi="Times New Roman"/>
          <w:sz w:val="24"/>
          <w:lang w:val="en-GB"/>
          <w:rPrChange w:id="2970" w:author="Hong Je-Woo" w:date="2018-09-27T04:31:00Z">
            <w:rPr>
              <w:rFonts w:ascii="Times New Roman" w:hAnsi="Times New Roman"/>
              <w:sz w:val="24"/>
            </w:rPr>
          </w:rPrChange>
        </w:rPr>
        <w:t xml:space="preserve">Davidson EA, Janssens IA, Luo Y. 2006. On the variability of respiration in terrestrial </w:t>
      </w:r>
      <w:r w:rsidRPr="00E5054D">
        <w:rPr>
          <w:rFonts w:ascii="Times New Roman" w:hAnsi="Times New Roman"/>
          <w:sz w:val="24"/>
          <w:lang w:val="en-GB"/>
          <w:rPrChange w:id="2971" w:author="Hong Je-Woo" w:date="2018-09-27T04:31:00Z">
            <w:rPr>
              <w:rFonts w:ascii="Times New Roman" w:hAnsi="Times New Roman"/>
              <w:sz w:val="24"/>
            </w:rPr>
          </w:rPrChange>
        </w:rPr>
        <w:lastRenderedPageBreak/>
        <w:t xml:space="preserve">ecosystems: moving beyond Q10. </w:t>
      </w:r>
      <w:r w:rsidRPr="00E5054D">
        <w:rPr>
          <w:rFonts w:ascii="Times New Roman" w:hAnsi="Times New Roman"/>
          <w:i/>
          <w:sz w:val="24"/>
          <w:lang w:val="en-GB"/>
          <w:rPrChange w:id="2972" w:author="Hong Je-Woo" w:date="2018-09-27T04:31:00Z">
            <w:rPr>
              <w:rFonts w:ascii="Times New Roman" w:hAnsi="Times New Roman"/>
              <w:i/>
              <w:sz w:val="24"/>
            </w:rPr>
          </w:rPrChange>
        </w:rPr>
        <w:t>Global Change Biology</w:t>
      </w:r>
      <w:r w:rsidRPr="00E5054D">
        <w:rPr>
          <w:rFonts w:ascii="Times New Roman" w:hAnsi="Times New Roman"/>
          <w:sz w:val="24"/>
          <w:lang w:val="en-GB"/>
          <w:rPrChange w:id="2973" w:author="Hong Je-Woo" w:date="2018-09-27T04:31:00Z">
            <w:rPr>
              <w:rFonts w:ascii="Times New Roman" w:hAnsi="Times New Roman"/>
              <w:sz w:val="24"/>
            </w:rPr>
          </w:rPrChange>
        </w:rPr>
        <w:t xml:space="preserve"> </w:t>
      </w:r>
      <w:r w:rsidRPr="00E5054D">
        <w:rPr>
          <w:rFonts w:ascii="Times New Roman" w:hAnsi="Times New Roman"/>
          <w:b/>
          <w:sz w:val="24"/>
          <w:lang w:val="en-GB"/>
          <w:rPrChange w:id="2974" w:author="Hong Je-Woo" w:date="2018-09-27T04:31:00Z">
            <w:rPr>
              <w:rFonts w:ascii="Times New Roman" w:hAnsi="Times New Roman"/>
              <w:b/>
              <w:sz w:val="24"/>
            </w:rPr>
          </w:rPrChange>
        </w:rPr>
        <w:t>12</w:t>
      </w:r>
      <w:r w:rsidRPr="00E5054D">
        <w:rPr>
          <w:rFonts w:ascii="Times New Roman" w:hAnsi="Times New Roman"/>
          <w:sz w:val="24"/>
          <w:lang w:val="en-GB"/>
          <w:rPrChange w:id="2975" w:author="Hong Je-Woo" w:date="2018-09-27T04:31:00Z">
            <w:rPr>
              <w:rFonts w:ascii="Times New Roman" w:hAnsi="Times New Roman"/>
              <w:sz w:val="24"/>
            </w:rPr>
          </w:rPrChange>
        </w:rPr>
        <w:t>: 154-164.</w:t>
      </w:r>
      <w:r w:rsidRPr="00E5054D">
        <w:rPr>
          <w:rFonts w:ascii="Times New Roman" w:hAnsi="Times New Roman"/>
          <w:lang w:val="en-GB"/>
          <w:rPrChange w:id="2976" w:author="Hong Je-Woo" w:date="2018-09-27T04:31:00Z">
            <w:rPr>
              <w:rFonts w:ascii="Times New Roman" w:hAnsi="Times New Roman"/>
            </w:rPr>
          </w:rPrChange>
        </w:rPr>
        <w:t xml:space="preserve"> </w:t>
      </w:r>
      <w:r w:rsidRPr="00E5054D">
        <w:rPr>
          <w:rFonts w:ascii="Times New Roman" w:hAnsi="Times New Roman"/>
          <w:sz w:val="24"/>
          <w:lang w:val="en-GB"/>
          <w:rPrChange w:id="2977" w:author="Hong Je-Woo" w:date="2018-09-27T04:31:00Z">
            <w:rPr>
              <w:rFonts w:ascii="Times New Roman" w:hAnsi="Times New Roman"/>
              <w:sz w:val="24"/>
            </w:rPr>
          </w:rPrChange>
        </w:rPr>
        <w:t>doi:10.1111/j.1365-2486.2005.01065.x.</w:t>
      </w:r>
    </w:p>
    <w:p w14:paraId="2E65B75A" w14:textId="77777777" w:rsidR="00B72C41" w:rsidRPr="00E5054D" w:rsidRDefault="00B72C41" w:rsidP="00B72C41">
      <w:pPr>
        <w:wordWrap/>
        <w:spacing w:line="480" w:lineRule="auto"/>
        <w:ind w:firstLine="357"/>
        <w:rPr>
          <w:rFonts w:ascii="Times New Roman" w:hAnsi="Times New Roman"/>
          <w:sz w:val="24"/>
          <w:lang w:val="en-GB"/>
          <w:rPrChange w:id="2978" w:author="Hong Je-Woo" w:date="2018-09-27T04:31:00Z">
            <w:rPr>
              <w:rFonts w:ascii="Times New Roman" w:hAnsi="Times New Roman"/>
              <w:sz w:val="24"/>
            </w:rPr>
          </w:rPrChange>
        </w:rPr>
      </w:pPr>
      <w:r w:rsidRPr="00E5054D">
        <w:rPr>
          <w:rFonts w:ascii="Times New Roman" w:hAnsi="Times New Roman"/>
          <w:sz w:val="24"/>
          <w:lang w:val="en-GB"/>
          <w:rPrChange w:id="2979" w:author="Hong Je-Woo" w:date="2018-09-27T04:31:00Z">
            <w:rPr>
              <w:rFonts w:ascii="Times New Roman" w:hAnsi="Times New Roman"/>
              <w:sz w:val="24"/>
            </w:rPr>
          </w:rPrChange>
        </w:rPr>
        <w:t xml:space="preserve">Dias N, Hong J, Leclerc MY, Black TA, Nesic Z, Krishnan P. 2009. A simple method of estimating scalar fluxes over forests. </w:t>
      </w:r>
      <w:r w:rsidRPr="00E5054D">
        <w:rPr>
          <w:rFonts w:ascii="Times New Roman" w:hAnsi="Times New Roman"/>
          <w:i/>
          <w:sz w:val="24"/>
          <w:lang w:val="en-GB"/>
          <w:rPrChange w:id="2980" w:author="Hong Je-Woo" w:date="2018-09-27T04:31:00Z">
            <w:rPr>
              <w:rFonts w:ascii="Times New Roman" w:hAnsi="Times New Roman"/>
              <w:i/>
              <w:sz w:val="24"/>
            </w:rPr>
          </w:rPrChange>
        </w:rPr>
        <w:t>Boundary-Layer Meteorolog</w:t>
      </w:r>
      <w:r w:rsidRPr="00E5054D">
        <w:rPr>
          <w:rFonts w:ascii="Times New Roman" w:hAnsi="Times New Roman"/>
          <w:sz w:val="24"/>
          <w:lang w:val="en-GB"/>
          <w:rPrChange w:id="2981" w:author="Hong Je-Woo" w:date="2018-09-27T04:31:00Z">
            <w:rPr>
              <w:rFonts w:ascii="Times New Roman" w:hAnsi="Times New Roman"/>
              <w:sz w:val="24"/>
            </w:rPr>
          </w:rPrChange>
        </w:rPr>
        <w:t xml:space="preserve">y </w:t>
      </w:r>
      <w:r w:rsidRPr="00E5054D">
        <w:rPr>
          <w:rFonts w:ascii="Times New Roman" w:hAnsi="Times New Roman"/>
          <w:b/>
          <w:sz w:val="24"/>
          <w:lang w:val="en-GB"/>
          <w:rPrChange w:id="2982" w:author="Hong Je-Woo" w:date="2018-09-27T04:31:00Z">
            <w:rPr>
              <w:rFonts w:ascii="Times New Roman" w:hAnsi="Times New Roman"/>
              <w:b/>
              <w:sz w:val="24"/>
            </w:rPr>
          </w:rPrChange>
        </w:rPr>
        <w:t>132</w:t>
      </w:r>
      <w:r w:rsidRPr="00E5054D">
        <w:rPr>
          <w:rFonts w:ascii="Times New Roman" w:hAnsi="Times New Roman"/>
          <w:sz w:val="24"/>
          <w:lang w:val="en-GB"/>
          <w:rPrChange w:id="2983" w:author="Hong Je-Woo" w:date="2018-09-27T04:31:00Z">
            <w:rPr>
              <w:rFonts w:ascii="Times New Roman" w:hAnsi="Times New Roman"/>
              <w:sz w:val="24"/>
            </w:rPr>
          </w:rPrChange>
        </w:rPr>
        <w:t xml:space="preserve">: 401-414. doi:10.1007/s10546-009-9408-0. </w:t>
      </w:r>
    </w:p>
    <w:p w14:paraId="2E65B75B" w14:textId="77777777" w:rsidR="00B72C41" w:rsidRPr="00E5054D" w:rsidRDefault="00B72C41" w:rsidP="00B72C41">
      <w:pPr>
        <w:wordWrap/>
        <w:spacing w:line="480" w:lineRule="auto"/>
        <w:ind w:firstLine="357"/>
        <w:rPr>
          <w:rFonts w:ascii="Times New Roman" w:hAnsi="Times New Roman"/>
          <w:sz w:val="24"/>
          <w:lang w:val="en-GB"/>
          <w:rPrChange w:id="2984" w:author="Hong Je-Woo" w:date="2018-09-27T04:31:00Z">
            <w:rPr>
              <w:rFonts w:ascii="Times New Roman" w:hAnsi="Times New Roman"/>
              <w:sz w:val="24"/>
            </w:rPr>
          </w:rPrChange>
        </w:rPr>
      </w:pPr>
      <w:r w:rsidRPr="00E5054D">
        <w:rPr>
          <w:rFonts w:ascii="Times New Roman" w:hAnsi="Times New Roman"/>
          <w:sz w:val="24"/>
          <w:lang w:val="en-GB"/>
          <w:rPrChange w:id="2985" w:author="Hong Je-Woo" w:date="2018-09-27T04:31:00Z">
            <w:rPr>
              <w:rFonts w:ascii="Times New Roman" w:hAnsi="Times New Roman"/>
              <w:sz w:val="24"/>
            </w:rPr>
          </w:rPrChange>
        </w:rPr>
        <w:t xml:space="preserve">Dragoni D, Schmid HP, Grimmond CSB, Loescher HW. 2007. </w:t>
      </w:r>
      <w:r w:rsidRPr="00853C1B">
        <w:rPr>
          <w:rFonts w:ascii="Times New Roman" w:hAnsi="Times New Roman"/>
          <w:sz w:val="24"/>
          <w:lang w:val="en-GB"/>
          <w:rPrChange w:id="2986" w:author="Hong Je-Woo" w:date="2018-09-27T04:31:00Z">
            <w:rPr>
              <w:rFonts w:ascii="Times New Roman" w:hAnsi="Times New Roman"/>
              <w:sz w:val="24"/>
            </w:rPr>
          </w:rPrChange>
        </w:rPr>
        <w:t>Uncertainty</w:t>
      </w:r>
      <w:r w:rsidRPr="00E5054D">
        <w:rPr>
          <w:rFonts w:ascii="Times New Roman" w:hAnsi="Times New Roman"/>
          <w:sz w:val="24"/>
          <w:lang w:val="en-GB"/>
          <w:rPrChange w:id="2987" w:author="Hong Je-Woo" w:date="2018-09-27T04:31:00Z">
            <w:rPr>
              <w:rFonts w:ascii="Times New Roman" w:hAnsi="Times New Roman"/>
              <w:sz w:val="24"/>
            </w:rPr>
          </w:rPrChange>
        </w:rPr>
        <w:t xml:space="preserve"> of annual net ecosystem productivity estimated using eddy covariance flux measurements. </w:t>
      </w:r>
      <w:r w:rsidRPr="00E5054D">
        <w:rPr>
          <w:rFonts w:ascii="Times New Roman" w:hAnsi="Times New Roman"/>
          <w:i/>
          <w:sz w:val="24"/>
          <w:lang w:val="en-GB"/>
          <w:rPrChange w:id="2988" w:author="Hong Je-Woo" w:date="2018-09-27T04:31:00Z">
            <w:rPr>
              <w:rFonts w:ascii="Times New Roman" w:hAnsi="Times New Roman"/>
              <w:i/>
              <w:sz w:val="24"/>
            </w:rPr>
          </w:rPrChange>
        </w:rPr>
        <w:t>Journal of Geophysical Research</w:t>
      </w:r>
      <w:r w:rsidRPr="00E5054D">
        <w:rPr>
          <w:rFonts w:ascii="Times New Roman" w:hAnsi="Times New Roman"/>
          <w:sz w:val="24"/>
          <w:lang w:val="en-GB"/>
          <w:rPrChange w:id="2989" w:author="Hong Je-Woo" w:date="2018-09-27T04:31:00Z">
            <w:rPr>
              <w:rFonts w:ascii="Times New Roman" w:hAnsi="Times New Roman"/>
              <w:sz w:val="24"/>
            </w:rPr>
          </w:rPrChange>
        </w:rPr>
        <w:t xml:space="preserve"> </w:t>
      </w:r>
      <w:r w:rsidRPr="00E5054D">
        <w:rPr>
          <w:rFonts w:ascii="Times New Roman" w:hAnsi="Times New Roman"/>
          <w:b/>
          <w:sz w:val="24"/>
          <w:lang w:val="en-GB"/>
          <w:rPrChange w:id="2990" w:author="Hong Je-Woo" w:date="2018-09-27T04:31:00Z">
            <w:rPr>
              <w:rFonts w:ascii="Times New Roman" w:hAnsi="Times New Roman"/>
              <w:b/>
              <w:sz w:val="24"/>
            </w:rPr>
          </w:rPrChange>
        </w:rPr>
        <w:t>112</w:t>
      </w:r>
      <w:r w:rsidRPr="00E5054D">
        <w:rPr>
          <w:rFonts w:ascii="Times New Roman" w:hAnsi="Times New Roman"/>
          <w:sz w:val="24"/>
          <w:lang w:val="en-GB"/>
          <w:rPrChange w:id="2991" w:author="Hong Je-Woo" w:date="2018-09-27T04:31:00Z">
            <w:rPr>
              <w:rFonts w:ascii="Times New Roman" w:hAnsi="Times New Roman"/>
              <w:sz w:val="24"/>
            </w:rPr>
          </w:rPrChange>
        </w:rPr>
        <w:t>: D17102. doi:10.1029/2006JD008149.</w:t>
      </w:r>
    </w:p>
    <w:p w14:paraId="2E65B75C" w14:textId="77777777" w:rsidR="00B72C41" w:rsidRPr="00E5054D" w:rsidRDefault="00B72C41" w:rsidP="00B72C41">
      <w:pPr>
        <w:wordWrap/>
        <w:spacing w:line="480" w:lineRule="auto"/>
        <w:ind w:firstLine="357"/>
        <w:rPr>
          <w:rFonts w:ascii="Times New Roman" w:hAnsi="Times New Roman"/>
          <w:sz w:val="24"/>
          <w:lang w:val="en-GB"/>
          <w:rPrChange w:id="2992" w:author="Hong Je-Woo" w:date="2018-09-27T04:31:00Z">
            <w:rPr>
              <w:rFonts w:ascii="Times New Roman" w:hAnsi="Times New Roman"/>
              <w:sz w:val="24"/>
            </w:rPr>
          </w:rPrChange>
        </w:rPr>
      </w:pPr>
      <w:bookmarkStart w:id="2993" w:name="OLE_LINK3"/>
      <w:r w:rsidRPr="00E5054D">
        <w:rPr>
          <w:rFonts w:ascii="Times New Roman" w:hAnsi="Times New Roman"/>
          <w:sz w:val="24"/>
          <w:lang w:val="en-GB"/>
          <w:rPrChange w:id="2994" w:author="Hong Je-Woo" w:date="2018-09-27T04:31:00Z">
            <w:rPr>
              <w:rFonts w:ascii="Times New Roman" w:hAnsi="Times New Roman"/>
              <w:sz w:val="24"/>
            </w:rPr>
          </w:rPrChange>
        </w:rPr>
        <w:t xml:space="preserve">Feigenwinter C, Vogt R, Christen A. 2012. Eddy covariance measurements over urban areas. In </w:t>
      </w:r>
      <w:r w:rsidRPr="00E5054D">
        <w:rPr>
          <w:rFonts w:ascii="Times New Roman" w:hAnsi="Times New Roman"/>
          <w:i/>
          <w:sz w:val="24"/>
          <w:lang w:val="en-GB"/>
          <w:rPrChange w:id="2995" w:author="Hong Je-Woo" w:date="2018-09-27T04:31:00Z">
            <w:rPr>
              <w:rFonts w:ascii="Times New Roman" w:hAnsi="Times New Roman"/>
              <w:i/>
              <w:sz w:val="24"/>
            </w:rPr>
          </w:rPrChange>
        </w:rPr>
        <w:t>Eddy Covariance – A Practical Guide to Measurement and Data Analysis.</w:t>
      </w:r>
      <w:r w:rsidRPr="00E5054D">
        <w:rPr>
          <w:rFonts w:ascii="Times New Roman" w:hAnsi="Times New Roman"/>
          <w:sz w:val="24"/>
          <w:lang w:val="en-GB"/>
          <w:rPrChange w:id="2996" w:author="Hong Je-Woo" w:date="2018-09-27T04:31:00Z">
            <w:rPr>
              <w:rFonts w:ascii="Times New Roman" w:hAnsi="Times New Roman"/>
              <w:sz w:val="24"/>
            </w:rPr>
          </w:rPrChange>
        </w:rPr>
        <w:t xml:space="preserve"> </w:t>
      </w:r>
      <w:bookmarkStart w:id="2997" w:name="OLE_LINK4"/>
      <w:r w:rsidRPr="00E5054D">
        <w:rPr>
          <w:rFonts w:ascii="Times New Roman" w:hAnsi="Times New Roman"/>
          <w:sz w:val="24"/>
          <w:lang w:val="en-GB"/>
          <w:rPrChange w:id="2998" w:author="Hong Je-Woo" w:date="2018-09-27T04:31:00Z">
            <w:rPr>
              <w:rFonts w:ascii="Times New Roman" w:hAnsi="Times New Roman"/>
              <w:sz w:val="24"/>
            </w:rPr>
          </w:rPrChange>
        </w:rPr>
        <w:t>Springer Atmospheric Sciences,</w:t>
      </w:r>
      <w:bookmarkEnd w:id="2997"/>
      <w:r w:rsidRPr="00E5054D">
        <w:rPr>
          <w:rFonts w:ascii="Times New Roman" w:hAnsi="Times New Roman"/>
          <w:sz w:val="24"/>
          <w:lang w:val="en-GB"/>
          <w:rPrChange w:id="2999" w:author="Hong Je-Woo" w:date="2018-09-27T04:31:00Z">
            <w:rPr>
              <w:rFonts w:ascii="Times New Roman" w:hAnsi="Times New Roman"/>
              <w:sz w:val="24"/>
            </w:rPr>
          </w:rPrChange>
        </w:rPr>
        <w:t xml:space="preserve"> Aubinet M, Vesala T, Papale D (eds). </w:t>
      </w:r>
      <w:bookmarkStart w:id="3000" w:name="OLE_LINK5"/>
      <w:r w:rsidRPr="00E5054D">
        <w:rPr>
          <w:rFonts w:ascii="Times New Roman" w:hAnsi="Times New Roman"/>
          <w:sz w:val="24"/>
          <w:lang w:val="en-GB"/>
          <w:rPrChange w:id="3001" w:author="Hong Je-Woo" w:date="2018-09-27T04:31:00Z">
            <w:rPr>
              <w:rFonts w:ascii="Times New Roman" w:hAnsi="Times New Roman"/>
              <w:sz w:val="24"/>
            </w:rPr>
          </w:rPrChange>
        </w:rPr>
        <w:t>Springer: Dordrecht, the Netherlands,</w:t>
      </w:r>
      <w:bookmarkEnd w:id="3000"/>
      <w:r w:rsidRPr="00E5054D">
        <w:rPr>
          <w:rFonts w:ascii="Times New Roman" w:hAnsi="Times New Roman"/>
          <w:sz w:val="24"/>
          <w:lang w:val="en-GB"/>
          <w:rPrChange w:id="3002" w:author="Hong Je-Woo" w:date="2018-09-27T04:31:00Z">
            <w:rPr>
              <w:rFonts w:ascii="Times New Roman" w:hAnsi="Times New Roman"/>
              <w:sz w:val="24"/>
            </w:rPr>
          </w:rPrChange>
        </w:rPr>
        <w:t xml:space="preserve"> 377-397.</w:t>
      </w:r>
      <w:r w:rsidRPr="00E5054D">
        <w:rPr>
          <w:rFonts w:ascii="Times New Roman" w:hAnsi="Times New Roman"/>
          <w:lang w:val="en-GB"/>
          <w:rPrChange w:id="3003" w:author="Hong Je-Woo" w:date="2018-09-27T04:31:00Z">
            <w:rPr>
              <w:rFonts w:ascii="Times New Roman" w:hAnsi="Times New Roman"/>
            </w:rPr>
          </w:rPrChange>
        </w:rPr>
        <w:t xml:space="preserve"> </w:t>
      </w:r>
      <w:r w:rsidRPr="00E5054D">
        <w:rPr>
          <w:rFonts w:ascii="Times New Roman" w:hAnsi="Times New Roman"/>
          <w:sz w:val="24"/>
          <w:lang w:val="en-GB"/>
          <w:rPrChange w:id="3004" w:author="Hong Je-Woo" w:date="2018-09-27T04:31:00Z">
            <w:rPr>
              <w:rFonts w:ascii="Times New Roman" w:hAnsi="Times New Roman"/>
              <w:sz w:val="24"/>
            </w:rPr>
          </w:rPrChange>
        </w:rPr>
        <w:t>doi:10.1007/978-94-007-2351-1_16.</w:t>
      </w:r>
    </w:p>
    <w:bookmarkEnd w:id="2993"/>
    <w:p w14:paraId="2E65B75D" w14:textId="77777777" w:rsidR="00B72C41" w:rsidRPr="00E5054D" w:rsidRDefault="00B72C41" w:rsidP="00B72C41">
      <w:pPr>
        <w:wordWrap/>
        <w:spacing w:line="480" w:lineRule="auto"/>
        <w:ind w:firstLine="357"/>
        <w:rPr>
          <w:rFonts w:ascii="Times New Roman" w:hAnsi="Times New Roman"/>
          <w:sz w:val="24"/>
          <w:lang w:val="en-GB"/>
          <w:rPrChange w:id="3005" w:author="Hong Je-Woo" w:date="2018-09-27T04:31:00Z">
            <w:rPr>
              <w:rFonts w:ascii="Times New Roman" w:hAnsi="Times New Roman"/>
              <w:sz w:val="24"/>
            </w:rPr>
          </w:rPrChange>
        </w:rPr>
      </w:pPr>
      <w:r w:rsidRPr="00E5054D">
        <w:rPr>
          <w:rFonts w:ascii="Times New Roman" w:hAnsi="Times New Roman"/>
          <w:sz w:val="24"/>
          <w:lang w:val="en-GB"/>
          <w:rPrChange w:id="3006" w:author="Hong Je-Woo" w:date="2018-09-27T04:31:00Z">
            <w:rPr>
              <w:rFonts w:ascii="Times New Roman" w:hAnsi="Times New Roman"/>
              <w:sz w:val="24"/>
            </w:rPr>
          </w:rPrChange>
        </w:rPr>
        <w:t xml:space="preserve">Fratini G, Ibrom A, Arriga N, Burba G, Papale D. 2012. Relative humidity effects on water vapour fluxes measured with closed-path eddy-covariance systems with short sampling lines. </w:t>
      </w:r>
      <w:bookmarkStart w:id="3007" w:name="OLE_LINK9"/>
      <w:r w:rsidRPr="00E5054D">
        <w:rPr>
          <w:rFonts w:ascii="Times New Roman" w:hAnsi="Times New Roman"/>
          <w:i/>
          <w:sz w:val="24"/>
          <w:lang w:val="en-GB"/>
          <w:rPrChange w:id="3008" w:author="Hong Je-Woo" w:date="2018-09-27T04:31:00Z">
            <w:rPr>
              <w:rFonts w:ascii="Times New Roman" w:hAnsi="Times New Roman"/>
              <w:i/>
              <w:sz w:val="24"/>
            </w:rPr>
          </w:rPrChange>
        </w:rPr>
        <w:t>Agricultural and Forest Meteorology</w:t>
      </w:r>
      <w:bookmarkEnd w:id="3007"/>
      <w:r w:rsidRPr="00E5054D">
        <w:rPr>
          <w:rFonts w:ascii="Times New Roman" w:hAnsi="Times New Roman"/>
          <w:sz w:val="24"/>
          <w:lang w:val="en-GB"/>
          <w:rPrChange w:id="3009" w:author="Hong Je-Woo" w:date="2018-09-27T04:31:00Z">
            <w:rPr>
              <w:rFonts w:ascii="Times New Roman" w:hAnsi="Times New Roman"/>
              <w:sz w:val="24"/>
            </w:rPr>
          </w:rPrChange>
        </w:rPr>
        <w:t xml:space="preserve"> </w:t>
      </w:r>
      <w:r w:rsidRPr="00E5054D">
        <w:rPr>
          <w:rFonts w:ascii="Times New Roman" w:hAnsi="Times New Roman"/>
          <w:b/>
          <w:sz w:val="24"/>
          <w:lang w:val="en-GB"/>
          <w:rPrChange w:id="3010" w:author="Hong Je-Woo" w:date="2018-09-27T04:31:00Z">
            <w:rPr>
              <w:rFonts w:ascii="Times New Roman" w:hAnsi="Times New Roman"/>
              <w:b/>
              <w:sz w:val="24"/>
            </w:rPr>
          </w:rPrChange>
        </w:rPr>
        <w:t>165</w:t>
      </w:r>
      <w:r w:rsidRPr="00E5054D">
        <w:rPr>
          <w:rFonts w:ascii="Times New Roman" w:hAnsi="Times New Roman"/>
          <w:sz w:val="24"/>
          <w:lang w:val="en-GB"/>
          <w:rPrChange w:id="3011" w:author="Hong Je-Woo" w:date="2018-09-27T04:31:00Z">
            <w:rPr>
              <w:rFonts w:ascii="Times New Roman" w:hAnsi="Times New Roman"/>
              <w:sz w:val="24"/>
            </w:rPr>
          </w:rPrChange>
        </w:rPr>
        <w:t>: 53-63.</w:t>
      </w:r>
      <w:r w:rsidRPr="00E5054D">
        <w:rPr>
          <w:rFonts w:ascii="Times New Roman" w:hAnsi="Times New Roman"/>
          <w:lang w:val="en-GB"/>
          <w:rPrChange w:id="3012" w:author="Hong Je-Woo" w:date="2018-09-27T04:31:00Z">
            <w:rPr>
              <w:rFonts w:ascii="Times New Roman" w:hAnsi="Times New Roman"/>
            </w:rPr>
          </w:rPrChange>
        </w:rPr>
        <w:t xml:space="preserve"> </w:t>
      </w:r>
      <w:r w:rsidRPr="00E5054D">
        <w:rPr>
          <w:rFonts w:ascii="Times New Roman" w:hAnsi="Times New Roman"/>
          <w:sz w:val="24"/>
          <w:lang w:val="en-GB"/>
          <w:rPrChange w:id="3013" w:author="Hong Je-Woo" w:date="2018-09-27T04:31:00Z">
            <w:rPr>
              <w:rFonts w:ascii="Times New Roman" w:hAnsi="Times New Roman"/>
              <w:sz w:val="24"/>
            </w:rPr>
          </w:rPrChange>
        </w:rPr>
        <w:t>doi:10.1016/j.agrformet.2012.05.018.</w:t>
      </w:r>
    </w:p>
    <w:p w14:paraId="2E65B75E" w14:textId="326AAE88" w:rsidR="00B72C41" w:rsidRPr="00E5054D" w:rsidRDefault="00B72C41" w:rsidP="00B72C41">
      <w:pPr>
        <w:wordWrap/>
        <w:spacing w:line="480" w:lineRule="auto"/>
        <w:ind w:firstLine="357"/>
        <w:rPr>
          <w:rFonts w:ascii="Times New Roman" w:hAnsi="Times New Roman"/>
          <w:sz w:val="24"/>
          <w:lang w:val="en-GB"/>
          <w:rPrChange w:id="3014" w:author="Hong Je-Woo" w:date="2018-09-27T04:31:00Z">
            <w:rPr>
              <w:rFonts w:ascii="Times New Roman" w:hAnsi="Times New Roman"/>
              <w:sz w:val="24"/>
            </w:rPr>
          </w:rPrChange>
        </w:rPr>
      </w:pPr>
      <w:r w:rsidRPr="00E5054D">
        <w:rPr>
          <w:rFonts w:ascii="Times New Roman" w:hAnsi="Times New Roman"/>
          <w:sz w:val="24"/>
          <w:lang w:val="en-GB"/>
          <w:rPrChange w:id="3015" w:author="Hong Je-Woo" w:date="2018-09-27T04:31:00Z">
            <w:rPr>
              <w:rFonts w:ascii="Times New Roman" w:hAnsi="Times New Roman"/>
              <w:sz w:val="24"/>
            </w:rPr>
          </w:rPrChange>
        </w:rPr>
        <w:t xml:space="preserve">Frey CM, Parlow E, Vogt R, Harhash M, Wahab MMA. 2011. Flux measurements in Cairo. </w:t>
      </w:r>
      <w:del w:id="3016" w:author="Hong Je-Woo" w:date="2018-09-27T04:31:00Z">
        <w:r>
          <w:rPr>
            <w:rFonts w:ascii="Times New Roman" w:hAnsi="Times New Roman" w:cs="Times New Roman"/>
            <w:sz w:val="24"/>
            <w:szCs w:val="24"/>
          </w:rPr>
          <w:delText>part</w:delText>
        </w:r>
      </w:del>
      <w:ins w:id="3017" w:author="Hong Je-Woo" w:date="2018-09-27T04:31:00Z">
        <w:r w:rsidR="00752B87" w:rsidRPr="00E5054D">
          <w:rPr>
            <w:rFonts w:ascii="Times New Roman" w:hAnsi="Times New Roman" w:cs="Times New Roman"/>
            <w:sz w:val="24"/>
            <w:szCs w:val="24"/>
            <w:lang w:val="en-GB"/>
          </w:rPr>
          <w:t>Part</w:t>
        </w:r>
      </w:ins>
      <w:r w:rsidR="00752B87" w:rsidRPr="00E5054D">
        <w:rPr>
          <w:rFonts w:ascii="Times New Roman" w:hAnsi="Times New Roman"/>
          <w:sz w:val="24"/>
          <w:lang w:val="en-GB"/>
          <w:rPrChange w:id="3018" w:author="Hong Je-Woo" w:date="2018-09-27T04:31:00Z">
            <w:rPr>
              <w:rFonts w:ascii="Times New Roman" w:hAnsi="Times New Roman"/>
              <w:sz w:val="24"/>
            </w:rPr>
          </w:rPrChange>
        </w:rPr>
        <w:t xml:space="preserve"> </w:t>
      </w:r>
      <w:r w:rsidRPr="00E5054D">
        <w:rPr>
          <w:rFonts w:ascii="Times New Roman" w:hAnsi="Times New Roman"/>
          <w:sz w:val="24"/>
          <w:lang w:val="en-GB"/>
          <w:rPrChange w:id="3019" w:author="Hong Je-Woo" w:date="2018-09-27T04:31:00Z">
            <w:rPr>
              <w:rFonts w:ascii="Times New Roman" w:hAnsi="Times New Roman"/>
              <w:sz w:val="24"/>
            </w:rPr>
          </w:rPrChange>
        </w:rPr>
        <w:t xml:space="preserve">1: in situ measurements and their applicability for comparison with satellite data. </w:t>
      </w:r>
      <w:r w:rsidRPr="00E5054D">
        <w:rPr>
          <w:rFonts w:ascii="Times New Roman" w:hAnsi="Times New Roman"/>
          <w:i/>
          <w:sz w:val="24"/>
          <w:lang w:val="en-GB"/>
          <w:rPrChange w:id="3020" w:author="Hong Je-Woo" w:date="2018-09-27T04:31:00Z">
            <w:rPr>
              <w:rFonts w:ascii="Times New Roman" w:hAnsi="Times New Roman"/>
              <w:i/>
              <w:sz w:val="24"/>
            </w:rPr>
          </w:rPrChange>
        </w:rPr>
        <w:t>International Journal of Climatology</w:t>
      </w:r>
      <w:r w:rsidRPr="00E5054D">
        <w:rPr>
          <w:rFonts w:ascii="Times New Roman" w:hAnsi="Times New Roman"/>
          <w:sz w:val="24"/>
          <w:lang w:val="en-GB"/>
          <w:rPrChange w:id="3021" w:author="Hong Je-Woo" w:date="2018-09-27T04:31:00Z">
            <w:rPr>
              <w:rFonts w:ascii="Times New Roman" w:hAnsi="Times New Roman"/>
              <w:sz w:val="24"/>
            </w:rPr>
          </w:rPrChange>
        </w:rPr>
        <w:t xml:space="preserve"> </w:t>
      </w:r>
      <w:r w:rsidRPr="00E5054D">
        <w:rPr>
          <w:rFonts w:ascii="Times New Roman" w:hAnsi="Times New Roman"/>
          <w:b/>
          <w:sz w:val="24"/>
          <w:lang w:val="en-GB"/>
          <w:rPrChange w:id="3022" w:author="Hong Je-Woo" w:date="2018-09-27T04:31:00Z">
            <w:rPr>
              <w:rFonts w:ascii="Times New Roman" w:hAnsi="Times New Roman"/>
              <w:b/>
              <w:sz w:val="24"/>
            </w:rPr>
          </w:rPrChange>
        </w:rPr>
        <w:t>31</w:t>
      </w:r>
      <w:r w:rsidRPr="00E5054D">
        <w:rPr>
          <w:rFonts w:ascii="Times New Roman" w:hAnsi="Times New Roman"/>
          <w:sz w:val="24"/>
          <w:lang w:val="en-GB"/>
          <w:rPrChange w:id="3023" w:author="Hong Je-Woo" w:date="2018-09-27T04:31:00Z">
            <w:rPr>
              <w:rFonts w:ascii="Times New Roman" w:hAnsi="Times New Roman"/>
              <w:sz w:val="24"/>
            </w:rPr>
          </w:rPrChange>
        </w:rPr>
        <w:t>: 218-231.</w:t>
      </w:r>
      <w:r w:rsidRPr="00E5054D">
        <w:rPr>
          <w:rFonts w:ascii="Times New Roman" w:hAnsi="Times New Roman"/>
          <w:lang w:val="en-GB"/>
          <w:rPrChange w:id="3024" w:author="Hong Je-Woo" w:date="2018-09-27T04:31:00Z">
            <w:rPr>
              <w:rFonts w:ascii="Times New Roman" w:hAnsi="Times New Roman"/>
            </w:rPr>
          </w:rPrChange>
        </w:rPr>
        <w:t xml:space="preserve"> </w:t>
      </w:r>
      <w:r w:rsidRPr="00E5054D">
        <w:rPr>
          <w:rFonts w:ascii="Times New Roman" w:hAnsi="Times New Roman"/>
          <w:sz w:val="24"/>
          <w:lang w:val="en-GB"/>
          <w:rPrChange w:id="3025" w:author="Hong Je-Woo" w:date="2018-09-27T04:31:00Z">
            <w:rPr>
              <w:rFonts w:ascii="Times New Roman" w:hAnsi="Times New Roman"/>
              <w:sz w:val="24"/>
            </w:rPr>
          </w:rPrChange>
        </w:rPr>
        <w:t>doi:10.1002/joc.2140.</w:t>
      </w:r>
    </w:p>
    <w:p w14:paraId="2E65B75F" w14:textId="77777777" w:rsidR="00B72C41" w:rsidRPr="00E5054D" w:rsidRDefault="00B72C41" w:rsidP="00B72C41">
      <w:pPr>
        <w:wordWrap/>
        <w:spacing w:line="480" w:lineRule="auto"/>
        <w:ind w:firstLine="357"/>
        <w:rPr>
          <w:rFonts w:ascii="Times New Roman" w:hAnsi="Times New Roman"/>
          <w:sz w:val="24"/>
          <w:lang w:val="en-GB"/>
          <w:rPrChange w:id="3026" w:author="Hong Je-Woo" w:date="2018-09-27T04:31:00Z">
            <w:rPr>
              <w:rFonts w:ascii="Times New Roman" w:hAnsi="Times New Roman"/>
              <w:sz w:val="24"/>
            </w:rPr>
          </w:rPrChange>
        </w:rPr>
      </w:pPr>
      <w:r w:rsidRPr="00E5054D">
        <w:rPr>
          <w:rFonts w:ascii="Times New Roman" w:hAnsi="Times New Roman"/>
          <w:sz w:val="24"/>
          <w:lang w:val="en-GB"/>
          <w:rPrChange w:id="3027" w:author="Hong Je-Woo" w:date="2018-09-27T04:31:00Z">
            <w:rPr>
              <w:rFonts w:ascii="Times New Roman" w:hAnsi="Times New Roman"/>
              <w:sz w:val="24"/>
            </w:rPr>
          </w:rPrChange>
        </w:rPr>
        <w:t xml:space="preserve">Goldbach A, Kuttler W. 2013. Quantification of turbulent heat fluxes for adaptation strategies within urban planning. </w:t>
      </w:r>
      <w:r w:rsidRPr="00E5054D">
        <w:rPr>
          <w:rFonts w:ascii="Times New Roman" w:hAnsi="Times New Roman"/>
          <w:i/>
          <w:sz w:val="24"/>
          <w:lang w:val="en-GB"/>
          <w:rPrChange w:id="3028" w:author="Hong Je-Woo" w:date="2018-09-27T04:31:00Z">
            <w:rPr>
              <w:rFonts w:ascii="Times New Roman" w:hAnsi="Times New Roman"/>
              <w:i/>
              <w:sz w:val="24"/>
            </w:rPr>
          </w:rPrChange>
        </w:rPr>
        <w:t>International Journal of Climatology</w:t>
      </w:r>
      <w:r w:rsidRPr="00E5054D">
        <w:rPr>
          <w:rFonts w:ascii="Times New Roman" w:hAnsi="Times New Roman"/>
          <w:sz w:val="24"/>
          <w:lang w:val="en-GB"/>
          <w:rPrChange w:id="3029" w:author="Hong Je-Woo" w:date="2018-09-27T04:31:00Z">
            <w:rPr>
              <w:rFonts w:ascii="Times New Roman" w:hAnsi="Times New Roman"/>
              <w:sz w:val="24"/>
            </w:rPr>
          </w:rPrChange>
        </w:rPr>
        <w:t xml:space="preserve"> </w:t>
      </w:r>
      <w:r w:rsidRPr="00E5054D">
        <w:rPr>
          <w:rFonts w:ascii="Times New Roman" w:hAnsi="Times New Roman"/>
          <w:b/>
          <w:sz w:val="24"/>
          <w:lang w:val="en-GB"/>
          <w:rPrChange w:id="3030" w:author="Hong Je-Woo" w:date="2018-09-27T04:31:00Z">
            <w:rPr>
              <w:rFonts w:ascii="Times New Roman" w:hAnsi="Times New Roman"/>
              <w:b/>
              <w:sz w:val="24"/>
            </w:rPr>
          </w:rPrChange>
        </w:rPr>
        <w:t>33</w:t>
      </w:r>
      <w:r w:rsidRPr="00E5054D">
        <w:rPr>
          <w:rFonts w:ascii="Times New Roman" w:hAnsi="Times New Roman"/>
          <w:sz w:val="24"/>
          <w:lang w:val="en-GB"/>
          <w:rPrChange w:id="3031" w:author="Hong Je-Woo" w:date="2018-09-27T04:31:00Z">
            <w:rPr>
              <w:rFonts w:ascii="Times New Roman" w:hAnsi="Times New Roman"/>
              <w:sz w:val="24"/>
            </w:rPr>
          </w:rPrChange>
        </w:rPr>
        <w:t>: 143-159. doi: 10.1002/joc.3437.</w:t>
      </w:r>
    </w:p>
    <w:p w14:paraId="2E65B760" w14:textId="77777777" w:rsidR="00355859" w:rsidRPr="00E5054D" w:rsidRDefault="00355859" w:rsidP="00B72C41">
      <w:pPr>
        <w:wordWrap/>
        <w:spacing w:line="480" w:lineRule="auto"/>
        <w:ind w:firstLine="357"/>
        <w:rPr>
          <w:ins w:id="3032" w:author="Hong Je-Woo" w:date="2018-09-27T04:31:00Z"/>
          <w:rFonts w:ascii="Times New Roman" w:hAnsi="Times New Roman" w:cs="Times New Roman"/>
          <w:sz w:val="24"/>
          <w:szCs w:val="24"/>
          <w:lang w:val="en-GB"/>
        </w:rPr>
      </w:pPr>
      <w:ins w:id="3033" w:author="Hong Je-Woo" w:date="2018-09-27T04:31:00Z">
        <w:r w:rsidRPr="00E5054D">
          <w:rPr>
            <w:rFonts w:ascii="Times New Roman" w:hAnsi="Times New Roman" w:cs="Times New Roman"/>
            <w:sz w:val="24"/>
            <w:szCs w:val="24"/>
            <w:lang w:val="en-GB"/>
          </w:rPr>
          <w:t xml:space="preserve">Grimm NB, Faeth SH, Golubiewski NE, Redman CL, Wu J, Bai X, Briggs JM. 2008. </w:t>
        </w:r>
        <w:r w:rsidRPr="00E5054D">
          <w:rPr>
            <w:rFonts w:ascii="Times New Roman" w:hAnsi="Times New Roman" w:cs="Times New Roman"/>
            <w:sz w:val="24"/>
            <w:szCs w:val="24"/>
            <w:lang w:val="en-GB"/>
          </w:rPr>
          <w:lastRenderedPageBreak/>
          <w:t xml:space="preserve">Global change and the ecology of cities. </w:t>
        </w:r>
        <w:r w:rsidRPr="00E5054D">
          <w:rPr>
            <w:rFonts w:ascii="Times New Roman" w:hAnsi="Times New Roman" w:cs="Times New Roman"/>
            <w:i/>
            <w:sz w:val="24"/>
            <w:szCs w:val="24"/>
            <w:lang w:val="en-GB"/>
          </w:rPr>
          <w:t>Science</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319</w:t>
        </w:r>
        <w:r w:rsidRPr="00E5054D">
          <w:rPr>
            <w:rFonts w:ascii="Times New Roman" w:hAnsi="Times New Roman" w:cs="Times New Roman"/>
            <w:sz w:val="24"/>
            <w:szCs w:val="24"/>
            <w:lang w:val="en-GB"/>
          </w:rPr>
          <w:t>: 756-760. doi: 10.1126/science.1150195</w:t>
        </w:r>
        <w:r w:rsidR="000D0439" w:rsidRPr="00E5054D">
          <w:rPr>
            <w:rFonts w:ascii="Times New Roman" w:hAnsi="Times New Roman" w:cs="Times New Roman"/>
            <w:sz w:val="24"/>
            <w:szCs w:val="24"/>
            <w:lang w:val="en-GB"/>
          </w:rPr>
          <w:t>.</w:t>
        </w:r>
      </w:ins>
    </w:p>
    <w:p w14:paraId="2E65B761" w14:textId="77777777" w:rsidR="00B72C41" w:rsidRPr="00E5054D" w:rsidRDefault="00B72C41" w:rsidP="00B72C41">
      <w:pPr>
        <w:wordWrap/>
        <w:spacing w:line="480" w:lineRule="auto"/>
        <w:ind w:firstLine="357"/>
        <w:rPr>
          <w:rFonts w:ascii="Times New Roman" w:hAnsi="Times New Roman"/>
          <w:sz w:val="24"/>
          <w:lang w:val="en-GB"/>
          <w:rPrChange w:id="3034" w:author="Hong Je-Woo" w:date="2018-09-27T04:31:00Z">
            <w:rPr>
              <w:rFonts w:ascii="Times New Roman" w:hAnsi="Times New Roman"/>
              <w:sz w:val="24"/>
            </w:rPr>
          </w:rPrChange>
        </w:rPr>
      </w:pPr>
      <w:r w:rsidRPr="00E5054D">
        <w:rPr>
          <w:rFonts w:ascii="Times New Roman" w:hAnsi="Times New Roman"/>
          <w:sz w:val="24"/>
          <w:shd w:val="clear" w:color="auto" w:fill="FFFFFF"/>
          <w:lang w:val="en-GB"/>
          <w:rPrChange w:id="3035" w:author="Hong Je-Woo" w:date="2018-09-27T04:31:00Z">
            <w:rPr>
              <w:rFonts w:ascii="Times New Roman" w:hAnsi="Times New Roman"/>
              <w:sz w:val="24"/>
              <w:shd w:val="clear" w:color="auto" w:fill="FFFFFF"/>
            </w:rPr>
          </w:rPrChange>
        </w:rPr>
        <w:t>Grimmond CSB, Christen A. 2012. Flux measurements in urban ecosystems.</w:t>
      </w:r>
      <w:r w:rsidRPr="00E5054D">
        <w:rPr>
          <w:rStyle w:val="apple-converted-space"/>
          <w:rFonts w:ascii="Times New Roman" w:hAnsi="Times New Roman"/>
          <w:sz w:val="24"/>
          <w:shd w:val="clear" w:color="auto" w:fill="FFFFFF"/>
          <w:lang w:val="en-GB"/>
          <w:rPrChange w:id="3036" w:author="Hong Je-Woo" w:date="2018-09-27T04:31:00Z">
            <w:rPr>
              <w:rStyle w:val="apple-converted-space"/>
              <w:rFonts w:ascii="Times New Roman" w:hAnsi="Times New Roman"/>
              <w:sz w:val="24"/>
              <w:shd w:val="clear" w:color="auto" w:fill="FFFFFF"/>
            </w:rPr>
          </w:rPrChange>
        </w:rPr>
        <w:t> </w:t>
      </w:r>
      <w:r w:rsidRPr="00E5054D">
        <w:rPr>
          <w:rFonts w:ascii="Times New Roman" w:hAnsi="Times New Roman"/>
          <w:i/>
          <w:sz w:val="24"/>
          <w:shd w:val="clear" w:color="auto" w:fill="FFFFFF"/>
          <w:lang w:val="en-GB"/>
          <w:rPrChange w:id="3037" w:author="Hong Je-Woo" w:date="2018-09-27T04:31:00Z">
            <w:rPr>
              <w:rFonts w:ascii="Times New Roman" w:hAnsi="Times New Roman"/>
              <w:i/>
              <w:sz w:val="24"/>
              <w:shd w:val="clear" w:color="auto" w:fill="FFFFFF"/>
            </w:rPr>
          </w:rPrChange>
        </w:rPr>
        <w:t>Fluxl. Newsl. Fluxnet</w:t>
      </w:r>
      <w:r w:rsidRPr="00E5054D">
        <w:rPr>
          <w:rFonts w:ascii="Times New Roman" w:hAnsi="Times New Roman"/>
          <w:sz w:val="24"/>
          <w:shd w:val="clear" w:color="auto" w:fill="FFFFFF"/>
          <w:lang w:val="en-GB"/>
          <w:rPrChange w:id="3038"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039" w:author="Hong Je-Woo" w:date="2018-09-27T04:31:00Z">
            <w:rPr>
              <w:rFonts w:ascii="Times New Roman" w:hAnsi="Times New Roman"/>
              <w:b/>
              <w:sz w:val="24"/>
              <w:shd w:val="clear" w:color="auto" w:fill="FFFFFF"/>
            </w:rPr>
          </w:rPrChange>
        </w:rPr>
        <w:t>5</w:t>
      </w:r>
      <w:r w:rsidRPr="00E5054D">
        <w:rPr>
          <w:rFonts w:ascii="Times New Roman" w:hAnsi="Times New Roman"/>
          <w:sz w:val="24"/>
          <w:shd w:val="clear" w:color="auto" w:fill="FFFFFF"/>
          <w:lang w:val="en-GB"/>
          <w:rPrChange w:id="3040" w:author="Hong Je-Woo" w:date="2018-09-27T04:31:00Z">
            <w:rPr>
              <w:rFonts w:ascii="Times New Roman" w:hAnsi="Times New Roman"/>
              <w:sz w:val="24"/>
              <w:shd w:val="clear" w:color="auto" w:fill="FFFFFF"/>
            </w:rPr>
          </w:rPrChange>
        </w:rPr>
        <w:t>: 1-7.</w:t>
      </w:r>
    </w:p>
    <w:p w14:paraId="2E65B762" w14:textId="77777777" w:rsidR="00B72C41" w:rsidRPr="00E5054D" w:rsidRDefault="00B72C41" w:rsidP="00B72C41">
      <w:pPr>
        <w:wordWrap/>
        <w:spacing w:line="480" w:lineRule="auto"/>
        <w:ind w:firstLine="357"/>
        <w:rPr>
          <w:rFonts w:ascii="Times New Roman" w:hAnsi="Times New Roman"/>
          <w:sz w:val="24"/>
          <w:lang w:val="en-GB"/>
          <w:rPrChange w:id="3041" w:author="Hong Je-Woo" w:date="2018-09-27T04:31:00Z">
            <w:rPr>
              <w:rFonts w:ascii="Times New Roman" w:hAnsi="Times New Roman"/>
              <w:sz w:val="24"/>
            </w:rPr>
          </w:rPrChange>
        </w:rPr>
      </w:pPr>
      <w:r w:rsidRPr="00E5054D">
        <w:rPr>
          <w:rFonts w:ascii="Times New Roman" w:hAnsi="Times New Roman"/>
          <w:sz w:val="24"/>
          <w:lang w:val="en-GB"/>
          <w:rPrChange w:id="3042" w:author="Hong Je-Woo" w:date="2018-09-27T04:31:00Z">
            <w:rPr>
              <w:rFonts w:ascii="Times New Roman" w:hAnsi="Times New Roman"/>
              <w:sz w:val="24"/>
            </w:rPr>
          </w:rPrChange>
        </w:rPr>
        <w:t xml:space="preserve">Grimmond CSB, Oke TR. 1995. Comparison of heat fluxes from summertime observations in the suburbs of four North American cities. </w:t>
      </w:r>
      <w:r w:rsidRPr="00E5054D">
        <w:rPr>
          <w:rFonts w:ascii="Times New Roman" w:hAnsi="Times New Roman"/>
          <w:i/>
          <w:sz w:val="24"/>
          <w:lang w:val="en-GB"/>
          <w:rPrChange w:id="3043" w:author="Hong Je-Woo" w:date="2018-09-27T04:31:00Z">
            <w:rPr>
              <w:rFonts w:ascii="Times New Roman" w:hAnsi="Times New Roman"/>
              <w:i/>
              <w:sz w:val="24"/>
            </w:rPr>
          </w:rPrChange>
        </w:rPr>
        <w:t>Journal of Applied Meteorology</w:t>
      </w:r>
      <w:r w:rsidRPr="00E5054D" w:rsidDel="00644B3C">
        <w:rPr>
          <w:rFonts w:ascii="Times New Roman" w:hAnsi="Times New Roman"/>
          <w:i/>
          <w:sz w:val="24"/>
          <w:lang w:val="en-GB"/>
          <w:rPrChange w:id="3044" w:author="Hong Je-Woo" w:date="2018-09-27T04:31:00Z">
            <w:rPr>
              <w:rFonts w:ascii="Times New Roman" w:hAnsi="Times New Roman"/>
              <w:i/>
              <w:sz w:val="24"/>
            </w:rPr>
          </w:rPrChange>
        </w:rPr>
        <w:t xml:space="preserve"> </w:t>
      </w:r>
      <w:r w:rsidRPr="00E5054D">
        <w:rPr>
          <w:rFonts w:ascii="Times New Roman" w:hAnsi="Times New Roman"/>
          <w:b/>
          <w:sz w:val="24"/>
          <w:lang w:val="en-GB"/>
          <w:rPrChange w:id="3045" w:author="Hong Je-Woo" w:date="2018-09-27T04:31:00Z">
            <w:rPr>
              <w:rFonts w:ascii="Times New Roman" w:hAnsi="Times New Roman"/>
              <w:b/>
              <w:sz w:val="24"/>
            </w:rPr>
          </w:rPrChange>
        </w:rPr>
        <w:t>34</w:t>
      </w:r>
      <w:r w:rsidRPr="00E5054D">
        <w:rPr>
          <w:rFonts w:ascii="Times New Roman" w:hAnsi="Times New Roman"/>
          <w:sz w:val="24"/>
          <w:lang w:val="en-GB"/>
          <w:rPrChange w:id="3046" w:author="Hong Je-Woo" w:date="2018-09-27T04:31:00Z">
            <w:rPr>
              <w:rFonts w:ascii="Times New Roman" w:hAnsi="Times New Roman"/>
              <w:sz w:val="24"/>
            </w:rPr>
          </w:rPrChange>
        </w:rPr>
        <w:t>: 873-889.</w:t>
      </w:r>
      <w:r w:rsidRPr="00E5054D">
        <w:rPr>
          <w:rFonts w:ascii="Times New Roman" w:hAnsi="Times New Roman"/>
          <w:lang w:val="en-GB"/>
          <w:rPrChange w:id="3047" w:author="Hong Je-Woo" w:date="2018-09-27T04:31:00Z">
            <w:rPr>
              <w:rFonts w:ascii="Times New Roman" w:hAnsi="Times New Roman"/>
            </w:rPr>
          </w:rPrChange>
        </w:rPr>
        <w:t xml:space="preserve"> </w:t>
      </w:r>
      <w:r w:rsidRPr="00E5054D">
        <w:rPr>
          <w:rFonts w:ascii="Times New Roman" w:hAnsi="Times New Roman"/>
          <w:sz w:val="24"/>
          <w:lang w:val="en-GB"/>
          <w:rPrChange w:id="3048" w:author="Hong Je-Woo" w:date="2018-09-27T04:31:00Z">
            <w:rPr>
              <w:rFonts w:ascii="Times New Roman" w:hAnsi="Times New Roman"/>
              <w:sz w:val="24"/>
            </w:rPr>
          </w:rPrChange>
        </w:rPr>
        <w:t>doi:10.1175/1520-0450(1995)034&lt;0873:COHFFS&gt;2.0.CO;2.</w:t>
      </w:r>
    </w:p>
    <w:p w14:paraId="2E65B763" w14:textId="77777777" w:rsidR="00B72C41" w:rsidRPr="00E5054D" w:rsidRDefault="00B72C41" w:rsidP="00B72C41">
      <w:pPr>
        <w:wordWrap/>
        <w:spacing w:line="480" w:lineRule="auto"/>
        <w:ind w:firstLine="357"/>
        <w:rPr>
          <w:rFonts w:ascii="Times New Roman" w:hAnsi="Times New Roman"/>
          <w:sz w:val="24"/>
          <w:lang w:val="en-GB"/>
          <w:rPrChange w:id="3049" w:author="Hong Je-Woo" w:date="2018-09-27T04:31:00Z">
            <w:rPr>
              <w:rFonts w:ascii="Times New Roman" w:hAnsi="Times New Roman"/>
              <w:sz w:val="24"/>
            </w:rPr>
          </w:rPrChange>
        </w:rPr>
      </w:pPr>
      <w:r w:rsidRPr="00E5054D">
        <w:rPr>
          <w:rFonts w:ascii="Times New Roman" w:hAnsi="Times New Roman"/>
          <w:sz w:val="24"/>
          <w:lang w:val="en-GB"/>
          <w:rPrChange w:id="3050" w:author="Hong Je-Woo" w:date="2018-09-27T04:31:00Z">
            <w:rPr>
              <w:rFonts w:ascii="Times New Roman" w:hAnsi="Times New Roman"/>
              <w:sz w:val="24"/>
            </w:rPr>
          </w:rPrChange>
        </w:rPr>
        <w:t xml:space="preserve">Grimmond CSB, Oke TR. 1999. Heat storage in urban areas: local-scale observations and evaluation of a simple model. </w:t>
      </w:r>
      <w:r w:rsidRPr="00E5054D">
        <w:rPr>
          <w:rFonts w:ascii="Times New Roman" w:hAnsi="Times New Roman"/>
          <w:i/>
          <w:sz w:val="24"/>
          <w:lang w:val="en-GB"/>
          <w:rPrChange w:id="3051" w:author="Hong Je-Woo" w:date="2018-09-27T04:31:00Z">
            <w:rPr>
              <w:rFonts w:ascii="Times New Roman" w:hAnsi="Times New Roman"/>
              <w:i/>
              <w:sz w:val="24"/>
            </w:rPr>
          </w:rPrChange>
        </w:rPr>
        <w:t>Journal of Applied Meteorology</w:t>
      </w:r>
      <w:r w:rsidRPr="00E5054D" w:rsidDel="00644B3C">
        <w:rPr>
          <w:rFonts w:ascii="Times New Roman" w:hAnsi="Times New Roman"/>
          <w:i/>
          <w:sz w:val="24"/>
          <w:lang w:val="en-GB"/>
          <w:rPrChange w:id="3052" w:author="Hong Je-Woo" w:date="2018-09-27T04:31:00Z">
            <w:rPr>
              <w:rFonts w:ascii="Times New Roman" w:hAnsi="Times New Roman"/>
              <w:i/>
              <w:sz w:val="24"/>
            </w:rPr>
          </w:rPrChange>
        </w:rPr>
        <w:t xml:space="preserve"> </w:t>
      </w:r>
      <w:r w:rsidRPr="00E5054D">
        <w:rPr>
          <w:rFonts w:ascii="Times New Roman" w:hAnsi="Times New Roman"/>
          <w:b/>
          <w:sz w:val="24"/>
          <w:lang w:val="en-GB"/>
          <w:rPrChange w:id="3053" w:author="Hong Je-Woo" w:date="2018-09-27T04:31:00Z">
            <w:rPr>
              <w:rFonts w:ascii="Times New Roman" w:hAnsi="Times New Roman"/>
              <w:b/>
              <w:sz w:val="24"/>
            </w:rPr>
          </w:rPrChange>
        </w:rPr>
        <w:t>38</w:t>
      </w:r>
      <w:r w:rsidRPr="00E5054D">
        <w:rPr>
          <w:rFonts w:ascii="Times New Roman" w:hAnsi="Times New Roman"/>
          <w:sz w:val="24"/>
          <w:lang w:val="en-GB"/>
          <w:rPrChange w:id="3054" w:author="Hong Je-Woo" w:date="2018-09-27T04:31:00Z">
            <w:rPr>
              <w:rFonts w:ascii="Times New Roman" w:hAnsi="Times New Roman"/>
              <w:sz w:val="24"/>
            </w:rPr>
          </w:rPrChange>
        </w:rPr>
        <w:t>: 922-940.</w:t>
      </w:r>
      <w:r w:rsidRPr="00E5054D">
        <w:rPr>
          <w:rFonts w:ascii="Times New Roman" w:hAnsi="Times New Roman"/>
          <w:lang w:val="en-GB"/>
          <w:rPrChange w:id="3055" w:author="Hong Je-Woo" w:date="2018-09-27T04:31:00Z">
            <w:rPr>
              <w:rFonts w:ascii="Times New Roman" w:hAnsi="Times New Roman"/>
            </w:rPr>
          </w:rPrChange>
        </w:rPr>
        <w:t xml:space="preserve"> </w:t>
      </w:r>
      <w:r w:rsidRPr="00E5054D">
        <w:rPr>
          <w:rFonts w:ascii="Times New Roman" w:hAnsi="Times New Roman"/>
          <w:sz w:val="24"/>
          <w:lang w:val="en-GB"/>
          <w:rPrChange w:id="3056" w:author="Hong Je-Woo" w:date="2018-09-27T04:31:00Z">
            <w:rPr>
              <w:rFonts w:ascii="Times New Roman" w:hAnsi="Times New Roman"/>
              <w:sz w:val="24"/>
            </w:rPr>
          </w:rPrChange>
        </w:rPr>
        <w:t>doi:10.1175/1520-0450(1999)038&lt;0922:HSIUAL&gt;2.0.CO;2.</w:t>
      </w:r>
    </w:p>
    <w:p w14:paraId="2E65B764" w14:textId="77777777" w:rsidR="00B72C41" w:rsidRPr="00E5054D" w:rsidRDefault="00B72C41" w:rsidP="00B72C41">
      <w:pPr>
        <w:wordWrap/>
        <w:spacing w:line="480" w:lineRule="auto"/>
        <w:ind w:firstLine="357"/>
        <w:rPr>
          <w:rFonts w:ascii="Times New Roman" w:hAnsi="Times New Roman"/>
          <w:sz w:val="24"/>
          <w:lang w:val="en-GB"/>
          <w:rPrChange w:id="3057" w:author="Hong Je-Woo" w:date="2018-09-27T04:31:00Z">
            <w:rPr>
              <w:rFonts w:ascii="Times New Roman" w:hAnsi="Times New Roman"/>
              <w:sz w:val="24"/>
            </w:rPr>
          </w:rPrChange>
        </w:rPr>
      </w:pPr>
      <w:r w:rsidRPr="00E5054D">
        <w:rPr>
          <w:rFonts w:ascii="Times New Roman" w:hAnsi="Times New Roman"/>
          <w:sz w:val="24"/>
          <w:lang w:val="en-GB"/>
          <w:rPrChange w:id="3058" w:author="Hong Je-Woo" w:date="2018-09-27T04:31:00Z">
            <w:rPr>
              <w:rFonts w:ascii="Times New Roman" w:hAnsi="Times New Roman"/>
              <w:sz w:val="24"/>
            </w:rPr>
          </w:rPrChange>
        </w:rPr>
        <w:t xml:space="preserve">Grimmond CSB, King TS, Cropley FD, Nowak DJ, Souch C. 2002. Local-scale fluxes of carbon dioxide in urban environments: methodological challenges and results from Chicago. </w:t>
      </w:r>
      <w:r w:rsidRPr="00E5054D">
        <w:rPr>
          <w:rFonts w:ascii="Times New Roman" w:hAnsi="Times New Roman"/>
          <w:i/>
          <w:sz w:val="24"/>
          <w:lang w:val="en-GB"/>
          <w:rPrChange w:id="3059" w:author="Hong Je-Woo" w:date="2018-09-27T04:31:00Z">
            <w:rPr>
              <w:rFonts w:ascii="Times New Roman" w:hAnsi="Times New Roman"/>
              <w:i/>
              <w:sz w:val="24"/>
            </w:rPr>
          </w:rPrChange>
        </w:rPr>
        <w:t>Environmental Pollution</w:t>
      </w:r>
      <w:r w:rsidRPr="00E5054D">
        <w:rPr>
          <w:rFonts w:ascii="Times New Roman" w:hAnsi="Times New Roman"/>
          <w:sz w:val="24"/>
          <w:lang w:val="en-GB"/>
          <w:rPrChange w:id="3060" w:author="Hong Je-Woo" w:date="2018-09-27T04:31:00Z">
            <w:rPr>
              <w:rFonts w:ascii="Times New Roman" w:hAnsi="Times New Roman"/>
              <w:sz w:val="24"/>
            </w:rPr>
          </w:rPrChange>
        </w:rPr>
        <w:t xml:space="preserve"> </w:t>
      </w:r>
      <w:r w:rsidRPr="00E5054D">
        <w:rPr>
          <w:rFonts w:ascii="Times New Roman" w:hAnsi="Times New Roman"/>
          <w:b/>
          <w:sz w:val="24"/>
          <w:lang w:val="en-GB"/>
          <w:rPrChange w:id="3061" w:author="Hong Je-Woo" w:date="2018-09-27T04:31:00Z">
            <w:rPr>
              <w:rFonts w:ascii="Times New Roman" w:hAnsi="Times New Roman"/>
              <w:b/>
              <w:sz w:val="24"/>
            </w:rPr>
          </w:rPrChange>
        </w:rPr>
        <w:t>116</w:t>
      </w:r>
      <w:r w:rsidRPr="00E5054D">
        <w:rPr>
          <w:rFonts w:ascii="Times New Roman" w:hAnsi="Times New Roman"/>
          <w:sz w:val="24"/>
          <w:lang w:val="en-GB"/>
          <w:rPrChange w:id="3062" w:author="Hong Je-Woo" w:date="2018-09-27T04:31:00Z">
            <w:rPr>
              <w:rFonts w:ascii="Times New Roman" w:hAnsi="Times New Roman"/>
              <w:sz w:val="24"/>
            </w:rPr>
          </w:rPrChange>
        </w:rPr>
        <w:t>: 243-254.</w:t>
      </w:r>
      <w:r w:rsidRPr="00E5054D">
        <w:rPr>
          <w:rFonts w:ascii="Times New Roman" w:hAnsi="Times New Roman"/>
          <w:lang w:val="en-GB"/>
          <w:rPrChange w:id="3063" w:author="Hong Je-Woo" w:date="2018-09-27T04:31:00Z">
            <w:rPr>
              <w:rFonts w:ascii="Times New Roman" w:hAnsi="Times New Roman"/>
            </w:rPr>
          </w:rPrChange>
        </w:rPr>
        <w:t xml:space="preserve"> </w:t>
      </w:r>
      <w:r w:rsidRPr="00E5054D">
        <w:rPr>
          <w:rFonts w:ascii="Times New Roman" w:hAnsi="Times New Roman"/>
          <w:sz w:val="24"/>
          <w:lang w:val="en-GB"/>
          <w:rPrChange w:id="3064" w:author="Hong Je-Woo" w:date="2018-09-27T04:31:00Z">
            <w:rPr>
              <w:rFonts w:ascii="Times New Roman" w:hAnsi="Times New Roman"/>
              <w:sz w:val="24"/>
            </w:rPr>
          </w:rPrChange>
        </w:rPr>
        <w:t>doi:10.1016/S0269-7491(01)00256-1.</w:t>
      </w:r>
    </w:p>
    <w:p w14:paraId="2E65B765" w14:textId="77777777" w:rsidR="00B72C41" w:rsidRPr="00E5054D" w:rsidRDefault="00B72C41" w:rsidP="00B72C41">
      <w:pPr>
        <w:wordWrap/>
        <w:spacing w:line="480" w:lineRule="auto"/>
        <w:ind w:firstLine="357"/>
        <w:rPr>
          <w:rFonts w:ascii="Times New Roman" w:hAnsi="Times New Roman"/>
          <w:sz w:val="24"/>
          <w:lang w:val="en-GB"/>
          <w:rPrChange w:id="3065" w:author="Hong Je-Woo" w:date="2018-09-27T04:31:00Z">
            <w:rPr>
              <w:rFonts w:ascii="Times New Roman" w:hAnsi="Times New Roman"/>
              <w:sz w:val="24"/>
            </w:rPr>
          </w:rPrChange>
        </w:rPr>
      </w:pPr>
      <w:r w:rsidRPr="00E5054D">
        <w:rPr>
          <w:rFonts w:ascii="Times New Roman" w:hAnsi="Times New Roman"/>
          <w:sz w:val="24"/>
          <w:lang w:val="en-GB"/>
          <w:rPrChange w:id="3066" w:author="Hong Je-Woo" w:date="2018-09-27T04:31:00Z">
            <w:rPr>
              <w:rFonts w:ascii="Times New Roman" w:hAnsi="Times New Roman"/>
              <w:sz w:val="24"/>
            </w:rPr>
          </w:rPrChange>
        </w:rPr>
        <w:t xml:space="preserve">Grimmond CSB, Salmond JA, Oke TR, Offerle B, Lemonsu A. 2004. Flux and turbulence measurements at a densely built‐up site in Marseille: Heat, mass (water and carbon dioxide), and momentum. </w:t>
      </w:r>
      <w:r w:rsidRPr="00E5054D">
        <w:rPr>
          <w:rFonts w:ascii="Times New Roman" w:hAnsi="Times New Roman"/>
          <w:i/>
          <w:sz w:val="24"/>
          <w:lang w:val="en-GB"/>
          <w:rPrChange w:id="3067" w:author="Hong Je-Woo" w:date="2018-09-27T04:31:00Z">
            <w:rPr>
              <w:rFonts w:ascii="Times New Roman" w:hAnsi="Times New Roman"/>
              <w:i/>
              <w:sz w:val="24"/>
            </w:rPr>
          </w:rPrChange>
        </w:rPr>
        <w:t>Journal of Geophysical Research: Atmospheres</w:t>
      </w:r>
      <w:r w:rsidRPr="00E5054D">
        <w:rPr>
          <w:rFonts w:ascii="Times New Roman" w:hAnsi="Times New Roman"/>
          <w:sz w:val="24"/>
          <w:lang w:val="en-GB"/>
          <w:rPrChange w:id="3068" w:author="Hong Je-Woo" w:date="2018-09-27T04:31:00Z">
            <w:rPr>
              <w:rFonts w:ascii="Times New Roman" w:hAnsi="Times New Roman"/>
              <w:sz w:val="24"/>
            </w:rPr>
          </w:rPrChange>
        </w:rPr>
        <w:t xml:space="preserve"> </w:t>
      </w:r>
      <w:r w:rsidRPr="00E5054D">
        <w:rPr>
          <w:rFonts w:ascii="Times New Roman" w:hAnsi="Times New Roman"/>
          <w:b/>
          <w:sz w:val="24"/>
          <w:lang w:val="en-GB"/>
          <w:rPrChange w:id="3069" w:author="Hong Je-Woo" w:date="2018-09-27T04:31:00Z">
            <w:rPr>
              <w:rFonts w:ascii="Times New Roman" w:hAnsi="Times New Roman"/>
              <w:b/>
              <w:sz w:val="24"/>
            </w:rPr>
          </w:rPrChange>
        </w:rPr>
        <w:t>109</w:t>
      </w:r>
      <w:r w:rsidRPr="00E5054D">
        <w:rPr>
          <w:rFonts w:ascii="Times New Roman" w:hAnsi="Times New Roman"/>
          <w:sz w:val="24"/>
          <w:lang w:val="en-GB"/>
          <w:rPrChange w:id="3070" w:author="Hong Je-Woo" w:date="2018-09-27T04:31:00Z">
            <w:rPr>
              <w:rFonts w:ascii="Times New Roman" w:hAnsi="Times New Roman"/>
              <w:sz w:val="24"/>
            </w:rPr>
          </w:rPrChange>
        </w:rPr>
        <w:t>: D24. doi:10.1029/2004JD004936.</w:t>
      </w:r>
    </w:p>
    <w:p w14:paraId="2E65B766"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071"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072" w:author="Hong Je-Woo" w:date="2018-09-27T04:31:00Z">
            <w:rPr>
              <w:rFonts w:ascii="Times New Roman" w:hAnsi="Times New Roman"/>
              <w:sz w:val="24"/>
              <w:shd w:val="clear" w:color="auto" w:fill="FFFFFF"/>
            </w:rPr>
          </w:rPrChange>
        </w:rPr>
        <w:t xml:space="preserve">Harman IN, Best MJ, Belcher SE. 2004. Radiative exchange in an urban street canyon. </w:t>
      </w:r>
      <w:r w:rsidRPr="00E5054D">
        <w:rPr>
          <w:rFonts w:ascii="Times New Roman" w:hAnsi="Times New Roman"/>
          <w:i/>
          <w:sz w:val="24"/>
          <w:shd w:val="clear" w:color="auto" w:fill="FFFFFF"/>
          <w:lang w:val="en-GB"/>
          <w:rPrChange w:id="3073" w:author="Hong Je-Woo" w:date="2018-09-27T04:31:00Z">
            <w:rPr>
              <w:rFonts w:ascii="Times New Roman" w:hAnsi="Times New Roman"/>
              <w:i/>
              <w:sz w:val="24"/>
              <w:shd w:val="clear" w:color="auto" w:fill="FFFFFF"/>
            </w:rPr>
          </w:rPrChange>
        </w:rPr>
        <w:t>Boundary-Layer Meteorology</w:t>
      </w:r>
      <w:r w:rsidRPr="00E5054D">
        <w:rPr>
          <w:rFonts w:ascii="Times New Roman" w:hAnsi="Times New Roman"/>
          <w:sz w:val="24"/>
          <w:shd w:val="clear" w:color="auto" w:fill="FFFFFF"/>
          <w:lang w:val="en-GB"/>
          <w:rPrChange w:id="3074"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075" w:author="Hong Je-Woo" w:date="2018-09-27T04:31:00Z">
            <w:rPr>
              <w:rFonts w:ascii="Times New Roman" w:hAnsi="Times New Roman"/>
              <w:b/>
              <w:sz w:val="24"/>
              <w:shd w:val="clear" w:color="auto" w:fill="FFFFFF"/>
            </w:rPr>
          </w:rPrChange>
        </w:rPr>
        <w:t>110</w:t>
      </w:r>
      <w:r w:rsidRPr="00E5054D">
        <w:rPr>
          <w:rFonts w:ascii="Times New Roman" w:hAnsi="Times New Roman"/>
          <w:sz w:val="24"/>
          <w:shd w:val="clear" w:color="auto" w:fill="FFFFFF"/>
          <w:lang w:val="en-GB"/>
          <w:rPrChange w:id="3076" w:author="Hong Je-Woo" w:date="2018-09-27T04:31:00Z">
            <w:rPr>
              <w:rFonts w:ascii="Times New Roman" w:hAnsi="Times New Roman"/>
              <w:sz w:val="24"/>
              <w:shd w:val="clear" w:color="auto" w:fill="FFFFFF"/>
            </w:rPr>
          </w:rPrChange>
        </w:rPr>
        <w:t>: 301-316.</w:t>
      </w:r>
      <w:r w:rsidRPr="00E5054D">
        <w:rPr>
          <w:rFonts w:ascii="Times New Roman" w:hAnsi="Times New Roman"/>
          <w:lang w:val="en-GB"/>
          <w:rPrChange w:id="3077"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078" w:author="Hong Je-Woo" w:date="2018-09-27T04:31:00Z">
            <w:rPr>
              <w:rFonts w:ascii="Times New Roman" w:hAnsi="Times New Roman"/>
              <w:sz w:val="24"/>
              <w:shd w:val="clear" w:color="auto" w:fill="FFFFFF"/>
            </w:rPr>
          </w:rPrChange>
        </w:rPr>
        <w:t>doi:10.1023/A:1026029822517.</w:t>
      </w:r>
    </w:p>
    <w:p w14:paraId="2E65B767" w14:textId="41B66A80" w:rsidR="00B72C41" w:rsidRPr="00E5054D" w:rsidRDefault="00B72C41" w:rsidP="00B72C41">
      <w:pPr>
        <w:spacing w:line="480" w:lineRule="auto"/>
        <w:ind w:firstLine="357"/>
        <w:rPr>
          <w:rFonts w:ascii="Times New Roman" w:hAnsi="Times New Roman"/>
          <w:lang w:val="en-GB"/>
          <w:rPrChange w:id="3079" w:author="Hong Je-Woo" w:date="2018-09-27T04:31:00Z">
            <w:rPr>
              <w:rFonts w:ascii="Times New Roman" w:hAnsi="Times New Roman"/>
            </w:rPr>
          </w:rPrChange>
        </w:rPr>
      </w:pPr>
      <w:r w:rsidRPr="00E5054D">
        <w:rPr>
          <w:rFonts w:ascii="Times New Roman" w:hAnsi="Times New Roman"/>
          <w:kern w:val="0"/>
          <w:sz w:val="24"/>
          <w:lang w:val="en-GB"/>
          <w:rPrChange w:id="3080" w:author="Hong Je-Woo" w:date="2018-09-27T04:31:00Z">
            <w:rPr>
              <w:rFonts w:ascii="Times New Roman" w:hAnsi="Times New Roman"/>
              <w:kern w:val="0"/>
              <w:sz w:val="24"/>
            </w:rPr>
          </w:rPrChange>
        </w:rPr>
        <w:t>van’t Hoff JH. 1898</w:t>
      </w:r>
      <w:r w:rsidRPr="00E5054D">
        <w:rPr>
          <w:rFonts w:ascii="Times New Roman" w:hAnsi="Times New Roman"/>
          <w:sz w:val="24"/>
          <w:lang w:val="en-GB"/>
          <w:rPrChange w:id="3081" w:author="Hong Je-Woo" w:date="2018-09-27T04:31:00Z">
            <w:rPr>
              <w:rFonts w:ascii="Times New Roman" w:hAnsi="Times New Roman"/>
              <w:sz w:val="24"/>
            </w:rPr>
          </w:rPrChange>
        </w:rPr>
        <w:t xml:space="preserve">. </w:t>
      </w:r>
      <w:r w:rsidRPr="00E5054D">
        <w:rPr>
          <w:rFonts w:ascii="Times New Roman" w:hAnsi="Times New Roman"/>
          <w:i/>
          <w:sz w:val="24"/>
          <w:lang w:val="en-GB"/>
          <w:rPrChange w:id="3082" w:author="Hong Je-Woo" w:date="2018-09-27T04:31:00Z">
            <w:rPr>
              <w:rFonts w:ascii="Times New Roman" w:hAnsi="Times New Roman"/>
              <w:i/>
              <w:sz w:val="24"/>
            </w:rPr>
          </w:rPrChange>
        </w:rPr>
        <w:t xml:space="preserve">Lectures on theoretical and physical chemistry. </w:t>
      </w:r>
      <w:del w:id="3083" w:author="Hong Je-Woo" w:date="2018-09-27T04:31:00Z">
        <w:r>
          <w:rPr>
            <w:rFonts w:ascii="Times New Roman" w:eastAsia="Times New Roman" w:hAnsi="Times New Roman" w:cs="Times New Roman"/>
            <w:i/>
            <w:sz w:val="24"/>
            <w:szCs w:val="24"/>
          </w:rPr>
          <w:delText>p</w:delText>
        </w:r>
        <w:r w:rsidRPr="007E61FF">
          <w:rPr>
            <w:rFonts w:ascii="Times New Roman" w:eastAsia="Times New Roman" w:hAnsi="Times New Roman" w:cs="Times New Roman"/>
            <w:i/>
            <w:sz w:val="24"/>
            <w:szCs w:val="24"/>
          </w:rPr>
          <w:delText>art</w:delText>
        </w:r>
      </w:del>
      <w:ins w:id="3084" w:author="Hong Je-Woo" w:date="2018-09-27T04:31:00Z">
        <w:r w:rsidR="00591720" w:rsidRPr="00E5054D">
          <w:rPr>
            <w:rFonts w:ascii="Times New Roman" w:hAnsi="Times New Roman" w:cs="Times New Roman"/>
            <w:i/>
            <w:sz w:val="24"/>
            <w:szCs w:val="24"/>
            <w:lang w:val="en-GB"/>
          </w:rPr>
          <w:t>P</w:t>
        </w:r>
        <w:r w:rsidR="00591720" w:rsidRPr="00E5054D">
          <w:rPr>
            <w:rFonts w:ascii="Times New Roman" w:eastAsia="Times New Roman" w:hAnsi="Times New Roman" w:cs="Times New Roman"/>
            <w:i/>
            <w:sz w:val="24"/>
            <w:szCs w:val="24"/>
            <w:lang w:val="en-GB"/>
          </w:rPr>
          <w:t>art</w:t>
        </w:r>
      </w:ins>
      <w:r w:rsidR="00591720" w:rsidRPr="00E5054D">
        <w:rPr>
          <w:rFonts w:ascii="Times New Roman" w:hAnsi="Times New Roman"/>
          <w:i/>
          <w:sz w:val="24"/>
          <w:lang w:val="en-GB"/>
          <w:rPrChange w:id="3085" w:author="Hong Je-Woo" w:date="2018-09-27T04:31:00Z">
            <w:rPr>
              <w:rFonts w:ascii="Times New Roman" w:hAnsi="Times New Roman"/>
              <w:i/>
              <w:sz w:val="24"/>
            </w:rPr>
          </w:rPrChange>
        </w:rPr>
        <w:t xml:space="preserve"> </w:t>
      </w:r>
      <w:r w:rsidRPr="00E5054D">
        <w:rPr>
          <w:rFonts w:ascii="Times New Roman" w:hAnsi="Times New Roman"/>
          <w:i/>
          <w:sz w:val="24"/>
          <w:lang w:val="en-GB"/>
          <w:rPrChange w:id="3086" w:author="Hong Je-Woo" w:date="2018-09-27T04:31:00Z">
            <w:rPr>
              <w:rFonts w:ascii="Times New Roman" w:hAnsi="Times New Roman"/>
              <w:i/>
              <w:sz w:val="24"/>
            </w:rPr>
          </w:rPrChange>
        </w:rPr>
        <w:t>I. chemical dynamics</w:t>
      </w:r>
      <w:r w:rsidRPr="00E5054D">
        <w:rPr>
          <w:rFonts w:ascii="Times New Roman" w:hAnsi="Times New Roman"/>
          <w:sz w:val="24"/>
          <w:lang w:val="en-GB"/>
          <w:rPrChange w:id="3087" w:author="Hong Je-Woo" w:date="2018-09-27T04:31:00Z">
            <w:rPr>
              <w:rFonts w:ascii="Times New Roman" w:hAnsi="Times New Roman"/>
              <w:sz w:val="24"/>
            </w:rPr>
          </w:rPrChange>
        </w:rPr>
        <w:t xml:space="preserve"> (translated by R. A. Lehfeldt), pp. 224-229. Edward Arnold, London</w:t>
      </w:r>
      <w:r w:rsidRPr="00E5054D">
        <w:rPr>
          <w:rFonts w:ascii="Times New Roman" w:hAnsi="Times New Roman"/>
          <w:lang w:val="en-GB"/>
          <w:rPrChange w:id="3088" w:author="Hong Je-Woo" w:date="2018-09-27T04:31:00Z">
            <w:rPr>
              <w:rFonts w:ascii="Times New Roman" w:hAnsi="Times New Roman"/>
            </w:rPr>
          </w:rPrChange>
        </w:rPr>
        <w:t>.</w:t>
      </w:r>
    </w:p>
    <w:p w14:paraId="2E65B768"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089"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090" w:author="Hong Je-Woo" w:date="2018-09-27T04:31:00Z">
            <w:rPr>
              <w:rFonts w:ascii="Times New Roman" w:hAnsi="Times New Roman"/>
              <w:sz w:val="24"/>
              <w:shd w:val="clear" w:color="auto" w:fill="FFFFFF"/>
            </w:rPr>
          </w:rPrChange>
        </w:rPr>
        <w:t xml:space="preserve">Hollinger DY, Richardson AD. 2005. Uncertainty in eddy covariance measurements and its application to physiological models. </w:t>
      </w:r>
      <w:r w:rsidRPr="00E5054D">
        <w:rPr>
          <w:rFonts w:ascii="Times New Roman" w:hAnsi="Times New Roman"/>
          <w:i/>
          <w:sz w:val="24"/>
          <w:shd w:val="clear" w:color="auto" w:fill="FFFFFF"/>
          <w:lang w:val="en-GB"/>
          <w:rPrChange w:id="3091" w:author="Hong Je-Woo" w:date="2018-09-27T04:31:00Z">
            <w:rPr>
              <w:rFonts w:ascii="Times New Roman" w:hAnsi="Times New Roman"/>
              <w:i/>
              <w:sz w:val="24"/>
              <w:shd w:val="clear" w:color="auto" w:fill="FFFFFF"/>
            </w:rPr>
          </w:rPrChange>
        </w:rPr>
        <w:t>Tree Physiology</w:t>
      </w:r>
      <w:r w:rsidRPr="00E5054D">
        <w:rPr>
          <w:rFonts w:ascii="Times New Roman" w:hAnsi="Times New Roman"/>
          <w:sz w:val="24"/>
          <w:shd w:val="clear" w:color="auto" w:fill="FFFFFF"/>
          <w:lang w:val="en-GB"/>
          <w:rPrChange w:id="3092"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093" w:author="Hong Je-Woo" w:date="2018-09-27T04:31:00Z">
            <w:rPr>
              <w:rFonts w:ascii="Times New Roman" w:hAnsi="Times New Roman"/>
              <w:b/>
              <w:sz w:val="24"/>
              <w:shd w:val="clear" w:color="auto" w:fill="FFFFFF"/>
            </w:rPr>
          </w:rPrChange>
        </w:rPr>
        <w:t>25</w:t>
      </w:r>
      <w:r w:rsidRPr="00E5054D">
        <w:rPr>
          <w:rFonts w:ascii="Times New Roman" w:hAnsi="Times New Roman"/>
          <w:sz w:val="24"/>
          <w:shd w:val="clear" w:color="auto" w:fill="FFFFFF"/>
          <w:lang w:val="en-GB"/>
          <w:rPrChange w:id="3094" w:author="Hong Je-Woo" w:date="2018-09-27T04:31:00Z">
            <w:rPr>
              <w:rFonts w:ascii="Times New Roman" w:hAnsi="Times New Roman"/>
              <w:sz w:val="24"/>
              <w:shd w:val="clear" w:color="auto" w:fill="FFFFFF"/>
            </w:rPr>
          </w:rPrChange>
        </w:rPr>
        <w:t xml:space="preserve">: 873-885. doi: </w:t>
      </w:r>
      <w:r w:rsidRPr="00E5054D">
        <w:rPr>
          <w:rFonts w:ascii="Times New Roman" w:hAnsi="Times New Roman"/>
          <w:sz w:val="24"/>
          <w:shd w:val="clear" w:color="auto" w:fill="FFFFFF"/>
          <w:lang w:val="en-GB"/>
          <w:rPrChange w:id="3095" w:author="Hong Je-Woo" w:date="2018-09-27T04:31:00Z">
            <w:rPr>
              <w:rFonts w:ascii="Times New Roman" w:hAnsi="Times New Roman"/>
              <w:sz w:val="24"/>
              <w:shd w:val="clear" w:color="auto" w:fill="FFFFFF"/>
            </w:rPr>
          </w:rPrChange>
        </w:rPr>
        <w:lastRenderedPageBreak/>
        <w:t>10.1093/treephys/25.7.873.</w:t>
      </w:r>
    </w:p>
    <w:p w14:paraId="2E65B769"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096"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097" w:author="Hong Je-Woo" w:date="2018-09-27T04:31:00Z">
            <w:rPr>
              <w:rFonts w:ascii="Times New Roman" w:hAnsi="Times New Roman"/>
              <w:sz w:val="24"/>
              <w:shd w:val="clear" w:color="auto" w:fill="FFFFFF"/>
            </w:rPr>
          </w:rPrChange>
        </w:rPr>
        <w:t xml:space="preserve">Hong J, Kim J. 2011. Impact of the Asian monsoon climate on ecosystem carbon and water exchanges: a wavelet analysis and its ecosystem modeling implications. </w:t>
      </w:r>
      <w:r w:rsidRPr="00E5054D">
        <w:rPr>
          <w:rFonts w:ascii="Times New Roman" w:hAnsi="Times New Roman"/>
          <w:i/>
          <w:sz w:val="24"/>
          <w:shd w:val="clear" w:color="auto" w:fill="FFFFFF"/>
          <w:lang w:val="en-GB"/>
          <w:rPrChange w:id="3098" w:author="Hong Je-Woo" w:date="2018-09-27T04:31:00Z">
            <w:rPr>
              <w:rFonts w:ascii="Times New Roman" w:hAnsi="Times New Roman"/>
              <w:i/>
              <w:sz w:val="24"/>
              <w:shd w:val="clear" w:color="auto" w:fill="FFFFFF"/>
            </w:rPr>
          </w:rPrChange>
        </w:rPr>
        <w:t>Global Change Biology</w:t>
      </w:r>
      <w:r w:rsidRPr="00E5054D">
        <w:rPr>
          <w:rFonts w:ascii="Times New Roman" w:hAnsi="Times New Roman"/>
          <w:sz w:val="24"/>
          <w:shd w:val="clear" w:color="auto" w:fill="FFFFFF"/>
          <w:lang w:val="en-GB"/>
          <w:rPrChange w:id="3099"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100" w:author="Hong Je-Woo" w:date="2018-09-27T04:31:00Z">
            <w:rPr>
              <w:rFonts w:ascii="Times New Roman" w:hAnsi="Times New Roman"/>
              <w:b/>
              <w:sz w:val="24"/>
              <w:shd w:val="clear" w:color="auto" w:fill="FFFFFF"/>
            </w:rPr>
          </w:rPrChange>
        </w:rPr>
        <w:t>17</w:t>
      </w:r>
      <w:r w:rsidRPr="00E5054D">
        <w:rPr>
          <w:rFonts w:ascii="Times New Roman" w:hAnsi="Times New Roman"/>
          <w:sz w:val="24"/>
          <w:shd w:val="clear" w:color="auto" w:fill="FFFFFF"/>
          <w:lang w:val="en-GB"/>
          <w:rPrChange w:id="3101" w:author="Hong Je-Woo" w:date="2018-09-27T04:31:00Z">
            <w:rPr>
              <w:rFonts w:ascii="Times New Roman" w:hAnsi="Times New Roman"/>
              <w:sz w:val="24"/>
              <w:shd w:val="clear" w:color="auto" w:fill="FFFFFF"/>
            </w:rPr>
          </w:rPrChange>
        </w:rPr>
        <w:t>: 1900-1916. doi:10.1111/j.1365-2486.2010.02337.x.</w:t>
      </w:r>
    </w:p>
    <w:p w14:paraId="2E65B76A"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02"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03" w:author="Hong Je-Woo" w:date="2018-09-27T04:31:00Z">
            <w:rPr>
              <w:rFonts w:ascii="Times New Roman" w:hAnsi="Times New Roman"/>
              <w:sz w:val="24"/>
              <w:shd w:val="clear" w:color="auto" w:fill="FFFFFF"/>
            </w:rPr>
          </w:rPrChange>
        </w:rPr>
        <w:t>Hong J, Kim J, Miyata A, Harazono Y. 2002. Basic characteristics of canopy turbulence in a homogeneous rice paddy. </w:t>
      </w:r>
      <w:r w:rsidRPr="00E5054D">
        <w:rPr>
          <w:rFonts w:ascii="Times New Roman" w:hAnsi="Times New Roman"/>
          <w:i/>
          <w:sz w:val="24"/>
          <w:shd w:val="clear" w:color="auto" w:fill="FFFFFF"/>
          <w:lang w:val="en-GB"/>
          <w:rPrChange w:id="3104" w:author="Hong Je-Woo" w:date="2018-09-27T04:31:00Z">
            <w:rPr>
              <w:rFonts w:ascii="Times New Roman" w:hAnsi="Times New Roman"/>
              <w:i/>
              <w:sz w:val="24"/>
              <w:shd w:val="clear" w:color="auto" w:fill="FFFFFF"/>
            </w:rPr>
          </w:rPrChange>
        </w:rPr>
        <w:t>Journal of Geophysical Research</w:t>
      </w:r>
      <w:r w:rsidRPr="00E5054D">
        <w:rPr>
          <w:rFonts w:ascii="Times New Roman" w:hAnsi="Times New Roman"/>
          <w:sz w:val="24"/>
          <w:shd w:val="clear" w:color="auto" w:fill="FFFFFF"/>
          <w:lang w:val="en-GB"/>
          <w:rPrChange w:id="3105"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106" w:author="Hong Je-Woo" w:date="2018-09-27T04:31:00Z">
            <w:rPr>
              <w:rFonts w:ascii="Times New Roman" w:hAnsi="Times New Roman"/>
              <w:b/>
              <w:sz w:val="24"/>
              <w:shd w:val="clear" w:color="auto" w:fill="FFFFFF"/>
            </w:rPr>
          </w:rPrChange>
        </w:rPr>
        <w:t>107</w:t>
      </w:r>
      <w:r w:rsidRPr="00E5054D">
        <w:rPr>
          <w:rFonts w:ascii="Times New Roman" w:hAnsi="Times New Roman"/>
          <w:sz w:val="24"/>
          <w:shd w:val="clear" w:color="auto" w:fill="FFFFFF"/>
          <w:lang w:val="en-GB"/>
          <w:rPrChange w:id="3107" w:author="Hong Je-Woo" w:date="2018-09-27T04:31:00Z">
            <w:rPr>
              <w:rFonts w:ascii="Times New Roman" w:hAnsi="Times New Roman"/>
              <w:sz w:val="24"/>
              <w:shd w:val="clear" w:color="auto" w:fill="FFFFFF"/>
            </w:rPr>
          </w:rPrChange>
        </w:rPr>
        <w:t>: D22, 4623, doi:10.1029/2002JD002223.</w:t>
      </w:r>
    </w:p>
    <w:p w14:paraId="2E65B76B"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08"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09" w:author="Hong Je-Woo" w:date="2018-09-27T04:31:00Z">
            <w:rPr>
              <w:rFonts w:ascii="Times New Roman" w:hAnsi="Times New Roman"/>
              <w:sz w:val="24"/>
              <w:shd w:val="clear" w:color="auto" w:fill="FFFFFF"/>
            </w:rPr>
          </w:rPrChange>
        </w:rPr>
        <w:t>Hong J, Choi TJ, Ishikawa H, Kim J. 2004. Turbulence structures in the near-neutral surface layer on the Tibetan Plateau. </w:t>
      </w:r>
      <w:r w:rsidRPr="00E5054D">
        <w:rPr>
          <w:rFonts w:ascii="Times New Roman" w:hAnsi="Times New Roman"/>
          <w:i/>
          <w:sz w:val="24"/>
          <w:shd w:val="clear" w:color="auto" w:fill="FFFFFF"/>
          <w:lang w:val="en-GB"/>
          <w:rPrChange w:id="3110" w:author="Hong Je-Woo" w:date="2018-09-27T04:31:00Z">
            <w:rPr>
              <w:rFonts w:ascii="Times New Roman" w:hAnsi="Times New Roman"/>
              <w:i/>
              <w:sz w:val="24"/>
              <w:shd w:val="clear" w:color="auto" w:fill="FFFFFF"/>
            </w:rPr>
          </w:rPrChange>
        </w:rPr>
        <w:t>Geophysical Research Letters</w:t>
      </w:r>
      <w:r w:rsidRPr="00E5054D">
        <w:rPr>
          <w:rFonts w:ascii="Times New Roman" w:hAnsi="Times New Roman"/>
          <w:sz w:val="24"/>
          <w:shd w:val="clear" w:color="auto" w:fill="FFFFFF"/>
          <w:lang w:val="en-GB"/>
          <w:rPrChange w:id="3111"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112" w:author="Hong Je-Woo" w:date="2018-09-27T04:31:00Z">
            <w:rPr>
              <w:rFonts w:ascii="Times New Roman" w:hAnsi="Times New Roman"/>
              <w:b/>
              <w:sz w:val="24"/>
              <w:shd w:val="clear" w:color="auto" w:fill="FFFFFF"/>
            </w:rPr>
          </w:rPrChange>
        </w:rPr>
        <w:t>31</w:t>
      </w:r>
      <w:r w:rsidRPr="00E5054D">
        <w:rPr>
          <w:rFonts w:ascii="Times New Roman" w:hAnsi="Times New Roman"/>
          <w:sz w:val="24"/>
          <w:shd w:val="clear" w:color="auto" w:fill="FFFFFF"/>
          <w:lang w:val="en-GB"/>
          <w:rPrChange w:id="3113" w:author="Hong Je-Woo" w:date="2018-09-27T04:31:00Z">
            <w:rPr>
              <w:rFonts w:ascii="Times New Roman" w:hAnsi="Times New Roman"/>
              <w:sz w:val="24"/>
              <w:shd w:val="clear" w:color="auto" w:fill="FFFFFF"/>
            </w:rPr>
          </w:rPrChange>
        </w:rPr>
        <w:t>: L15016, doi:10.1029/2004GL019935.</w:t>
      </w:r>
    </w:p>
    <w:p w14:paraId="2E65B76C"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14"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15" w:author="Hong Je-Woo" w:date="2018-09-27T04:31:00Z">
            <w:rPr>
              <w:rFonts w:ascii="Times New Roman" w:hAnsi="Times New Roman"/>
              <w:sz w:val="24"/>
              <w:shd w:val="clear" w:color="auto" w:fill="FFFFFF"/>
            </w:rPr>
          </w:rPrChange>
        </w:rPr>
        <w:t xml:space="preserve">Hong J, Kwon HJ, Lim JH, Byun YH, Lee JH, Kim J. 2009. Standardization of KoFlux eddy-covariance data processing. </w:t>
      </w:r>
      <w:r w:rsidRPr="00E5054D">
        <w:rPr>
          <w:rFonts w:ascii="Times New Roman" w:hAnsi="Times New Roman"/>
          <w:i/>
          <w:sz w:val="24"/>
          <w:shd w:val="clear" w:color="auto" w:fill="FFFFFF"/>
          <w:lang w:val="en-GB"/>
          <w:rPrChange w:id="3116" w:author="Hong Je-Woo" w:date="2018-09-27T04:31:00Z">
            <w:rPr>
              <w:rFonts w:ascii="Times New Roman" w:hAnsi="Times New Roman"/>
              <w:i/>
              <w:sz w:val="24"/>
              <w:shd w:val="clear" w:color="auto" w:fill="FFFFFF"/>
            </w:rPr>
          </w:rPrChange>
        </w:rPr>
        <w:t>Korean Journal of Agricultural and Forest Meteorology</w:t>
      </w:r>
      <w:r w:rsidRPr="00E5054D">
        <w:rPr>
          <w:rFonts w:ascii="Times New Roman" w:hAnsi="Times New Roman"/>
          <w:sz w:val="24"/>
          <w:shd w:val="clear" w:color="auto" w:fill="FFFFFF"/>
          <w:lang w:val="en-GB"/>
          <w:rPrChange w:id="3117"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118" w:author="Hong Je-Woo" w:date="2018-09-27T04:31:00Z">
            <w:rPr>
              <w:rFonts w:ascii="Times New Roman" w:hAnsi="Times New Roman"/>
              <w:b/>
              <w:sz w:val="24"/>
              <w:shd w:val="clear" w:color="auto" w:fill="FFFFFF"/>
            </w:rPr>
          </w:rPrChange>
        </w:rPr>
        <w:t>11</w:t>
      </w:r>
      <w:r w:rsidRPr="00E5054D">
        <w:rPr>
          <w:rFonts w:ascii="Times New Roman" w:hAnsi="Times New Roman"/>
          <w:sz w:val="24"/>
          <w:shd w:val="clear" w:color="auto" w:fill="FFFFFF"/>
          <w:lang w:val="en-GB"/>
          <w:rPrChange w:id="3119" w:author="Hong Je-Woo" w:date="2018-09-27T04:31:00Z">
            <w:rPr>
              <w:rFonts w:ascii="Times New Roman" w:hAnsi="Times New Roman"/>
              <w:sz w:val="24"/>
              <w:shd w:val="clear" w:color="auto" w:fill="FFFFFF"/>
            </w:rPr>
          </w:rPrChange>
        </w:rPr>
        <w:t>: 19-26.</w:t>
      </w:r>
      <w:r w:rsidRPr="00E5054D">
        <w:rPr>
          <w:rFonts w:ascii="Times New Roman" w:hAnsi="Times New Roman"/>
          <w:lang w:val="en-GB"/>
          <w:rPrChange w:id="3120"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121" w:author="Hong Je-Woo" w:date="2018-09-27T04:31:00Z">
            <w:rPr>
              <w:rFonts w:ascii="Times New Roman" w:hAnsi="Times New Roman"/>
              <w:sz w:val="24"/>
              <w:shd w:val="clear" w:color="auto" w:fill="FFFFFF"/>
            </w:rPr>
          </w:rPrChange>
        </w:rPr>
        <w:t>doi:10.5532/KJAFM.2009.11.1.019.</w:t>
      </w:r>
    </w:p>
    <w:p w14:paraId="2E65B76D"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22"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23" w:author="Hong Je-Woo" w:date="2018-09-27T04:31:00Z">
            <w:rPr>
              <w:rFonts w:ascii="Times New Roman" w:hAnsi="Times New Roman"/>
              <w:sz w:val="24"/>
              <w:shd w:val="clear" w:color="auto" w:fill="FFFFFF"/>
            </w:rPr>
          </w:rPrChange>
        </w:rPr>
        <w:t xml:space="preserve">Hong J, Takagi K, Ohta T, Kodama Y. 2014. </w:t>
      </w:r>
      <w:r w:rsidRPr="00853C1B">
        <w:rPr>
          <w:rFonts w:ascii="Times New Roman" w:hAnsi="Times New Roman"/>
          <w:sz w:val="24"/>
          <w:shd w:val="clear" w:color="auto" w:fill="FFFFFF"/>
          <w:lang w:val="en-GB"/>
          <w:rPrChange w:id="3124" w:author="Hong Je-Woo" w:date="2018-09-27T04:31:00Z">
            <w:rPr>
              <w:rFonts w:ascii="Times New Roman" w:hAnsi="Times New Roman"/>
              <w:sz w:val="24"/>
              <w:shd w:val="clear" w:color="auto" w:fill="FFFFFF"/>
            </w:rPr>
          </w:rPrChange>
        </w:rPr>
        <w:t>Wet</w:t>
      </w:r>
      <w:r w:rsidRPr="00E5054D">
        <w:rPr>
          <w:rFonts w:ascii="Times New Roman" w:hAnsi="Times New Roman"/>
          <w:sz w:val="24"/>
          <w:shd w:val="clear" w:color="auto" w:fill="FFFFFF"/>
          <w:lang w:val="en-GB"/>
          <w:rPrChange w:id="3125" w:author="Hong Je-Woo" w:date="2018-09-27T04:31:00Z">
            <w:rPr>
              <w:rFonts w:ascii="Times New Roman" w:hAnsi="Times New Roman"/>
              <w:sz w:val="24"/>
              <w:shd w:val="clear" w:color="auto" w:fill="FFFFFF"/>
            </w:rPr>
          </w:rPrChange>
        </w:rPr>
        <w:t xml:space="preserve"> surface resistance of forest canopy in monsoon Asia: Implications for eddy covariance measurement of evapotranspiration. </w:t>
      </w:r>
      <w:r w:rsidRPr="00E5054D">
        <w:rPr>
          <w:rFonts w:ascii="Times New Roman" w:hAnsi="Times New Roman"/>
          <w:i/>
          <w:sz w:val="24"/>
          <w:shd w:val="clear" w:color="auto" w:fill="FFFFFF"/>
          <w:lang w:val="en-GB"/>
          <w:rPrChange w:id="3126" w:author="Hong Je-Woo" w:date="2018-09-27T04:31:00Z">
            <w:rPr>
              <w:rFonts w:ascii="Times New Roman" w:hAnsi="Times New Roman"/>
              <w:i/>
              <w:sz w:val="24"/>
              <w:shd w:val="clear" w:color="auto" w:fill="FFFFFF"/>
            </w:rPr>
          </w:rPrChange>
        </w:rPr>
        <w:t>Hydrological Processes</w:t>
      </w:r>
      <w:r w:rsidRPr="00E5054D">
        <w:rPr>
          <w:rFonts w:ascii="Times New Roman" w:hAnsi="Times New Roman"/>
          <w:sz w:val="24"/>
          <w:shd w:val="clear" w:color="auto" w:fill="FFFFFF"/>
          <w:lang w:val="en-GB"/>
          <w:rPrChange w:id="3127"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128" w:author="Hong Je-Woo" w:date="2018-09-27T04:31:00Z">
            <w:rPr>
              <w:rFonts w:ascii="Times New Roman" w:hAnsi="Times New Roman"/>
              <w:b/>
              <w:sz w:val="24"/>
              <w:shd w:val="clear" w:color="auto" w:fill="FFFFFF"/>
            </w:rPr>
          </w:rPrChange>
        </w:rPr>
        <w:t>28</w:t>
      </w:r>
      <w:r w:rsidRPr="00E5054D">
        <w:rPr>
          <w:rFonts w:ascii="Times New Roman" w:hAnsi="Times New Roman"/>
          <w:sz w:val="24"/>
          <w:shd w:val="clear" w:color="auto" w:fill="FFFFFF"/>
          <w:lang w:val="en-GB"/>
          <w:rPrChange w:id="3129" w:author="Hong Je-Woo" w:date="2018-09-27T04:31:00Z">
            <w:rPr>
              <w:rFonts w:ascii="Times New Roman" w:hAnsi="Times New Roman"/>
              <w:sz w:val="24"/>
              <w:shd w:val="clear" w:color="auto" w:fill="FFFFFF"/>
            </w:rPr>
          </w:rPrChange>
        </w:rPr>
        <w:t>: 37-42. doi: 10.1002/hyp.9547.</w:t>
      </w:r>
    </w:p>
    <w:p w14:paraId="2E65B76E"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30"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31" w:author="Hong Je-Woo" w:date="2018-09-27T04:31:00Z">
            <w:rPr>
              <w:rFonts w:ascii="Times New Roman" w:hAnsi="Times New Roman"/>
              <w:sz w:val="24"/>
              <w:shd w:val="clear" w:color="auto" w:fill="FFFFFF"/>
            </w:rPr>
          </w:rPrChange>
        </w:rPr>
        <w:t xml:space="preserve">Hong JW, Hong J, 2016. Changes in the Seoul Metropolitan Area Urban Heat Environment with Residential Redevelopment. </w:t>
      </w:r>
      <w:r w:rsidRPr="00E5054D">
        <w:rPr>
          <w:rFonts w:ascii="Times New Roman" w:hAnsi="Times New Roman"/>
          <w:i/>
          <w:sz w:val="24"/>
          <w:shd w:val="clear" w:color="auto" w:fill="FFFFFF"/>
          <w:lang w:val="en-GB"/>
          <w:rPrChange w:id="3132" w:author="Hong Je-Woo" w:date="2018-09-27T04:31:00Z">
            <w:rPr>
              <w:rFonts w:ascii="Times New Roman" w:hAnsi="Times New Roman"/>
              <w:i/>
              <w:sz w:val="24"/>
              <w:shd w:val="clear" w:color="auto" w:fill="FFFFFF"/>
            </w:rPr>
          </w:rPrChange>
        </w:rPr>
        <w:t>Journal of Applied Meteorology and Climatology</w:t>
      </w:r>
      <w:r w:rsidRPr="00E5054D">
        <w:rPr>
          <w:rFonts w:ascii="Times New Roman" w:hAnsi="Times New Roman"/>
          <w:sz w:val="24"/>
          <w:shd w:val="clear" w:color="auto" w:fill="FFFFFF"/>
          <w:lang w:val="en-GB"/>
          <w:rPrChange w:id="3133"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134" w:author="Hong Je-Woo" w:date="2018-09-27T04:31:00Z">
            <w:rPr>
              <w:rFonts w:ascii="Times New Roman" w:hAnsi="Times New Roman"/>
              <w:b/>
              <w:sz w:val="24"/>
              <w:shd w:val="clear" w:color="auto" w:fill="FFFFFF"/>
            </w:rPr>
          </w:rPrChange>
        </w:rPr>
        <w:t>55</w:t>
      </w:r>
      <w:r w:rsidRPr="00E5054D">
        <w:rPr>
          <w:rFonts w:ascii="Times New Roman" w:hAnsi="Times New Roman"/>
          <w:sz w:val="24"/>
          <w:shd w:val="clear" w:color="auto" w:fill="FFFFFF"/>
          <w:lang w:val="en-GB"/>
          <w:rPrChange w:id="3135" w:author="Hong Je-Woo" w:date="2018-09-27T04:31:00Z">
            <w:rPr>
              <w:rFonts w:ascii="Times New Roman" w:hAnsi="Times New Roman"/>
              <w:sz w:val="24"/>
              <w:shd w:val="clear" w:color="auto" w:fill="FFFFFF"/>
            </w:rPr>
          </w:rPrChange>
        </w:rPr>
        <w:t>: 1091–1106. doi:10.1175/JAMC-D-15-0321.1.</w:t>
      </w:r>
    </w:p>
    <w:p w14:paraId="2E65B76F"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36"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37" w:author="Hong Je-Woo" w:date="2018-09-27T04:31:00Z">
            <w:rPr>
              <w:rFonts w:ascii="Times New Roman" w:hAnsi="Times New Roman"/>
              <w:sz w:val="24"/>
              <w:shd w:val="clear" w:color="auto" w:fill="FFFFFF"/>
            </w:rPr>
          </w:rPrChange>
        </w:rPr>
        <w:t xml:space="preserve">Horst TW, Lenschow DH. 2009. Attenuation of scalar fluxes measured with spatially-displaced sensors. </w:t>
      </w:r>
      <w:r w:rsidRPr="00E5054D">
        <w:rPr>
          <w:rFonts w:ascii="Times New Roman" w:hAnsi="Times New Roman"/>
          <w:i/>
          <w:sz w:val="24"/>
          <w:shd w:val="clear" w:color="auto" w:fill="FFFFFF"/>
          <w:lang w:val="en-GB"/>
          <w:rPrChange w:id="3138" w:author="Hong Je-Woo" w:date="2018-09-27T04:31:00Z">
            <w:rPr>
              <w:rFonts w:ascii="Times New Roman" w:hAnsi="Times New Roman"/>
              <w:i/>
              <w:sz w:val="24"/>
              <w:shd w:val="clear" w:color="auto" w:fill="FFFFFF"/>
            </w:rPr>
          </w:rPrChange>
        </w:rPr>
        <w:t>Boundary-Layer Meteorology</w:t>
      </w:r>
      <w:r w:rsidRPr="00E5054D">
        <w:rPr>
          <w:rFonts w:ascii="Times New Roman" w:hAnsi="Times New Roman"/>
          <w:sz w:val="24"/>
          <w:shd w:val="clear" w:color="auto" w:fill="FFFFFF"/>
          <w:lang w:val="en-GB"/>
          <w:rPrChange w:id="3139"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140" w:author="Hong Je-Woo" w:date="2018-09-27T04:31:00Z">
            <w:rPr>
              <w:rFonts w:ascii="Times New Roman" w:hAnsi="Times New Roman"/>
              <w:b/>
              <w:sz w:val="24"/>
              <w:shd w:val="clear" w:color="auto" w:fill="FFFFFF"/>
            </w:rPr>
          </w:rPrChange>
        </w:rPr>
        <w:t>130</w:t>
      </w:r>
      <w:r w:rsidRPr="00E5054D">
        <w:rPr>
          <w:rFonts w:ascii="Times New Roman" w:hAnsi="Times New Roman"/>
          <w:sz w:val="24"/>
          <w:shd w:val="clear" w:color="auto" w:fill="FFFFFF"/>
          <w:lang w:val="en-GB"/>
          <w:rPrChange w:id="3141" w:author="Hong Je-Woo" w:date="2018-09-27T04:31:00Z">
            <w:rPr>
              <w:rFonts w:ascii="Times New Roman" w:hAnsi="Times New Roman"/>
              <w:sz w:val="24"/>
              <w:shd w:val="clear" w:color="auto" w:fill="FFFFFF"/>
            </w:rPr>
          </w:rPrChange>
        </w:rPr>
        <w:t>: 275-300.</w:t>
      </w:r>
      <w:r w:rsidRPr="00E5054D">
        <w:rPr>
          <w:rFonts w:ascii="Times New Roman" w:hAnsi="Times New Roman"/>
          <w:lang w:val="en-GB"/>
          <w:rPrChange w:id="3142"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143" w:author="Hong Je-Woo" w:date="2018-09-27T04:31:00Z">
            <w:rPr>
              <w:rFonts w:ascii="Times New Roman" w:hAnsi="Times New Roman"/>
              <w:sz w:val="24"/>
              <w:shd w:val="clear" w:color="auto" w:fill="FFFFFF"/>
            </w:rPr>
          </w:rPrChange>
        </w:rPr>
        <w:t>doi:10.1007/s10546-008-9348-0.</w:t>
      </w:r>
    </w:p>
    <w:p w14:paraId="2E65B770" w14:textId="77777777" w:rsidR="00083399" w:rsidRPr="00E5054D" w:rsidRDefault="00083399" w:rsidP="00B72C41">
      <w:pPr>
        <w:wordWrap/>
        <w:spacing w:line="480" w:lineRule="auto"/>
        <w:ind w:firstLine="357"/>
        <w:rPr>
          <w:ins w:id="3144" w:author="Hong Je-Woo" w:date="2018-09-27T04:31:00Z"/>
          <w:rFonts w:ascii="Times New Roman" w:hAnsi="Times New Roman" w:cs="Times New Roman"/>
          <w:sz w:val="24"/>
          <w:szCs w:val="24"/>
          <w:shd w:val="clear" w:color="auto" w:fill="FFFFFF"/>
          <w:lang w:val="en-GB"/>
        </w:rPr>
      </w:pPr>
      <w:ins w:id="3145" w:author="Hong Je-Woo" w:date="2018-09-27T04:31:00Z">
        <w:r w:rsidRPr="00E5054D">
          <w:rPr>
            <w:rFonts w:ascii="Times New Roman" w:hAnsi="Times New Roman" w:cs="Times New Roman"/>
            <w:sz w:val="24"/>
            <w:szCs w:val="24"/>
            <w:shd w:val="clear" w:color="auto" w:fill="FFFFFF"/>
            <w:lang w:val="en-GB"/>
          </w:rPr>
          <w:lastRenderedPageBreak/>
          <w:t xml:space="preserve">Hsieh CI, Katul G, Chi TW. 2000. An approximate analytical model for footprint estimation of scalar fluxes in thermally </w:t>
        </w:r>
        <w:r w:rsidR="004652F9" w:rsidRPr="00E5054D">
          <w:rPr>
            <w:rFonts w:ascii="Times New Roman" w:hAnsi="Times New Roman" w:cs="Times New Roman"/>
            <w:sz w:val="24"/>
            <w:szCs w:val="24"/>
            <w:shd w:val="clear" w:color="auto" w:fill="FFFFFF"/>
            <w:lang w:val="en-GB"/>
          </w:rPr>
          <w:t xml:space="preserve">stratified </w:t>
        </w:r>
        <w:r w:rsidR="00DD3945" w:rsidRPr="00E5054D">
          <w:rPr>
            <w:rFonts w:ascii="Times New Roman" w:hAnsi="Times New Roman" w:cs="Times New Roman"/>
            <w:sz w:val="24"/>
            <w:szCs w:val="24"/>
            <w:shd w:val="clear" w:color="auto" w:fill="FFFFFF"/>
            <w:lang w:val="en-GB"/>
          </w:rPr>
          <w:t xml:space="preserve">atmospheric flows. </w:t>
        </w:r>
        <w:r w:rsidR="00DD3945" w:rsidRPr="00E5054D">
          <w:rPr>
            <w:rFonts w:ascii="Times New Roman" w:hAnsi="Times New Roman" w:cs="Times New Roman"/>
            <w:i/>
            <w:sz w:val="24"/>
            <w:szCs w:val="24"/>
            <w:shd w:val="clear" w:color="auto" w:fill="FFFFFF"/>
            <w:lang w:val="en-GB"/>
          </w:rPr>
          <w:t>Advances in Water Resources</w:t>
        </w:r>
        <w:r w:rsidR="00DD3945" w:rsidRPr="00E5054D">
          <w:rPr>
            <w:rFonts w:ascii="Times New Roman" w:hAnsi="Times New Roman" w:cs="Times New Roman"/>
            <w:sz w:val="24"/>
            <w:szCs w:val="24"/>
            <w:shd w:val="clear" w:color="auto" w:fill="FFFFFF"/>
            <w:lang w:val="en-GB"/>
          </w:rPr>
          <w:t xml:space="preserve"> </w:t>
        </w:r>
        <w:r w:rsidR="00DD3945" w:rsidRPr="00E5054D">
          <w:rPr>
            <w:rFonts w:ascii="Times New Roman" w:hAnsi="Times New Roman" w:cs="Times New Roman"/>
            <w:b/>
            <w:sz w:val="24"/>
            <w:szCs w:val="24"/>
            <w:shd w:val="clear" w:color="auto" w:fill="FFFFFF"/>
            <w:lang w:val="en-GB"/>
          </w:rPr>
          <w:t>23</w:t>
        </w:r>
        <w:r w:rsidR="00DD3945" w:rsidRPr="00E5054D">
          <w:rPr>
            <w:rFonts w:ascii="Times New Roman" w:hAnsi="Times New Roman" w:cs="Times New Roman"/>
            <w:sz w:val="24"/>
            <w:szCs w:val="24"/>
            <w:shd w:val="clear" w:color="auto" w:fill="FFFFFF"/>
            <w:lang w:val="en-GB"/>
          </w:rPr>
          <w:t>: 765-772. doi:10.1016/S0309-1708(99)00042-1.</w:t>
        </w:r>
      </w:ins>
    </w:p>
    <w:p w14:paraId="2E65B771"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46"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47" w:author="Hong Je-Woo" w:date="2018-09-27T04:31:00Z">
            <w:rPr>
              <w:rFonts w:ascii="Times New Roman" w:hAnsi="Times New Roman"/>
              <w:sz w:val="24"/>
              <w:shd w:val="clear" w:color="auto" w:fill="FFFFFF"/>
            </w:rPr>
          </w:rPrChange>
        </w:rPr>
        <w:t xml:space="preserve">Järvi L, Nordbo A, Junninen H, Riikonen A, Moilanen J, Nikinmaa E, Vesala T. 2012. Seasonal and annual variation of carbon dioxide surface fluxes in Helsinki, Finland, in 2006-2010. </w:t>
      </w:r>
      <w:r w:rsidRPr="00E5054D">
        <w:rPr>
          <w:rFonts w:ascii="Times New Roman" w:hAnsi="Times New Roman"/>
          <w:i/>
          <w:sz w:val="24"/>
          <w:shd w:val="clear" w:color="auto" w:fill="FFFFFF"/>
          <w:lang w:val="en-GB"/>
          <w:rPrChange w:id="3148" w:author="Hong Je-Woo" w:date="2018-09-27T04:31:00Z">
            <w:rPr>
              <w:rFonts w:ascii="Times New Roman" w:hAnsi="Times New Roman"/>
              <w:i/>
              <w:sz w:val="24"/>
              <w:shd w:val="clear" w:color="auto" w:fill="FFFFFF"/>
            </w:rPr>
          </w:rPrChange>
        </w:rPr>
        <w:t>Atmospheric Chemistry and Physics</w:t>
      </w:r>
      <w:r w:rsidRPr="00E5054D">
        <w:rPr>
          <w:rFonts w:ascii="Times New Roman" w:hAnsi="Times New Roman"/>
          <w:sz w:val="24"/>
          <w:shd w:val="clear" w:color="auto" w:fill="FFFFFF"/>
          <w:lang w:val="en-GB"/>
          <w:rPrChange w:id="3149"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150" w:author="Hong Je-Woo" w:date="2018-09-27T04:31:00Z">
            <w:rPr>
              <w:rFonts w:ascii="Times New Roman" w:hAnsi="Times New Roman"/>
              <w:b/>
              <w:sz w:val="24"/>
              <w:shd w:val="clear" w:color="auto" w:fill="FFFFFF"/>
            </w:rPr>
          </w:rPrChange>
        </w:rPr>
        <w:t>12</w:t>
      </w:r>
      <w:r w:rsidRPr="00E5054D">
        <w:rPr>
          <w:rFonts w:ascii="Times New Roman" w:hAnsi="Times New Roman"/>
          <w:sz w:val="24"/>
          <w:shd w:val="clear" w:color="auto" w:fill="FFFFFF"/>
          <w:lang w:val="en-GB"/>
          <w:rPrChange w:id="3151" w:author="Hong Je-Woo" w:date="2018-09-27T04:31:00Z">
            <w:rPr>
              <w:rFonts w:ascii="Times New Roman" w:hAnsi="Times New Roman"/>
              <w:sz w:val="24"/>
              <w:shd w:val="clear" w:color="auto" w:fill="FFFFFF"/>
            </w:rPr>
          </w:rPrChange>
        </w:rPr>
        <w:t>: 8475-8489. doi:10.5194/acp-12-8475-2012.</w:t>
      </w:r>
    </w:p>
    <w:p w14:paraId="2E65B772"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52"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53" w:author="Hong Je-Woo" w:date="2018-09-27T04:31:00Z">
            <w:rPr>
              <w:rFonts w:ascii="Times New Roman" w:hAnsi="Times New Roman"/>
              <w:sz w:val="24"/>
              <w:shd w:val="clear" w:color="auto" w:fill="FFFFFF"/>
            </w:rPr>
          </w:rPrChange>
        </w:rPr>
        <w:t xml:space="preserve">Kaimal JC, Finnigan JJ. 1994. </w:t>
      </w:r>
      <w:r w:rsidRPr="00E5054D">
        <w:rPr>
          <w:rFonts w:ascii="Times New Roman" w:hAnsi="Times New Roman"/>
          <w:i/>
          <w:sz w:val="24"/>
          <w:shd w:val="clear" w:color="auto" w:fill="FFFFFF"/>
          <w:lang w:val="en-GB"/>
          <w:rPrChange w:id="3154" w:author="Hong Je-Woo" w:date="2018-09-27T04:31:00Z">
            <w:rPr>
              <w:rFonts w:ascii="Times New Roman" w:hAnsi="Times New Roman"/>
              <w:i/>
              <w:sz w:val="24"/>
              <w:shd w:val="clear" w:color="auto" w:fill="FFFFFF"/>
            </w:rPr>
          </w:rPrChange>
        </w:rPr>
        <w:t>Atmospheric boundary layer flows: their structure and measurements</w:t>
      </w:r>
      <w:r w:rsidRPr="00E5054D">
        <w:rPr>
          <w:rFonts w:ascii="Times New Roman" w:hAnsi="Times New Roman"/>
          <w:sz w:val="24"/>
          <w:shd w:val="clear" w:color="auto" w:fill="FFFFFF"/>
          <w:lang w:val="en-GB"/>
          <w:rPrChange w:id="3155" w:author="Hong Je-Woo" w:date="2018-09-27T04:31:00Z">
            <w:rPr>
              <w:rFonts w:ascii="Times New Roman" w:hAnsi="Times New Roman"/>
              <w:sz w:val="24"/>
              <w:shd w:val="clear" w:color="auto" w:fill="FFFFFF"/>
            </w:rPr>
          </w:rPrChange>
        </w:rPr>
        <w:t>. Oxford University Press: Oxford, UK.</w:t>
      </w:r>
    </w:p>
    <w:p w14:paraId="2E65B773"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56"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57" w:author="Hong Je-Woo" w:date="2018-09-27T04:31:00Z">
            <w:rPr>
              <w:rFonts w:ascii="Times New Roman" w:hAnsi="Times New Roman"/>
              <w:sz w:val="24"/>
              <w:shd w:val="clear" w:color="auto" w:fill="FFFFFF"/>
            </w:rPr>
          </w:rPrChange>
        </w:rPr>
        <w:t>Kato T, Tang Y. 2008. Spatial variability and major controlling factors of CO</w:t>
      </w:r>
      <w:r w:rsidRPr="00E5054D">
        <w:rPr>
          <w:rFonts w:ascii="Times New Roman" w:hAnsi="Times New Roman"/>
          <w:sz w:val="24"/>
          <w:shd w:val="clear" w:color="auto" w:fill="FFFFFF"/>
          <w:vertAlign w:val="subscript"/>
          <w:lang w:val="en-GB"/>
          <w:rPrChange w:id="3158" w:author="Hong Je-Woo" w:date="2018-09-27T04:31:00Z">
            <w:rPr>
              <w:rFonts w:ascii="Times New Roman" w:hAnsi="Times New Roman"/>
              <w:sz w:val="24"/>
              <w:shd w:val="clear" w:color="auto" w:fill="FFFFFF"/>
              <w:vertAlign w:val="subscript"/>
            </w:rPr>
          </w:rPrChange>
        </w:rPr>
        <w:t xml:space="preserve">2 </w:t>
      </w:r>
      <w:r w:rsidRPr="00E5054D">
        <w:rPr>
          <w:rFonts w:ascii="Times New Roman" w:hAnsi="Times New Roman"/>
          <w:sz w:val="24"/>
          <w:shd w:val="clear" w:color="auto" w:fill="FFFFFF"/>
          <w:lang w:val="en-GB"/>
          <w:rPrChange w:id="3159" w:author="Hong Je-Woo" w:date="2018-09-27T04:31:00Z">
            <w:rPr>
              <w:rFonts w:ascii="Times New Roman" w:hAnsi="Times New Roman"/>
              <w:sz w:val="24"/>
              <w:shd w:val="clear" w:color="auto" w:fill="FFFFFF"/>
            </w:rPr>
          </w:rPrChange>
        </w:rPr>
        <w:t xml:space="preserve">sink strength in Asian terrestrial ecosystems: evidence from eddy covariance data. </w:t>
      </w:r>
      <w:r w:rsidRPr="00E5054D">
        <w:rPr>
          <w:rFonts w:ascii="Times New Roman" w:hAnsi="Times New Roman"/>
          <w:i/>
          <w:sz w:val="24"/>
          <w:shd w:val="clear" w:color="auto" w:fill="FFFFFF"/>
          <w:lang w:val="en-GB"/>
          <w:rPrChange w:id="3160" w:author="Hong Je-Woo" w:date="2018-09-27T04:31:00Z">
            <w:rPr>
              <w:rFonts w:ascii="Times New Roman" w:hAnsi="Times New Roman"/>
              <w:i/>
              <w:sz w:val="24"/>
              <w:shd w:val="clear" w:color="auto" w:fill="FFFFFF"/>
            </w:rPr>
          </w:rPrChange>
        </w:rPr>
        <w:t>Global Change Biology</w:t>
      </w:r>
      <w:r w:rsidRPr="00E5054D">
        <w:rPr>
          <w:rFonts w:ascii="Times New Roman" w:hAnsi="Times New Roman"/>
          <w:sz w:val="24"/>
          <w:shd w:val="clear" w:color="auto" w:fill="FFFFFF"/>
          <w:lang w:val="en-GB"/>
          <w:rPrChange w:id="3161"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162" w:author="Hong Je-Woo" w:date="2018-09-27T04:31:00Z">
            <w:rPr>
              <w:rFonts w:ascii="Times New Roman" w:hAnsi="Times New Roman"/>
              <w:b/>
              <w:sz w:val="24"/>
              <w:shd w:val="clear" w:color="auto" w:fill="FFFFFF"/>
            </w:rPr>
          </w:rPrChange>
        </w:rPr>
        <w:t>14</w:t>
      </w:r>
      <w:r w:rsidRPr="00E5054D">
        <w:rPr>
          <w:rFonts w:ascii="Times New Roman" w:hAnsi="Times New Roman"/>
          <w:sz w:val="24"/>
          <w:shd w:val="clear" w:color="auto" w:fill="FFFFFF"/>
          <w:lang w:val="en-GB"/>
          <w:rPrChange w:id="3163" w:author="Hong Je-Woo" w:date="2018-09-27T04:31:00Z">
            <w:rPr>
              <w:rFonts w:ascii="Times New Roman" w:hAnsi="Times New Roman"/>
              <w:sz w:val="24"/>
              <w:shd w:val="clear" w:color="auto" w:fill="FFFFFF"/>
            </w:rPr>
          </w:rPrChange>
        </w:rPr>
        <w:t>:2333-2348. doi:10.1111/j.1365-2486.2008.01646.x.</w:t>
      </w:r>
    </w:p>
    <w:p w14:paraId="2E65B774"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64"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65" w:author="Hong Je-Woo" w:date="2018-09-27T04:31:00Z">
            <w:rPr>
              <w:rFonts w:ascii="Times New Roman" w:hAnsi="Times New Roman"/>
              <w:sz w:val="24"/>
              <w:shd w:val="clear" w:color="auto" w:fill="FFFFFF"/>
            </w:rPr>
          </w:rPrChange>
        </w:rPr>
        <w:t xml:space="preserve">Kim Y, Woo SK, Park S, Kim M, Han D. 2011. </w:t>
      </w:r>
      <w:r w:rsidRPr="00E5054D">
        <w:rPr>
          <w:rFonts w:ascii="Times New Roman" w:hAnsi="Times New Roman"/>
          <w:i/>
          <w:sz w:val="24"/>
          <w:shd w:val="clear" w:color="auto" w:fill="FFFFFF"/>
          <w:lang w:val="en-GB"/>
          <w:rPrChange w:id="3166" w:author="Hong Je-Woo" w:date="2018-09-27T04:31:00Z">
            <w:rPr>
              <w:rFonts w:ascii="Times New Roman" w:hAnsi="Times New Roman"/>
              <w:i/>
              <w:sz w:val="24"/>
              <w:shd w:val="clear" w:color="auto" w:fill="FFFFFF"/>
            </w:rPr>
          </w:rPrChange>
        </w:rPr>
        <w:t xml:space="preserve">A study on evaluation methodology of greenhouse gas and air pollutant emissions on road network - focusing on evaluation methodology of CO2 and NOx emissions from </w:t>
      </w:r>
      <w:r w:rsidRPr="00853C1B">
        <w:rPr>
          <w:rFonts w:ascii="Times New Roman" w:hAnsi="Times New Roman"/>
          <w:i/>
          <w:sz w:val="24"/>
          <w:shd w:val="clear" w:color="auto" w:fill="FFFFFF"/>
          <w:lang w:val="en-GB"/>
          <w:rPrChange w:id="3167" w:author="Hong Je-Woo" w:date="2018-09-27T04:31:00Z">
            <w:rPr>
              <w:rFonts w:ascii="Times New Roman" w:hAnsi="Times New Roman"/>
              <w:i/>
              <w:sz w:val="24"/>
              <w:shd w:val="clear" w:color="auto" w:fill="FFFFFF"/>
            </w:rPr>
          </w:rPrChange>
        </w:rPr>
        <w:t>road</w:t>
      </w:r>
      <w:r w:rsidRPr="00E5054D">
        <w:rPr>
          <w:rFonts w:ascii="Times New Roman" w:hAnsi="Times New Roman"/>
          <w:i/>
          <w:sz w:val="24"/>
          <w:shd w:val="clear" w:color="auto" w:fill="FFFFFF"/>
          <w:lang w:val="en-GB"/>
          <w:rPrChange w:id="3168" w:author="Hong Je-Woo" w:date="2018-09-27T04:31:00Z">
            <w:rPr>
              <w:rFonts w:ascii="Times New Roman" w:hAnsi="Times New Roman"/>
              <w:i/>
              <w:sz w:val="24"/>
              <w:shd w:val="clear" w:color="auto" w:fill="FFFFFF"/>
            </w:rPr>
          </w:rPrChange>
        </w:rPr>
        <w:t xml:space="preserve"> -</w:t>
      </w:r>
      <w:r w:rsidRPr="00E5054D">
        <w:rPr>
          <w:rFonts w:ascii="Times New Roman" w:hAnsi="Times New Roman"/>
          <w:sz w:val="24"/>
          <w:shd w:val="clear" w:color="auto" w:fill="FFFFFF"/>
          <w:lang w:val="en-GB"/>
          <w:rPrChange w:id="3169" w:author="Hong Je-Woo" w:date="2018-09-27T04:31:00Z">
            <w:rPr>
              <w:rFonts w:ascii="Times New Roman" w:hAnsi="Times New Roman"/>
              <w:sz w:val="24"/>
              <w:shd w:val="clear" w:color="auto" w:fill="FFFFFF"/>
            </w:rPr>
          </w:rPrChange>
        </w:rPr>
        <w:t>. Annual Report, The Korea Transport Institute, Korea.</w:t>
      </w:r>
    </w:p>
    <w:p w14:paraId="2E65B775"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70"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71" w:author="Hong Je-Woo" w:date="2018-09-27T04:31:00Z">
            <w:rPr>
              <w:rFonts w:ascii="Times New Roman" w:hAnsi="Times New Roman"/>
              <w:sz w:val="24"/>
              <w:shd w:val="clear" w:color="auto" w:fill="FFFFFF"/>
            </w:rPr>
          </w:rPrChange>
        </w:rPr>
        <w:t xml:space="preserve">Kotthaus S, Grimmond CSB. 2014. Energy exchange in a dense urban environment–Part II: Impact of spatial heterogeneity of the surface. </w:t>
      </w:r>
      <w:r w:rsidRPr="00E5054D">
        <w:rPr>
          <w:rFonts w:ascii="Times New Roman" w:hAnsi="Times New Roman"/>
          <w:i/>
          <w:sz w:val="24"/>
          <w:shd w:val="clear" w:color="auto" w:fill="FFFFFF"/>
          <w:lang w:val="en-GB"/>
          <w:rPrChange w:id="3172" w:author="Hong Je-Woo" w:date="2018-09-27T04:31:00Z">
            <w:rPr>
              <w:rFonts w:ascii="Times New Roman" w:hAnsi="Times New Roman"/>
              <w:i/>
              <w:sz w:val="24"/>
              <w:shd w:val="clear" w:color="auto" w:fill="FFFFFF"/>
            </w:rPr>
          </w:rPrChange>
        </w:rPr>
        <w:t xml:space="preserve">Urban Climate </w:t>
      </w:r>
      <w:r w:rsidRPr="00E5054D">
        <w:rPr>
          <w:rFonts w:ascii="Times New Roman" w:hAnsi="Times New Roman"/>
          <w:b/>
          <w:sz w:val="24"/>
          <w:shd w:val="clear" w:color="auto" w:fill="FFFFFF"/>
          <w:lang w:val="en-GB"/>
          <w:rPrChange w:id="3173" w:author="Hong Je-Woo" w:date="2018-09-27T04:31:00Z">
            <w:rPr>
              <w:rFonts w:ascii="Times New Roman" w:hAnsi="Times New Roman"/>
              <w:b/>
              <w:sz w:val="24"/>
              <w:shd w:val="clear" w:color="auto" w:fill="FFFFFF"/>
            </w:rPr>
          </w:rPrChange>
        </w:rPr>
        <w:t>10</w:t>
      </w:r>
      <w:r w:rsidRPr="00E5054D">
        <w:rPr>
          <w:rFonts w:ascii="Times New Roman" w:hAnsi="Times New Roman"/>
          <w:sz w:val="24"/>
          <w:shd w:val="clear" w:color="auto" w:fill="FFFFFF"/>
          <w:lang w:val="en-GB"/>
          <w:rPrChange w:id="3174" w:author="Hong Je-Woo" w:date="2018-09-27T04:31:00Z">
            <w:rPr>
              <w:rFonts w:ascii="Times New Roman" w:hAnsi="Times New Roman"/>
              <w:sz w:val="24"/>
              <w:shd w:val="clear" w:color="auto" w:fill="FFFFFF"/>
            </w:rPr>
          </w:rPrChange>
        </w:rPr>
        <w:t>: 281-307.</w:t>
      </w:r>
      <w:r w:rsidRPr="00E5054D">
        <w:rPr>
          <w:rFonts w:ascii="Times New Roman" w:hAnsi="Times New Roman"/>
          <w:lang w:val="en-GB"/>
          <w:rPrChange w:id="3175"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176" w:author="Hong Je-Woo" w:date="2018-09-27T04:31:00Z">
            <w:rPr>
              <w:rFonts w:ascii="Times New Roman" w:hAnsi="Times New Roman"/>
              <w:sz w:val="24"/>
              <w:shd w:val="clear" w:color="auto" w:fill="FFFFFF"/>
            </w:rPr>
          </w:rPrChange>
        </w:rPr>
        <w:t>doi:10.1016/j.uclim.2013.10.001.</w:t>
      </w:r>
    </w:p>
    <w:p w14:paraId="2E65B776"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77"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78" w:author="Hong Je-Woo" w:date="2018-09-27T04:31:00Z">
            <w:rPr>
              <w:rFonts w:ascii="Times New Roman" w:hAnsi="Times New Roman"/>
              <w:sz w:val="24"/>
              <w:shd w:val="clear" w:color="auto" w:fill="FFFFFF"/>
            </w:rPr>
          </w:rPrChange>
        </w:rPr>
        <w:t>Kumar MK, Nagendra SMS. 2015. Characteristics of ground level CO</w:t>
      </w:r>
      <w:r w:rsidRPr="00E5054D">
        <w:rPr>
          <w:rFonts w:ascii="Times New Roman" w:hAnsi="Times New Roman"/>
          <w:sz w:val="24"/>
          <w:shd w:val="clear" w:color="auto" w:fill="FFFFFF"/>
          <w:vertAlign w:val="subscript"/>
          <w:lang w:val="en-GB"/>
          <w:rPrChange w:id="3179" w:author="Hong Je-Woo" w:date="2018-09-27T04:31:00Z">
            <w:rPr>
              <w:rFonts w:ascii="Times New Roman" w:hAnsi="Times New Roman"/>
              <w:sz w:val="24"/>
              <w:shd w:val="clear" w:color="auto" w:fill="FFFFFF"/>
              <w:vertAlign w:val="subscript"/>
            </w:rPr>
          </w:rPrChange>
        </w:rPr>
        <w:t>2</w:t>
      </w:r>
      <w:r w:rsidRPr="00E5054D">
        <w:rPr>
          <w:rFonts w:ascii="Times New Roman" w:hAnsi="Times New Roman"/>
          <w:sz w:val="24"/>
          <w:shd w:val="clear" w:color="auto" w:fill="FFFFFF"/>
          <w:lang w:val="en-GB"/>
          <w:rPrChange w:id="3180" w:author="Hong Je-Woo" w:date="2018-09-27T04:31:00Z">
            <w:rPr>
              <w:rFonts w:ascii="Times New Roman" w:hAnsi="Times New Roman"/>
              <w:sz w:val="24"/>
              <w:shd w:val="clear" w:color="auto" w:fill="FFFFFF"/>
            </w:rPr>
          </w:rPrChange>
        </w:rPr>
        <w:t xml:space="preserve"> concentrations over contrasting land uses in a tropical urban environment. </w:t>
      </w:r>
      <w:r w:rsidRPr="00E5054D">
        <w:rPr>
          <w:rFonts w:ascii="Times New Roman" w:hAnsi="Times New Roman"/>
          <w:i/>
          <w:sz w:val="24"/>
          <w:shd w:val="clear" w:color="auto" w:fill="FFFFFF"/>
          <w:lang w:val="en-GB"/>
          <w:rPrChange w:id="3181" w:author="Hong Je-Woo" w:date="2018-09-27T04:31:00Z">
            <w:rPr>
              <w:rFonts w:ascii="Times New Roman" w:hAnsi="Times New Roman"/>
              <w:i/>
              <w:sz w:val="24"/>
              <w:shd w:val="clear" w:color="auto" w:fill="FFFFFF"/>
            </w:rPr>
          </w:rPrChange>
        </w:rPr>
        <w:t>Atmospheric Environment</w:t>
      </w:r>
      <w:r w:rsidRPr="00E5054D">
        <w:rPr>
          <w:rFonts w:ascii="Times New Roman" w:hAnsi="Times New Roman"/>
          <w:sz w:val="24"/>
          <w:shd w:val="clear" w:color="auto" w:fill="FFFFFF"/>
          <w:lang w:val="en-GB"/>
          <w:rPrChange w:id="3182"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183" w:author="Hong Je-Woo" w:date="2018-09-27T04:31:00Z">
            <w:rPr>
              <w:rFonts w:ascii="Times New Roman" w:hAnsi="Times New Roman"/>
              <w:b/>
              <w:sz w:val="24"/>
              <w:shd w:val="clear" w:color="auto" w:fill="FFFFFF"/>
            </w:rPr>
          </w:rPrChange>
        </w:rPr>
        <w:t>115</w:t>
      </w:r>
      <w:r w:rsidRPr="00E5054D">
        <w:rPr>
          <w:rFonts w:ascii="Times New Roman" w:hAnsi="Times New Roman"/>
          <w:sz w:val="24"/>
          <w:shd w:val="clear" w:color="auto" w:fill="FFFFFF"/>
          <w:lang w:val="en-GB"/>
          <w:rPrChange w:id="3184" w:author="Hong Je-Woo" w:date="2018-09-27T04:31:00Z">
            <w:rPr>
              <w:rFonts w:ascii="Times New Roman" w:hAnsi="Times New Roman"/>
              <w:sz w:val="24"/>
              <w:shd w:val="clear" w:color="auto" w:fill="FFFFFF"/>
            </w:rPr>
          </w:rPrChange>
        </w:rPr>
        <w:t>: 286-294. doi:10.1016/j.atmosenv.2015.05.044.</w:t>
      </w:r>
    </w:p>
    <w:p w14:paraId="0E209B34" w14:textId="77777777" w:rsidR="00B72C41" w:rsidRDefault="00B72C41" w:rsidP="00B72C41">
      <w:pPr>
        <w:wordWrap/>
        <w:spacing w:line="480" w:lineRule="auto"/>
        <w:ind w:firstLine="357"/>
        <w:rPr>
          <w:del w:id="3185" w:author="Hong Je-Woo" w:date="2018-09-27T04:31:00Z"/>
          <w:rFonts w:ascii="Times New Roman" w:hAnsi="Times New Roman" w:cs="Times New Roman"/>
          <w:sz w:val="24"/>
          <w:szCs w:val="24"/>
          <w:shd w:val="clear" w:color="auto" w:fill="FFFFFF"/>
        </w:rPr>
      </w:pPr>
      <w:del w:id="3186" w:author="Hong Je-Woo" w:date="2018-09-27T04:31:00Z">
        <w:r w:rsidRPr="0008148C">
          <w:rPr>
            <w:rFonts w:ascii="Times New Roman" w:hAnsi="Times New Roman" w:cs="Times New Roman"/>
            <w:sz w:val="24"/>
            <w:szCs w:val="24"/>
            <w:shd w:val="clear" w:color="auto" w:fill="FFFFFF"/>
          </w:rPr>
          <w:delText xml:space="preserve">Kustas WP, Blanford JH, Stannard DI, Daughtry CS, Nichols WD, Weltz MA. 1994. </w:delText>
        </w:r>
        <w:r w:rsidRPr="0008148C">
          <w:rPr>
            <w:rFonts w:ascii="Times New Roman" w:hAnsi="Times New Roman" w:cs="Times New Roman"/>
            <w:sz w:val="24"/>
            <w:szCs w:val="24"/>
            <w:shd w:val="clear" w:color="auto" w:fill="FFFFFF"/>
          </w:rPr>
          <w:lastRenderedPageBreak/>
          <w:delText xml:space="preserve">Local energy flux estimates for unstable conditions using variance data in semiarid rangelands. </w:delText>
        </w:r>
        <w:r w:rsidRPr="0008148C">
          <w:rPr>
            <w:rFonts w:ascii="Times New Roman" w:hAnsi="Times New Roman" w:cs="Times New Roman"/>
            <w:i/>
            <w:sz w:val="24"/>
            <w:szCs w:val="24"/>
            <w:shd w:val="clear" w:color="auto" w:fill="FFFFFF"/>
          </w:rPr>
          <w:delText>Water Resources Research</w:delText>
        </w:r>
        <w:r w:rsidRPr="0008148C">
          <w:rPr>
            <w:rFonts w:ascii="Times New Roman" w:hAnsi="Times New Roman" w:cs="Times New Roman"/>
            <w:sz w:val="24"/>
            <w:szCs w:val="24"/>
            <w:shd w:val="clear" w:color="auto" w:fill="FFFFFF"/>
          </w:rPr>
          <w:delText xml:space="preserve"> </w:delText>
        </w:r>
        <w:r w:rsidRPr="0008148C">
          <w:rPr>
            <w:rFonts w:ascii="Times New Roman" w:hAnsi="Times New Roman" w:cs="Times New Roman"/>
            <w:b/>
            <w:sz w:val="24"/>
            <w:szCs w:val="24"/>
            <w:shd w:val="clear" w:color="auto" w:fill="FFFFFF"/>
          </w:rPr>
          <w:delText>30</w:delText>
        </w:r>
        <w:r w:rsidRPr="0008148C">
          <w:rPr>
            <w:rFonts w:ascii="Times New Roman" w:hAnsi="Times New Roman" w:cs="Times New Roman"/>
            <w:sz w:val="24"/>
            <w:szCs w:val="24"/>
            <w:shd w:val="clear" w:color="auto" w:fill="FFFFFF"/>
          </w:rPr>
          <w:delText>: 1351-1361.</w:delText>
        </w:r>
        <w:r w:rsidRPr="003A6B13">
          <w:rPr>
            <w:rFonts w:ascii="Times New Roman" w:hAnsi="Times New Roman" w:cs="Times New Roman"/>
          </w:rPr>
          <w:delText xml:space="preserve"> </w:delText>
        </w:r>
        <w:r w:rsidRPr="0008148C">
          <w:rPr>
            <w:rFonts w:ascii="Times New Roman" w:hAnsi="Times New Roman" w:cs="Times New Roman"/>
            <w:sz w:val="24"/>
            <w:szCs w:val="24"/>
            <w:shd w:val="clear" w:color="auto" w:fill="FFFFFF"/>
          </w:rPr>
          <w:delText>doi:10.1029/93WR03084.</w:delText>
        </w:r>
      </w:del>
    </w:p>
    <w:p w14:paraId="2E65B778"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87"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88" w:author="Hong Je-Woo" w:date="2018-09-27T04:31:00Z">
            <w:rPr>
              <w:rFonts w:ascii="Times New Roman" w:hAnsi="Times New Roman"/>
              <w:sz w:val="24"/>
              <w:shd w:val="clear" w:color="auto" w:fill="FFFFFF"/>
            </w:rPr>
          </w:rPrChange>
        </w:rPr>
        <w:t>Kwon H, Kim J, Hong J, Lim J. 2010. Influence of the Asian monsoon on interannual variability of net ecosystem carbon exchange in two major plant functional types in Korea, </w:t>
      </w:r>
      <w:r w:rsidRPr="00E5054D">
        <w:rPr>
          <w:rFonts w:ascii="Times New Roman" w:hAnsi="Times New Roman"/>
          <w:i/>
          <w:sz w:val="24"/>
          <w:shd w:val="clear" w:color="auto" w:fill="FFFFFF"/>
          <w:lang w:val="en-GB"/>
          <w:rPrChange w:id="3189" w:author="Hong Je-Woo" w:date="2018-09-27T04:31:00Z">
            <w:rPr>
              <w:rFonts w:ascii="Times New Roman" w:hAnsi="Times New Roman"/>
              <w:i/>
              <w:sz w:val="24"/>
              <w:shd w:val="clear" w:color="auto" w:fill="FFFFFF"/>
            </w:rPr>
          </w:rPrChange>
        </w:rPr>
        <w:t>Biogeoscience</w:t>
      </w:r>
      <w:r w:rsidRPr="00E5054D">
        <w:rPr>
          <w:rFonts w:ascii="Times New Roman" w:hAnsi="Times New Roman"/>
          <w:sz w:val="24"/>
          <w:shd w:val="clear" w:color="auto" w:fill="FFFFFF"/>
          <w:lang w:val="en-GB"/>
          <w:rPrChange w:id="3190" w:author="Hong Je-Woo" w:date="2018-09-27T04:31:00Z">
            <w:rPr>
              <w:rFonts w:ascii="Times New Roman" w:hAnsi="Times New Roman"/>
              <w:sz w:val="24"/>
              <w:shd w:val="clear" w:color="auto" w:fill="FFFFFF"/>
            </w:rPr>
          </w:rPrChange>
        </w:rPr>
        <w:t xml:space="preserve">s </w:t>
      </w:r>
      <w:r w:rsidRPr="00E5054D">
        <w:rPr>
          <w:rFonts w:ascii="Times New Roman" w:hAnsi="Times New Roman"/>
          <w:b/>
          <w:sz w:val="24"/>
          <w:shd w:val="clear" w:color="auto" w:fill="FFFFFF"/>
          <w:lang w:val="en-GB"/>
          <w:rPrChange w:id="3191" w:author="Hong Je-Woo" w:date="2018-09-27T04:31:00Z">
            <w:rPr>
              <w:rFonts w:ascii="Times New Roman" w:hAnsi="Times New Roman"/>
              <w:b/>
              <w:sz w:val="24"/>
              <w:shd w:val="clear" w:color="auto" w:fill="FFFFFF"/>
            </w:rPr>
          </w:rPrChange>
        </w:rPr>
        <w:t>7</w:t>
      </w:r>
      <w:r w:rsidRPr="00E5054D">
        <w:rPr>
          <w:rFonts w:ascii="Times New Roman" w:hAnsi="Times New Roman"/>
          <w:sz w:val="24"/>
          <w:shd w:val="clear" w:color="auto" w:fill="FFFFFF"/>
          <w:lang w:val="en-GB"/>
          <w:rPrChange w:id="3192" w:author="Hong Je-Woo" w:date="2018-09-27T04:31:00Z">
            <w:rPr>
              <w:rFonts w:ascii="Times New Roman" w:hAnsi="Times New Roman"/>
              <w:sz w:val="24"/>
              <w:shd w:val="clear" w:color="auto" w:fill="FFFFFF"/>
            </w:rPr>
          </w:rPrChange>
        </w:rPr>
        <w:t>: 1493-1504. doi: 10.5194/bg-7-1493-2010.</w:t>
      </w:r>
    </w:p>
    <w:p w14:paraId="2E65B779" w14:textId="77777777" w:rsidR="00EE3F23" w:rsidRPr="00E5054D" w:rsidRDefault="00EE3F23" w:rsidP="00B72C41">
      <w:pPr>
        <w:wordWrap/>
        <w:spacing w:line="480" w:lineRule="auto"/>
        <w:ind w:firstLine="357"/>
        <w:rPr>
          <w:ins w:id="3193" w:author="Hong Je-Woo" w:date="2018-09-27T04:31:00Z"/>
          <w:rFonts w:ascii="Times New Roman" w:hAnsi="Times New Roman" w:cs="Times New Roman"/>
          <w:sz w:val="24"/>
          <w:szCs w:val="24"/>
          <w:shd w:val="clear" w:color="auto" w:fill="FFFFFF"/>
          <w:lang w:val="en-GB"/>
        </w:rPr>
      </w:pPr>
      <w:ins w:id="3194" w:author="Hong Je-Woo" w:date="2018-09-27T04:31:00Z">
        <w:r w:rsidRPr="00E5054D">
          <w:rPr>
            <w:rFonts w:ascii="Times New Roman" w:hAnsi="Times New Roman" w:cs="Times New Roman"/>
            <w:sz w:val="24"/>
            <w:szCs w:val="24"/>
            <w:lang w:val="en-GB"/>
          </w:rPr>
          <w:t xml:space="preserve">Lee S-H., Kim S-T. 2015. Estimation of anthropogenic heat emission over South Korea using a statistical regression method: </w:t>
        </w:r>
        <w:r w:rsidRPr="00E5054D">
          <w:rPr>
            <w:rFonts w:ascii="Times New Roman" w:hAnsi="Times New Roman" w:cs="Times New Roman"/>
            <w:i/>
            <w:sz w:val="24"/>
            <w:szCs w:val="24"/>
            <w:lang w:val="en-GB"/>
          </w:rPr>
          <w:t>Asia-Pacific Journal of Atmospheric Sciences</w:t>
        </w:r>
        <w:r w:rsidRPr="00E5054D">
          <w:rPr>
            <w:rFonts w:ascii="Times New Roman" w:hAnsi="Times New Roman" w:cs="Times New Roman"/>
            <w:sz w:val="24"/>
            <w:szCs w:val="24"/>
            <w:lang w:val="en-GB"/>
          </w:rPr>
          <w:t xml:space="preserve"> </w:t>
        </w:r>
        <w:r w:rsidRPr="00E5054D">
          <w:rPr>
            <w:rFonts w:ascii="Times New Roman" w:hAnsi="Times New Roman" w:cs="Times New Roman"/>
            <w:b/>
            <w:sz w:val="24"/>
            <w:szCs w:val="24"/>
            <w:lang w:val="en-GB"/>
          </w:rPr>
          <w:t>51</w:t>
        </w:r>
        <w:r w:rsidRPr="00E5054D">
          <w:rPr>
            <w:rFonts w:ascii="Times New Roman" w:hAnsi="Times New Roman" w:cs="Times New Roman"/>
            <w:sz w:val="24"/>
            <w:szCs w:val="24"/>
            <w:lang w:val="en-GB"/>
          </w:rPr>
          <w:t>: 157-166. doi: 10.1007/s13143-015-0065-6.</w:t>
        </w:r>
      </w:ins>
    </w:p>
    <w:p w14:paraId="2E65B77A"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195"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196" w:author="Hong Je-Woo" w:date="2018-09-27T04:31:00Z">
            <w:rPr>
              <w:rFonts w:ascii="Times New Roman" w:hAnsi="Times New Roman"/>
              <w:sz w:val="24"/>
              <w:shd w:val="clear" w:color="auto" w:fill="FFFFFF"/>
            </w:rPr>
          </w:rPrChange>
        </w:rPr>
        <w:t xml:space="preserve">Lemonsu A, Grimmond CSB, Masson V. 2004. Modeling the surface energy balance of the core of an old Mediterranean city: Marseille. </w:t>
      </w:r>
      <w:r w:rsidRPr="00E5054D">
        <w:rPr>
          <w:rFonts w:ascii="Times New Roman" w:hAnsi="Times New Roman"/>
          <w:i/>
          <w:sz w:val="24"/>
          <w:lang w:val="en-GB"/>
          <w:rPrChange w:id="3197" w:author="Hong Je-Woo" w:date="2018-09-27T04:31:00Z">
            <w:rPr>
              <w:rFonts w:ascii="Times New Roman" w:hAnsi="Times New Roman"/>
              <w:i/>
              <w:sz w:val="24"/>
            </w:rPr>
          </w:rPrChange>
        </w:rPr>
        <w:t xml:space="preserve">Journal of Applied Meteorology </w:t>
      </w:r>
      <w:r w:rsidRPr="00E5054D">
        <w:rPr>
          <w:rFonts w:ascii="Times New Roman" w:hAnsi="Times New Roman"/>
          <w:b/>
          <w:sz w:val="24"/>
          <w:lang w:val="en-GB"/>
          <w:rPrChange w:id="3198" w:author="Hong Je-Woo" w:date="2018-09-27T04:31:00Z">
            <w:rPr>
              <w:rFonts w:ascii="Times New Roman" w:hAnsi="Times New Roman"/>
              <w:b/>
              <w:sz w:val="24"/>
            </w:rPr>
          </w:rPrChange>
        </w:rPr>
        <w:t>43</w:t>
      </w:r>
      <w:r w:rsidRPr="00E5054D">
        <w:rPr>
          <w:rFonts w:ascii="Times New Roman" w:hAnsi="Times New Roman"/>
          <w:sz w:val="24"/>
          <w:lang w:val="en-GB"/>
          <w:rPrChange w:id="3199" w:author="Hong Je-Woo" w:date="2018-09-27T04:31:00Z">
            <w:rPr>
              <w:rFonts w:ascii="Times New Roman" w:hAnsi="Times New Roman"/>
              <w:sz w:val="24"/>
            </w:rPr>
          </w:rPrChange>
        </w:rPr>
        <w:t>: 312-327. doi: 10.1175/1520-0450(2004)043&lt;0312:MTSEBO&gt;2.0.CO;2.</w:t>
      </w:r>
    </w:p>
    <w:p w14:paraId="2E65B77B"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200"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201" w:author="Hong Je-Woo" w:date="2018-09-27T04:31:00Z">
            <w:rPr>
              <w:rFonts w:ascii="Times New Roman" w:hAnsi="Times New Roman"/>
              <w:sz w:val="24"/>
              <w:shd w:val="clear" w:color="auto" w:fill="FFFFFF"/>
            </w:rPr>
          </w:rPrChange>
        </w:rPr>
        <w:t xml:space="preserve">Liu HZ, Feng JW, Järvi L, Vesala T. 2012. Four-year (2006–2009) eddy covariance measurements of CO 2 flux over an urban area in Beijing. </w:t>
      </w:r>
      <w:r w:rsidRPr="00E5054D">
        <w:rPr>
          <w:rFonts w:ascii="Times New Roman" w:hAnsi="Times New Roman"/>
          <w:i/>
          <w:sz w:val="24"/>
          <w:shd w:val="clear" w:color="auto" w:fill="FFFFFF"/>
          <w:lang w:val="en-GB"/>
          <w:rPrChange w:id="3202" w:author="Hong Je-Woo" w:date="2018-09-27T04:31:00Z">
            <w:rPr>
              <w:rFonts w:ascii="Times New Roman" w:hAnsi="Times New Roman"/>
              <w:i/>
              <w:sz w:val="24"/>
              <w:shd w:val="clear" w:color="auto" w:fill="FFFFFF"/>
            </w:rPr>
          </w:rPrChange>
        </w:rPr>
        <w:t>Atmospheric Chemistry and Physics</w:t>
      </w:r>
      <w:r w:rsidRPr="00E5054D">
        <w:rPr>
          <w:rStyle w:val="apple-converted-space"/>
          <w:rFonts w:ascii="Times New Roman" w:hAnsi="Times New Roman"/>
          <w:sz w:val="24"/>
          <w:shd w:val="clear" w:color="auto" w:fill="FFFFFF"/>
          <w:lang w:val="en-GB"/>
          <w:rPrChange w:id="3203" w:author="Hong Je-Woo" w:date="2018-09-27T04:31:00Z">
            <w:rPr>
              <w:rStyle w:val="apple-converted-space"/>
              <w:rFonts w:ascii="Times New Roman" w:hAnsi="Times New Roman"/>
              <w:sz w:val="24"/>
              <w:shd w:val="clear" w:color="auto" w:fill="FFFFFF"/>
            </w:rPr>
          </w:rPrChange>
        </w:rPr>
        <w:t> </w:t>
      </w:r>
      <w:r w:rsidRPr="00E5054D">
        <w:rPr>
          <w:rFonts w:ascii="Times New Roman" w:hAnsi="Times New Roman"/>
          <w:b/>
          <w:sz w:val="24"/>
          <w:shd w:val="clear" w:color="auto" w:fill="FFFFFF"/>
          <w:lang w:val="en-GB"/>
          <w:rPrChange w:id="3204" w:author="Hong Je-Woo" w:date="2018-09-27T04:31:00Z">
            <w:rPr>
              <w:rFonts w:ascii="Times New Roman" w:hAnsi="Times New Roman"/>
              <w:b/>
              <w:sz w:val="24"/>
              <w:shd w:val="clear" w:color="auto" w:fill="FFFFFF"/>
            </w:rPr>
          </w:rPrChange>
        </w:rPr>
        <w:t>12</w:t>
      </w:r>
      <w:r w:rsidRPr="00E5054D">
        <w:rPr>
          <w:rFonts w:ascii="Times New Roman" w:hAnsi="Times New Roman"/>
          <w:sz w:val="24"/>
          <w:shd w:val="clear" w:color="auto" w:fill="FFFFFF"/>
          <w:lang w:val="en-GB"/>
          <w:rPrChange w:id="3205" w:author="Hong Je-Woo" w:date="2018-09-27T04:31:00Z">
            <w:rPr>
              <w:rFonts w:ascii="Times New Roman" w:hAnsi="Times New Roman"/>
              <w:sz w:val="24"/>
              <w:shd w:val="clear" w:color="auto" w:fill="FFFFFF"/>
            </w:rPr>
          </w:rPrChange>
        </w:rPr>
        <w:t>: 7881-7892.</w:t>
      </w:r>
      <w:r w:rsidRPr="00E5054D">
        <w:rPr>
          <w:rFonts w:ascii="Times New Roman" w:hAnsi="Times New Roman"/>
          <w:lang w:val="en-GB"/>
          <w:rPrChange w:id="3206"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207" w:author="Hong Je-Woo" w:date="2018-09-27T04:31:00Z">
            <w:rPr>
              <w:rFonts w:ascii="Times New Roman" w:hAnsi="Times New Roman"/>
              <w:sz w:val="24"/>
              <w:shd w:val="clear" w:color="auto" w:fill="FFFFFF"/>
            </w:rPr>
          </w:rPrChange>
        </w:rPr>
        <w:t>doi:10.5194/acp-12-7881-2012.</w:t>
      </w:r>
    </w:p>
    <w:p w14:paraId="2E65B77C"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208"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209" w:author="Hong Je-Woo" w:date="2018-09-27T04:31:00Z">
            <w:rPr>
              <w:rFonts w:ascii="Times New Roman" w:hAnsi="Times New Roman"/>
              <w:sz w:val="24"/>
              <w:shd w:val="clear" w:color="auto" w:fill="FFFFFF"/>
            </w:rPr>
          </w:rPrChange>
        </w:rPr>
        <w:t xml:space="preserve">Masson V, Gomes L, Pigeon G, Liousse C, Pont V, Lagouarde J-P, Voogt J, Salmond J, Oke TR, Hidalgo J, Legain D, Garrouste O, Lac C, Connan O, Briottet X, Lachérade S, Tulet P. 2008. The canopy and aerosol particles interactions in Toulouse Urban Layer (CAPITOUL) experiment. </w:t>
      </w:r>
      <w:r w:rsidRPr="00E5054D">
        <w:rPr>
          <w:rFonts w:ascii="Times New Roman" w:hAnsi="Times New Roman"/>
          <w:i/>
          <w:sz w:val="24"/>
          <w:shd w:val="clear" w:color="auto" w:fill="FFFFFF"/>
          <w:lang w:val="en-GB"/>
          <w:rPrChange w:id="3210" w:author="Hong Je-Woo" w:date="2018-09-27T04:31:00Z">
            <w:rPr>
              <w:rFonts w:ascii="Times New Roman" w:hAnsi="Times New Roman"/>
              <w:i/>
              <w:sz w:val="24"/>
              <w:shd w:val="clear" w:color="auto" w:fill="FFFFFF"/>
            </w:rPr>
          </w:rPrChange>
        </w:rPr>
        <w:t xml:space="preserve">Meteorology and Atmospheric Physics </w:t>
      </w:r>
      <w:r w:rsidRPr="00E5054D">
        <w:rPr>
          <w:rFonts w:ascii="Times New Roman" w:hAnsi="Times New Roman"/>
          <w:b/>
          <w:sz w:val="24"/>
          <w:shd w:val="clear" w:color="auto" w:fill="FFFFFF"/>
          <w:lang w:val="en-GB"/>
          <w:rPrChange w:id="3211" w:author="Hong Je-Woo" w:date="2018-09-27T04:31:00Z">
            <w:rPr>
              <w:rFonts w:ascii="Times New Roman" w:hAnsi="Times New Roman"/>
              <w:b/>
              <w:sz w:val="24"/>
              <w:shd w:val="clear" w:color="auto" w:fill="FFFFFF"/>
            </w:rPr>
          </w:rPrChange>
        </w:rPr>
        <w:t>102</w:t>
      </w:r>
      <w:r w:rsidRPr="00E5054D">
        <w:rPr>
          <w:rFonts w:ascii="Times New Roman" w:hAnsi="Times New Roman"/>
          <w:sz w:val="24"/>
          <w:shd w:val="clear" w:color="auto" w:fill="FFFFFF"/>
          <w:lang w:val="en-GB"/>
          <w:rPrChange w:id="3212" w:author="Hong Je-Woo" w:date="2018-09-27T04:31:00Z">
            <w:rPr>
              <w:rFonts w:ascii="Times New Roman" w:hAnsi="Times New Roman"/>
              <w:sz w:val="24"/>
              <w:shd w:val="clear" w:color="auto" w:fill="FFFFFF"/>
            </w:rPr>
          </w:rPrChange>
        </w:rPr>
        <w:t>: 135-157. doi: 10.1007/s00703-008-0289-4.</w:t>
      </w:r>
    </w:p>
    <w:p w14:paraId="2E65B77D" w14:textId="77777777" w:rsidR="00B72C41" w:rsidRPr="00E5054D" w:rsidRDefault="00B72C41" w:rsidP="00B72C41">
      <w:pPr>
        <w:wordWrap/>
        <w:spacing w:line="480" w:lineRule="auto"/>
        <w:ind w:firstLine="357"/>
        <w:rPr>
          <w:rFonts w:ascii="Times New Roman" w:hAnsi="Times New Roman"/>
          <w:sz w:val="24"/>
          <w:lang w:val="en-GB"/>
          <w:rPrChange w:id="3213" w:author="Hong Je-Woo" w:date="2018-09-27T04:31:00Z">
            <w:rPr>
              <w:rFonts w:ascii="Times New Roman" w:hAnsi="Times New Roman"/>
              <w:sz w:val="24"/>
            </w:rPr>
          </w:rPrChange>
        </w:rPr>
      </w:pPr>
      <w:r w:rsidRPr="00E5054D">
        <w:rPr>
          <w:rFonts w:ascii="Times New Roman" w:hAnsi="Times New Roman"/>
          <w:sz w:val="24"/>
          <w:shd w:val="clear" w:color="auto" w:fill="FFFFFF"/>
          <w:lang w:val="en-GB"/>
          <w:rPrChange w:id="3214" w:author="Hong Je-Woo" w:date="2018-09-27T04:31:00Z">
            <w:rPr>
              <w:rFonts w:ascii="Times New Roman" w:hAnsi="Times New Roman"/>
              <w:sz w:val="24"/>
              <w:shd w:val="clear" w:color="auto" w:fill="FFFFFF"/>
            </w:rPr>
          </w:rPrChange>
        </w:rPr>
        <w:t xml:space="preserve">Miao S, Dou JX, Chen F, Li J, Li AG. 2012. Analysis of observations on the urban surface energy balance in Beijing. </w:t>
      </w:r>
      <w:r w:rsidRPr="00E5054D">
        <w:rPr>
          <w:rFonts w:ascii="Times New Roman" w:hAnsi="Times New Roman"/>
          <w:i/>
          <w:sz w:val="24"/>
          <w:shd w:val="clear" w:color="auto" w:fill="FFFFFF"/>
          <w:lang w:val="en-GB"/>
          <w:rPrChange w:id="3215" w:author="Hong Je-Woo" w:date="2018-09-27T04:31:00Z">
            <w:rPr>
              <w:rFonts w:ascii="Times New Roman" w:hAnsi="Times New Roman"/>
              <w:i/>
              <w:sz w:val="24"/>
              <w:shd w:val="clear" w:color="auto" w:fill="FFFFFF"/>
            </w:rPr>
          </w:rPrChange>
        </w:rPr>
        <w:t>Science China</w:t>
      </w:r>
      <w:r w:rsidRPr="00E5054D">
        <w:rPr>
          <w:rFonts w:ascii="Times New Roman" w:hAnsi="Times New Roman"/>
          <w:sz w:val="24"/>
          <w:shd w:val="clear" w:color="auto" w:fill="FFFFFF"/>
          <w:lang w:val="en-GB"/>
          <w:rPrChange w:id="3216"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217" w:author="Hong Je-Woo" w:date="2018-09-27T04:31:00Z">
            <w:rPr>
              <w:rFonts w:ascii="Times New Roman" w:hAnsi="Times New Roman"/>
              <w:b/>
              <w:sz w:val="24"/>
              <w:shd w:val="clear" w:color="auto" w:fill="FFFFFF"/>
            </w:rPr>
          </w:rPrChange>
        </w:rPr>
        <w:t>55</w:t>
      </w:r>
      <w:r w:rsidRPr="00E5054D">
        <w:rPr>
          <w:rFonts w:ascii="Times New Roman" w:hAnsi="Times New Roman"/>
          <w:sz w:val="24"/>
          <w:shd w:val="clear" w:color="auto" w:fill="FFFFFF"/>
          <w:lang w:val="en-GB"/>
          <w:rPrChange w:id="3218" w:author="Hong Je-Woo" w:date="2018-09-27T04:31:00Z">
            <w:rPr>
              <w:rFonts w:ascii="Times New Roman" w:hAnsi="Times New Roman"/>
              <w:sz w:val="24"/>
              <w:shd w:val="clear" w:color="auto" w:fill="FFFFFF"/>
            </w:rPr>
          </w:rPrChange>
        </w:rPr>
        <w:t>: 1881-1890. doi:10.1007/s11430-012-4411-6.</w:t>
      </w:r>
    </w:p>
    <w:p w14:paraId="2E65B77E" w14:textId="77777777" w:rsidR="00B72C41" w:rsidRPr="00E5054D" w:rsidRDefault="00B72C41" w:rsidP="00B72C41">
      <w:pPr>
        <w:wordWrap/>
        <w:spacing w:line="480" w:lineRule="auto"/>
        <w:ind w:firstLine="357"/>
        <w:rPr>
          <w:rFonts w:ascii="Times New Roman" w:hAnsi="Times New Roman"/>
          <w:sz w:val="24"/>
          <w:lang w:val="en-GB"/>
          <w:rPrChange w:id="3219" w:author="Hong Je-Woo" w:date="2018-09-27T04:31:00Z">
            <w:rPr>
              <w:rFonts w:ascii="Times New Roman" w:hAnsi="Times New Roman"/>
              <w:sz w:val="24"/>
            </w:rPr>
          </w:rPrChange>
        </w:rPr>
      </w:pPr>
      <w:bookmarkStart w:id="3220" w:name="OLE_LINK1"/>
      <w:r w:rsidRPr="00E5054D">
        <w:rPr>
          <w:rFonts w:ascii="Times New Roman" w:hAnsi="Times New Roman"/>
          <w:sz w:val="24"/>
          <w:lang w:val="en-GB"/>
          <w:rPrChange w:id="3221" w:author="Hong Je-Woo" w:date="2018-09-27T04:31:00Z">
            <w:rPr>
              <w:rFonts w:ascii="Times New Roman" w:hAnsi="Times New Roman"/>
              <w:sz w:val="24"/>
            </w:rPr>
          </w:rPrChange>
        </w:rPr>
        <w:t xml:space="preserve">Moncrieff J, Clement R, Finnigan J, Meyers T. 2004. Averaging, detrending, and filtering </w:t>
      </w:r>
      <w:r w:rsidRPr="00E5054D">
        <w:rPr>
          <w:rFonts w:ascii="Times New Roman" w:hAnsi="Times New Roman"/>
          <w:sz w:val="24"/>
          <w:lang w:val="en-GB"/>
          <w:rPrChange w:id="3222" w:author="Hong Je-Woo" w:date="2018-09-27T04:31:00Z">
            <w:rPr>
              <w:rFonts w:ascii="Times New Roman" w:hAnsi="Times New Roman"/>
              <w:sz w:val="24"/>
            </w:rPr>
          </w:rPrChange>
        </w:rPr>
        <w:lastRenderedPageBreak/>
        <w:t xml:space="preserve">of eddy covariance time series. In </w:t>
      </w:r>
      <w:r w:rsidRPr="00E5054D">
        <w:rPr>
          <w:rFonts w:ascii="Times New Roman" w:hAnsi="Times New Roman"/>
          <w:i/>
          <w:sz w:val="24"/>
          <w:lang w:val="en-GB"/>
          <w:rPrChange w:id="3223" w:author="Hong Je-Woo" w:date="2018-09-27T04:31:00Z">
            <w:rPr>
              <w:rFonts w:ascii="Times New Roman" w:hAnsi="Times New Roman"/>
              <w:i/>
              <w:sz w:val="24"/>
            </w:rPr>
          </w:rPrChange>
        </w:rPr>
        <w:t>Handbook of Micrometeorology</w:t>
      </w:r>
      <w:r w:rsidRPr="00E5054D">
        <w:rPr>
          <w:rFonts w:ascii="Times New Roman" w:hAnsi="Times New Roman"/>
          <w:sz w:val="24"/>
          <w:lang w:val="en-GB"/>
          <w:rPrChange w:id="3224" w:author="Hong Je-Woo" w:date="2018-09-27T04:31:00Z">
            <w:rPr>
              <w:rFonts w:ascii="Times New Roman" w:hAnsi="Times New Roman"/>
              <w:sz w:val="24"/>
            </w:rPr>
          </w:rPrChange>
        </w:rPr>
        <w:t>. Springer Atmospheric Sciences,</w:t>
      </w:r>
      <w:r w:rsidRPr="00E5054D" w:rsidDel="00D3485C">
        <w:rPr>
          <w:rFonts w:ascii="Times New Roman" w:hAnsi="Times New Roman"/>
          <w:sz w:val="24"/>
          <w:lang w:val="en-GB"/>
          <w:rPrChange w:id="3225" w:author="Hong Je-Woo" w:date="2018-09-27T04:31:00Z">
            <w:rPr>
              <w:rFonts w:ascii="Times New Roman" w:hAnsi="Times New Roman"/>
              <w:sz w:val="24"/>
            </w:rPr>
          </w:rPrChange>
        </w:rPr>
        <w:t xml:space="preserve"> </w:t>
      </w:r>
      <w:r w:rsidRPr="00E5054D">
        <w:rPr>
          <w:rFonts w:ascii="Times New Roman" w:hAnsi="Times New Roman"/>
          <w:sz w:val="24"/>
          <w:lang w:val="en-GB"/>
          <w:rPrChange w:id="3226" w:author="Hong Je-Woo" w:date="2018-09-27T04:31:00Z">
            <w:rPr>
              <w:rFonts w:ascii="Times New Roman" w:hAnsi="Times New Roman"/>
              <w:sz w:val="24"/>
            </w:rPr>
          </w:rPrChange>
        </w:rPr>
        <w:t>Lee X, Massman W, Law B (eds). Springer: Dordrecht, the Netherlands, 7-31. doi:10.1007/1-4020-2265-4_2.</w:t>
      </w:r>
      <w:bookmarkEnd w:id="3220"/>
    </w:p>
    <w:p w14:paraId="2E65B77F"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227"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228" w:author="Hong Je-Woo" w:date="2018-09-27T04:31:00Z">
            <w:rPr>
              <w:rFonts w:ascii="Times New Roman" w:hAnsi="Times New Roman"/>
              <w:sz w:val="24"/>
              <w:shd w:val="clear" w:color="auto" w:fill="FFFFFF"/>
            </w:rPr>
          </w:rPrChange>
        </w:rPr>
        <w:t>Moriwaki R, Kanda M. 2004. Seasonal and diurnal fluxes of radiation, heat, water vapor, and carbon dioxide over a suburban area.</w:t>
      </w:r>
      <w:r w:rsidRPr="00E5054D">
        <w:rPr>
          <w:rStyle w:val="apple-converted-space"/>
          <w:rFonts w:ascii="Times New Roman" w:hAnsi="Times New Roman"/>
          <w:sz w:val="24"/>
          <w:shd w:val="clear" w:color="auto" w:fill="FFFFFF"/>
          <w:lang w:val="en-GB"/>
          <w:rPrChange w:id="3229" w:author="Hong Je-Woo" w:date="2018-09-27T04:31:00Z">
            <w:rPr>
              <w:rStyle w:val="apple-converted-space"/>
              <w:rFonts w:ascii="Times New Roman" w:hAnsi="Times New Roman"/>
              <w:sz w:val="24"/>
              <w:shd w:val="clear" w:color="auto" w:fill="FFFFFF"/>
            </w:rPr>
          </w:rPrChange>
        </w:rPr>
        <w:t> </w:t>
      </w:r>
      <w:r w:rsidRPr="00E5054D">
        <w:rPr>
          <w:rFonts w:ascii="Times New Roman" w:hAnsi="Times New Roman"/>
          <w:i/>
          <w:sz w:val="24"/>
          <w:shd w:val="clear" w:color="auto" w:fill="FFFFFF"/>
          <w:lang w:val="en-GB"/>
          <w:rPrChange w:id="3230" w:author="Hong Je-Woo" w:date="2018-09-27T04:31:00Z">
            <w:rPr>
              <w:rFonts w:ascii="Times New Roman" w:hAnsi="Times New Roman"/>
              <w:i/>
              <w:sz w:val="24"/>
              <w:shd w:val="clear" w:color="auto" w:fill="FFFFFF"/>
            </w:rPr>
          </w:rPrChange>
        </w:rPr>
        <w:t>Journal of Applied Meteorology</w:t>
      </w:r>
      <w:r w:rsidRPr="00E5054D">
        <w:rPr>
          <w:rStyle w:val="apple-converted-space"/>
          <w:rFonts w:ascii="Times New Roman" w:hAnsi="Times New Roman"/>
          <w:sz w:val="24"/>
          <w:shd w:val="clear" w:color="auto" w:fill="FFFFFF"/>
          <w:lang w:val="en-GB"/>
          <w:rPrChange w:id="3231" w:author="Hong Je-Woo" w:date="2018-09-27T04:31:00Z">
            <w:rPr>
              <w:rStyle w:val="apple-converted-space"/>
              <w:rFonts w:ascii="Times New Roman" w:hAnsi="Times New Roman"/>
              <w:sz w:val="24"/>
              <w:shd w:val="clear" w:color="auto" w:fill="FFFFFF"/>
            </w:rPr>
          </w:rPrChange>
        </w:rPr>
        <w:t> </w:t>
      </w:r>
      <w:r w:rsidRPr="00E5054D">
        <w:rPr>
          <w:rFonts w:ascii="Times New Roman" w:hAnsi="Times New Roman"/>
          <w:b/>
          <w:sz w:val="24"/>
          <w:shd w:val="clear" w:color="auto" w:fill="FFFFFF"/>
          <w:lang w:val="en-GB"/>
          <w:rPrChange w:id="3232" w:author="Hong Je-Woo" w:date="2018-09-27T04:31:00Z">
            <w:rPr>
              <w:rFonts w:ascii="Times New Roman" w:hAnsi="Times New Roman"/>
              <w:b/>
              <w:sz w:val="24"/>
              <w:shd w:val="clear" w:color="auto" w:fill="FFFFFF"/>
            </w:rPr>
          </w:rPrChange>
        </w:rPr>
        <w:t>43</w:t>
      </w:r>
      <w:r w:rsidRPr="00E5054D">
        <w:rPr>
          <w:rFonts w:ascii="Times New Roman" w:hAnsi="Times New Roman"/>
          <w:sz w:val="24"/>
          <w:shd w:val="clear" w:color="auto" w:fill="FFFFFF"/>
          <w:lang w:val="en-GB"/>
          <w:rPrChange w:id="3233" w:author="Hong Je-Woo" w:date="2018-09-27T04:31:00Z">
            <w:rPr>
              <w:rFonts w:ascii="Times New Roman" w:hAnsi="Times New Roman"/>
              <w:sz w:val="24"/>
              <w:shd w:val="clear" w:color="auto" w:fill="FFFFFF"/>
            </w:rPr>
          </w:rPrChange>
        </w:rPr>
        <w:t>: 1700-1710.</w:t>
      </w:r>
      <w:r w:rsidRPr="00E5054D">
        <w:rPr>
          <w:rFonts w:ascii="Times New Roman" w:hAnsi="Times New Roman"/>
          <w:lang w:val="en-GB"/>
          <w:rPrChange w:id="3234"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235" w:author="Hong Je-Woo" w:date="2018-09-27T04:31:00Z">
            <w:rPr>
              <w:rFonts w:ascii="Times New Roman" w:hAnsi="Times New Roman"/>
              <w:sz w:val="24"/>
              <w:shd w:val="clear" w:color="auto" w:fill="FFFFFF"/>
            </w:rPr>
          </w:rPrChange>
        </w:rPr>
        <w:t>doi:10.1175/JAM2153.1.</w:t>
      </w:r>
    </w:p>
    <w:p w14:paraId="2E65B780" w14:textId="77777777" w:rsidR="00B72C41" w:rsidRPr="00E5054D" w:rsidRDefault="00B72C41" w:rsidP="00B72C41">
      <w:pPr>
        <w:wordWrap/>
        <w:spacing w:line="480" w:lineRule="auto"/>
        <w:ind w:firstLine="357"/>
        <w:rPr>
          <w:rFonts w:ascii="Times New Roman" w:hAnsi="Times New Roman"/>
          <w:sz w:val="24"/>
          <w:lang w:val="en-GB"/>
          <w:rPrChange w:id="3236" w:author="Hong Je-Woo" w:date="2018-09-27T04:31:00Z">
            <w:rPr>
              <w:rFonts w:ascii="Times New Roman" w:hAnsi="Times New Roman"/>
              <w:sz w:val="24"/>
            </w:rPr>
          </w:rPrChange>
        </w:rPr>
      </w:pPr>
      <w:r w:rsidRPr="00E5054D">
        <w:rPr>
          <w:rFonts w:ascii="Times New Roman" w:hAnsi="Times New Roman"/>
          <w:sz w:val="24"/>
          <w:lang w:val="en-GB"/>
          <w:rPrChange w:id="3237" w:author="Hong Je-Woo" w:date="2018-09-27T04:31:00Z">
            <w:rPr>
              <w:rFonts w:ascii="Times New Roman" w:hAnsi="Times New Roman"/>
              <w:sz w:val="24"/>
            </w:rPr>
          </w:rPrChange>
        </w:rPr>
        <w:t xml:space="preserve">Nemitz E, Hargreaves KJ, McDonald AG, Dorsey JR, Fowler D. 2002. Micrometeorological measurements of the urban heat budget and CO2 emissions on a city scale. </w:t>
      </w:r>
      <w:r w:rsidRPr="00E5054D">
        <w:rPr>
          <w:rFonts w:ascii="Times New Roman" w:hAnsi="Times New Roman"/>
          <w:i/>
          <w:sz w:val="24"/>
          <w:lang w:val="en-GB"/>
          <w:rPrChange w:id="3238" w:author="Hong Je-Woo" w:date="2018-09-27T04:31:00Z">
            <w:rPr>
              <w:rFonts w:ascii="Times New Roman" w:hAnsi="Times New Roman"/>
              <w:i/>
              <w:sz w:val="24"/>
            </w:rPr>
          </w:rPrChange>
        </w:rPr>
        <w:t>Environmental Science &amp; Technology</w:t>
      </w:r>
      <w:r w:rsidRPr="00E5054D">
        <w:rPr>
          <w:rFonts w:ascii="Times New Roman" w:hAnsi="Times New Roman"/>
          <w:sz w:val="24"/>
          <w:lang w:val="en-GB"/>
          <w:rPrChange w:id="3239" w:author="Hong Je-Woo" w:date="2018-09-27T04:31:00Z">
            <w:rPr>
              <w:rFonts w:ascii="Times New Roman" w:hAnsi="Times New Roman"/>
              <w:sz w:val="24"/>
            </w:rPr>
          </w:rPrChange>
        </w:rPr>
        <w:t xml:space="preserve"> </w:t>
      </w:r>
      <w:r w:rsidRPr="00E5054D">
        <w:rPr>
          <w:rFonts w:ascii="Times New Roman" w:hAnsi="Times New Roman"/>
          <w:b/>
          <w:sz w:val="24"/>
          <w:lang w:val="en-GB"/>
          <w:rPrChange w:id="3240" w:author="Hong Je-Woo" w:date="2018-09-27T04:31:00Z">
            <w:rPr>
              <w:rFonts w:ascii="Times New Roman" w:hAnsi="Times New Roman"/>
              <w:b/>
              <w:sz w:val="24"/>
            </w:rPr>
          </w:rPrChange>
        </w:rPr>
        <w:t>36</w:t>
      </w:r>
      <w:r w:rsidRPr="00E5054D">
        <w:rPr>
          <w:rFonts w:ascii="Times New Roman" w:hAnsi="Times New Roman"/>
          <w:sz w:val="24"/>
          <w:lang w:val="en-GB"/>
          <w:rPrChange w:id="3241" w:author="Hong Je-Woo" w:date="2018-09-27T04:31:00Z">
            <w:rPr>
              <w:rFonts w:ascii="Times New Roman" w:hAnsi="Times New Roman"/>
              <w:sz w:val="24"/>
            </w:rPr>
          </w:rPrChange>
        </w:rPr>
        <w:t>: 3139–3146. doi:10.1021/es010277e.</w:t>
      </w:r>
    </w:p>
    <w:p w14:paraId="2E65B781" w14:textId="77777777" w:rsidR="00B72C41" w:rsidRPr="00E5054D" w:rsidRDefault="00B72C41" w:rsidP="00B72C41">
      <w:pPr>
        <w:wordWrap/>
        <w:spacing w:line="480" w:lineRule="auto"/>
        <w:ind w:firstLine="357"/>
        <w:rPr>
          <w:rFonts w:ascii="Times New Roman" w:hAnsi="Times New Roman"/>
          <w:sz w:val="24"/>
          <w:lang w:val="en-GB"/>
          <w:rPrChange w:id="3242" w:author="Hong Je-Woo" w:date="2018-09-27T04:31:00Z">
            <w:rPr>
              <w:rFonts w:ascii="Times New Roman" w:hAnsi="Times New Roman"/>
              <w:sz w:val="24"/>
            </w:rPr>
          </w:rPrChange>
        </w:rPr>
      </w:pPr>
      <w:r w:rsidRPr="00E5054D">
        <w:rPr>
          <w:rFonts w:ascii="Times New Roman" w:hAnsi="Times New Roman"/>
          <w:sz w:val="24"/>
          <w:lang w:val="en-GB"/>
          <w:rPrChange w:id="3243" w:author="Hong Je-Woo" w:date="2018-09-27T04:31:00Z">
            <w:rPr>
              <w:rFonts w:ascii="Times New Roman" w:hAnsi="Times New Roman"/>
              <w:sz w:val="24"/>
            </w:rPr>
          </w:rPrChange>
        </w:rPr>
        <w:t xml:space="preserve">Newton T, Oke TR, Grimmond CSB, Roth M. 2007. The suburban energy balance in Miami, Florida. </w:t>
      </w:r>
      <w:r w:rsidRPr="00E5054D">
        <w:rPr>
          <w:rFonts w:ascii="Times New Roman" w:hAnsi="Times New Roman"/>
          <w:i/>
          <w:sz w:val="24"/>
          <w:lang w:val="en-GB"/>
          <w:rPrChange w:id="3244" w:author="Hong Je-Woo" w:date="2018-09-27T04:31:00Z">
            <w:rPr>
              <w:rFonts w:ascii="Times New Roman" w:hAnsi="Times New Roman"/>
              <w:i/>
              <w:sz w:val="24"/>
            </w:rPr>
          </w:rPrChange>
        </w:rPr>
        <w:t>Geografiska Annaler: Series A, Physical Geography</w:t>
      </w:r>
      <w:r w:rsidRPr="00E5054D">
        <w:rPr>
          <w:rFonts w:ascii="Times New Roman" w:hAnsi="Times New Roman"/>
          <w:sz w:val="24"/>
          <w:lang w:val="en-GB"/>
          <w:rPrChange w:id="3245" w:author="Hong Je-Woo" w:date="2018-09-27T04:31:00Z">
            <w:rPr>
              <w:rFonts w:ascii="Times New Roman" w:hAnsi="Times New Roman"/>
              <w:sz w:val="24"/>
            </w:rPr>
          </w:rPrChange>
        </w:rPr>
        <w:t xml:space="preserve"> </w:t>
      </w:r>
      <w:r w:rsidRPr="00E5054D">
        <w:rPr>
          <w:rFonts w:ascii="Times New Roman" w:hAnsi="Times New Roman"/>
          <w:b/>
          <w:sz w:val="24"/>
          <w:lang w:val="en-GB"/>
          <w:rPrChange w:id="3246" w:author="Hong Je-Woo" w:date="2018-09-27T04:31:00Z">
            <w:rPr>
              <w:rFonts w:ascii="Times New Roman" w:hAnsi="Times New Roman"/>
              <w:b/>
              <w:sz w:val="24"/>
            </w:rPr>
          </w:rPrChange>
        </w:rPr>
        <w:t>89</w:t>
      </w:r>
      <w:r w:rsidRPr="00E5054D">
        <w:rPr>
          <w:rFonts w:ascii="Times New Roman" w:hAnsi="Times New Roman"/>
          <w:sz w:val="24"/>
          <w:lang w:val="en-GB"/>
          <w:rPrChange w:id="3247" w:author="Hong Je-Woo" w:date="2018-09-27T04:31:00Z">
            <w:rPr>
              <w:rFonts w:ascii="Times New Roman" w:hAnsi="Times New Roman"/>
              <w:sz w:val="24"/>
            </w:rPr>
          </w:rPrChange>
        </w:rPr>
        <w:t>: 331-347. doi: 10.1111/j.1468-0459.2007.00329.x.</w:t>
      </w:r>
    </w:p>
    <w:p w14:paraId="2E65B782" w14:textId="77777777" w:rsidR="00B72C41" w:rsidRPr="00E5054D" w:rsidRDefault="00B72C41" w:rsidP="00B72C41">
      <w:pPr>
        <w:wordWrap/>
        <w:spacing w:line="480" w:lineRule="auto"/>
        <w:ind w:firstLine="357"/>
        <w:rPr>
          <w:rFonts w:ascii="Times New Roman" w:hAnsi="Times New Roman"/>
          <w:sz w:val="24"/>
          <w:lang w:val="en-GB"/>
          <w:rPrChange w:id="3248" w:author="Hong Je-Woo" w:date="2018-09-27T04:31:00Z">
            <w:rPr>
              <w:rFonts w:ascii="Times New Roman" w:hAnsi="Times New Roman"/>
              <w:sz w:val="24"/>
            </w:rPr>
          </w:rPrChange>
        </w:rPr>
      </w:pPr>
      <w:r w:rsidRPr="00E5054D">
        <w:rPr>
          <w:rFonts w:ascii="Times New Roman" w:hAnsi="Times New Roman"/>
          <w:sz w:val="24"/>
          <w:lang w:val="en-GB"/>
          <w:rPrChange w:id="3249" w:author="Hong Je-Woo" w:date="2018-09-27T04:31:00Z">
            <w:rPr>
              <w:rFonts w:ascii="Times New Roman" w:hAnsi="Times New Roman"/>
              <w:sz w:val="24"/>
            </w:rPr>
          </w:rPrChange>
        </w:rPr>
        <w:t>NOAA. 2018. http://www.esrl.noaa.gov/gmd/ccgg/trends/ (accessed 6 February 2018).</w:t>
      </w:r>
    </w:p>
    <w:p w14:paraId="2E65B783" w14:textId="77777777" w:rsidR="00B72C41" w:rsidRPr="00E5054D" w:rsidRDefault="00B72C41" w:rsidP="00B72C41">
      <w:pPr>
        <w:wordWrap/>
        <w:spacing w:line="480" w:lineRule="auto"/>
        <w:ind w:firstLine="357"/>
        <w:rPr>
          <w:rFonts w:ascii="Times New Roman" w:hAnsi="Times New Roman"/>
          <w:sz w:val="24"/>
          <w:lang w:val="en-GB"/>
          <w:rPrChange w:id="3250" w:author="Hong Je-Woo" w:date="2018-09-27T04:31:00Z">
            <w:rPr>
              <w:rFonts w:ascii="Times New Roman" w:hAnsi="Times New Roman"/>
              <w:sz w:val="24"/>
            </w:rPr>
          </w:rPrChange>
        </w:rPr>
      </w:pPr>
      <w:r w:rsidRPr="00E5054D">
        <w:rPr>
          <w:rFonts w:ascii="Times New Roman" w:hAnsi="Times New Roman"/>
          <w:sz w:val="24"/>
          <w:lang w:val="en-GB"/>
          <w:rPrChange w:id="3251" w:author="Hong Je-Woo" w:date="2018-09-27T04:31:00Z">
            <w:rPr>
              <w:rFonts w:ascii="Times New Roman" w:hAnsi="Times New Roman"/>
              <w:sz w:val="24"/>
            </w:rPr>
          </w:rPrChange>
        </w:rPr>
        <w:t xml:space="preserve">Offerle B, Grimmond CSB, Fortuniak K. 2005. Heat storage and anthropogenic heat flux in relation to the energy balance of a central European city centre. </w:t>
      </w:r>
      <w:r w:rsidRPr="00E5054D">
        <w:rPr>
          <w:rFonts w:ascii="Times New Roman" w:hAnsi="Times New Roman"/>
          <w:i/>
          <w:sz w:val="24"/>
          <w:lang w:val="en-GB"/>
          <w:rPrChange w:id="3252" w:author="Hong Je-Woo" w:date="2018-09-27T04:31:00Z">
            <w:rPr>
              <w:rFonts w:ascii="Times New Roman" w:hAnsi="Times New Roman"/>
              <w:i/>
              <w:sz w:val="24"/>
            </w:rPr>
          </w:rPrChange>
        </w:rPr>
        <w:t>International Journal of Climatology</w:t>
      </w:r>
      <w:r w:rsidRPr="00E5054D">
        <w:rPr>
          <w:rFonts w:ascii="Times New Roman" w:hAnsi="Times New Roman"/>
          <w:sz w:val="24"/>
          <w:lang w:val="en-GB"/>
          <w:rPrChange w:id="3253" w:author="Hong Je-Woo" w:date="2018-09-27T04:31:00Z">
            <w:rPr>
              <w:rFonts w:ascii="Times New Roman" w:hAnsi="Times New Roman"/>
              <w:sz w:val="24"/>
            </w:rPr>
          </w:rPrChange>
        </w:rPr>
        <w:t xml:space="preserve"> </w:t>
      </w:r>
      <w:r w:rsidRPr="00E5054D">
        <w:rPr>
          <w:rFonts w:ascii="Times New Roman" w:hAnsi="Times New Roman"/>
          <w:b/>
          <w:sz w:val="24"/>
          <w:lang w:val="en-GB"/>
          <w:rPrChange w:id="3254" w:author="Hong Je-Woo" w:date="2018-09-27T04:31:00Z">
            <w:rPr>
              <w:rFonts w:ascii="Times New Roman" w:hAnsi="Times New Roman"/>
              <w:b/>
              <w:sz w:val="24"/>
            </w:rPr>
          </w:rPrChange>
        </w:rPr>
        <w:t>25</w:t>
      </w:r>
      <w:r w:rsidRPr="00E5054D">
        <w:rPr>
          <w:rFonts w:ascii="Times New Roman" w:hAnsi="Times New Roman"/>
          <w:sz w:val="24"/>
          <w:lang w:val="en-GB"/>
          <w:rPrChange w:id="3255" w:author="Hong Je-Woo" w:date="2018-09-27T04:31:00Z">
            <w:rPr>
              <w:rFonts w:ascii="Times New Roman" w:hAnsi="Times New Roman"/>
              <w:sz w:val="24"/>
            </w:rPr>
          </w:rPrChange>
        </w:rPr>
        <w:t xml:space="preserve">: 1405-1419. doi: 10.1002/joc.1198. </w:t>
      </w:r>
    </w:p>
    <w:p w14:paraId="2E65B784" w14:textId="77777777" w:rsidR="00B72C41" w:rsidRPr="00E5054D" w:rsidRDefault="00B72C41" w:rsidP="00B72C41">
      <w:pPr>
        <w:wordWrap/>
        <w:spacing w:line="480" w:lineRule="auto"/>
        <w:ind w:firstLine="357"/>
        <w:rPr>
          <w:rFonts w:ascii="Times New Roman" w:hAnsi="Times New Roman"/>
          <w:sz w:val="24"/>
          <w:lang w:val="en-GB"/>
          <w:rPrChange w:id="3256" w:author="Hong Je-Woo" w:date="2018-09-27T04:31:00Z">
            <w:rPr>
              <w:rFonts w:ascii="Times New Roman" w:hAnsi="Times New Roman"/>
              <w:sz w:val="24"/>
            </w:rPr>
          </w:rPrChange>
        </w:rPr>
      </w:pPr>
      <w:bookmarkStart w:id="3257" w:name="OLE_LINK7"/>
      <w:r w:rsidRPr="00E5054D">
        <w:rPr>
          <w:rFonts w:ascii="Times New Roman" w:hAnsi="Times New Roman"/>
          <w:sz w:val="24"/>
          <w:lang w:val="en-GB"/>
          <w:rPrChange w:id="3258" w:author="Hong Je-Woo" w:date="2018-09-27T04:31:00Z">
            <w:rPr>
              <w:rFonts w:ascii="Times New Roman" w:hAnsi="Times New Roman"/>
              <w:sz w:val="24"/>
            </w:rPr>
          </w:rPrChange>
        </w:rPr>
        <w:t xml:space="preserve">Oke TR. 1987. </w:t>
      </w:r>
      <w:r w:rsidRPr="00E5054D">
        <w:rPr>
          <w:rFonts w:ascii="Times New Roman" w:hAnsi="Times New Roman"/>
          <w:i/>
          <w:sz w:val="24"/>
          <w:lang w:val="en-GB"/>
          <w:rPrChange w:id="3259" w:author="Hong Je-Woo" w:date="2018-09-27T04:31:00Z">
            <w:rPr>
              <w:rFonts w:ascii="Times New Roman" w:hAnsi="Times New Roman"/>
              <w:i/>
              <w:sz w:val="24"/>
            </w:rPr>
          </w:rPrChange>
        </w:rPr>
        <w:t>Boundary layer climates</w:t>
      </w:r>
      <w:r w:rsidRPr="00E5054D">
        <w:rPr>
          <w:rFonts w:ascii="Times New Roman" w:hAnsi="Times New Roman"/>
          <w:sz w:val="24"/>
          <w:lang w:val="en-GB"/>
          <w:rPrChange w:id="3260" w:author="Hong Je-Woo" w:date="2018-09-27T04:31:00Z">
            <w:rPr>
              <w:rFonts w:ascii="Times New Roman" w:hAnsi="Times New Roman"/>
              <w:sz w:val="24"/>
            </w:rPr>
          </w:rPrChange>
        </w:rPr>
        <w:t>, 2nd edn. Methuen: London; 54 ISBN 0415043190.</w:t>
      </w:r>
    </w:p>
    <w:p w14:paraId="2E65B785" w14:textId="77777777" w:rsidR="00B72C41" w:rsidRPr="00E5054D" w:rsidRDefault="00B72C41" w:rsidP="00B72C41">
      <w:pPr>
        <w:wordWrap/>
        <w:spacing w:line="480" w:lineRule="auto"/>
        <w:ind w:firstLine="357"/>
        <w:rPr>
          <w:rFonts w:ascii="Times New Roman" w:hAnsi="Times New Roman"/>
          <w:sz w:val="24"/>
          <w:lang w:val="en-GB"/>
          <w:rPrChange w:id="3261" w:author="Hong Je-Woo" w:date="2018-09-27T04:31:00Z">
            <w:rPr>
              <w:rFonts w:ascii="Times New Roman" w:hAnsi="Times New Roman"/>
              <w:sz w:val="24"/>
            </w:rPr>
          </w:rPrChange>
        </w:rPr>
      </w:pPr>
      <w:r w:rsidRPr="00E5054D">
        <w:rPr>
          <w:rFonts w:ascii="Times New Roman" w:hAnsi="Times New Roman"/>
          <w:sz w:val="24"/>
          <w:lang w:val="en-GB"/>
          <w:rPrChange w:id="3262" w:author="Hong Je-Woo" w:date="2018-09-27T04:31:00Z">
            <w:rPr>
              <w:rFonts w:ascii="Times New Roman" w:hAnsi="Times New Roman"/>
              <w:sz w:val="24"/>
            </w:rPr>
          </w:rPrChange>
        </w:rPr>
        <w:t xml:space="preserve">Oke TR, Spronken-Smith RA, Jáuregui E, Grimmond CSB. 1999. The energy balance of central Mexico City during the dry season. </w:t>
      </w:r>
      <w:r w:rsidRPr="00E5054D">
        <w:rPr>
          <w:rFonts w:ascii="Times New Roman" w:hAnsi="Times New Roman"/>
          <w:i/>
          <w:sz w:val="24"/>
          <w:lang w:val="en-GB"/>
          <w:rPrChange w:id="3263" w:author="Hong Je-Woo" w:date="2018-09-27T04:31:00Z">
            <w:rPr>
              <w:rFonts w:ascii="Times New Roman" w:hAnsi="Times New Roman"/>
              <w:i/>
              <w:sz w:val="24"/>
            </w:rPr>
          </w:rPrChange>
        </w:rPr>
        <w:t>Atmospheric Environment</w:t>
      </w:r>
      <w:r w:rsidRPr="00E5054D">
        <w:rPr>
          <w:rFonts w:ascii="Times New Roman" w:hAnsi="Times New Roman"/>
          <w:sz w:val="24"/>
          <w:lang w:val="en-GB"/>
          <w:rPrChange w:id="3264" w:author="Hong Je-Woo" w:date="2018-09-27T04:31:00Z">
            <w:rPr>
              <w:rFonts w:ascii="Times New Roman" w:hAnsi="Times New Roman"/>
              <w:sz w:val="24"/>
            </w:rPr>
          </w:rPrChange>
        </w:rPr>
        <w:t xml:space="preserve"> </w:t>
      </w:r>
      <w:r w:rsidRPr="00E5054D">
        <w:rPr>
          <w:rFonts w:ascii="Times New Roman" w:hAnsi="Times New Roman"/>
          <w:b/>
          <w:sz w:val="24"/>
          <w:lang w:val="en-GB"/>
          <w:rPrChange w:id="3265" w:author="Hong Je-Woo" w:date="2018-09-27T04:31:00Z">
            <w:rPr>
              <w:rFonts w:ascii="Times New Roman" w:hAnsi="Times New Roman"/>
              <w:b/>
              <w:sz w:val="24"/>
            </w:rPr>
          </w:rPrChange>
        </w:rPr>
        <w:t>33</w:t>
      </w:r>
      <w:r w:rsidRPr="00E5054D">
        <w:rPr>
          <w:rFonts w:ascii="Times New Roman" w:hAnsi="Times New Roman"/>
          <w:sz w:val="24"/>
          <w:lang w:val="en-GB"/>
          <w:rPrChange w:id="3266" w:author="Hong Je-Woo" w:date="2018-09-27T04:31:00Z">
            <w:rPr>
              <w:rFonts w:ascii="Times New Roman" w:hAnsi="Times New Roman"/>
              <w:sz w:val="24"/>
            </w:rPr>
          </w:rPrChange>
        </w:rPr>
        <w:t>: 3919-3930. doi: 10.1016/S1352-2310(99)00134-X.</w:t>
      </w:r>
    </w:p>
    <w:bookmarkEnd w:id="3257"/>
    <w:p w14:paraId="2E65B786" w14:textId="77777777" w:rsidR="00B72C41" w:rsidRPr="00E5054D" w:rsidRDefault="00B72C41" w:rsidP="00B72C41">
      <w:pPr>
        <w:wordWrap/>
        <w:spacing w:line="480" w:lineRule="auto"/>
        <w:ind w:firstLine="357"/>
        <w:rPr>
          <w:rFonts w:ascii="Times New Roman" w:hAnsi="Times New Roman"/>
          <w:sz w:val="24"/>
          <w:lang w:val="en-GB"/>
          <w:rPrChange w:id="3267" w:author="Hong Je-Woo" w:date="2018-09-27T04:31:00Z">
            <w:rPr>
              <w:rFonts w:ascii="Times New Roman" w:hAnsi="Times New Roman"/>
              <w:sz w:val="24"/>
            </w:rPr>
          </w:rPrChange>
        </w:rPr>
      </w:pPr>
      <w:r w:rsidRPr="00E5054D">
        <w:rPr>
          <w:rFonts w:ascii="Times New Roman" w:hAnsi="Times New Roman"/>
          <w:sz w:val="24"/>
          <w:lang w:val="en-GB"/>
          <w:rPrChange w:id="3268" w:author="Hong Je-Woo" w:date="2018-09-27T04:31:00Z">
            <w:rPr>
              <w:rFonts w:ascii="Times New Roman" w:hAnsi="Times New Roman"/>
              <w:sz w:val="24"/>
            </w:rPr>
          </w:rPrChange>
        </w:rPr>
        <w:t xml:space="preserve">Panofsky HA, Tennekes H, Lenschow DH, Wyngaard JC. 1977. The characteristics of </w:t>
      </w:r>
      <w:r w:rsidRPr="00E5054D">
        <w:rPr>
          <w:rFonts w:ascii="Times New Roman" w:hAnsi="Times New Roman"/>
          <w:sz w:val="24"/>
          <w:lang w:val="en-GB"/>
          <w:rPrChange w:id="3269" w:author="Hong Je-Woo" w:date="2018-09-27T04:31:00Z">
            <w:rPr>
              <w:rFonts w:ascii="Times New Roman" w:hAnsi="Times New Roman"/>
              <w:sz w:val="24"/>
            </w:rPr>
          </w:rPrChange>
        </w:rPr>
        <w:lastRenderedPageBreak/>
        <w:t xml:space="preserve">turbulent velocity components in the surface layer under convective conditions. </w:t>
      </w:r>
      <w:r w:rsidRPr="00E5054D">
        <w:rPr>
          <w:rFonts w:ascii="Times New Roman" w:hAnsi="Times New Roman"/>
          <w:i/>
          <w:sz w:val="24"/>
          <w:lang w:val="en-GB"/>
          <w:rPrChange w:id="3270" w:author="Hong Je-Woo" w:date="2018-09-27T04:31:00Z">
            <w:rPr>
              <w:rFonts w:ascii="Times New Roman" w:hAnsi="Times New Roman"/>
              <w:i/>
              <w:sz w:val="24"/>
            </w:rPr>
          </w:rPrChange>
        </w:rPr>
        <w:t>Boundary-Layer Meteorology</w:t>
      </w:r>
      <w:r w:rsidRPr="00E5054D">
        <w:rPr>
          <w:rFonts w:ascii="Times New Roman" w:hAnsi="Times New Roman"/>
          <w:sz w:val="24"/>
          <w:lang w:val="en-GB"/>
          <w:rPrChange w:id="3271" w:author="Hong Je-Woo" w:date="2018-09-27T04:31:00Z">
            <w:rPr>
              <w:rFonts w:ascii="Times New Roman" w:hAnsi="Times New Roman"/>
              <w:sz w:val="24"/>
            </w:rPr>
          </w:rPrChange>
        </w:rPr>
        <w:t xml:space="preserve"> </w:t>
      </w:r>
      <w:r w:rsidRPr="00E5054D">
        <w:rPr>
          <w:rFonts w:ascii="Times New Roman" w:hAnsi="Times New Roman"/>
          <w:b/>
          <w:sz w:val="24"/>
          <w:lang w:val="en-GB"/>
          <w:rPrChange w:id="3272" w:author="Hong Je-Woo" w:date="2018-09-27T04:31:00Z">
            <w:rPr>
              <w:rFonts w:ascii="Times New Roman" w:hAnsi="Times New Roman"/>
              <w:b/>
              <w:sz w:val="24"/>
            </w:rPr>
          </w:rPrChange>
        </w:rPr>
        <w:t>11</w:t>
      </w:r>
      <w:r w:rsidRPr="00E5054D">
        <w:rPr>
          <w:rFonts w:ascii="Times New Roman" w:hAnsi="Times New Roman"/>
          <w:sz w:val="24"/>
          <w:lang w:val="en-GB"/>
          <w:rPrChange w:id="3273" w:author="Hong Je-Woo" w:date="2018-09-27T04:31:00Z">
            <w:rPr>
              <w:rFonts w:ascii="Times New Roman" w:hAnsi="Times New Roman"/>
              <w:sz w:val="24"/>
            </w:rPr>
          </w:rPrChange>
        </w:rPr>
        <w:t>: 355-361.</w:t>
      </w:r>
      <w:r w:rsidRPr="00E5054D">
        <w:rPr>
          <w:rFonts w:ascii="Times New Roman" w:hAnsi="Times New Roman"/>
          <w:lang w:val="en-GB"/>
          <w:rPrChange w:id="3274" w:author="Hong Je-Woo" w:date="2018-09-27T04:31:00Z">
            <w:rPr>
              <w:rFonts w:ascii="Times New Roman" w:hAnsi="Times New Roman"/>
            </w:rPr>
          </w:rPrChange>
        </w:rPr>
        <w:t xml:space="preserve"> </w:t>
      </w:r>
      <w:r w:rsidRPr="00E5054D">
        <w:rPr>
          <w:rFonts w:ascii="Times New Roman" w:hAnsi="Times New Roman"/>
          <w:sz w:val="24"/>
          <w:lang w:val="en-GB"/>
          <w:rPrChange w:id="3275" w:author="Hong Je-Woo" w:date="2018-09-27T04:31:00Z">
            <w:rPr>
              <w:rFonts w:ascii="Times New Roman" w:hAnsi="Times New Roman"/>
              <w:sz w:val="24"/>
            </w:rPr>
          </w:rPrChange>
        </w:rPr>
        <w:t>doi:10.1007/BF02186086.</w:t>
      </w:r>
    </w:p>
    <w:p w14:paraId="2E65B787" w14:textId="77777777" w:rsidR="00B72C41" w:rsidRPr="00E5054D" w:rsidRDefault="00B72C41" w:rsidP="00B72C41">
      <w:pPr>
        <w:wordWrap/>
        <w:spacing w:line="480" w:lineRule="auto"/>
        <w:ind w:firstLine="357"/>
        <w:rPr>
          <w:rFonts w:ascii="Times New Roman" w:hAnsi="Times New Roman"/>
          <w:sz w:val="24"/>
          <w:lang w:val="en-GB"/>
          <w:rPrChange w:id="3276" w:author="Hong Je-Woo" w:date="2018-09-27T04:31:00Z">
            <w:rPr>
              <w:rFonts w:ascii="Times New Roman" w:hAnsi="Times New Roman"/>
              <w:sz w:val="24"/>
            </w:rPr>
          </w:rPrChange>
        </w:rPr>
      </w:pPr>
      <w:r w:rsidRPr="00E5054D">
        <w:rPr>
          <w:rFonts w:ascii="Times New Roman" w:hAnsi="Times New Roman"/>
          <w:sz w:val="24"/>
          <w:lang w:val="en-GB"/>
          <w:rPrChange w:id="3277" w:author="Hong Je-Woo" w:date="2018-09-27T04:31:00Z">
            <w:rPr>
              <w:rFonts w:ascii="Times New Roman" w:hAnsi="Times New Roman"/>
              <w:sz w:val="24"/>
            </w:rPr>
          </w:rPrChange>
        </w:rPr>
        <w:t xml:space="preserve">Papale D, Reichstein M, Aubinet M, Canfora E, Bernhofer C, Kutsch W, Longdoz B, Rambal S, Valentini R, Vesala T, Yakir D. 2006. </w:t>
      </w:r>
      <w:bookmarkStart w:id="3278" w:name="OLE_LINK8"/>
      <w:r w:rsidRPr="00E5054D">
        <w:rPr>
          <w:rFonts w:ascii="Times New Roman" w:hAnsi="Times New Roman"/>
          <w:sz w:val="24"/>
          <w:lang w:val="en-GB"/>
          <w:rPrChange w:id="3279" w:author="Hong Je-Woo" w:date="2018-09-27T04:31:00Z">
            <w:rPr>
              <w:rFonts w:ascii="Times New Roman" w:hAnsi="Times New Roman"/>
              <w:sz w:val="24"/>
            </w:rPr>
          </w:rPrChange>
        </w:rPr>
        <w:t xml:space="preserve">Towards a standardized processing of Net Ecosystem Exchange measured with eddy covariance technique: algorithms and uncertainty estimation. </w:t>
      </w:r>
      <w:r w:rsidRPr="00E5054D">
        <w:rPr>
          <w:rFonts w:ascii="Times New Roman" w:hAnsi="Times New Roman"/>
          <w:i/>
          <w:sz w:val="24"/>
          <w:lang w:val="en-GB"/>
          <w:rPrChange w:id="3280" w:author="Hong Je-Woo" w:date="2018-09-27T04:31:00Z">
            <w:rPr>
              <w:rFonts w:ascii="Times New Roman" w:hAnsi="Times New Roman"/>
              <w:i/>
              <w:sz w:val="24"/>
            </w:rPr>
          </w:rPrChange>
        </w:rPr>
        <w:t>Biogeosciences</w:t>
      </w:r>
      <w:bookmarkEnd w:id="3278"/>
      <w:r w:rsidRPr="00E5054D">
        <w:rPr>
          <w:rFonts w:ascii="Times New Roman" w:hAnsi="Times New Roman"/>
          <w:sz w:val="24"/>
          <w:lang w:val="en-GB"/>
          <w:rPrChange w:id="3281" w:author="Hong Je-Woo" w:date="2018-09-27T04:31:00Z">
            <w:rPr>
              <w:rFonts w:ascii="Times New Roman" w:hAnsi="Times New Roman"/>
              <w:sz w:val="24"/>
            </w:rPr>
          </w:rPrChange>
        </w:rPr>
        <w:t xml:space="preserve"> </w:t>
      </w:r>
      <w:r w:rsidRPr="00E5054D">
        <w:rPr>
          <w:rFonts w:ascii="Times New Roman" w:hAnsi="Times New Roman"/>
          <w:b/>
          <w:sz w:val="24"/>
          <w:lang w:val="en-GB"/>
          <w:rPrChange w:id="3282" w:author="Hong Je-Woo" w:date="2018-09-27T04:31:00Z">
            <w:rPr>
              <w:rFonts w:ascii="Times New Roman" w:hAnsi="Times New Roman"/>
              <w:b/>
              <w:sz w:val="24"/>
            </w:rPr>
          </w:rPrChange>
        </w:rPr>
        <w:t>3</w:t>
      </w:r>
      <w:r w:rsidRPr="00E5054D">
        <w:rPr>
          <w:rFonts w:ascii="Times New Roman" w:hAnsi="Times New Roman"/>
          <w:sz w:val="24"/>
          <w:lang w:val="en-GB"/>
          <w:rPrChange w:id="3283" w:author="Hong Je-Woo" w:date="2018-09-27T04:31:00Z">
            <w:rPr>
              <w:rFonts w:ascii="Times New Roman" w:hAnsi="Times New Roman"/>
              <w:sz w:val="24"/>
            </w:rPr>
          </w:rPrChange>
        </w:rPr>
        <w:t>: 571-583.</w:t>
      </w:r>
      <w:r w:rsidRPr="00E5054D">
        <w:rPr>
          <w:rFonts w:ascii="Times New Roman" w:hAnsi="Times New Roman"/>
          <w:lang w:val="en-GB"/>
          <w:rPrChange w:id="3284" w:author="Hong Je-Woo" w:date="2018-09-27T04:31:00Z">
            <w:rPr>
              <w:rFonts w:ascii="Times New Roman" w:hAnsi="Times New Roman"/>
            </w:rPr>
          </w:rPrChange>
        </w:rPr>
        <w:t xml:space="preserve"> </w:t>
      </w:r>
      <w:r w:rsidRPr="00E5054D">
        <w:rPr>
          <w:rFonts w:ascii="Times New Roman" w:hAnsi="Times New Roman"/>
          <w:sz w:val="24"/>
          <w:lang w:val="en-GB"/>
          <w:rPrChange w:id="3285" w:author="Hong Je-Woo" w:date="2018-09-27T04:31:00Z">
            <w:rPr>
              <w:rFonts w:ascii="Times New Roman" w:hAnsi="Times New Roman"/>
              <w:sz w:val="24"/>
            </w:rPr>
          </w:rPrChange>
        </w:rPr>
        <w:t>doi:10.5194/bg-3-571-2006.</w:t>
      </w:r>
    </w:p>
    <w:p w14:paraId="2E65B788" w14:textId="77777777" w:rsidR="00B72C41" w:rsidRPr="00E5054D" w:rsidRDefault="00B72C41" w:rsidP="00B72C41">
      <w:pPr>
        <w:wordWrap/>
        <w:spacing w:line="480" w:lineRule="auto"/>
        <w:ind w:firstLine="357"/>
        <w:rPr>
          <w:rFonts w:ascii="Times New Roman" w:hAnsi="Times New Roman"/>
          <w:sz w:val="24"/>
          <w:lang w:val="en-GB"/>
          <w:rPrChange w:id="3286" w:author="Hong Je-Woo" w:date="2018-09-27T04:31:00Z">
            <w:rPr>
              <w:rFonts w:ascii="Times New Roman" w:hAnsi="Times New Roman"/>
              <w:sz w:val="24"/>
            </w:rPr>
          </w:rPrChange>
        </w:rPr>
      </w:pPr>
      <w:r w:rsidRPr="00E5054D">
        <w:rPr>
          <w:rFonts w:ascii="Times New Roman" w:hAnsi="Times New Roman"/>
          <w:sz w:val="24"/>
          <w:lang w:val="en-GB"/>
          <w:rPrChange w:id="3287" w:author="Hong Je-Woo" w:date="2018-09-27T04:31:00Z">
            <w:rPr>
              <w:rFonts w:ascii="Times New Roman" w:hAnsi="Times New Roman"/>
              <w:sz w:val="24"/>
            </w:rPr>
          </w:rPrChange>
        </w:rPr>
        <w:t xml:space="preserve">Porson A, Clark PA, Harman IN, Best MJ, Belcher SE. 2010. Implementation of a new urban energy budget scheme into MetUM. Part II: Validation against observations and model intercomparison. </w:t>
      </w:r>
      <w:r w:rsidRPr="00E5054D">
        <w:rPr>
          <w:rFonts w:ascii="Times New Roman" w:hAnsi="Times New Roman"/>
          <w:i/>
          <w:sz w:val="24"/>
          <w:lang w:val="en-GB"/>
          <w:rPrChange w:id="3288" w:author="Hong Je-Woo" w:date="2018-09-27T04:31:00Z">
            <w:rPr>
              <w:rFonts w:ascii="Times New Roman" w:hAnsi="Times New Roman"/>
              <w:i/>
              <w:sz w:val="24"/>
            </w:rPr>
          </w:rPrChange>
        </w:rPr>
        <w:t>Quarterly Journal of the Royal Meteorological Society</w:t>
      </w:r>
      <w:r w:rsidRPr="00E5054D">
        <w:rPr>
          <w:rFonts w:ascii="Times New Roman" w:hAnsi="Times New Roman"/>
          <w:sz w:val="24"/>
          <w:lang w:val="en-GB"/>
          <w:rPrChange w:id="3289" w:author="Hong Je-Woo" w:date="2018-09-27T04:31:00Z">
            <w:rPr>
              <w:rFonts w:ascii="Times New Roman" w:hAnsi="Times New Roman"/>
              <w:sz w:val="24"/>
            </w:rPr>
          </w:rPrChange>
        </w:rPr>
        <w:t xml:space="preserve"> </w:t>
      </w:r>
      <w:r w:rsidRPr="00E5054D">
        <w:rPr>
          <w:rFonts w:ascii="Times New Roman" w:hAnsi="Times New Roman"/>
          <w:b/>
          <w:sz w:val="24"/>
          <w:lang w:val="en-GB"/>
          <w:rPrChange w:id="3290" w:author="Hong Je-Woo" w:date="2018-09-27T04:31:00Z">
            <w:rPr>
              <w:rFonts w:ascii="Times New Roman" w:hAnsi="Times New Roman"/>
              <w:b/>
              <w:sz w:val="24"/>
            </w:rPr>
          </w:rPrChange>
        </w:rPr>
        <w:t>136</w:t>
      </w:r>
      <w:r w:rsidRPr="00E5054D">
        <w:rPr>
          <w:rFonts w:ascii="Times New Roman" w:hAnsi="Times New Roman"/>
          <w:sz w:val="24"/>
          <w:lang w:val="en-GB"/>
          <w:rPrChange w:id="3291" w:author="Hong Je-Woo" w:date="2018-09-27T04:31:00Z">
            <w:rPr>
              <w:rFonts w:ascii="Times New Roman" w:hAnsi="Times New Roman"/>
              <w:sz w:val="24"/>
            </w:rPr>
          </w:rPrChange>
        </w:rPr>
        <w:t>: 1530-1542.</w:t>
      </w:r>
      <w:r w:rsidRPr="00E5054D">
        <w:rPr>
          <w:rFonts w:ascii="Times New Roman" w:hAnsi="Times New Roman"/>
          <w:lang w:val="en-GB"/>
          <w:rPrChange w:id="3292" w:author="Hong Je-Woo" w:date="2018-09-27T04:31:00Z">
            <w:rPr>
              <w:rFonts w:ascii="Times New Roman" w:hAnsi="Times New Roman"/>
            </w:rPr>
          </w:rPrChange>
        </w:rPr>
        <w:t xml:space="preserve"> </w:t>
      </w:r>
      <w:r w:rsidRPr="00E5054D">
        <w:rPr>
          <w:rFonts w:ascii="Times New Roman" w:hAnsi="Times New Roman"/>
          <w:sz w:val="24"/>
          <w:lang w:val="en-GB"/>
          <w:rPrChange w:id="3293" w:author="Hong Je-Woo" w:date="2018-09-27T04:31:00Z">
            <w:rPr>
              <w:rFonts w:ascii="Times New Roman" w:hAnsi="Times New Roman"/>
              <w:sz w:val="24"/>
            </w:rPr>
          </w:rPrChange>
        </w:rPr>
        <w:t>doi:10.1002/qj.572.</w:t>
      </w:r>
    </w:p>
    <w:p w14:paraId="2E65B789" w14:textId="77777777" w:rsidR="00B72C41" w:rsidRPr="00E5054D" w:rsidRDefault="00B72C41" w:rsidP="00B72C41">
      <w:pPr>
        <w:wordWrap/>
        <w:spacing w:line="480" w:lineRule="auto"/>
        <w:ind w:firstLine="357"/>
        <w:rPr>
          <w:rFonts w:ascii="Times New Roman" w:hAnsi="Times New Roman"/>
          <w:sz w:val="24"/>
          <w:lang w:val="en-GB"/>
          <w:rPrChange w:id="3294" w:author="Hong Je-Woo" w:date="2018-09-27T04:31:00Z">
            <w:rPr>
              <w:rFonts w:ascii="Times New Roman" w:hAnsi="Times New Roman"/>
              <w:sz w:val="24"/>
            </w:rPr>
          </w:rPrChange>
        </w:rPr>
      </w:pPr>
      <w:r w:rsidRPr="00E5054D">
        <w:rPr>
          <w:rFonts w:ascii="Times New Roman" w:hAnsi="Times New Roman"/>
          <w:sz w:val="24"/>
          <w:lang w:val="en-GB"/>
          <w:rPrChange w:id="3295" w:author="Hong Je-Woo" w:date="2018-09-27T04:31:00Z">
            <w:rPr>
              <w:rFonts w:ascii="Times New Roman" w:hAnsi="Times New Roman"/>
              <w:sz w:val="24"/>
            </w:rPr>
          </w:rPrChange>
        </w:rPr>
        <w:t>Prairie YT, Duarte CM. 2007. Direct and indirect metabolic CO</w:t>
      </w:r>
      <w:r w:rsidRPr="00E5054D">
        <w:rPr>
          <w:rFonts w:ascii="Times New Roman" w:hAnsi="Times New Roman"/>
          <w:sz w:val="24"/>
          <w:vertAlign w:val="subscript"/>
          <w:lang w:val="en-GB"/>
          <w:rPrChange w:id="3296"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3297" w:author="Hong Je-Woo" w:date="2018-09-27T04:31:00Z">
            <w:rPr>
              <w:rFonts w:ascii="Times New Roman" w:hAnsi="Times New Roman"/>
              <w:sz w:val="24"/>
            </w:rPr>
          </w:rPrChange>
        </w:rPr>
        <w:t xml:space="preserve"> release by humanity. </w:t>
      </w:r>
      <w:r w:rsidRPr="00E5054D">
        <w:rPr>
          <w:rFonts w:ascii="Times New Roman" w:hAnsi="Times New Roman"/>
          <w:i/>
          <w:sz w:val="24"/>
          <w:lang w:val="en-GB"/>
          <w:rPrChange w:id="3298" w:author="Hong Je-Woo" w:date="2018-09-27T04:31:00Z">
            <w:rPr>
              <w:rFonts w:ascii="Times New Roman" w:hAnsi="Times New Roman"/>
              <w:i/>
              <w:sz w:val="24"/>
            </w:rPr>
          </w:rPrChange>
        </w:rPr>
        <w:t>Biogeosciences</w:t>
      </w:r>
      <w:r w:rsidRPr="00E5054D">
        <w:rPr>
          <w:rFonts w:ascii="Times New Roman" w:hAnsi="Times New Roman"/>
          <w:sz w:val="24"/>
          <w:lang w:val="en-GB"/>
          <w:rPrChange w:id="3299" w:author="Hong Je-Woo" w:date="2018-09-27T04:31:00Z">
            <w:rPr>
              <w:rFonts w:ascii="Times New Roman" w:hAnsi="Times New Roman"/>
              <w:sz w:val="24"/>
            </w:rPr>
          </w:rPrChange>
        </w:rPr>
        <w:t xml:space="preserve"> </w:t>
      </w:r>
      <w:r w:rsidRPr="00E5054D">
        <w:rPr>
          <w:rFonts w:ascii="Times New Roman" w:hAnsi="Times New Roman"/>
          <w:b/>
          <w:sz w:val="24"/>
          <w:lang w:val="en-GB"/>
          <w:rPrChange w:id="3300" w:author="Hong Je-Woo" w:date="2018-09-27T04:31:00Z">
            <w:rPr>
              <w:rFonts w:ascii="Times New Roman" w:hAnsi="Times New Roman"/>
              <w:b/>
              <w:sz w:val="24"/>
            </w:rPr>
          </w:rPrChange>
        </w:rPr>
        <w:t>4</w:t>
      </w:r>
      <w:r w:rsidRPr="00E5054D">
        <w:rPr>
          <w:rFonts w:ascii="Times New Roman" w:hAnsi="Times New Roman"/>
          <w:sz w:val="24"/>
          <w:lang w:val="en-GB"/>
          <w:rPrChange w:id="3301" w:author="Hong Je-Woo" w:date="2018-09-27T04:31:00Z">
            <w:rPr>
              <w:rFonts w:ascii="Times New Roman" w:hAnsi="Times New Roman"/>
              <w:sz w:val="24"/>
            </w:rPr>
          </w:rPrChange>
        </w:rPr>
        <w:t>: 215-217.</w:t>
      </w:r>
      <w:r w:rsidRPr="00E5054D">
        <w:rPr>
          <w:rFonts w:ascii="Times New Roman" w:hAnsi="Times New Roman"/>
          <w:lang w:val="en-GB"/>
          <w:rPrChange w:id="3302" w:author="Hong Je-Woo" w:date="2018-09-27T04:31:00Z">
            <w:rPr>
              <w:rFonts w:ascii="Times New Roman" w:hAnsi="Times New Roman"/>
            </w:rPr>
          </w:rPrChange>
        </w:rPr>
        <w:t xml:space="preserve"> </w:t>
      </w:r>
      <w:r w:rsidRPr="00E5054D">
        <w:rPr>
          <w:rFonts w:ascii="Times New Roman" w:hAnsi="Times New Roman"/>
          <w:sz w:val="24"/>
          <w:lang w:val="en-GB"/>
          <w:rPrChange w:id="3303" w:author="Hong Je-Woo" w:date="2018-09-27T04:31:00Z">
            <w:rPr>
              <w:rFonts w:ascii="Times New Roman" w:hAnsi="Times New Roman"/>
              <w:sz w:val="24"/>
            </w:rPr>
          </w:rPrChange>
        </w:rPr>
        <w:t>doi:10.5194/bg-4-215-2007.</w:t>
      </w:r>
    </w:p>
    <w:p w14:paraId="2E65B78A" w14:textId="77777777" w:rsidR="00B72C41" w:rsidRPr="00E5054D" w:rsidRDefault="00B72C41" w:rsidP="00B72C41">
      <w:pPr>
        <w:wordWrap/>
        <w:spacing w:line="480" w:lineRule="auto"/>
        <w:ind w:firstLine="357"/>
        <w:rPr>
          <w:rFonts w:ascii="Times New Roman" w:hAnsi="Times New Roman"/>
          <w:sz w:val="24"/>
          <w:lang w:val="en-GB"/>
          <w:rPrChange w:id="3304" w:author="Hong Je-Woo" w:date="2018-09-27T04:31:00Z">
            <w:rPr>
              <w:rFonts w:ascii="Times New Roman" w:hAnsi="Times New Roman"/>
              <w:sz w:val="24"/>
            </w:rPr>
          </w:rPrChange>
        </w:rPr>
      </w:pPr>
      <w:r w:rsidRPr="00E5054D">
        <w:rPr>
          <w:rFonts w:ascii="Times New Roman" w:hAnsi="Times New Roman"/>
          <w:sz w:val="24"/>
          <w:lang w:val="en-GB"/>
          <w:rPrChange w:id="3305" w:author="Hong Je-Woo" w:date="2018-09-27T04:31:00Z">
            <w:rPr>
              <w:rFonts w:ascii="Times New Roman" w:hAnsi="Times New Roman"/>
              <w:sz w:val="24"/>
            </w:rPr>
          </w:rPrChange>
        </w:rPr>
        <w:t xml:space="preserve">Ramamurthy P, Pardyjak ER. 2011. Toward understanding the behavior of carbon dioxide and surface energy fluxes in the urbanized semi-arid Salt Lake Valley, Utah, USA. </w:t>
      </w:r>
      <w:r w:rsidRPr="00E5054D">
        <w:rPr>
          <w:rFonts w:ascii="Times New Roman" w:hAnsi="Times New Roman"/>
          <w:i/>
          <w:sz w:val="24"/>
          <w:lang w:val="en-GB"/>
          <w:rPrChange w:id="3306" w:author="Hong Je-Woo" w:date="2018-09-27T04:31:00Z">
            <w:rPr>
              <w:rFonts w:ascii="Times New Roman" w:hAnsi="Times New Roman"/>
              <w:i/>
              <w:sz w:val="24"/>
            </w:rPr>
          </w:rPrChange>
        </w:rPr>
        <w:t>Atmospheric Environment</w:t>
      </w:r>
      <w:r w:rsidRPr="00E5054D">
        <w:rPr>
          <w:rFonts w:ascii="Times New Roman" w:hAnsi="Times New Roman"/>
          <w:sz w:val="24"/>
          <w:lang w:val="en-GB"/>
          <w:rPrChange w:id="3307" w:author="Hong Je-Woo" w:date="2018-09-27T04:31:00Z">
            <w:rPr>
              <w:rFonts w:ascii="Times New Roman" w:hAnsi="Times New Roman"/>
              <w:sz w:val="24"/>
            </w:rPr>
          </w:rPrChange>
        </w:rPr>
        <w:t xml:space="preserve"> </w:t>
      </w:r>
      <w:r w:rsidRPr="00E5054D">
        <w:rPr>
          <w:rFonts w:ascii="Times New Roman" w:hAnsi="Times New Roman"/>
          <w:b/>
          <w:sz w:val="24"/>
          <w:lang w:val="en-GB"/>
          <w:rPrChange w:id="3308" w:author="Hong Je-Woo" w:date="2018-09-27T04:31:00Z">
            <w:rPr>
              <w:rFonts w:ascii="Times New Roman" w:hAnsi="Times New Roman"/>
              <w:b/>
              <w:sz w:val="24"/>
            </w:rPr>
          </w:rPrChange>
        </w:rPr>
        <w:t>45</w:t>
      </w:r>
      <w:r w:rsidRPr="00E5054D">
        <w:rPr>
          <w:rFonts w:ascii="Times New Roman" w:hAnsi="Times New Roman"/>
          <w:sz w:val="24"/>
          <w:lang w:val="en-GB"/>
          <w:rPrChange w:id="3309" w:author="Hong Je-Woo" w:date="2018-09-27T04:31:00Z">
            <w:rPr>
              <w:rFonts w:ascii="Times New Roman" w:hAnsi="Times New Roman"/>
              <w:sz w:val="24"/>
            </w:rPr>
          </w:rPrChange>
        </w:rPr>
        <w:t>: 73-84. doi: 10.1016/j.atmosenv.2010.09.049.</w:t>
      </w:r>
    </w:p>
    <w:p w14:paraId="2E65B78B" w14:textId="77777777" w:rsidR="00B72C41" w:rsidRPr="00E5054D" w:rsidRDefault="00B72C41" w:rsidP="00B72C41">
      <w:pPr>
        <w:wordWrap/>
        <w:spacing w:line="480" w:lineRule="auto"/>
        <w:ind w:firstLine="357"/>
        <w:rPr>
          <w:rFonts w:ascii="Times New Roman" w:hAnsi="Times New Roman"/>
          <w:sz w:val="24"/>
          <w:lang w:val="en-GB"/>
          <w:rPrChange w:id="3310" w:author="Hong Je-Woo" w:date="2018-09-27T04:31:00Z">
            <w:rPr>
              <w:rFonts w:ascii="Times New Roman" w:hAnsi="Times New Roman"/>
              <w:sz w:val="24"/>
            </w:rPr>
          </w:rPrChange>
        </w:rPr>
      </w:pPr>
      <w:r w:rsidRPr="00E5054D">
        <w:rPr>
          <w:rFonts w:ascii="Times New Roman" w:hAnsi="Times New Roman"/>
          <w:sz w:val="24"/>
          <w:lang w:val="en-GB"/>
          <w:rPrChange w:id="3311" w:author="Hong Je-Woo" w:date="2018-09-27T04:31:00Z">
            <w:rPr>
              <w:rFonts w:ascii="Times New Roman" w:hAnsi="Times New Roman"/>
              <w:sz w:val="24"/>
            </w:rPr>
          </w:rPrChange>
        </w:rPr>
        <w:t xml:space="preserve">Ramamurthy P, Bou-Zeid E, Smith JA, Wang Z, Baeck ML, Saliendra NZ, Hom JL, Welty C. 2014. Influence of subfacet heterogeneity and material properties on the urban surface energy budget. </w:t>
      </w:r>
      <w:r w:rsidRPr="00E5054D">
        <w:rPr>
          <w:rFonts w:ascii="Times New Roman" w:hAnsi="Times New Roman"/>
          <w:i/>
          <w:sz w:val="24"/>
          <w:shd w:val="clear" w:color="auto" w:fill="FFFFFF"/>
          <w:lang w:val="en-GB"/>
          <w:rPrChange w:id="3312" w:author="Hong Je-Woo" w:date="2018-09-27T04:31:00Z">
            <w:rPr>
              <w:rFonts w:ascii="Times New Roman" w:hAnsi="Times New Roman"/>
              <w:i/>
              <w:sz w:val="24"/>
              <w:shd w:val="clear" w:color="auto" w:fill="FFFFFF"/>
            </w:rPr>
          </w:rPrChange>
        </w:rPr>
        <w:t>Journal of Applied Meteorology and Climatology</w:t>
      </w:r>
      <w:r w:rsidRPr="00E5054D">
        <w:rPr>
          <w:rFonts w:ascii="Times New Roman" w:hAnsi="Times New Roman"/>
          <w:sz w:val="24"/>
          <w:lang w:val="en-GB"/>
          <w:rPrChange w:id="3313" w:author="Hong Je-Woo" w:date="2018-09-27T04:31:00Z">
            <w:rPr>
              <w:rFonts w:ascii="Times New Roman" w:hAnsi="Times New Roman"/>
              <w:sz w:val="24"/>
            </w:rPr>
          </w:rPrChange>
        </w:rPr>
        <w:t xml:space="preserve"> </w:t>
      </w:r>
      <w:r w:rsidRPr="00E5054D">
        <w:rPr>
          <w:rFonts w:ascii="Times New Roman" w:hAnsi="Times New Roman"/>
          <w:b/>
          <w:sz w:val="24"/>
          <w:lang w:val="en-GB"/>
          <w:rPrChange w:id="3314" w:author="Hong Je-Woo" w:date="2018-09-27T04:31:00Z">
            <w:rPr>
              <w:rFonts w:ascii="Times New Roman" w:hAnsi="Times New Roman"/>
              <w:b/>
              <w:sz w:val="24"/>
            </w:rPr>
          </w:rPrChange>
        </w:rPr>
        <w:t>53</w:t>
      </w:r>
      <w:r w:rsidRPr="00E5054D">
        <w:rPr>
          <w:rFonts w:ascii="Times New Roman" w:hAnsi="Times New Roman"/>
          <w:sz w:val="24"/>
          <w:lang w:val="en-GB"/>
          <w:rPrChange w:id="3315" w:author="Hong Je-Woo" w:date="2018-09-27T04:31:00Z">
            <w:rPr>
              <w:rFonts w:ascii="Times New Roman" w:hAnsi="Times New Roman"/>
              <w:sz w:val="24"/>
            </w:rPr>
          </w:rPrChange>
        </w:rPr>
        <w:t>: 2114–2129. doi:10.1175/JAMC-D-13-0286.1.</w:t>
      </w:r>
    </w:p>
    <w:p w14:paraId="2E65B78C" w14:textId="77777777" w:rsidR="00B72C41" w:rsidRPr="00E5054D" w:rsidRDefault="00B72C41" w:rsidP="00B72C41">
      <w:pPr>
        <w:wordWrap/>
        <w:spacing w:line="480" w:lineRule="auto"/>
        <w:ind w:firstLine="357"/>
        <w:rPr>
          <w:rFonts w:ascii="Times New Roman" w:hAnsi="Times New Roman"/>
          <w:sz w:val="24"/>
          <w:lang w:val="en-GB"/>
          <w:rPrChange w:id="3316" w:author="Hong Je-Woo" w:date="2018-09-27T04:31:00Z">
            <w:rPr>
              <w:rFonts w:ascii="Times New Roman" w:hAnsi="Times New Roman"/>
              <w:sz w:val="24"/>
            </w:rPr>
          </w:rPrChange>
        </w:rPr>
      </w:pPr>
      <w:r w:rsidRPr="00E5054D">
        <w:rPr>
          <w:rFonts w:ascii="Times New Roman" w:hAnsi="Times New Roman"/>
          <w:sz w:val="24"/>
          <w:lang w:val="en-GB"/>
          <w:rPrChange w:id="3317" w:author="Hong Je-Woo" w:date="2018-09-27T04:31:00Z">
            <w:rPr>
              <w:rFonts w:ascii="Times New Roman" w:hAnsi="Times New Roman"/>
              <w:sz w:val="24"/>
            </w:rPr>
          </w:rPrChange>
        </w:rPr>
        <w:t xml:space="preserve">Raupach MR, Finnigan JJ, Brunet Y. 1998. Coherent eddies and turbulence in vegetation canopies: The mixing-layer analogy. </w:t>
      </w:r>
      <w:r w:rsidRPr="00E5054D">
        <w:rPr>
          <w:rFonts w:ascii="Times New Roman" w:hAnsi="Times New Roman"/>
          <w:i/>
          <w:sz w:val="24"/>
          <w:lang w:val="en-GB"/>
          <w:rPrChange w:id="3318" w:author="Hong Je-Woo" w:date="2018-09-27T04:31:00Z">
            <w:rPr>
              <w:rFonts w:ascii="Times New Roman" w:hAnsi="Times New Roman"/>
              <w:i/>
              <w:sz w:val="24"/>
            </w:rPr>
          </w:rPrChange>
        </w:rPr>
        <w:t>Boundary-Layer Meteorology</w:t>
      </w:r>
      <w:r w:rsidRPr="00E5054D">
        <w:rPr>
          <w:rFonts w:ascii="Times New Roman" w:hAnsi="Times New Roman"/>
          <w:sz w:val="24"/>
          <w:lang w:val="en-GB"/>
          <w:rPrChange w:id="3319" w:author="Hong Je-Woo" w:date="2018-09-27T04:31:00Z">
            <w:rPr>
              <w:rFonts w:ascii="Times New Roman" w:hAnsi="Times New Roman"/>
              <w:sz w:val="24"/>
            </w:rPr>
          </w:rPrChange>
        </w:rPr>
        <w:t xml:space="preserve"> </w:t>
      </w:r>
      <w:r w:rsidRPr="00E5054D">
        <w:rPr>
          <w:rFonts w:ascii="Times New Roman" w:hAnsi="Times New Roman"/>
          <w:b/>
          <w:sz w:val="24"/>
          <w:lang w:val="en-GB"/>
          <w:rPrChange w:id="3320" w:author="Hong Je-Woo" w:date="2018-09-27T04:31:00Z">
            <w:rPr>
              <w:rFonts w:ascii="Times New Roman" w:hAnsi="Times New Roman"/>
              <w:b/>
              <w:sz w:val="24"/>
            </w:rPr>
          </w:rPrChange>
        </w:rPr>
        <w:t>78</w:t>
      </w:r>
      <w:r w:rsidRPr="00E5054D">
        <w:rPr>
          <w:rFonts w:ascii="Times New Roman" w:hAnsi="Times New Roman"/>
          <w:sz w:val="24"/>
          <w:lang w:val="en-GB"/>
          <w:rPrChange w:id="3321" w:author="Hong Je-Woo" w:date="2018-09-27T04:31:00Z">
            <w:rPr>
              <w:rFonts w:ascii="Times New Roman" w:hAnsi="Times New Roman"/>
              <w:sz w:val="24"/>
            </w:rPr>
          </w:rPrChange>
        </w:rPr>
        <w:t xml:space="preserve">: 351-382. </w:t>
      </w:r>
    </w:p>
    <w:p w14:paraId="2E65B78D" w14:textId="77777777" w:rsidR="00B72C41" w:rsidRPr="00E5054D" w:rsidRDefault="00B72C41" w:rsidP="00B72C41">
      <w:pPr>
        <w:wordWrap/>
        <w:spacing w:line="480" w:lineRule="auto"/>
        <w:ind w:firstLine="357"/>
        <w:rPr>
          <w:rFonts w:ascii="Times New Roman" w:hAnsi="Times New Roman"/>
          <w:sz w:val="24"/>
          <w:lang w:val="en-GB"/>
          <w:rPrChange w:id="3322" w:author="Hong Je-Woo" w:date="2018-09-27T04:31:00Z">
            <w:rPr>
              <w:rFonts w:ascii="Times New Roman" w:hAnsi="Times New Roman"/>
              <w:sz w:val="24"/>
            </w:rPr>
          </w:rPrChange>
        </w:rPr>
      </w:pPr>
      <w:r w:rsidRPr="00E5054D">
        <w:rPr>
          <w:rFonts w:ascii="Times New Roman" w:hAnsi="Times New Roman"/>
          <w:sz w:val="24"/>
          <w:lang w:val="en-GB"/>
          <w:rPrChange w:id="3323" w:author="Hong Je-Woo" w:date="2018-09-27T04:31:00Z">
            <w:rPr>
              <w:rFonts w:ascii="Times New Roman" w:hAnsi="Times New Roman"/>
              <w:sz w:val="24"/>
            </w:rPr>
          </w:rPrChange>
        </w:rPr>
        <w:t xml:space="preserve">Rechid D, Hagemann S, Jacob D. 2009. </w:t>
      </w:r>
      <w:r w:rsidRPr="00853C1B">
        <w:rPr>
          <w:rFonts w:ascii="Times New Roman" w:hAnsi="Times New Roman"/>
          <w:sz w:val="24"/>
          <w:lang w:val="en-GB"/>
          <w:rPrChange w:id="3324" w:author="Hong Je-Woo" w:date="2018-09-27T04:31:00Z">
            <w:rPr>
              <w:rFonts w:ascii="Times New Roman" w:hAnsi="Times New Roman"/>
              <w:sz w:val="24"/>
            </w:rPr>
          </w:rPrChange>
        </w:rPr>
        <w:t>Sensitivity</w:t>
      </w:r>
      <w:r w:rsidRPr="00E5054D">
        <w:rPr>
          <w:rFonts w:ascii="Times New Roman" w:hAnsi="Times New Roman"/>
          <w:sz w:val="24"/>
          <w:lang w:val="en-GB"/>
          <w:rPrChange w:id="3325" w:author="Hong Je-Woo" w:date="2018-09-27T04:31:00Z">
            <w:rPr>
              <w:rFonts w:ascii="Times New Roman" w:hAnsi="Times New Roman"/>
              <w:sz w:val="24"/>
            </w:rPr>
          </w:rPrChange>
        </w:rPr>
        <w:t xml:space="preserve"> of climate models to seasonal </w:t>
      </w:r>
      <w:r w:rsidRPr="00E5054D">
        <w:rPr>
          <w:rFonts w:ascii="Times New Roman" w:hAnsi="Times New Roman"/>
          <w:sz w:val="24"/>
          <w:lang w:val="en-GB"/>
          <w:rPrChange w:id="3326" w:author="Hong Je-Woo" w:date="2018-09-27T04:31:00Z">
            <w:rPr>
              <w:rFonts w:ascii="Times New Roman" w:hAnsi="Times New Roman"/>
              <w:sz w:val="24"/>
            </w:rPr>
          </w:rPrChange>
        </w:rPr>
        <w:lastRenderedPageBreak/>
        <w:t xml:space="preserve">variability of snow-free land surface albedo. </w:t>
      </w:r>
      <w:r w:rsidRPr="00E5054D">
        <w:rPr>
          <w:rFonts w:ascii="Times New Roman" w:hAnsi="Times New Roman"/>
          <w:i/>
          <w:sz w:val="24"/>
          <w:lang w:val="en-GB"/>
          <w:rPrChange w:id="3327" w:author="Hong Je-Woo" w:date="2018-09-27T04:31:00Z">
            <w:rPr>
              <w:rFonts w:ascii="Times New Roman" w:hAnsi="Times New Roman"/>
              <w:i/>
              <w:sz w:val="24"/>
            </w:rPr>
          </w:rPrChange>
        </w:rPr>
        <w:t>Theoretical and Applied Climatology</w:t>
      </w:r>
      <w:r w:rsidRPr="00E5054D">
        <w:rPr>
          <w:rFonts w:ascii="Times New Roman" w:hAnsi="Times New Roman"/>
          <w:sz w:val="24"/>
          <w:lang w:val="en-GB"/>
          <w:rPrChange w:id="3328" w:author="Hong Je-Woo" w:date="2018-09-27T04:31:00Z">
            <w:rPr>
              <w:rFonts w:ascii="Times New Roman" w:hAnsi="Times New Roman"/>
              <w:sz w:val="24"/>
            </w:rPr>
          </w:rPrChange>
        </w:rPr>
        <w:t xml:space="preserve"> </w:t>
      </w:r>
      <w:r w:rsidRPr="00E5054D">
        <w:rPr>
          <w:rFonts w:ascii="Times New Roman" w:hAnsi="Times New Roman"/>
          <w:b/>
          <w:sz w:val="24"/>
          <w:lang w:val="en-GB"/>
          <w:rPrChange w:id="3329" w:author="Hong Je-Woo" w:date="2018-09-27T04:31:00Z">
            <w:rPr>
              <w:rFonts w:ascii="Times New Roman" w:hAnsi="Times New Roman"/>
              <w:b/>
              <w:sz w:val="24"/>
            </w:rPr>
          </w:rPrChange>
        </w:rPr>
        <w:t>95</w:t>
      </w:r>
      <w:r w:rsidRPr="00E5054D">
        <w:rPr>
          <w:rFonts w:ascii="Times New Roman" w:hAnsi="Times New Roman"/>
          <w:sz w:val="24"/>
          <w:lang w:val="en-GB"/>
          <w:rPrChange w:id="3330" w:author="Hong Je-Woo" w:date="2018-09-27T04:31:00Z">
            <w:rPr>
              <w:rFonts w:ascii="Times New Roman" w:hAnsi="Times New Roman"/>
              <w:sz w:val="24"/>
            </w:rPr>
          </w:rPrChange>
        </w:rPr>
        <w:t>: 197-221.</w:t>
      </w:r>
      <w:r w:rsidRPr="00E5054D">
        <w:rPr>
          <w:rFonts w:ascii="Times New Roman" w:hAnsi="Times New Roman"/>
          <w:lang w:val="en-GB"/>
          <w:rPrChange w:id="3331" w:author="Hong Je-Woo" w:date="2018-09-27T04:31:00Z">
            <w:rPr>
              <w:rFonts w:ascii="Times New Roman" w:hAnsi="Times New Roman"/>
            </w:rPr>
          </w:rPrChange>
        </w:rPr>
        <w:t xml:space="preserve"> </w:t>
      </w:r>
      <w:r w:rsidRPr="00E5054D">
        <w:rPr>
          <w:rFonts w:ascii="Times New Roman" w:hAnsi="Times New Roman"/>
          <w:sz w:val="24"/>
          <w:lang w:val="en-GB"/>
          <w:rPrChange w:id="3332" w:author="Hong Je-Woo" w:date="2018-09-27T04:31:00Z">
            <w:rPr>
              <w:rFonts w:ascii="Times New Roman" w:hAnsi="Times New Roman"/>
              <w:sz w:val="24"/>
            </w:rPr>
          </w:rPrChange>
        </w:rPr>
        <w:t>doi:10.1007/s00704-007-0371-8.</w:t>
      </w:r>
    </w:p>
    <w:p w14:paraId="2E65B78E" w14:textId="77777777" w:rsidR="00B72C41" w:rsidRPr="00E5054D" w:rsidRDefault="00B72C41" w:rsidP="00B72C41">
      <w:pPr>
        <w:wordWrap/>
        <w:spacing w:line="480" w:lineRule="auto"/>
        <w:ind w:firstLine="357"/>
        <w:rPr>
          <w:rFonts w:ascii="Times New Roman" w:hAnsi="Times New Roman"/>
          <w:sz w:val="24"/>
          <w:lang w:val="en-GB"/>
          <w:rPrChange w:id="3333" w:author="Hong Je-Woo" w:date="2018-09-27T04:31:00Z">
            <w:rPr>
              <w:rFonts w:ascii="Times New Roman" w:hAnsi="Times New Roman"/>
              <w:sz w:val="24"/>
            </w:rPr>
          </w:rPrChange>
        </w:rPr>
      </w:pPr>
      <w:r w:rsidRPr="00E5054D">
        <w:rPr>
          <w:rFonts w:ascii="Times New Roman" w:hAnsi="Times New Roman"/>
          <w:sz w:val="24"/>
          <w:lang w:val="en-GB"/>
          <w:rPrChange w:id="3334" w:author="Hong Je-Woo" w:date="2018-09-27T04:31:00Z">
            <w:rPr>
              <w:rFonts w:ascii="Times New Roman" w:hAnsi="Times New Roman"/>
              <w:sz w:val="24"/>
            </w:rPr>
          </w:rPrChange>
        </w:rPr>
        <w:t xml:space="preserve">Reid KH, Steyn DG. 1997. Diurnal variations of boundary-layer carbon dioxide in a coastal city—Observations and comparison with model results. </w:t>
      </w:r>
      <w:r w:rsidRPr="00E5054D">
        <w:rPr>
          <w:rFonts w:ascii="Times New Roman" w:hAnsi="Times New Roman"/>
          <w:i/>
          <w:sz w:val="24"/>
          <w:lang w:val="en-GB"/>
          <w:rPrChange w:id="3335" w:author="Hong Je-Woo" w:date="2018-09-27T04:31:00Z">
            <w:rPr>
              <w:rFonts w:ascii="Times New Roman" w:hAnsi="Times New Roman"/>
              <w:i/>
              <w:sz w:val="24"/>
            </w:rPr>
          </w:rPrChange>
        </w:rPr>
        <w:t>Atmospheric Environment</w:t>
      </w:r>
      <w:r w:rsidRPr="00E5054D">
        <w:rPr>
          <w:rFonts w:ascii="Times New Roman" w:hAnsi="Times New Roman"/>
          <w:sz w:val="24"/>
          <w:lang w:val="en-GB"/>
          <w:rPrChange w:id="3336" w:author="Hong Je-Woo" w:date="2018-09-27T04:31:00Z">
            <w:rPr>
              <w:rFonts w:ascii="Times New Roman" w:hAnsi="Times New Roman"/>
              <w:sz w:val="24"/>
            </w:rPr>
          </w:rPrChange>
        </w:rPr>
        <w:t xml:space="preserve"> </w:t>
      </w:r>
      <w:r w:rsidRPr="00E5054D">
        <w:rPr>
          <w:rFonts w:ascii="Times New Roman" w:hAnsi="Times New Roman"/>
          <w:b/>
          <w:sz w:val="24"/>
          <w:lang w:val="en-GB"/>
          <w:rPrChange w:id="3337" w:author="Hong Je-Woo" w:date="2018-09-27T04:31:00Z">
            <w:rPr>
              <w:rFonts w:ascii="Times New Roman" w:hAnsi="Times New Roman"/>
              <w:b/>
              <w:sz w:val="24"/>
            </w:rPr>
          </w:rPrChange>
        </w:rPr>
        <w:t>31</w:t>
      </w:r>
      <w:r w:rsidRPr="00E5054D">
        <w:rPr>
          <w:rFonts w:ascii="Times New Roman" w:hAnsi="Times New Roman"/>
          <w:sz w:val="24"/>
          <w:lang w:val="en-GB"/>
          <w:rPrChange w:id="3338" w:author="Hong Je-Woo" w:date="2018-09-27T04:31:00Z">
            <w:rPr>
              <w:rFonts w:ascii="Times New Roman" w:hAnsi="Times New Roman"/>
              <w:sz w:val="24"/>
            </w:rPr>
          </w:rPrChange>
        </w:rPr>
        <w:t>: 3101-3114.</w:t>
      </w:r>
      <w:r w:rsidRPr="00E5054D">
        <w:rPr>
          <w:rFonts w:ascii="Times New Roman" w:hAnsi="Times New Roman"/>
          <w:lang w:val="en-GB"/>
          <w:rPrChange w:id="3339" w:author="Hong Je-Woo" w:date="2018-09-27T04:31:00Z">
            <w:rPr>
              <w:rFonts w:ascii="Times New Roman" w:hAnsi="Times New Roman"/>
            </w:rPr>
          </w:rPrChange>
        </w:rPr>
        <w:t xml:space="preserve"> </w:t>
      </w:r>
      <w:r w:rsidRPr="00E5054D">
        <w:rPr>
          <w:rFonts w:ascii="Times New Roman" w:hAnsi="Times New Roman"/>
          <w:sz w:val="24"/>
          <w:lang w:val="en-GB"/>
          <w:rPrChange w:id="3340" w:author="Hong Je-Woo" w:date="2018-09-27T04:31:00Z">
            <w:rPr>
              <w:rFonts w:ascii="Times New Roman" w:hAnsi="Times New Roman"/>
              <w:sz w:val="24"/>
            </w:rPr>
          </w:rPrChange>
        </w:rPr>
        <w:t>doi:10.1016/S1352-2310(97)00050-2.</w:t>
      </w:r>
    </w:p>
    <w:p w14:paraId="2E65B78F" w14:textId="77777777" w:rsidR="00B72C41" w:rsidRPr="00E5054D" w:rsidRDefault="00B72C41" w:rsidP="00B72C41">
      <w:pPr>
        <w:wordWrap/>
        <w:spacing w:line="480" w:lineRule="auto"/>
        <w:ind w:firstLine="357"/>
        <w:rPr>
          <w:rFonts w:ascii="Times New Roman" w:hAnsi="Times New Roman"/>
          <w:sz w:val="24"/>
          <w:lang w:val="en-GB"/>
          <w:rPrChange w:id="3341" w:author="Hong Je-Woo" w:date="2018-09-27T04:31:00Z">
            <w:rPr>
              <w:rFonts w:ascii="Times New Roman" w:hAnsi="Times New Roman"/>
              <w:sz w:val="24"/>
            </w:rPr>
          </w:rPrChange>
        </w:rPr>
      </w:pPr>
      <w:r w:rsidRPr="00E5054D">
        <w:rPr>
          <w:rFonts w:ascii="Times New Roman" w:hAnsi="Times New Roman"/>
          <w:sz w:val="24"/>
          <w:lang w:val="en-GB"/>
          <w:rPrChange w:id="3342" w:author="Hong Je-Woo" w:date="2018-09-27T04:31:00Z">
            <w:rPr>
              <w:rFonts w:ascii="Times New Roman" w:hAnsi="Times New Roman"/>
              <w:sz w:val="24"/>
            </w:rPr>
          </w:rPrChange>
        </w:rPr>
        <w:t xml:space="preserve">Rigo G, Parlow E. 2007. Modelling the ground heat flux of an urban area using remote sensing data. </w:t>
      </w:r>
      <w:r w:rsidRPr="00E5054D">
        <w:rPr>
          <w:rFonts w:ascii="Times New Roman" w:hAnsi="Times New Roman"/>
          <w:i/>
          <w:sz w:val="24"/>
          <w:lang w:val="en-GB"/>
          <w:rPrChange w:id="3343" w:author="Hong Je-Woo" w:date="2018-09-27T04:31:00Z">
            <w:rPr>
              <w:rFonts w:ascii="Times New Roman" w:hAnsi="Times New Roman"/>
              <w:i/>
              <w:sz w:val="24"/>
            </w:rPr>
          </w:rPrChange>
        </w:rPr>
        <w:t>Theoretical and Applied Climatology</w:t>
      </w:r>
      <w:r w:rsidRPr="00E5054D">
        <w:rPr>
          <w:rFonts w:ascii="Times New Roman" w:hAnsi="Times New Roman"/>
          <w:sz w:val="24"/>
          <w:lang w:val="en-GB"/>
          <w:rPrChange w:id="3344" w:author="Hong Je-Woo" w:date="2018-09-27T04:31:00Z">
            <w:rPr>
              <w:rFonts w:ascii="Times New Roman" w:hAnsi="Times New Roman"/>
              <w:sz w:val="24"/>
            </w:rPr>
          </w:rPrChange>
        </w:rPr>
        <w:t xml:space="preserve"> </w:t>
      </w:r>
      <w:r w:rsidRPr="00E5054D">
        <w:rPr>
          <w:rFonts w:ascii="Times New Roman" w:hAnsi="Times New Roman"/>
          <w:b/>
          <w:sz w:val="24"/>
          <w:lang w:val="en-GB"/>
          <w:rPrChange w:id="3345" w:author="Hong Je-Woo" w:date="2018-09-27T04:31:00Z">
            <w:rPr>
              <w:rFonts w:ascii="Times New Roman" w:hAnsi="Times New Roman"/>
              <w:b/>
              <w:sz w:val="24"/>
            </w:rPr>
          </w:rPrChange>
        </w:rPr>
        <w:t>90</w:t>
      </w:r>
      <w:r w:rsidRPr="00E5054D">
        <w:rPr>
          <w:rFonts w:ascii="Times New Roman" w:hAnsi="Times New Roman"/>
          <w:sz w:val="24"/>
          <w:lang w:val="en-GB"/>
          <w:rPrChange w:id="3346" w:author="Hong Je-Woo" w:date="2018-09-27T04:31:00Z">
            <w:rPr>
              <w:rFonts w:ascii="Times New Roman" w:hAnsi="Times New Roman"/>
              <w:sz w:val="24"/>
            </w:rPr>
          </w:rPrChange>
        </w:rPr>
        <w:t>: 185-199.</w:t>
      </w:r>
      <w:r w:rsidRPr="00E5054D">
        <w:rPr>
          <w:rFonts w:ascii="Times New Roman" w:hAnsi="Times New Roman"/>
          <w:lang w:val="en-GB"/>
          <w:rPrChange w:id="3347" w:author="Hong Je-Woo" w:date="2018-09-27T04:31:00Z">
            <w:rPr>
              <w:rFonts w:ascii="Times New Roman" w:hAnsi="Times New Roman"/>
            </w:rPr>
          </w:rPrChange>
        </w:rPr>
        <w:t xml:space="preserve"> </w:t>
      </w:r>
      <w:r w:rsidRPr="00E5054D">
        <w:rPr>
          <w:rFonts w:ascii="Times New Roman" w:hAnsi="Times New Roman"/>
          <w:sz w:val="24"/>
          <w:lang w:val="en-GB"/>
          <w:rPrChange w:id="3348" w:author="Hong Je-Woo" w:date="2018-09-27T04:31:00Z">
            <w:rPr>
              <w:rFonts w:ascii="Times New Roman" w:hAnsi="Times New Roman"/>
              <w:sz w:val="24"/>
            </w:rPr>
          </w:rPrChange>
        </w:rPr>
        <w:t>doi:10.1007/s00704-006-0279-8.</w:t>
      </w:r>
    </w:p>
    <w:p w14:paraId="2E65B790" w14:textId="77777777" w:rsidR="00B72C41" w:rsidRPr="00E5054D" w:rsidRDefault="00B72C41" w:rsidP="00B72C41">
      <w:pPr>
        <w:wordWrap/>
        <w:spacing w:line="480" w:lineRule="auto"/>
        <w:ind w:firstLine="357"/>
        <w:rPr>
          <w:rFonts w:ascii="Times New Roman" w:hAnsi="Times New Roman"/>
          <w:sz w:val="24"/>
          <w:lang w:val="en-GB"/>
          <w:rPrChange w:id="3349" w:author="Hong Je-Woo" w:date="2018-09-27T04:31:00Z">
            <w:rPr>
              <w:rFonts w:ascii="Times New Roman" w:hAnsi="Times New Roman"/>
              <w:sz w:val="24"/>
            </w:rPr>
          </w:rPrChange>
        </w:rPr>
      </w:pPr>
      <w:r w:rsidRPr="00E5054D">
        <w:rPr>
          <w:rFonts w:ascii="Times New Roman" w:hAnsi="Times New Roman"/>
          <w:sz w:val="24"/>
          <w:lang w:val="en-GB"/>
          <w:rPrChange w:id="3350" w:author="Hong Je-Woo" w:date="2018-09-27T04:31:00Z">
            <w:rPr>
              <w:rFonts w:ascii="Times New Roman" w:hAnsi="Times New Roman"/>
              <w:sz w:val="24"/>
            </w:rPr>
          </w:rPrChange>
        </w:rPr>
        <w:t xml:space="preserve">Roth M. 2000. Review of atmospheric turbulence over cities. </w:t>
      </w:r>
      <w:r w:rsidRPr="00E5054D">
        <w:rPr>
          <w:rFonts w:ascii="Times New Roman" w:hAnsi="Times New Roman"/>
          <w:i/>
          <w:sz w:val="24"/>
          <w:lang w:val="en-GB"/>
          <w:rPrChange w:id="3351" w:author="Hong Je-Woo" w:date="2018-09-27T04:31:00Z">
            <w:rPr>
              <w:rFonts w:ascii="Times New Roman" w:hAnsi="Times New Roman"/>
              <w:i/>
              <w:sz w:val="24"/>
            </w:rPr>
          </w:rPrChange>
        </w:rPr>
        <w:t>Quarterly Journal of the Royal Meteorological Society</w:t>
      </w:r>
      <w:r w:rsidRPr="00E5054D">
        <w:rPr>
          <w:rFonts w:ascii="Times New Roman" w:hAnsi="Times New Roman"/>
          <w:sz w:val="24"/>
          <w:lang w:val="en-GB"/>
          <w:rPrChange w:id="3352" w:author="Hong Je-Woo" w:date="2018-09-27T04:31:00Z">
            <w:rPr>
              <w:rFonts w:ascii="Times New Roman" w:hAnsi="Times New Roman"/>
              <w:sz w:val="24"/>
            </w:rPr>
          </w:rPrChange>
        </w:rPr>
        <w:t xml:space="preserve"> </w:t>
      </w:r>
      <w:r w:rsidRPr="00E5054D">
        <w:rPr>
          <w:rFonts w:ascii="Times New Roman" w:hAnsi="Times New Roman"/>
          <w:b/>
          <w:sz w:val="24"/>
          <w:lang w:val="en-GB"/>
          <w:rPrChange w:id="3353" w:author="Hong Je-Woo" w:date="2018-09-27T04:31:00Z">
            <w:rPr>
              <w:rFonts w:ascii="Times New Roman" w:hAnsi="Times New Roman"/>
              <w:b/>
              <w:sz w:val="24"/>
            </w:rPr>
          </w:rPrChange>
        </w:rPr>
        <w:t>126</w:t>
      </w:r>
      <w:r w:rsidRPr="00E5054D">
        <w:rPr>
          <w:rFonts w:ascii="Times New Roman" w:hAnsi="Times New Roman"/>
          <w:sz w:val="24"/>
          <w:lang w:val="en-GB"/>
          <w:rPrChange w:id="3354" w:author="Hong Je-Woo" w:date="2018-09-27T04:31:00Z">
            <w:rPr>
              <w:rFonts w:ascii="Times New Roman" w:hAnsi="Times New Roman"/>
              <w:sz w:val="24"/>
            </w:rPr>
          </w:rPrChange>
        </w:rPr>
        <w:t>: 941-990.</w:t>
      </w:r>
      <w:r w:rsidRPr="00E5054D">
        <w:rPr>
          <w:rFonts w:ascii="Times New Roman" w:hAnsi="Times New Roman"/>
          <w:lang w:val="en-GB"/>
          <w:rPrChange w:id="3355" w:author="Hong Je-Woo" w:date="2018-09-27T04:31:00Z">
            <w:rPr>
              <w:rFonts w:ascii="Times New Roman" w:hAnsi="Times New Roman"/>
            </w:rPr>
          </w:rPrChange>
        </w:rPr>
        <w:t xml:space="preserve"> </w:t>
      </w:r>
      <w:r w:rsidRPr="00E5054D">
        <w:rPr>
          <w:rFonts w:ascii="Times New Roman" w:hAnsi="Times New Roman"/>
          <w:sz w:val="24"/>
          <w:lang w:val="en-GB"/>
          <w:rPrChange w:id="3356" w:author="Hong Je-Woo" w:date="2018-09-27T04:31:00Z">
            <w:rPr>
              <w:rFonts w:ascii="Times New Roman" w:hAnsi="Times New Roman"/>
              <w:sz w:val="24"/>
            </w:rPr>
          </w:rPrChange>
        </w:rPr>
        <w:t>doi:10.1002/qj.49712656409.</w:t>
      </w:r>
    </w:p>
    <w:p w14:paraId="2E65B791" w14:textId="77777777" w:rsidR="00B72C41" w:rsidRPr="00E5054D" w:rsidRDefault="00B72C41" w:rsidP="00B72C41">
      <w:pPr>
        <w:wordWrap/>
        <w:spacing w:line="480" w:lineRule="auto"/>
        <w:ind w:firstLine="357"/>
        <w:rPr>
          <w:rFonts w:ascii="Times New Roman" w:hAnsi="Times New Roman"/>
          <w:sz w:val="24"/>
          <w:lang w:val="en-GB"/>
          <w:rPrChange w:id="3357" w:author="Hong Je-Woo" w:date="2018-09-27T04:31:00Z">
            <w:rPr>
              <w:rFonts w:ascii="Times New Roman" w:hAnsi="Times New Roman"/>
              <w:sz w:val="24"/>
            </w:rPr>
          </w:rPrChange>
        </w:rPr>
      </w:pPr>
      <w:r w:rsidRPr="00E5054D">
        <w:rPr>
          <w:rFonts w:ascii="Times New Roman" w:hAnsi="Times New Roman"/>
          <w:sz w:val="24"/>
          <w:lang w:val="en-GB"/>
          <w:rPrChange w:id="3358" w:author="Hong Je-Woo" w:date="2018-09-27T04:31:00Z">
            <w:rPr>
              <w:rFonts w:ascii="Times New Roman" w:hAnsi="Times New Roman"/>
              <w:sz w:val="24"/>
            </w:rPr>
          </w:rPrChange>
        </w:rPr>
        <w:t xml:space="preserve">Roth M., Jansson C, Velasco E. 2017. Multi‐year energy balance and carbon dioxide fluxes over a residential neighbourhood in a tropical city. </w:t>
      </w:r>
      <w:r w:rsidRPr="00E5054D">
        <w:rPr>
          <w:rFonts w:ascii="Times New Roman" w:hAnsi="Times New Roman"/>
          <w:i/>
          <w:sz w:val="24"/>
          <w:lang w:val="en-GB"/>
          <w:rPrChange w:id="3359" w:author="Hong Je-Woo" w:date="2018-09-27T04:31:00Z">
            <w:rPr>
              <w:rFonts w:ascii="Times New Roman" w:hAnsi="Times New Roman"/>
              <w:i/>
              <w:sz w:val="24"/>
            </w:rPr>
          </w:rPrChange>
        </w:rPr>
        <w:t>International Journal of Climatology</w:t>
      </w:r>
      <w:r w:rsidRPr="00E5054D">
        <w:rPr>
          <w:rFonts w:ascii="Times New Roman" w:hAnsi="Times New Roman"/>
          <w:sz w:val="24"/>
          <w:lang w:val="en-GB"/>
          <w:rPrChange w:id="3360" w:author="Hong Je-Woo" w:date="2018-09-27T04:31:00Z">
            <w:rPr>
              <w:rFonts w:ascii="Times New Roman" w:hAnsi="Times New Roman"/>
              <w:sz w:val="24"/>
            </w:rPr>
          </w:rPrChange>
        </w:rPr>
        <w:t xml:space="preserve"> </w:t>
      </w:r>
      <w:r w:rsidRPr="00E5054D">
        <w:rPr>
          <w:rFonts w:ascii="Times New Roman" w:hAnsi="Times New Roman"/>
          <w:b/>
          <w:sz w:val="24"/>
          <w:lang w:val="en-GB"/>
          <w:rPrChange w:id="3361" w:author="Hong Je-Woo" w:date="2018-09-27T04:31:00Z">
            <w:rPr>
              <w:rFonts w:ascii="Times New Roman" w:hAnsi="Times New Roman"/>
              <w:b/>
              <w:sz w:val="24"/>
            </w:rPr>
          </w:rPrChange>
        </w:rPr>
        <w:t>37</w:t>
      </w:r>
      <w:r w:rsidRPr="00E5054D">
        <w:rPr>
          <w:rFonts w:ascii="Times New Roman" w:hAnsi="Times New Roman"/>
          <w:sz w:val="24"/>
          <w:lang w:val="en-GB"/>
          <w:rPrChange w:id="3362" w:author="Hong Je-Woo" w:date="2018-09-27T04:31:00Z">
            <w:rPr>
              <w:rFonts w:ascii="Times New Roman" w:hAnsi="Times New Roman"/>
              <w:sz w:val="24"/>
            </w:rPr>
          </w:rPrChange>
        </w:rPr>
        <w:t>: 2679-2698. doi:10.1002/joc.4873.</w:t>
      </w:r>
    </w:p>
    <w:p w14:paraId="2E65B792" w14:textId="77777777" w:rsidR="00B72C41" w:rsidRPr="00E5054D" w:rsidRDefault="00B72C41" w:rsidP="00B72C41">
      <w:pPr>
        <w:wordWrap/>
        <w:spacing w:line="480" w:lineRule="auto"/>
        <w:ind w:firstLine="357"/>
        <w:rPr>
          <w:rFonts w:ascii="Times New Roman" w:hAnsi="Times New Roman"/>
          <w:sz w:val="24"/>
          <w:lang w:val="en-GB"/>
          <w:rPrChange w:id="3363" w:author="Hong Je-Woo" w:date="2018-09-27T04:31:00Z">
            <w:rPr>
              <w:rFonts w:ascii="Times New Roman" w:hAnsi="Times New Roman"/>
              <w:sz w:val="24"/>
            </w:rPr>
          </w:rPrChange>
        </w:rPr>
      </w:pPr>
      <w:r w:rsidRPr="00E5054D">
        <w:rPr>
          <w:rFonts w:ascii="Times New Roman" w:hAnsi="Times New Roman"/>
          <w:sz w:val="24"/>
          <w:lang w:val="en-GB"/>
          <w:rPrChange w:id="3364" w:author="Hong Je-Woo" w:date="2018-09-27T04:31:00Z">
            <w:rPr>
              <w:rFonts w:ascii="Times New Roman" w:hAnsi="Times New Roman"/>
              <w:sz w:val="24"/>
            </w:rPr>
          </w:rPrChange>
        </w:rPr>
        <w:t xml:space="preserve">Schmid HP. 1997. Experimental design for flux measurements: Matching scales of observations and fluxes. </w:t>
      </w:r>
      <w:r w:rsidRPr="00E5054D">
        <w:rPr>
          <w:rFonts w:ascii="Times New Roman" w:hAnsi="Times New Roman"/>
          <w:i/>
          <w:sz w:val="24"/>
          <w:lang w:val="en-GB"/>
          <w:rPrChange w:id="3365" w:author="Hong Je-Woo" w:date="2018-09-27T04:31:00Z">
            <w:rPr>
              <w:rFonts w:ascii="Times New Roman" w:hAnsi="Times New Roman"/>
              <w:i/>
              <w:sz w:val="24"/>
            </w:rPr>
          </w:rPrChange>
        </w:rPr>
        <w:t>Agricultural and Forest Meteorology</w:t>
      </w:r>
      <w:r w:rsidRPr="00E5054D" w:rsidDel="00793779">
        <w:rPr>
          <w:rFonts w:ascii="Times New Roman" w:hAnsi="Times New Roman"/>
          <w:sz w:val="24"/>
          <w:lang w:val="en-GB"/>
          <w:rPrChange w:id="3366" w:author="Hong Je-Woo" w:date="2018-09-27T04:31:00Z">
            <w:rPr>
              <w:rFonts w:ascii="Times New Roman" w:hAnsi="Times New Roman"/>
              <w:sz w:val="24"/>
            </w:rPr>
          </w:rPrChange>
        </w:rPr>
        <w:t xml:space="preserve"> </w:t>
      </w:r>
      <w:r w:rsidRPr="00E5054D">
        <w:rPr>
          <w:rFonts w:ascii="Times New Roman" w:hAnsi="Times New Roman"/>
          <w:b/>
          <w:sz w:val="24"/>
          <w:lang w:val="en-GB"/>
          <w:rPrChange w:id="3367" w:author="Hong Je-Woo" w:date="2018-09-27T04:31:00Z">
            <w:rPr>
              <w:rFonts w:ascii="Times New Roman" w:hAnsi="Times New Roman"/>
              <w:b/>
              <w:sz w:val="24"/>
            </w:rPr>
          </w:rPrChange>
        </w:rPr>
        <w:t>87</w:t>
      </w:r>
      <w:r w:rsidRPr="00E5054D">
        <w:rPr>
          <w:rFonts w:ascii="Times New Roman" w:hAnsi="Times New Roman"/>
          <w:sz w:val="24"/>
          <w:lang w:val="en-GB"/>
          <w:rPrChange w:id="3368" w:author="Hong Je-Woo" w:date="2018-09-27T04:31:00Z">
            <w:rPr>
              <w:rFonts w:ascii="Times New Roman" w:hAnsi="Times New Roman"/>
              <w:sz w:val="24"/>
            </w:rPr>
          </w:rPrChange>
        </w:rPr>
        <w:t>: 179–200. doi:10.1016/S0168-1923(97)00011-7.</w:t>
      </w:r>
    </w:p>
    <w:p w14:paraId="2E65B793"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369"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370" w:author="Hong Je-Woo" w:date="2018-09-27T04:31:00Z">
            <w:rPr>
              <w:rFonts w:ascii="Times New Roman" w:hAnsi="Times New Roman"/>
              <w:sz w:val="24"/>
              <w:shd w:val="clear" w:color="auto" w:fill="FFFFFF"/>
            </w:rPr>
          </w:rPrChange>
        </w:rPr>
        <w:t xml:space="preserve">Schmutz M, Vogt R, Feigenwinter C, Parlow E. 2016. Ten years of eddy covariance measurements in Basel, Switzerland: Seasonal and interannual variabilities of urban CO2 mole fraction and flux. </w:t>
      </w:r>
      <w:bookmarkStart w:id="3371" w:name="OLE_LINK10"/>
      <w:r w:rsidRPr="00E5054D">
        <w:rPr>
          <w:rFonts w:ascii="Times New Roman" w:hAnsi="Times New Roman"/>
          <w:i/>
          <w:sz w:val="24"/>
          <w:shd w:val="clear" w:color="auto" w:fill="FFFFFF"/>
          <w:lang w:val="en-GB"/>
          <w:rPrChange w:id="3372" w:author="Hong Je-Woo" w:date="2018-09-27T04:31:00Z">
            <w:rPr>
              <w:rFonts w:ascii="Times New Roman" w:hAnsi="Times New Roman"/>
              <w:i/>
              <w:sz w:val="24"/>
              <w:shd w:val="clear" w:color="auto" w:fill="FFFFFF"/>
            </w:rPr>
          </w:rPrChange>
        </w:rPr>
        <w:t>Journal of Geophysical Research</w:t>
      </w:r>
      <w:bookmarkEnd w:id="3371"/>
      <w:r w:rsidRPr="00E5054D">
        <w:rPr>
          <w:rFonts w:ascii="Times New Roman" w:hAnsi="Times New Roman"/>
          <w:i/>
          <w:sz w:val="24"/>
          <w:shd w:val="clear" w:color="auto" w:fill="FFFFFF"/>
          <w:lang w:val="en-GB"/>
          <w:rPrChange w:id="3373" w:author="Hong Je-Woo" w:date="2018-09-27T04:31:00Z">
            <w:rPr>
              <w:rFonts w:ascii="Times New Roman" w:hAnsi="Times New Roman"/>
              <w:i/>
              <w:sz w:val="24"/>
              <w:shd w:val="clear" w:color="auto" w:fill="FFFFFF"/>
            </w:rPr>
          </w:rPrChange>
        </w:rPr>
        <w:t>: Atmospheres</w:t>
      </w:r>
      <w:r w:rsidRPr="00E5054D">
        <w:rPr>
          <w:rFonts w:ascii="Times New Roman" w:hAnsi="Times New Roman"/>
          <w:sz w:val="24"/>
          <w:shd w:val="clear" w:color="auto" w:fill="FFFFFF"/>
          <w:lang w:val="en-GB"/>
          <w:rPrChange w:id="3374"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375" w:author="Hong Je-Woo" w:date="2018-09-27T04:31:00Z">
            <w:rPr>
              <w:rFonts w:ascii="Times New Roman" w:hAnsi="Times New Roman"/>
              <w:b/>
              <w:sz w:val="24"/>
              <w:shd w:val="clear" w:color="auto" w:fill="FFFFFF"/>
            </w:rPr>
          </w:rPrChange>
        </w:rPr>
        <w:t>121</w:t>
      </w:r>
      <w:r w:rsidRPr="00E5054D">
        <w:rPr>
          <w:rFonts w:ascii="Times New Roman" w:hAnsi="Times New Roman"/>
          <w:sz w:val="24"/>
          <w:shd w:val="clear" w:color="auto" w:fill="FFFFFF"/>
          <w:lang w:val="en-GB"/>
          <w:rPrChange w:id="3376" w:author="Hong Je-Woo" w:date="2018-09-27T04:31:00Z">
            <w:rPr>
              <w:rFonts w:ascii="Times New Roman" w:hAnsi="Times New Roman"/>
              <w:sz w:val="24"/>
              <w:shd w:val="clear" w:color="auto" w:fill="FFFFFF"/>
            </w:rPr>
          </w:rPrChange>
        </w:rPr>
        <w:t>: 8649-8667.</w:t>
      </w:r>
      <w:r w:rsidRPr="00E5054D">
        <w:rPr>
          <w:rFonts w:ascii="Times New Roman" w:hAnsi="Times New Roman"/>
          <w:lang w:val="en-GB"/>
          <w:rPrChange w:id="3377"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378" w:author="Hong Je-Woo" w:date="2018-09-27T04:31:00Z">
            <w:rPr>
              <w:rFonts w:ascii="Times New Roman" w:hAnsi="Times New Roman"/>
              <w:sz w:val="24"/>
              <w:shd w:val="clear" w:color="auto" w:fill="FFFFFF"/>
            </w:rPr>
          </w:rPrChange>
        </w:rPr>
        <w:t>doi:10.1002/2016JD025063.</w:t>
      </w:r>
    </w:p>
    <w:p w14:paraId="2E65B794"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379"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380" w:author="Hong Je-Woo" w:date="2018-09-27T04:31:00Z">
            <w:rPr>
              <w:rFonts w:ascii="Times New Roman" w:hAnsi="Times New Roman"/>
              <w:sz w:val="24"/>
              <w:shd w:val="clear" w:color="auto" w:fill="FFFFFF"/>
            </w:rPr>
          </w:rPrChange>
        </w:rPr>
        <w:t xml:space="preserve">Soegaard H, Møller-Jensen L. 2003. Towards a spatial CO2 budget of a metropolitan region based on textural image classification and flux measurements. </w:t>
      </w:r>
      <w:r w:rsidRPr="00E5054D">
        <w:rPr>
          <w:rFonts w:ascii="Times New Roman" w:hAnsi="Times New Roman"/>
          <w:i/>
          <w:sz w:val="24"/>
          <w:shd w:val="clear" w:color="auto" w:fill="FFFFFF"/>
          <w:lang w:val="en-GB"/>
          <w:rPrChange w:id="3381" w:author="Hong Je-Woo" w:date="2018-09-27T04:31:00Z">
            <w:rPr>
              <w:rFonts w:ascii="Times New Roman" w:hAnsi="Times New Roman"/>
              <w:i/>
              <w:sz w:val="24"/>
              <w:shd w:val="clear" w:color="auto" w:fill="FFFFFF"/>
            </w:rPr>
          </w:rPrChange>
        </w:rPr>
        <w:t xml:space="preserve">Remote Sensing of </w:t>
      </w:r>
      <w:r w:rsidRPr="00E5054D">
        <w:rPr>
          <w:rFonts w:ascii="Times New Roman" w:hAnsi="Times New Roman"/>
          <w:i/>
          <w:sz w:val="24"/>
          <w:shd w:val="clear" w:color="auto" w:fill="FFFFFF"/>
          <w:lang w:val="en-GB"/>
          <w:rPrChange w:id="3382" w:author="Hong Je-Woo" w:date="2018-09-27T04:31:00Z">
            <w:rPr>
              <w:rFonts w:ascii="Times New Roman" w:hAnsi="Times New Roman"/>
              <w:i/>
              <w:sz w:val="24"/>
              <w:shd w:val="clear" w:color="auto" w:fill="FFFFFF"/>
            </w:rPr>
          </w:rPrChange>
        </w:rPr>
        <w:lastRenderedPageBreak/>
        <w:t>Environment</w:t>
      </w:r>
      <w:r w:rsidRPr="00E5054D">
        <w:rPr>
          <w:rFonts w:ascii="Times New Roman" w:hAnsi="Times New Roman"/>
          <w:sz w:val="24"/>
          <w:shd w:val="clear" w:color="auto" w:fill="FFFFFF"/>
          <w:lang w:val="en-GB"/>
          <w:rPrChange w:id="3383"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384" w:author="Hong Je-Woo" w:date="2018-09-27T04:31:00Z">
            <w:rPr>
              <w:rFonts w:ascii="Times New Roman" w:hAnsi="Times New Roman"/>
              <w:b/>
              <w:sz w:val="24"/>
              <w:shd w:val="clear" w:color="auto" w:fill="FFFFFF"/>
            </w:rPr>
          </w:rPrChange>
        </w:rPr>
        <w:t>87</w:t>
      </w:r>
      <w:r w:rsidRPr="00E5054D">
        <w:rPr>
          <w:rFonts w:ascii="Times New Roman" w:hAnsi="Times New Roman"/>
          <w:sz w:val="24"/>
          <w:shd w:val="clear" w:color="auto" w:fill="FFFFFF"/>
          <w:lang w:val="en-GB"/>
          <w:rPrChange w:id="3385" w:author="Hong Je-Woo" w:date="2018-09-27T04:31:00Z">
            <w:rPr>
              <w:rFonts w:ascii="Times New Roman" w:hAnsi="Times New Roman"/>
              <w:sz w:val="24"/>
              <w:shd w:val="clear" w:color="auto" w:fill="FFFFFF"/>
            </w:rPr>
          </w:rPrChange>
        </w:rPr>
        <w:t>: 283-294. doi: 10.1016/S0034-4257(03)00185-8.</w:t>
      </w:r>
    </w:p>
    <w:p w14:paraId="2E65B795"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386"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387" w:author="Hong Je-Woo" w:date="2018-09-27T04:31:00Z">
            <w:rPr>
              <w:rFonts w:ascii="Times New Roman" w:hAnsi="Times New Roman"/>
              <w:sz w:val="24"/>
              <w:shd w:val="clear" w:color="auto" w:fill="FFFFFF"/>
            </w:rPr>
          </w:rPrChange>
        </w:rPr>
        <w:t xml:space="preserve">Song J. 1999. Phenological influences on the albedo of prairie grassland and crop fields. </w:t>
      </w:r>
      <w:r w:rsidRPr="00E5054D">
        <w:rPr>
          <w:rFonts w:ascii="Times New Roman" w:hAnsi="Times New Roman"/>
          <w:i/>
          <w:sz w:val="24"/>
          <w:shd w:val="clear" w:color="auto" w:fill="FFFFFF"/>
          <w:lang w:val="en-GB"/>
          <w:rPrChange w:id="3388" w:author="Hong Je-Woo" w:date="2018-09-27T04:31:00Z">
            <w:rPr>
              <w:rFonts w:ascii="Times New Roman" w:hAnsi="Times New Roman"/>
              <w:i/>
              <w:sz w:val="24"/>
              <w:shd w:val="clear" w:color="auto" w:fill="FFFFFF"/>
            </w:rPr>
          </w:rPrChange>
        </w:rPr>
        <w:t>International Journal of Biometeorology</w:t>
      </w:r>
      <w:r w:rsidRPr="00E5054D">
        <w:rPr>
          <w:rFonts w:ascii="Times New Roman" w:hAnsi="Times New Roman"/>
          <w:sz w:val="24"/>
          <w:shd w:val="clear" w:color="auto" w:fill="FFFFFF"/>
          <w:lang w:val="en-GB"/>
          <w:rPrChange w:id="3389"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390" w:author="Hong Je-Woo" w:date="2018-09-27T04:31:00Z">
            <w:rPr>
              <w:rFonts w:ascii="Times New Roman" w:hAnsi="Times New Roman"/>
              <w:b/>
              <w:sz w:val="24"/>
              <w:shd w:val="clear" w:color="auto" w:fill="FFFFFF"/>
            </w:rPr>
          </w:rPrChange>
        </w:rPr>
        <w:t>42</w:t>
      </w:r>
      <w:r w:rsidRPr="00E5054D">
        <w:rPr>
          <w:rFonts w:ascii="Times New Roman" w:hAnsi="Times New Roman"/>
          <w:sz w:val="24"/>
          <w:shd w:val="clear" w:color="auto" w:fill="FFFFFF"/>
          <w:lang w:val="en-GB"/>
          <w:rPrChange w:id="3391" w:author="Hong Je-Woo" w:date="2018-09-27T04:31:00Z">
            <w:rPr>
              <w:rFonts w:ascii="Times New Roman" w:hAnsi="Times New Roman"/>
              <w:sz w:val="24"/>
              <w:shd w:val="clear" w:color="auto" w:fill="FFFFFF"/>
            </w:rPr>
          </w:rPrChange>
        </w:rPr>
        <w:t>: 153-157.</w:t>
      </w:r>
      <w:r w:rsidRPr="00E5054D">
        <w:rPr>
          <w:rFonts w:ascii="Times New Roman" w:hAnsi="Times New Roman"/>
          <w:lang w:val="en-GB"/>
          <w:rPrChange w:id="3392"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393" w:author="Hong Je-Woo" w:date="2018-09-27T04:31:00Z">
            <w:rPr>
              <w:rFonts w:ascii="Times New Roman" w:hAnsi="Times New Roman"/>
              <w:sz w:val="24"/>
              <w:shd w:val="clear" w:color="auto" w:fill="FFFFFF"/>
            </w:rPr>
          </w:rPrChange>
        </w:rPr>
        <w:t>doi:10.1007/s004840050099.</w:t>
      </w:r>
    </w:p>
    <w:p w14:paraId="2E65B796" w14:textId="77777777" w:rsidR="00B72C41" w:rsidRPr="00E5054D" w:rsidRDefault="00B72C41" w:rsidP="00B72C41">
      <w:pPr>
        <w:wordWrap/>
        <w:spacing w:line="480" w:lineRule="auto"/>
        <w:ind w:firstLine="357"/>
        <w:rPr>
          <w:rFonts w:ascii="Times New Roman" w:hAnsi="Times New Roman"/>
          <w:sz w:val="24"/>
          <w:lang w:val="en-GB"/>
          <w:rPrChange w:id="3394" w:author="Hong Je-Woo" w:date="2018-09-27T04:31:00Z">
            <w:rPr>
              <w:rFonts w:ascii="Times New Roman" w:hAnsi="Times New Roman"/>
              <w:sz w:val="24"/>
            </w:rPr>
          </w:rPrChange>
        </w:rPr>
      </w:pPr>
      <w:r w:rsidRPr="00E5054D">
        <w:rPr>
          <w:rFonts w:ascii="Times New Roman" w:hAnsi="Times New Roman"/>
          <w:sz w:val="24"/>
          <w:shd w:val="clear" w:color="auto" w:fill="FFFFFF"/>
          <w:lang w:val="en-GB"/>
          <w:rPrChange w:id="3395" w:author="Hong Je-Woo" w:date="2018-09-27T04:31:00Z">
            <w:rPr>
              <w:rFonts w:ascii="Times New Roman" w:hAnsi="Times New Roman"/>
              <w:sz w:val="24"/>
              <w:shd w:val="clear" w:color="auto" w:fill="FFFFFF"/>
            </w:rPr>
          </w:rPrChange>
        </w:rPr>
        <w:t>Song T, Wang Y. 2012. Carbon dioxide fluxes from an urban area in Beijing.</w:t>
      </w:r>
      <w:r w:rsidRPr="00E5054D">
        <w:rPr>
          <w:rStyle w:val="apple-converted-space"/>
          <w:rFonts w:ascii="Times New Roman" w:hAnsi="Times New Roman"/>
          <w:sz w:val="24"/>
          <w:shd w:val="clear" w:color="auto" w:fill="FFFFFF"/>
          <w:lang w:val="en-GB"/>
          <w:rPrChange w:id="3396" w:author="Hong Je-Woo" w:date="2018-09-27T04:31:00Z">
            <w:rPr>
              <w:rStyle w:val="apple-converted-space"/>
              <w:rFonts w:ascii="Times New Roman" w:hAnsi="Times New Roman"/>
              <w:sz w:val="24"/>
              <w:shd w:val="clear" w:color="auto" w:fill="FFFFFF"/>
            </w:rPr>
          </w:rPrChange>
        </w:rPr>
        <w:t> </w:t>
      </w:r>
      <w:r w:rsidRPr="00E5054D">
        <w:rPr>
          <w:rFonts w:ascii="Times New Roman" w:hAnsi="Times New Roman"/>
          <w:i/>
          <w:sz w:val="24"/>
          <w:shd w:val="clear" w:color="auto" w:fill="FFFFFF"/>
          <w:lang w:val="en-GB"/>
          <w:rPrChange w:id="3397" w:author="Hong Je-Woo" w:date="2018-09-27T04:31:00Z">
            <w:rPr>
              <w:rFonts w:ascii="Times New Roman" w:hAnsi="Times New Roman"/>
              <w:i/>
              <w:sz w:val="24"/>
              <w:shd w:val="clear" w:color="auto" w:fill="FFFFFF"/>
            </w:rPr>
          </w:rPrChange>
        </w:rPr>
        <w:t>Atmospheric Research</w:t>
      </w:r>
      <w:r w:rsidRPr="00E5054D">
        <w:rPr>
          <w:rStyle w:val="apple-converted-space"/>
          <w:rFonts w:ascii="Times New Roman" w:hAnsi="Times New Roman"/>
          <w:sz w:val="24"/>
          <w:shd w:val="clear" w:color="auto" w:fill="FFFFFF"/>
          <w:lang w:val="en-GB"/>
          <w:rPrChange w:id="3398" w:author="Hong Je-Woo" w:date="2018-09-27T04:31:00Z">
            <w:rPr>
              <w:rStyle w:val="apple-converted-space"/>
              <w:rFonts w:ascii="Times New Roman" w:hAnsi="Times New Roman"/>
              <w:sz w:val="24"/>
              <w:shd w:val="clear" w:color="auto" w:fill="FFFFFF"/>
            </w:rPr>
          </w:rPrChange>
        </w:rPr>
        <w:t> </w:t>
      </w:r>
      <w:r w:rsidRPr="00E5054D">
        <w:rPr>
          <w:rFonts w:ascii="Times New Roman" w:hAnsi="Times New Roman"/>
          <w:b/>
          <w:sz w:val="24"/>
          <w:shd w:val="clear" w:color="auto" w:fill="FFFFFF"/>
          <w:lang w:val="en-GB"/>
          <w:rPrChange w:id="3399" w:author="Hong Je-Woo" w:date="2018-09-27T04:31:00Z">
            <w:rPr>
              <w:rFonts w:ascii="Times New Roman" w:hAnsi="Times New Roman"/>
              <w:b/>
              <w:sz w:val="24"/>
              <w:shd w:val="clear" w:color="auto" w:fill="FFFFFF"/>
            </w:rPr>
          </w:rPrChange>
        </w:rPr>
        <w:t>106</w:t>
      </w:r>
      <w:r w:rsidRPr="00E5054D">
        <w:rPr>
          <w:rFonts w:ascii="Times New Roman" w:hAnsi="Times New Roman"/>
          <w:sz w:val="24"/>
          <w:shd w:val="clear" w:color="auto" w:fill="FFFFFF"/>
          <w:lang w:val="en-GB"/>
          <w:rPrChange w:id="3400" w:author="Hong Je-Woo" w:date="2018-09-27T04:31:00Z">
            <w:rPr>
              <w:rFonts w:ascii="Times New Roman" w:hAnsi="Times New Roman"/>
              <w:sz w:val="24"/>
              <w:shd w:val="clear" w:color="auto" w:fill="FFFFFF"/>
            </w:rPr>
          </w:rPrChange>
        </w:rPr>
        <w:t>: 139-149.</w:t>
      </w:r>
      <w:r w:rsidRPr="00E5054D">
        <w:rPr>
          <w:rFonts w:ascii="Times New Roman" w:hAnsi="Times New Roman"/>
          <w:lang w:val="en-GB"/>
          <w:rPrChange w:id="3401"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402" w:author="Hong Je-Woo" w:date="2018-09-27T04:31:00Z">
            <w:rPr>
              <w:rFonts w:ascii="Times New Roman" w:hAnsi="Times New Roman"/>
              <w:sz w:val="24"/>
              <w:shd w:val="clear" w:color="auto" w:fill="FFFFFF"/>
            </w:rPr>
          </w:rPrChange>
        </w:rPr>
        <w:t>doi:10.1016/j.atmosres.2011.12.001.</w:t>
      </w:r>
    </w:p>
    <w:p w14:paraId="2E65B797"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403"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404" w:author="Hong Je-Woo" w:date="2018-09-27T04:31:00Z">
            <w:rPr>
              <w:rFonts w:ascii="Times New Roman" w:hAnsi="Times New Roman"/>
              <w:sz w:val="24"/>
              <w:shd w:val="clear" w:color="auto" w:fill="FFFFFF"/>
            </w:rPr>
          </w:rPrChange>
        </w:rPr>
        <w:t xml:space="preserve">Stewart ID, Oke TR. 2012. Local climate zones for urban temperature studies. </w:t>
      </w:r>
      <w:r w:rsidRPr="00E5054D">
        <w:rPr>
          <w:rFonts w:ascii="Times New Roman" w:hAnsi="Times New Roman"/>
          <w:i/>
          <w:sz w:val="24"/>
          <w:shd w:val="clear" w:color="auto" w:fill="FFFFFF"/>
          <w:lang w:val="en-GB"/>
          <w:rPrChange w:id="3405" w:author="Hong Je-Woo" w:date="2018-09-27T04:31:00Z">
            <w:rPr>
              <w:rFonts w:ascii="Times New Roman" w:hAnsi="Times New Roman"/>
              <w:i/>
              <w:sz w:val="24"/>
              <w:shd w:val="clear" w:color="auto" w:fill="FFFFFF"/>
            </w:rPr>
          </w:rPrChange>
        </w:rPr>
        <w:t>Bulletin of the American Meteorological Society</w:t>
      </w:r>
      <w:r w:rsidRPr="00E5054D">
        <w:rPr>
          <w:rFonts w:ascii="Times New Roman" w:hAnsi="Times New Roman"/>
          <w:sz w:val="24"/>
          <w:shd w:val="clear" w:color="auto" w:fill="FFFFFF"/>
          <w:lang w:val="en-GB"/>
          <w:rPrChange w:id="3406"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407" w:author="Hong Je-Woo" w:date="2018-09-27T04:31:00Z">
            <w:rPr>
              <w:rFonts w:ascii="Times New Roman" w:hAnsi="Times New Roman"/>
              <w:b/>
              <w:sz w:val="24"/>
              <w:shd w:val="clear" w:color="auto" w:fill="FFFFFF"/>
            </w:rPr>
          </w:rPrChange>
        </w:rPr>
        <w:t>93</w:t>
      </w:r>
      <w:r w:rsidRPr="00E5054D">
        <w:rPr>
          <w:rFonts w:ascii="Times New Roman" w:hAnsi="Times New Roman"/>
          <w:sz w:val="24"/>
          <w:shd w:val="clear" w:color="auto" w:fill="FFFFFF"/>
          <w:lang w:val="en-GB"/>
          <w:rPrChange w:id="3408" w:author="Hong Je-Woo" w:date="2018-09-27T04:31:00Z">
            <w:rPr>
              <w:rFonts w:ascii="Times New Roman" w:hAnsi="Times New Roman"/>
              <w:sz w:val="24"/>
              <w:shd w:val="clear" w:color="auto" w:fill="FFFFFF"/>
            </w:rPr>
          </w:rPrChange>
        </w:rPr>
        <w:t>: 1879-1900.</w:t>
      </w:r>
      <w:r w:rsidRPr="00E5054D">
        <w:rPr>
          <w:rFonts w:ascii="Times New Roman" w:hAnsi="Times New Roman"/>
          <w:lang w:val="en-GB"/>
          <w:rPrChange w:id="3409"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410" w:author="Hong Je-Woo" w:date="2018-09-27T04:31:00Z">
            <w:rPr>
              <w:rFonts w:ascii="Times New Roman" w:hAnsi="Times New Roman"/>
              <w:sz w:val="24"/>
              <w:shd w:val="clear" w:color="auto" w:fill="FFFFFF"/>
            </w:rPr>
          </w:rPrChange>
        </w:rPr>
        <w:t>doi:10.1175/BAMS-D-11-00019.1.</w:t>
      </w:r>
    </w:p>
    <w:p w14:paraId="2E65B798"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411"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412" w:author="Hong Je-Woo" w:date="2018-09-27T04:31:00Z">
            <w:rPr>
              <w:rFonts w:ascii="Times New Roman" w:hAnsi="Times New Roman"/>
              <w:sz w:val="24"/>
              <w:shd w:val="clear" w:color="auto" w:fill="FFFFFF"/>
            </w:rPr>
          </w:rPrChange>
        </w:rPr>
        <w:t xml:space="preserve">Tillman JE. 1972. The indirect determination of stability, heat and momentum fluxes in the atmospheric boundary layer from simple scalar variables during dry unstable conditions. </w:t>
      </w:r>
      <w:r w:rsidRPr="00E5054D">
        <w:rPr>
          <w:rFonts w:ascii="Times New Roman" w:hAnsi="Times New Roman"/>
          <w:i/>
          <w:sz w:val="24"/>
          <w:shd w:val="clear" w:color="auto" w:fill="FFFFFF"/>
          <w:lang w:val="en-GB"/>
          <w:rPrChange w:id="3413" w:author="Hong Je-Woo" w:date="2018-09-27T04:31:00Z">
            <w:rPr>
              <w:rFonts w:ascii="Times New Roman" w:hAnsi="Times New Roman"/>
              <w:i/>
              <w:sz w:val="24"/>
              <w:shd w:val="clear" w:color="auto" w:fill="FFFFFF"/>
            </w:rPr>
          </w:rPrChange>
        </w:rPr>
        <w:t>Journal of Applied Meteorology</w:t>
      </w:r>
      <w:r w:rsidRPr="00E5054D">
        <w:rPr>
          <w:rFonts w:ascii="Times New Roman" w:hAnsi="Times New Roman"/>
          <w:sz w:val="24"/>
          <w:shd w:val="clear" w:color="auto" w:fill="FFFFFF"/>
          <w:lang w:val="en-GB"/>
          <w:rPrChange w:id="3414"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415" w:author="Hong Je-Woo" w:date="2018-09-27T04:31:00Z">
            <w:rPr>
              <w:rFonts w:ascii="Times New Roman" w:hAnsi="Times New Roman"/>
              <w:b/>
              <w:sz w:val="24"/>
              <w:shd w:val="clear" w:color="auto" w:fill="FFFFFF"/>
            </w:rPr>
          </w:rPrChange>
        </w:rPr>
        <w:t>11</w:t>
      </w:r>
      <w:r w:rsidRPr="00E5054D">
        <w:rPr>
          <w:rFonts w:ascii="Times New Roman" w:hAnsi="Times New Roman"/>
          <w:sz w:val="24"/>
          <w:shd w:val="clear" w:color="auto" w:fill="FFFFFF"/>
          <w:lang w:val="en-GB"/>
          <w:rPrChange w:id="3416" w:author="Hong Je-Woo" w:date="2018-09-27T04:31:00Z">
            <w:rPr>
              <w:rFonts w:ascii="Times New Roman" w:hAnsi="Times New Roman"/>
              <w:sz w:val="24"/>
              <w:shd w:val="clear" w:color="auto" w:fill="FFFFFF"/>
            </w:rPr>
          </w:rPrChange>
        </w:rPr>
        <w:t>: 783-792.</w:t>
      </w:r>
      <w:r w:rsidRPr="00E5054D">
        <w:rPr>
          <w:rFonts w:ascii="Times New Roman" w:hAnsi="Times New Roman"/>
          <w:lang w:val="en-GB"/>
          <w:rPrChange w:id="3417"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418" w:author="Hong Je-Woo" w:date="2018-09-27T04:31:00Z">
            <w:rPr>
              <w:rFonts w:ascii="Times New Roman" w:hAnsi="Times New Roman"/>
              <w:sz w:val="24"/>
              <w:shd w:val="clear" w:color="auto" w:fill="FFFFFF"/>
            </w:rPr>
          </w:rPrChange>
        </w:rPr>
        <w:t>doi:10.1175/1520-0450(1972)011&lt;0783:TIDOSH&gt;2.0.CO;2.</w:t>
      </w:r>
    </w:p>
    <w:p w14:paraId="2E65B799"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419" w:author="Hong Je-Woo" w:date="2018-09-27T04:31:00Z">
            <w:rPr>
              <w:rFonts w:ascii="Times New Roman" w:hAnsi="Times New Roman"/>
              <w:sz w:val="24"/>
              <w:shd w:val="clear" w:color="auto" w:fill="FFFFFF"/>
            </w:rPr>
          </w:rPrChange>
        </w:rPr>
      </w:pPr>
      <w:bookmarkStart w:id="3420" w:name="OLE_LINK13"/>
      <w:r w:rsidRPr="00E5054D">
        <w:rPr>
          <w:rFonts w:ascii="Times New Roman" w:hAnsi="Times New Roman"/>
          <w:sz w:val="24"/>
          <w:shd w:val="clear" w:color="auto" w:fill="FFFFFF"/>
          <w:lang w:val="en-GB"/>
          <w:rPrChange w:id="3421" w:author="Hong Je-Woo" w:date="2018-09-27T04:31:00Z">
            <w:rPr>
              <w:rFonts w:ascii="Times New Roman" w:hAnsi="Times New Roman"/>
              <w:sz w:val="24"/>
              <w:shd w:val="clear" w:color="auto" w:fill="FFFFFF"/>
            </w:rPr>
          </w:rPrChange>
        </w:rPr>
        <w:t>Toda M, Sugita M. 2003. Single level turbulence measurements to determine roughness parameters of complex terrain.</w:t>
      </w:r>
      <w:bookmarkEnd w:id="3420"/>
      <w:r w:rsidRPr="00E5054D">
        <w:rPr>
          <w:rFonts w:ascii="Times New Roman" w:hAnsi="Times New Roman"/>
          <w:sz w:val="24"/>
          <w:shd w:val="clear" w:color="auto" w:fill="FFFFFF"/>
          <w:lang w:val="en-GB"/>
          <w:rPrChange w:id="3422" w:author="Hong Je-Woo" w:date="2018-09-27T04:31:00Z">
            <w:rPr>
              <w:rFonts w:ascii="Times New Roman" w:hAnsi="Times New Roman"/>
              <w:sz w:val="24"/>
              <w:shd w:val="clear" w:color="auto" w:fill="FFFFFF"/>
            </w:rPr>
          </w:rPrChange>
        </w:rPr>
        <w:t xml:space="preserve"> </w:t>
      </w:r>
      <w:r w:rsidRPr="00E5054D">
        <w:rPr>
          <w:rFonts w:ascii="Times New Roman" w:hAnsi="Times New Roman"/>
          <w:i/>
          <w:sz w:val="24"/>
          <w:shd w:val="clear" w:color="auto" w:fill="FFFFFF"/>
          <w:lang w:val="en-GB"/>
          <w:rPrChange w:id="3423" w:author="Hong Je-Woo" w:date="2018-09-27T04:31:00Z">
            <w:rPr>
              <w:rFonts w:ascii="Times New Roman" w:hAnsi="Times New Roman"/>
              <w:i/>
              <w:sz w:val="24"/>
              <w:shd w:val="clear" w:color="auto" w:fill="FFFFFF"/>
            </w:rPr>
          </w:rPrChange>
        </w:rPr>
        <w:t>Journal of Geophysical Research: Atmospheres</w:t>
      </w:r>
      <w:r w:rsidRPr="00E5054D">
        <w:rPr>
          <w:rFonts w:ascii="Times New Roman" w:hAnsi="Times New Roman"/>
          <w:sz w:val="24"/>
          <w:shd w:val="clear" w:color="auto" w:fill="FFFFFF"/>
          <w:lang w:val="en-GB"/>
          <w:rPrChange w:id="3424"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425" w:author="Hong Je-Woo" w:date="2018-09-27T04:31:00Z">
            <w:rPr>
              <w:rFonts w:ascii="Times New Roman" w:hAnsi="Times New Roman"/>
              <w:b/>
              <w:sz w:val="24"/>
              <w:shd w:val="clear" w:color="auto" w:fill="FFFFFF"/>
            </w:rPr>
          </w:rPrChange>
        </w:rPr>
        <w:t>108</w:t>
      </w:r>
      <w:r w:rsidRPr="00E5054D">
        <w:rPr>
          <w:rFonts w:ascii="Times New Roman" w:hAnsi="Times New Roman"/>
          <w:sz w:val="24"/>
          <w:shd w:val="clear" w:color="auto" w:fill="FFFFFF"/>
          <w:lang w:val="en-GB"/>
          <w:rPrChange w:id="3426" w:author="Hong Je-Woo" w:date="2018-09-27T04:31:00Z">
            <w:rPr>
              <w:rFonts w:ascii="Times New Roman" w:hAnsi="Times New Roman"/>
              <w:sz w:val="24"/>
              <w:shd w:val="clear" w:color="auto" w:fill="FFFFFF"/>
            </w:rPr>
          </w:rPrChange>
        </w:rPr>
        <w:t>: D12. doi:10.1029/2002JD00257.</w:t>
      </w:r>
    </w:p>
    <w:p w14:paraId="2E65B79A"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427"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428" w:author="Hong Je-Woo" w:date="2018-09-27T04:31:00Z">
            <w:rPr>
              <w:rFonts w:ascii="Times New Roman" w:hAnsi="Times New Roman"/>
              <w:sz w:val="24"/>
              <w:shd w:val="clear" w:color="auto" w:fill="FFFFFF"/>
            </w:rPr>
          </w:rPrChange>
        </w:rPr>
        <w:t xml:space="preserve">Ueyama M, Ando T. 2016. Diurnal, weekly, seasonal, and spatial variabilities in carbon dioxide flux in different urban landscapes in Sakai, Japan. </w:t>
      </w:r>
      <w:bookmarkStart w:id="3429" w:name="OLE_LINK20"/>
      <w:r w:rsidRPr="00E5054D">
        <w:rPr>
          <w:rFonts w:ascii="Times New Roman" w:hAnsi="Times New Roman"/>
          <w:i/>
          <w:sz w:val="24"/>
          <w:shd w:val="clear" w:color="auto" w:fill="FFFFFF"/>
          <w:lang w:val="en-GB"/>
          <w:rPrChange w:id="3430" w:author="Hong Je-Woo" w:date="2018-09-27T04:31:00Z">
            <w:rPr>
              <w:rFonts w:ascii="Times New Roman" w:hAnsi="Times New Roman"/>
              <w:i/>
              <w:sz w:val="24"/>
              <w:shd w:val="clear" w:color="auto" w:fill="FFFFFF"/>
            </w:rPr>
          </w:rPrChange>
        </w:rPr>
        <w:t>Atmospheric Chemistry and Physics</w:t>
      </w:r>
      <w:bookmarkEnd w:id="3429"/>
      <w:r w:rsidRPr="00E5054D">
        <w:rPr>
          <w:rFonts w:ascii="Times New Roman" w:hAnsi="Times New Roman"/>
          <w:sz w:val="24"/>
          <w:shd w:val="clear" w:color="auto" w:fill="FFFFFF"/>
          <w:lang w:val="en-GB"/>
          <w:rPrChange w:id="3431"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432" w:author="Hong Je-Woo" w:date="2018-09-27T04:31:00Z">
            <w:rPr>
              <w:rFonts w:ascii="Times New Roman" w:hAnsi="Times New Roman"/>
              <w:b/>
              <w:sz w:val="24"/>
              <w:shd w:val="clear" w:color="auto" w:fill="FFFFFF"/>
            </w:rPr>
          </w:rPrChange>
        </w:rPr>
        <w:t>16</w:t>
      </w:r>
      <w:r w:rsidRPr="00E5054D">
        <w:rPr>
          <w:rFonts w:ascii="Times New Roman" w:hAnsi="Times New Roman"/>
          <w:sz w:val="24"/>
          <w:shd w:val="clear" w:color="auto" w:fill="FFFFFF"/>
          <w:lang w:val="en-GB"/>
          <w:rPrChange w:id="3433" w:author="Hong Je-Woo" w:date="2018-09-27T04:31:00Z">
            <w:rPr>
              <w:rFonts w:ascii="Times New Roman" w:hAnsi="Times New Roman"/>
              <w:sz w:val="24"/>
              <w:shd w:val="clear" w:color="auto" w:fill="FFFFFF"/>
            </w:rPr>
          </w:rPrChange>
        </w:rPr>
        <w:t>: 14727-14740.</w:t>
      </w:r>
      <w:r w:rsidRPr="00E5054D">
        <w:rPr>
          <w:rFonts w:ascii="Times New Roman" w:hAnsi="Times New Roman"/>
          <w:lang w:val="en-GB"/>
          <w:rPrChange w:id="3434"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435" w:author="Hong Je-Woo" w:date="2018-09-27T04:31:00Z">
            <w:rPr>
              <w:rFonts w:ascii="Times New Roman" w:hAnsi="Times New Roman"/>
              <w:sz w:val="24"/>
              <w:shd w:val="clear" w:color="auto" w:fill="FFFFFF"/>
            </w:rPr>
          </w:rPrChange>
        </w:rPr>
        <w:t>doi:10.5194/acp-16-14727-2016.</w:t>
      </w:r>
    </w:p>
    <w:p w14:paraId="2E65B79B" w14:textId="77777777" w:rsidR="00B72C41" w:rsidRPr="00E5054D" w:rsidRDefault="00B72C41" w:rsidP="00B72C41">
      <w:pPr>
        <w:wordWrap/>
        <w:spacing w:line="480" w:lineRule="auto"/>
        <w:ind w:firstLine="357"/>
        <w:rPr>
          <w:rFonts w:ascii="Times New Roman" w:hAnsi="Times New Roman"/>
          <w:kern w:val="0"/>
          <w:sz w:val="24"/>
          <w:lang w:val="en-GB"/>
          <w:rPrChange w:id="3436" w:author="Hong Je-Woo" w:date="2018-09-27T04:31:00Z">
            <w:rPr>
              <w:rFonts w:ascii="Times New Roman" w:hAnsi="Times New Roman"/>
              <w:kern w:val="0"/>
              <w:sz w:val="24"/>
            </w:rPr>
          </w:rPrChange>
        </w:rPr>
      </w:pPr>
      <w:bookmarkStart w:id="3437" w:name="OLE_LINK15"/>
      <w:bookmarkStart w:id="3438" w:name="OLE_LINK14"/>
      <w:r w:rsidRPr="00E5054D">
        <w:rPr>
          <w:rFonts w:ascii="Times New Roman" w:hAnsi="Times New Roman"/>
          <w:kern w:val="0"/>
          <w:sz w:val="24"/>
          <w:lang w:val="en-GB"/>
          <w:rPrChange w:id="3439" w:author="Hong Je-Woo" w:date="2018-09-27T04:31:00Z">
            <w:rPr>
              <w:rFonts w:ascii="Times New Roman" w:hAnsi="Times New Roman"/>
              <w:kern w:val="0"/>
              <w:sz w:val="24"/>
            </w:rPr>
          </w:rPrChange>
        </w:rPr>
        <w:t xml:space="preserve">United Nations, Department of Economic and Social Affairs, Population Division. 2014. </w:t>
      </w:r>
      <w:bookmarkStart w:id="3440" w:name="OLE_LINK16"/>
      <w:r w:rsidRPr="00E5054D">
        <w:rPr>
          <w:rFonts w:ascii="Times New Roman" w:hAnsi="Times New Roman"/>
          <w:i/>
          <w:kern w:val="0"/>
          <w:sz w:val="24"/>
          <w:lang w:val="en-GB"/>
          <w:rPrChange w:id="3441" w:author="Hong Je-Woo" w:date="2018-09-27T04:31:00Z">
            <w:rPr>
              <w:rFonts w:ascii="Times New Roman" w:hAnsi="Times New Roman"/>
              <w:i/>
              <w:kern w:val="0"/>
              <w:sz w:val="24"/>
            </w:rPr>
          </w:rPrChange>
        </w:rPr>
        <w:t>World urbanization prospects</w:t>
      </w:r>
      <w:bookmarkEnd w:id="3440"/>
      <w:r w:rsidRPr="00E5054D">
        <w:rPr>
          <w:rFonts w:ascii="Times New Roman" w:hAnsi="Times New Roman"/>
          <w:i/>
          <w:kern w:val="0"/>
          <w:sz w:val="24"/>
          <w:lang w:val="en-GB"/>
          <w:rPrChange w:id="3442" w:author="Hong Je-Woo" w:date="2018-09-27T04:31:00Z">
            <w:rPr>
              <w:rFonts w:ascii="Times New Roman" w:hAnsi="Times New Roman"/>
              <w:i/>
              <w:kern w:val="0"/>
              <w:sz w:val="24"/>
            </w:rPr>
          </w:rPrChange>
        </w:rPr>
        <w:t>: The 2014 revision, Highlights.</w:t>
      </w:r>
      <w:r w:rsidRPr="00E5054D">
        <w:rPr>
          <w:rFonts w:ascii="Times New Roman" w:hAnsi="Times New Roman"/>
          <w:kern w:val="0"/>
          <w:sz w:val="24"/>
          <w:lang w:val="en-GB"/>
          <w:rPrChange w:id="3443" w:author="Hong Je-Woo" w:date="2018-09-27T04:31:00Z">
            <w:rPr>
              <w:rFonts w:ascii="Times New Roman" w:hAnsi="Times New Roman"/>
              <w:kern w:val="0"/>
              <w:sz w:val="24"/>
            </w:rPr>
          </w:rPrChange>
        </w:rPr>
        <w:t xml:space="preserve"> Rep. </w:t>
      </w:r>
      <w:bookmarkEnd w:id="3437"/>
      <w:r w:rsidRPr="00E5054D">
        <w:rPr>
          <w:rFonts w:ascii="Times New Roman" w:hAnsi="Times New Roman"/>
          <w:kern w:val="0"/>
          <w:sz w:val="24"/>
          <w:lang w:val="en-GB"/>
          <w:rPrChange w:id="3444" w:author="Hong Je-Woo" w:date="2018-09-27T04:31:00Z">
            <w:rPr>
              <w:rFonts w:ascii="Times New Roman" w:hAnsi="Times New Roman"/>
              <w:kern w:val="0"/>
              <w:sz w:val="24"/>
            </w:rPr>
          </w:rPrChange>
        </w:rPr>
        <w:t>ST/ESA/SER.A/352, 27 pp. https://esa.un.org/unpd/wup/Publications/Files/WUP2014-Highlights.pdf.</w:t>
      </w:r>
    </w:p>
    <w:bookmarkEnd w:id="3438"/>
    <w:p w14:paraId="2E65B79C" w14:textId="77777777" w:rsidR="00B72C41" w:rsidRPr="00E5054D" w:rsidRDefault="00B72C41" w:rsidP="00B72C41">
      <w:pPr>
        <w:wordWrap/>
        <w:spacing w:line="480" w:lineRule="auto"/>
        <w:ind w:firstLine="357"/>
        <w:rPr>
          <w:rFonts w:ascii="Times New Roman" w:hAnsi="Times New Roman"/>
          <w:sz w:val="24"/>
          <w:lang w:val="en-GB"/>
          <w:rPrChange w:id="3445" w:author="Hong Je-Woo" w:date="2018-09-27T04:31:00Z">
            <w:rPr>
              <w:rFonts w:ascii="Times New Roman" w:hAnsi="Times New Roman"/>
              <w:sz w:val="24"/>
            </w:rPr>
          </w:rPrChange>
        </w:rPr>
      </w:pPr>
      <w:r w:rsidRPr="00E5054D">
        <w:rPr>
          <w:rFonts w:ascii="Times New Roman" w:hAnsi="Times New Roman"/>
          <w:sz w:val="24"/>
          <w:lang w:val="en-GB"/>
          <w:rPrChange w:id="3446" w:author="Hong Je-Woo" w:date="2018-09-27T04:31:00Z">
            <w:rPr>
              <w:rFonts w:ascii="Times New Roman" w:hAnsi="Times New Roman"/>
              <w:sz w:val="24"/>
            </w:rPr>
          </w:rPrChange>
        </w:rPr>
        <w:t>Velasco E, Pressley S, Allwine E, Westberg H, Lamb B. 2005. Measurements of CO</w:t>
      </w:r>
      <w:r w:rsidRPr="00E5054D">
        <w:rPr>
          <w:rFonts w:ascii="Times New Roman" w:hAnsi="Times New Roman"/>
          <w:sz w:val="24"/>
          <w:vertAlign w:val="subscript"/>
          <w:lang w:val="en-GB"/>
          <w:rPrChange w:id="3447"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3448" w:author="Hong Je-Woo" w:date="2018-09-27T04:31:00Z">
            <w:rPr>
              <w:rFonts w:ascii="Times New Roman" w:hAnsi="Times New Roman"/>
              <w:sz w:val="24"/>
            </w:rPr>
          </w:rPrChange>
        </w:rPr>
        <w:t xml:space="preserve"> fluxes from the Mexico City urban landscape. </w:t>
      </w:r>
      <w:r w:rsidRPr="00E5054D">
        <w:rPr>
          <w:rFonts w:ascii="Times New Roman" w:hAnsi="Times New Roman"/>
          <w:i/>
          <w:sz w:val="24"/>
          <w:lang w:val="en-GB"/>
          <w:rPrChange w:id="3449" w:author="Hong Je-Woo" w:date="2018-09-27T04:31:00Z">
            <w:rPr>
              <w:rFonts w:ascii="Times New Roman" w:hAnsi="Times New Roman"/>
              <w:i/>
              <w:sz w:val="24"/>
            </w:rPr>
          </w:rPrChange>
        </w:rPr>
        <w:t>Atmospheric Environment</w:t>
      </w:r>
      <w:r w:rsidRPr="00E5054D">
        <w:rPr>
          <w:rFonts w:ascii="Times New Roman" w:hAnsi="Times New Roman"/>
          <w:sz w:val="24"/>
          <w:lang w:val="en-GB"/>
          <w:rPrChange w:id="3450" w:author="Hong Je-Woo" w:date="2018-09-27T04:31:00Z">
            <w:rPr>
              <w:rFonts w:ascii="Times New Roman" w:hAnsi="Times New Roman"/>
              <w:sz w:val="24"/>
            </w:rPr>
          </w:rPrChange>
        </w:rPr>
        <w:t xml:space="preserve"> </w:t>
      </w:r>
      <w:r w:rsidRPr="00E5054D">
        <w:rPr>
          <w:rFonts w:ascii="Times New Roman" w:hAnsi="Times New Roman"/>
          <w:b/>
          <w:sz w:val="24"/>
          <w:lang w:val="en-GB"/>
          <w:rPrChange w:id="3451" w:author="Hong Je-Woo" w:date="2018-09-27T04:31:00Z">
            <w:rPr>
              <w:rFonts w:ascii="Times New Roman" w:hAnsi="Times New Roman"/>
              <w:b/>
              <w:sz w:val="24"/>
            </w:rPr>
          </w:rPrChange>
        </w:rPr>
        <w:t>39</w:t>
      </w:r>
      <w:r w:rsidRPr="00E5054D">
        <w:rPr>
          <w:rFonts w:ascii="Times New Roman" w:hAnsi="Times New Roman"/>
          <w:sz w:val="24"/>
          <w:lang w:val="en-GB"/>
          <w:rPrChange w:id="3452" w:author="Hong Je-Woo" w:date="2018-09-27T04:31:00Z">
            <w:rPr>
              <w:rFonts w:ascii="Times New Roman" w:hAnsi="Times New Roman"/>
              <w:sz w:val="24"/>
            </w:rPr>
          </w:rPrChange>
        </w:rPr>
        <w:t>: 7433-7446.</w:t>
      </w:r>
      <w:r w:rsidRPr="00E5054D">
        <w:rPr>
          <w:rFonts w:ascii="Times New Roman" w:hAnsi="Times New Roman"/>
          <w:lang w:val="en-GB"/>
          <w:rPrChange w:id="3453" w:author="Hong Je-Woo" w:date="2018-09-27T04:31:00Z">
            <w:rPr>
              <w:rFonts w:ascii="Times New Roman" w:hAnsi="Times New Roman"/>
            </w:rPr>
          </w:rPrChange>
        </w:rPr>
        <w:t xml:space="preserve"> </w:t>
      </w:r>
      <w:r w:rsidRPr="00E5054D">
        <w:rPr>
          <w:rFonts w:ascii="Times New Roman" w:hAnsi="Times New Roman"/>
          <w:sz w:val="24"/>
          <w:lang w:val="en-GB"/>
          <w:rPrChange w:id="3454" w:author="Hong Je-Woo" w:date="2018-09-27T04:31:00Z">
            <w:rPr>
              <w:rFonts w:ascii="Times New Roman" w:hAnsi="Times New Roman"/>
              <w:sz w:val="24"/>
            </w:rPr>
          </w:rPrChange>
        </w:rPr>
        <w:lastRenderedPageBreak/>
        <w:t>doi:10.1016/j.atmosenv.2005.08.038.</w:t>
      </w:r>
    </w:p>
    <w:p w14:paraId="2E65B79D" w14:textId="77777777" w:rsidR="00B72C41" w:rsidRPr="00E5054D" w:rsidRDefault="00B72C41" w:rsidP="00B72C41">
      <w:pPr>
        <w:wordWrap/>
        <w:spacing w:line="480" w:lineRule="auto"/>
        <w:ind w:firstLine="357"/>
        <w:rPr>
          <w:rFonts w:ascii="Times New Roman" w:hAnsi="Times New Roman"/>
          <w:sz w:val="24"/>
          <w:lang w:val="en-GB"/>
          <w:rPrChange w:id="3455" w:author="Hong Je-Woo" w:date="2018-09-27T04:31:00Z">
            <w:rPr>
              <w:rFonts w:ascii="Times New Roman" w:hAnsi="Times New Roman"/>
              <w:sz w:val="24"/>
            </w:rPr>
          </w:rPrChange>
        </w:rPr>
      </w:pPr>
      <w:r w:rsidRPr="00E5054D">
        <w:rPr>
          <w:rFonts w:ascii="Times New Roman" w:hAnsi="Times New Roman"/>
          <w:sz w:val="24"/>
          <w:lang w:val="en-GB"/>
          <w:rPrChange w:id="3456" w:author="Hong Je-Woo" w:date="2018-09-27T04:31:00Z">
            <w:rPr>
              <w:rFonts w:ascii="Times New Roman" w:hAnsi="Times New Roman"/>
              <w:sz w:val="24"/>
            </w:rPr>
          </w:rPrChange>
        </w:rPr>
        <w:t xml:space="preserve">Velasco E, Pressley S, Grivicke R, Allwine E, Coons T, Foster W, Jobson BT, Westberg H, Ramos R, Hernández F, Molina LT, Lamb B. 2009. Eddy covariance flux measurements of pollutant gases in urban Mexico City. </w:t>
      </w:r>
      <w:r w:rsidRPr="00E5054D">
        <w:rPr>
          <w:rFonts w:ascii="Times New Roman" w:hAnsi="Times New Roman"/>
          <w:i/>
          <w:sz w:val="24"/>
          <w:shd w:val="clear" w:color="auto" w:fill="FFFFFF"/>
          <w:lang w:val="en-GB"/>
          <w:rPrChange w:id="3457" w:author="Hong Je-Woo" w:date="2018-09-27T04:31:00Z">
            <w:rPr>
              <w:rFonts w:ascii="Times New Roman" w:hAnsi="Times New Roman"/>
              <w:i/>
              <w:sz w:val="24"/>
              <w:shd w:val="clear" w:color="auto" w:fill="FFFFFF"/>
            </w:rPr>
          </w:rPrChange>
        </w:rPr>
        <w:t>Atmospheric Chemistry and Physics</w:t>
      </w:r>
      <w:r w:rsidRPr="00E5054D" w:rsidDel="008356AE">
        <w:rPr>
          <w:rFonts w:ascii="Times New Roman" w:hAnsi="Times New Roman"/>
          <w:sz w:val="24"/>
          <w:shd w:val="clear" w:color="auto" w:fill="FFFFFF"/>
          <w:lang w:val="en-GB"/>
          <w:rPrChange w:id="3458"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459" w:author="Hong Je-Woo" w:date="2018-09-27T04:31:00Z">
            <w:rPr>
              <w:rFonts w:ascii="Times New Roman" w:hAnsi="Times New Roman"/>
              <w:b/>
              <w:sz w:val="24"/>
              <w:shd w:val="clear" w:color="auto" w:fill="FFFFFF"/>
            </w:rPr>
          </w:rPrChange>
        </w:rPr>
        <w:t>9</w:t>
      </w:r>
      <w:r w:rsidRPr="00E5054D">
        <w:rPr>
          <w:rFonts w:ascii="Times New Roman" w:hAnsi="Times New Roman"/>
          <w:sz w:val="24"/>
          <w:shd w:val="clear" w:color="auto" w:fill="FFFFFF"/>
          <w:lang w:val="en-GB"/>
          <w:rPrChange w:id="3460" w:author="Hong Je-Woo" w:date="2018-09-27T04:31:00Z">
            <w:rPr>
              <w:rFonts w:ascii="Times New Roman" w:hAnsi="Times New Roman"/>
              <w:sz w:val="24"/>
              <w:shd w:val="clear" w:color="auto" w:fill="FFFFFF"/>
            </w:rPr>
          </w:rPrChange>
        </w:rPr>
        <w:t>: 7325-7342.</w:t>
      </w:r>
      <w:r w:rsidRPr="00E5054D">
        <w:rPr>
          <w:rFonts w:ascii="Times New Roman" w:hAnsi="Times New Roman"/>
          <w:lang w:val="en-GB"/>
          <w:rPrChange w:id="3461"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462" w:author="Hong Je-Woo" w:date="2018-09-27T04:31:00Z">
            <w:rPr>
              <w:rFonts w:ascii="Times New Roman" w:hAnsi="Times New Roman"/>
              <w:sz w:val="24"/>
              <w:shd w:val="clear" w:color="auto" w:fill="FFFFFF"/>
            </w:rPr>
          </w:rPrChange>
        </w:rPr>
        <w:t>doi:10.5194/acp-9-7325-2009.</w:t>
      </w:r>
    </w:p>
    <w:p w14:paraId="2E65B79E" w14:textId="77777777" w:rsidR="00B72C41" w:rsidRPr="00E5054D" w:rsidRDefault="00B72C41" w:rsidP="00B72C41">
      <w:pPr>
        <w:wordWrap/>
        <w:spacing w:line="480" w:lineRule="auto"/>
        <w:ind w:firstLine="357"/>
        <w:rPr>
          <w:rFonts w:ascii="Times New Roman" w:hAnsi="Times New Roman"/>
          <w:sz w:val="24"/>
          <w:lang w:val="en-GB"/>
          <w:rPrChange w:id="3463" w:author="Hong Je-Woo" w:date="2018-09-27T04:31:00Z">
            <w:rPr>
              <w:rFonts w:ascii="Times New Roman" w:hAnsi="Times New Roman"/>
              <w:sz w:val="24"/>
            </w:rPr>
          </w:rPrChange>
        </w:rPr>
      </w:pPr>
      <w:r w:rsidRPr="00E5054D">
        <w:rPr>
          <w:rFonts w:ascii="Times New Roman" w:hAnsi="Times New Roman"/>
          <w:sz w:val="24"/>
          <w:lang w:val="en-GB"/>
          <w:rPrChange w:id="3464" w:author="Hong Je-Woo" w:date="2018-09-27T04:31:00Z">
            <w:rPr>
              <w:rFonts w:ascii="Times New Roman" w:hAnsi="Times New Roman"/>
              <w:sz w:val="24"/>
            </w:rPr>
          </w:rPrChange>
        </w:rPr>
        <w:t xml:space="preserve">Velasco E, Pressley S, Grivicke R, Allwine E, Molina LT, Lamb B. 2011. Energy balance in urban Mexico City: Observation and parameterization during the MILAGRO/MCMA-2006 field campaign. </w:t>
      </w:r>
      <w:r w:rsidRPr="00E5054D">
        <w:rPr>
          <w:rFonts w:ascii="Times New Roman" w:hAnsi="Times New Roman"/>
          <w:i/>
          <w:sz w:val="24"/>
          <w:lang w:val="en-GB"/>
          <w:rPrChange w:id="3465" w:author="Hong Je-Woo" w:date="2018-09-27T04:31:00Z">
            <w:rPr>
              <w:rFonts w:ascii="Times New Roman" w:hAnsi="Times New Roman"/>
              <w:i/>
              <w:sz w:val="24"/>
            </w:rPr>
          </w:rPrChange>
        </w:rPr>
        <w:t>Theoretical and Applied Climatology</w:t>
      </w:r>
      <w:r w:rsidRPr="00E5054D">
        <w:rPr>
          <w:rFonts w:ascii="Times New Roman" w:hAnsi="Times New Roman"/>
          <w:sz w:val="24"/>
          <w:lang w:val="en-GB"/>
          <w:rPrChange w:id="3466" w:author="Hong Je-Woo" w:date="2018-09-27T04:31:00Z">
            <w:rPr>
              <w:rFonts w:ascii="Times New Roman" w:hAnsi="Times New Roman"/>
              <w:sz w:val="24"/>
            </w:rPr>
          </w:rPrChange>
        </w:rPr>
        <w:t xml:space="preserve"> </w:t>
      </w:r>
      <w:r w:rsidRPr="00E5054D">
        <w:rPr>
          <w:rFonts w:ascii="Times New Roman" w:hAnsi="Times New Roman"/>
          <w:b/>
          <w:sz w:val="24"/>
          <w:lang w:val="en-GB"/>
          <w:rPrChange w:id="3467" w:author="Hong Je-Woo" w:date="2018-09-27T04:31:00Z">
            <w:rPr>
              <w:rFonts w:ascii="Times New Roman" w:hAnsi="Times New Roman"/>
              <w:b/>
              <w:sz w:val="24"/>
            </w:rPr>
          </w:rPrChange>
        </w:rPr>
        <w:t>103</w:t>
      </w:r>
      <w:r w:rsidRPr="00E5054D">
        <w:rPr>
          <w:rFonts w:ascii="Times New Roman" w:hAnsi="Times New Roman"/>
          <w:sz w:val="24"/>
          <w:lang w:val="en-GB"/>
          <w:rPrChange w:id="3468" w:author="Hong Je-Woo" w:date="2018-09-27T04:31:00Z">
            <w:rPr>
              <w:rFonts w:ascii="Times New Roman" w:hAnsi="Times New Roman"/>
              <w:sz w:val="24"/>
            </w:rPr>
          </w:rPrChange>
        </w:rPr>
        <w:t>: 501–517. doi:10.1007/s00704-010-0314-7.</w:t>
      </w:r>
    </w:p>
    <w:p w14:paraId="2E65B79F" w14:textId="77777777" w:rsidR="00B72C41" w:rsidRPr="00E5054D" w:rsidRDefault="00B72C41" w:rsidP="00B72C41">
      <w:pPr>
        <w:wordWrap/>
        <w:spacing w:line="480" w:lineRule="auto"/>
        <w:ind w:firstLine="357"/>
        <w:rPr>
          <w:rFonts w:ascii="Times New Roman" w:hAnsi="Times New Roman"/>
          <w:sz w:val="24"/>
          <w:lang w:val="en-GB"/>
          <w:rPrChange w:id="3469" w:author="Hong Je-Woo" w:date="2018-09-27T04:31:00Z">
            <w:rPr>
              <w:rFonts w:ascii="Times New Roman" w:hAnsi="Times New Roman"/>
              <w:sz w:val="24"/>
            </w:rPr>
          </w:rPrChange>
        </w:rPr>
      </w:pPr>
      <w:r w:rsidRPr="00E5054D">
        <w:rPr>
          <w:rFonts w:ascii="Times New Roman" w:hAnsi="Times New Roman"/>
          <w:sz w:val="24"/>
          <w:lang w:val="en-GB"/>
          <w:rPrChange w:id="3470" w:author="Hong Je-Woo" w:date="2018-09-27T04:31:00Z">
            <w:rPr>
              <w:rFonts w:ascii="Times New Roman" w:hAnsi="Times New Roman"/>
              <w:sz w:val="24"/>
            </w:rPr>
          </w:rPrChange>
        </w:rPr>
        <w:t>Velasco E, Roth M. 2010. Cities as net sources of CO</w:t>
      </w:r>
      <w:r w:rsidRPr="00E5054D">
        <w:rPr>
          <w:rFonts w:ascii="Times New Roman" w:hAnsi="Times New Roman"/>
          <w:sz w:val="24"/>
          <w:vertAlign w:val="subscript"/>
          <w:lang w:val="en-GB"/>
          <w:rPrChange w:id="3471"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3472" w:author="Hong Je-Woo" w:date="2018-09-27T04:31:00Z">
            <w:rPr>
              <w:rFonts w:ascii="Times New Roman" w:hAnsi="Times New Roman"/>
              <w:sz w:val="24"/>
            </w:rPr>
          </w:rPrChange>
        </w:rPr>
        <w:t>: Review of atmospheric CO</w:t>
      </w:r>
      <w:r w:rsidRPr="00E5054D">
        <w:rPr>
          <w:rFonts w:ascii="Times New Roman" w:hAnsi="Times New Roman"/>
          <w:sz w:val="24"/>
          <w:vertAlign w:val="subscript"/>
          <w:lang w:val="en-GB"/>
          <w:rPrChange w:id="3473" w:author="Hong Je-Woo" w:date="2018-09-27T04:31:00Z">
            <w:rPr>
              <w:rFonts w:ascii="Times New Roman" w:hAnsi="Times New Roman"/>
              <w:sz w:val="24"/>
              <w:vertAlign w:val="subscript"/>
            </w:rPr>
          </w:rPrChange>
        </w:rPr>
        <w:t>2</w:t>
      </w:r>
      <w:r w:rsidRPr="00E5054D">
        <w:rPr>
          <w:rFonts w:ascii="Times New Roman" w:hAnsi="Times New Roman"/>
          <w:sz w:val="24"/>
          <w:lang w:val="en-GB"/>
          <w:rPrChange w:id="3474" w:author="Hong Je-Woo" w:date="2018-09-27T04:31:00Z">
            <w:rPr>
              <w:rFonts w:ascii="Times New Roman" w:hAnsi="Times New Roman"/>
              <w:sz w:val="24"/>
            </w:rPr>
          </w:rPrChange>
        </w:rPr>
        <w:t xml:space="preserve"> exchange in urban environments measured by eddy covariance technique. </w:t>
      </w:r>
      <w:r w:rsidRPr="00E5054D">
        <w:rPr>
          <w:rFonts w:ascii="Times New Roman" w:hAnsi="Times New Roman"/>
          <w:i/>
          <w:sz w:val="24"/>
          <w:lang w:val="en-GB"/>
          <w:rPrChange w:id="3475" w:author="Hong Je-Woo" w:date="2018-09-27T04:31:00Z">
            <w:rPr>
              <w:rFonts w:ascii="Times New Roman" w:hAnsi="Times New Roman"/>
              <w:i/>
              <w:sz w:val="24"/>
            </w:rPr>
          </w:rPrChange>
        </w:rPr>
        <w:t>Geography Compass</w:t>
      </w:r>
      <w:r w:rsidRPr="00E5054D">
        <w:rPr>
          <w:rFonts w:ascii="Times New Roman" w:hAnsi="Times New Roman"/>
          <w:sz w:val="24"/>
          <w:lang w:val="en-GB"/>
          <w:rPrChange w:id="3476" w:author="Hong Je-Woo" w:date="2018-09-27T04:31:00Z">
            <w:rPr>
              <w:rFonts w:ascii="Times New Roman" w:hAnsi="Times New Roman"/>
              <w:sz w:val="24"/>
            </w:rPr>
          </w:rPrChange>
        </w:rPr>
        <w:t xml:space="preserve"> </w:t>
      </w:r>
      <w:r w:rsidRPr="00E5054D">
        <w:rPr>
          <w:rFonts w:ascii="Times New Roman" w:hAnsi="Times New Roman"/>
          <w:b/>
          <w:sz w:val="24"/>
          <w:lang w:val="en-GB"/>
          <w:rPrChange w:id="3477" w:author="Hong Je-Woo" w:date="2018-09-27T04:31:00Z">
            <w:rPr>
              <w:rFonts w:ascii="Times New Roman" w:hAnsi="Times New Roman"/>
              <w:b/>
              <w:sz w:val="24"/>
            </w:rPr>
          </w:rPrChange>
        </w:rPr>
        <w:t>4</w:t>
      </w:r>
      <w:r w:rsidRPr="00E5054D">
        <w:rPr>
          <w:rFonts w:ascii="Times New Roman" w:hAnsi="Times New Roman"/>
          <w:sz w:val="24"/>
          <w:lang w:val="en-GB"/>
          <w:rPrChange w:id="3478" w:author="Hong Je-Woo" w:date="2018-09-27T04:31:00Z">
            <w:rPr>
              <w:rFonts w:ascii="Times New Roman" w:hAnsi="Times New Roman"/>
              <w:sz w:val="24"/>
            </w:rPr>
          </w:rPrChange>
        </w:rPr>
        <w:t>: 1238-1259.</w:t>
      </w:r>
      <w:r w:rsidRPr="00E5054D">
        <w:rPr>
          <w:rFonts w:ascii="Times New Roman" w:hAnsi="Times New Roman"/>
          <w:lang w:val="en-GB"/>
          <w:rPrChange w:id="3479" w:author="Hong Je-Woo" w:date="2018-09-27T04:31:00Z">
            <w:rPr>
              <w:rFonts w:ascii="Times New Roman" w:hAnsi="Times New Roman"/>
            </w:rPr>
          </w:rPrChange>
        </w:rPr>
        <w:t xml:space="preserve"> </w:t>
      </w:r>
      <w:r w:rsidRPr="00E5054D">
        <w:rPr>
          <w:rFonts w:ascii="Times New Roman" w:hAnsi="Times New Roman"/>
          <w:sz w:val="24"/>
          <w:lang w:val="en-GB"/>
          <w:rPrChange w:id="3480" w:author="Hong Je-Woo" w:date="2018-09-27T04:31:00Z">
            <w:rPr>
              <w:rFonts w:ascii="Times New Roman" w:hAnsi="Times New Roman"/>
              <w:sz w:val="24"/>
            </w:rPr>
          </w:rPrChange>
        </w:rPr>
        <w:t>doi:10.1111/j.1749-8198.2010.00384.x.</w:t>
      </w:r>
    </w:p>
    <w:p w14:paraId="2E65B7A0"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481"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482" w:author="Hong Je-Woo" w:date="2018-09-27T04:31:00Z">
            <w:rPr>
              <w:rFonts w:ascii="Times New Roman" w:hAnsi="Times New Roman"/>
              <w:sz w:val="24"/>
              <w:shd w:val="clear" w:color="auto" w:fill="FFFFFF"/>
            </w:rPr>
          </w:rPrChange>
        </w:rPr>
        <w:t>Velasco E, Roth M, Tan SH, Quak M, Nabarro SDA, Norford L. 2013. The role of vegetation in the CO2 flux from a tropical urban neighbourhood.</w:t>
      </w:r>
      <w:r w:rsidRPr="00E5054D">
        <w:rPr>
          <w:rStyle w:val="apple-converted-space"/>
          <w:rFonts w:ascii="Times New Roman" w:hAnsi="Times New Roman"/>
          <w:sz w:val="24"/>
          <w:shd w:val="clear" w:color="auto" w:fill="FFFFFF"/>
          <w:lang w:val="en-GB"/>
          <w:rPrChange w:id="3483" w:author="Hong Je-Woo" w:date="2018-09-27T04:31:00Z">
            <w:rPr>
              <w:rStyle w:val="apple-converted-space"/>
              <w:rFonts w:ascii="Times New Roman" w:hAnsi="Times New Roman"/>
              <w:sz w:val="24"/>
              <w:shd w:val="clear" w:color="auto" w:fill="FFFFFF"/>
            </w:rPr>
          </w:rPrChange>
        </w:rPr>
        <w:t> </w:t>
      </w:r>
      <w:r w:rsidRPr="00E5054D">
        <w:rPr>
          <w:rFonts w:ascii="Times New Roman" w:hAnsi="Times New Roman"/>
          <w:i/>
          <w:sz w:val="24"/>
          <w:shd w:val="clear" w:color="auto" w:fill="FFFFFF"/>
          <w:lang w:val="en-GB"/>
          <w:rPrChange w:id="3484" w:author="Hong Je-Woo" w:date="2018-09-27T04:31:00Z">
            <w:rPr>
              <w:rFonts w:ascii="Times New Roman" w:hAnsi="Times New Roman"/>
              <w:i/>
              <w:sz w:val="24"/>
              <w:shd w:val="clear" w:color="auto" w:fill="FFFFFF"/>
            </w:rPr>
          </w:rPrChange>
        </w:rPr>
        <w:t>Atmospheric Chemistry and Physics</w:t>
      </w:r>
      <w:r w:rsidRPr="00E5054D" w:rsidDel="008356AE">
        <w:rPr>
          <w:rFonts w:ascii="Times New Roman" w:hAnsi="Times New Roman"/>
          <w:sz w:val="24"/>
          <w:shd w:val="clear" w:color="auto" w:fill="FFFFFF"/>
          <w:lang w:val="en-GB"/>
          <w:rPrChange w:id="3485"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486" w:author="Hong Je-Woo" w:date="2018-09-27T04:31:00Z">
            <w:rPr>
              <w:rFonts w:ascii="Times New Roman" w:hAnsi="Times New Roman"/>
              <w:b/>
              <w:sz w:val="24"/>
              <w:shd w:val="clear" w:color="auto" w:fill="FFFFFF"/>
            </w:rPr>
          </w:rPrChange>
        </w:rPr>
        <w:t>13</w:t>
      </w:r>
      <w:r w:rsidRPr="00E5054D">
        <w:rPr>
          <w:rFonts w:ascii="Times New Roman" w:hAnsi="Times New Roman"/>
          <w:sz w:val="24"/>
          <w:shd w:val="clear" w:color="auto" w:fill="FFFFFF"/>
          <w:lang w:val="en-GB"/>
          <w:rPrChange w:id="3487" w:author="Hong Je-Woo" w:date="2018-09-27T04:31:00Z">
            <w:rPr>
              <w:rFonts w:ascii="Times New Roman" w:hAnsi="Times New Roman"/>
              <w:sz w:val="24"/>
              <w:shd w:val="clear" w:color="auto" w:fill="FFFFFF"/>
            </w:rPr>
          </w:rPrChange>
        </w:rPr>
        <w:t>: 10185-10202.</w:t>
      </w:r>
      <w:r w:rsidRPr="00E5054D">
        <w:rPr>
          <w:rFonts w:ascii="Times New Roman" w:hAnsi="Times New Roman"/>
          <w:lang w:val="en-GB"/>
          <w:rPrChange w:id="3488"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489" w:author="Hong Je-Woo" w:date="2018-09-27T04:31:00Z">
            <w:rPr>
              <w:rFonts w:ascii="Times New Roman" w:hAnsi="Times New Roman"/>
              <w:sz w:val="24"/>
              <w:shd w:val="clear" w:color="auto" w:fill="FFFFFF"/>
            </w:rPr>
          </w:rPrChange>
        </w:rPr>
        <w:t>doi:10.5194/acp-13-10185-2013.</w:t>
      </w:r>
    </w:p>
    <w:p w14:paraId="2E65B7A1"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490" w:author="Hong Je-Woo" w:date="2018-09-27T04:31:00Z">
            <w:rPr>
              <w:rFonts w:ascii="Times New Roman" w:hAnsi="Times New Roman"/>
              <w:sz w:val="24"/>
              <w:shd w:val="clear" w:color="auto" w:fill="FFFFFF"/>
            </w:rPr>
          </w:rPrChange>
        </w:rPr>
      </w:pPr>
      <w:bookmarkStart w:id="3491" w:name="OLE_LINK21"/>
      <w:r w:rsidRPr="00E5054D">
        <w:rPr>
          <w:rFonts w:ascii="Times New Roman" w:hAnsi="Times New Roman"/>
          <w:sz w:val="24"/>
          <w:shd w:val="clear" w:color="auto" w:fill="FFFFFF"/>
          <w:lang w:val="en-GB"/>
          <w:rPrChange w:id="3492" w:author="Hong Je-Woo" w:date="2018-09-27T04:31:00Z">
            <w:rPr>
              <w:rFonts w:ascii="Times New Roman" w:hAnsi="Times New Roman"/>
              <w:sz w:val="24"/>
              <w:shd w:val="clear" w:color="auto" w:fill="FFFFFF"/>
            </w:rPr>
          </w:rPrChange>
        </w:rPr>
        <w:t xml:space="preserve">Vesala T, Järvi L, Launiainen S, Sogachev A, Rannik Ü, Mammarella I, Siivola E, Keronen P, Rinne J, Riikonen A, Nikinmaa E. 2008. Surface–atmosphere interactions over complex urban terrain in </w:t>
      </w:r>
      <w:bookmarkEnd w:id="3491"/>
      <w:r w:rsidRPr="00E5054D">
        <w:rPr>
          <w:rFonts w:ascii="Times New Roman" w:hAnsi="Times New Roman"/>
          <w:sz w:val="24"/>
          <w:shd w:val="clear" w:color="auto" w:fill="FFFFFF"/>
          <w:lang w:val="en-GB"/>
          <w:rPrChange w:id="3493" w:author="Hong Je-Woo" w:date="2018-09-27T04:31:00Z">
            <w:rPr>
              <w:rFonts w:ascii="Times New Roman" w:hAnsi="Times New Roman"/>
              <w:sz w:val="24"/>
              <w:shd w:val="clear" w:color="auto" w:fill="FFFFFF"/>
            </w:rPr>
          </w:rPrChange>
        </w:rPr>
        <w:t xml:space="preserve">Helsinki, Finland. </w:t>
      </w:r>
      <w:r w:rsidRPr="00E5054D">
        <w:rPr>
          <w:rFonts w:ascii="Times New Roman" w:hAnsi="Times New Roman"/>
          <w:i/>
          <w:sz w:val="24"/>
          <w:shd w:val="clear" w:color="auto" w:fill="FFFFFF"/>
          <w:lang w:val="en-GB"/>
          <w:rPrChange w:id="3494" w:author="Hong Je-Woo" w:date="2018-09-27T04:31:00Z">
            <w:rPr>
              <w:rFonts w:ascii="Times New Roman" w:hAnsi="Times New Roman"/>
              <w:i/>
              <w:sz w:val="24"/>
              <w:shd w:val="clear" w:color="auto" w:fill="FFFFFF"/>
            </w:rPr>
          </w:rPrChange>
        </w:rPr>
        <w:t>Tellus</w:t>
      </w:r>
      <w:r w:rsidRPr="00E5054D">
        <w:rPr>
          <w:rFonts w:ascii="Times New Roman" w:hAnsi="Times New Roman"/>
          <w:sz w:val="24"/>
          <w:shd w:val="clear" w:color="auto" w:fill="FFFFFF"/>
          <w:lang w:val="en-GB"/>
          <w:rPrChange w:id="3495"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496" w:author="Hong Je-Woo" w:date="2018-09-27T04:31:00Z">
            <w:rPr>
              <w:rFonts w:ascii="Times New Roman" w:hAnsi="Times New Roman"/>
              <w:b/>
              <w:sz w:val="24"/>
              <w:shd w:val="clear" w:color="auto" w:fill="FFFFFF"/>
            </w:rPr>
          </w:rPrChange>
        </w:rPr>
        <w:t>60B</w:t>
      </w:r>
      <w:r w:rsidRPr="00E5054D">
        <w:rPr>
          <w:rFonts w:ascii="Times New Roman" w:hAnsi="Times New Roman"/>
          <w:sz w:val="24"/>
          <w:shd w:val="clear" w:color="auto" w:fill="FFFFFF"/>
          <w:lang w:val="en-GB"/>
          <w:rPrChange w:id="3497" w:author="Hong Je-Woo" w:date="2018-09-27T04:31:00Z">
            <w:rPr>
              <w:rFonts w:ascii="Times New Roman" w:hAnsi="Times New Roman"/>
              <w:sz w:val="24"/>
              <w:shd w:val="clear" w:color="auto" w:fill="FFFFFF"/>
            </w:rPr>
          </w:rPrChange>
        </w:rPr>
        <w:t>: 188–199. doi:10.1111/j.1600-0889.2007.00312.x.</w:t>
      </w:r>
    </w:p>
    <w:p w14:paraId="2E65B7A2"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498"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499" w:author="Hong Je-Woo" w:date="2018-09-27T04:31:00Z">
            <w:rPr>
              <w:rFonts w:ascii="Times New Roman" w:hAnsi="Times New Roman"/>
              <w:sz w:val="24"/>
              <w:shd w:val="clear" w:color="auto" w:fill="FFFFFF"/>
            </w:rPr>
          </w:rPrChange>
        </w:rPr>
        <w:t xml:space="preserve">Vickers D, Mahrt L. 1997. Quality control and flux sampling problems for tower and aircraft data. </w:t>
      </w:r>
      <w:r w:rsidRPr="00E5054D">
        <w:rPr>
          <w:rFonts w:ascii="Times New Roman" w:hAnsi="Times New Roman"/>
          <w:i/>
          <w:sz w:val="24"/>
          <w:shd w:val="clear" w:color="auto" w:fill="FFFFFF"/>
          <w:lang w:val="en-GB"/>
          <w:rPrChange w:id="3500" w:author="Hong Je-Woo" w:date="2018-09-27T04:31:00Z">
            <w:rPr>
              <w:rFonts w:ascii="Times New Roman" w:hAnsi="Times New Roman"/>
              <w:i/>
              <w:sz w:val="24"/>
              <w:shd w:val="clear" w:color="auto" w:fill="FFFFFF"/>
            </w:rPr>
          </w:rPrChange>
        </w:rPr>
        <w:t>Journal of Atmospheric and Oceanic Technology</w:t>
      </w:r>
      <w:r w:rsidRPr="00E5054D">
        <w:rPr>
          <w:rFonts w:ascii="Times New Roman" w:hAnsi="Times New Roman"/>
          <w:sz w:val="24"/>
          <w:shd w:val="clear" w:color="auto" w:fill="FFFFFF"/>
          <w:lang w:val="en-GB"/>
          <w:rPrChange w:id="3501"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502" w:author="Hong Je-Woo" w:date="2018-09-27T04:31:00Z">
            <w:rPr>
              <w:rFonts w:ascii="Times New Roman" w:hAnsi="Times New Roman"/>
              <w:b/>
              <w:sz w:val="24"/>
              <w:shd w:val="clear" w:color="auto" w:fill="FFFFFF"/>
            </w:rPr>
          </w:rPrChange>
        </w:rPr>
        <w:t>14</w:t>
      </w:r>
      <w:r w:rsidRPr="00E5054D">
        <w:rPr>
          <w:rFonts w:ascii="Times New Roman" w:hAnsi="Times New Roman"/>
          <w:sz w:val="24"/>
          <w:shd w:val="clear" w:color="auto" w:fill="FFFFFF"/>
          <w:lang w:val="en-GB"/>
          <w:rPrChange w:id="3503" w:author="Hong Je-Woo" w:date="2018-09-27T04:31:00Z">
            <w:rPr>
              <w:rFonts w:ascii="Times New Roman" w:hAnsi="Times New Roman"/>
              <w:sz w:val="24"/>
              <w:shd w:val="clear" w:color="auto" w:fill="FFFFFF"/>
            </w:rPr>
          </w:rPrChange>
        </w:rPr>
        <w:t>: 512-526.</w:t>
      </w:r>
      <w:r w:rsidRPr="00E5054D">
        <w:rPr>
          <w:rFonts w:ascii="Times New Roman" w:hAnsi="Times New Roman"/>
          <w:lang w:val="en-GB"/>
          <w:rPrChange w:id="3504"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505" w:author="Hong Je-Woo" w:date="2018-09-27T04:31:00Z">
            <w:rPr>
              <w:rFonts w:ascii="Times New Roman" w:hAnsi="Times New Roman"/>
              <w:sz w:val="24"/>
              <w:shd w:val="clear" w:color="auto" w:fill="FFFFFF"/>
            </w:rPr>
          </w:rPrChange>
        </w:rPr>
        <w:t>doi:10.1175/1520-0426(1997)014&lt;0512:QCAFSP&gt;2.0.CO;2.</w:t>
      </w:r>
    </w:p>
    <w:p w14:paraId="2E65B7A3" w14:textId="77777777" w:rsidR="00B72C41" w:rsidRPr="00E5054D" w:rsidRDefault="00B72C41" w:rsidP="00B72C41">
      <w:pPr>
        <w:wordWrap/>
        <w:spacing w:line="480" w:lineRule="auto"/>
        <w:ind w:firstLine="357"/>
        <w:rPr>
          <w:rFonts w:ascii="Times New Roman" w:hAnsi="Times New Roman"/>
          <w:sz w:val="24"/>
          <w:lang w:val="en-GB"/>
          <w:rPrChange w:id="3506" w:author="Hong Je-Woo" w:date="2018-09-27T04:31:00Z">
            <w:rPr>
              <w:rFonts w:ascii="Times New Roman" w:hAnsi="Times New Roman"/>
              <w:sz w:val="24"/>
            </w:rPr>
          </w:rPrChange>
        </w:rPr>
      </w:pPr>
      <w:bookmarkStart w:id="3507" w:name="OLE_LINK23"/>
      <w:r w:rsidRPr="00E5054D">
        <w:rPr>
          <w:rFonts w:ascii="Times New Roman" w:hAnsi="Times New Roman"/>
          <w:sz w:val="24"/>
          <w:lang w:val="en-GB"/>
          <w:rPrChange w:id="3508" w:author="Hong Je-Woo" w:date="2018-09-27T04:31:00Z">
            <w:rPr>
              <w:rFonts w:ascii="Times New Roman" w:hAnsi="Times New Roman"/>
              <w:sz w:val="24"/>
            </w:rPr>
          </w:rPrChange>
        </w:rPr>
        <w:lastRenderedPageBreak/>
        <w:t xml:space="preserve">Ward HC, Evans JG, Grimmond CSB. </w:t>
      </w:r>
      <w:bookmarkEnd w:id="3507"/>
      <w:r w:rsidRPr="00E5054D">
        <w:rPr>
          <w:rFonts w:ascii="Times New Roman" w:hAnsi="Times New Roman"/>
          <w:sz w:val="24"/>
          <w:lang w:val="en-GB"/>
          <w:rPrChange w:id="3509" w:author="Hong Je-Woo" w:date="2018-09-27T04:31:00Z">
            <w:rPr>
              <w:rFonts w:ascii="Times New Roman" w:hAnsi="Times New Roman"/>
              <w:sz w:val="24"/>
            </w:rPr>
          </w:rPrChange>
        </w:rPr>
        <w:t xml:space="preserve">2013. Multi-season eddy covariance observations of energy, water and carbon fluxes over a suburban area in Swindon, UK. </w:t>
      </w:r>
      <w:r w:rsidRPr="00E5054D">
        <w:rPr>
          <w:rFonts w:ascii="Times New Roman" w:hAnsi="Times New Roman"/>
          <w:i/>
          <w:sz w:val="24"/>
          <w:lang w:val="en-GB"/>
          <w:rPrChange w:id="3510" w:author="Hong Je-Woo" w:date="2018-09-27T04:31:00Z">
            <w:rPr>
              <w:rFonts w:ascii="Times New Roman" w:hAnsi="Times New Roman"/>
              <w:i/>
              <w:sz w:val="24"/>
            </w:rPr>
          </w:rPrChange>
        </w:rPr>
        <w:t>Atmospheric Chemistry and Physics</w:t>
      </w:r>
      <w:r w:rsidRPr="00E5054D">
        <w:rPr>
          <w:rFonts w:ascii="Times New Roman" w:hAnsi="Times New Roman"/>
          <w:sz w:val="24"/>
          <w:lang w:val="en-GB"/>
          <w:rPrChange w:id="3511" w:author="Hong Je-Woo" w:date="2018-09-27T04:31:00Z">
            <w:rPr>
              <w:rFonts w:ascii="Times New Roman" w:hAnsi="Times New Roman"/>
              <w:sz w:val="24"/>
            </w:rPr>
          </w:rPrChange>
        </w:rPr>
        <w:t xml:space="preserve"> </w:t>
      </w:r>
      <w:r w:rsidRPr="00E5054D">
        <w:rPr>
          <w:rFonts w:ascii="Times New Roman" w:hAnsi="Times New Roman"/>
          <w:b/>
          <w:sz w:val="24"/>
          <w:lang w:val="en-GB"/>
          <w:rPrChange w:id="3512" w:author="Hong Je-Woo" w:date="2018-09-27T04:31:00Z">
            <w:rPr>
              <w:rFonts w:ascii="Times New Roman" w:hAnsi="Times New Roman"/>
              <w:b/>
              <w:sz w:val="24"/>
            </w:rPr>
          </w:rPrChange>
        </w:rPr>
        <w:t>13</w:t>
      </w:r>
      <w:r w:rsidRPr="00E5054D">
        <w:rPr>
          <w:rFonts w:ascii="Times New Roman" w:hAnsi="Times New Roman"/>
          <w:sz w:val="24"/>
          <w:lang w:val="en-GB"/>
          <w:rPrChange w:id="3513" w:author="Hong Je-Woo" w:date="2018-09-27T04:31:00Z">
            <w:rPr>
              <w:rFonts w:ascii="Times New Roman" w:hAnsi="Times New Roman"/>
              <w:sz w:val="24"/>
            </w:rPr>
          </w:rPrChange>
        </w:rPr>
        <w:t>: 4645-4666. doi: 10.5194/acp-13-4645-2013.</w:t>
      </w:r>
    </w:p>
    <w:p w14:paraId="2E65B7A4" w14:textId="77777777" w:rsidR="00B72C41" w:rsidRPr="00E5054D" w:rsidRDefault="00B72C41" w:rsidP="00B72C41">
      <w:pPr>
        <w:wordWrap/>
        <w:spacing w:line="480" w:lineRule="auto"/>
        <w:ind w:firstLine="357"/>
        <w:rPr>
          <w:rFonts w:ascii="Times New Roman" w:hAnsi="Times New Roman"/>
          <w:sz w:val="24"/>
          <w:lang w:val="en-GB"/>
          <w:rPrChange w:id="3514" w:author="Hong Je-Woo" w:date="2018-09-27T04:31:00Z">
            <w:rPr>
              <w:rFonts w:ascii="Times New Roman" w:hAnsi="Times New Roman"/>
              <w:sz w:val="24"/>
            </w:rPr>
          </w:rPrChange>
        </w:rPr>
      </w:pPr>
      <w:r w:rsidRPr="00E5054D">
        <w:rPr>
          <w:rFonts w:ascii="Times New Roman" w:hAnsi="Times New Roman"/>
          <w:sz w:val="24"/>
          <w:lang w:val="en-GB"/>
          <w:rPrChange w:id="3515" w:author="Hong Je-Woo" w:date="2018-09-27T04:31:00Z">
            <w:rPr>
              <w:rFonts w:ascii="Times New Roman" w:hAnsi="Times New Roman"/>
              <w:sz w:val="24"/>
            </w:rPr>
          </w:rPrChange>
        </w:rPr>
        <w:t xml:space="preserve">Ward HC, Kotthaus S, Grimmond CSB, Bjorkegren A, Wilkinson M, Morrison WTJ, Evans JG, Morison JIL, Iarnarino M. 2015. Effects of urban density on carbon dioxide exchanges: observations of dense urban, suburban and woodland areas of southern England. </w:t>
      </w:r>
      <w:r w:rsidRPr="00E5054D">
        <w:rPr>
          <w:rFonts w:ascii="Times New Roman" w:hAnsi="Times New Roman"/>
          <w:i/>
          <w:sz w:val="24"/>
          <w:lang w:val="en-GB"/>
          <w:rPrChange w:id="3516" w:author="Hong Je-Woo" w:date="2018-09-27T04:31:00Z">
            <w:rPr>
              <w:rFonts w:ascii="Times New Roman" w:hAnsi="Times New Roman"/>
              <w:i/>
              <w:sz w:val="24"/>
            </w:rPr>
          </w:rPrChange>
        </w:rPr>
        <w:t>Environmental Pollution</w:t>
      </w:r>
      <w:r w:rsidRPr="00E5054D">
        <w:rPr>
          <w:rFonts w:ascii="Times New Roman" w:hAnsi="Times New Roman"/>
          <w:sz w:val="24"/>
          <w:lang w:val="en-GB"/>
          <w:rPrChange w:id="3517" w:author="Hong Je-Woo" w:date="2018-09-27T04:31:00Z">
            <w:rPr>
              <w:rFonts w:ascii="Times New Roman" w:hAnsi="Times New Roman"/>
              <w:sz w:val="24"/>
            </w:rPr>
          </w:rPrChange>
        </w:rPr>
        <w:t xml:space="preserve"> </w:t>
      </w:r>
      <w:r w:rsidRPr="00E5054D">
        <w:rPr>
          <w:rFonts w:ascii="Times New Roman" w:hAnsi="Times New Roman"/>
          <w:b/>
          <w:sz w:val="24"/>
          <w:lang w:val="en-GB"/>
          <w:rPrChange w:id="3518" w:author="Hong Je-Woo" w:date="2018-09-27T04:31:00Z">
            <w:rPr>
              <w:rFonts w:ascii="Times New Roman" w:hAnsi="Times New Roman"/>
              <w:b/>
              <w:sz w:val="24"/>
            </w:rPr>
          </w:rPrChange>
        </w:rPr>
        <w:t>198</w:t>
      </w:r>
      <w:r w:rsidRPr="00E5054D">
        <w:rPr>
          <w:rFonts w:ascii="Times New Roman" w:hAnsi="Times New Roman"/>
          <w:sz w:val="24"/>
          <w:lang w:val="en-GB"/>
          <w:rPrChange w:id="3519" w:author="Hong Je-Woo" w:date="2018-09-27T04:31:00Z">
            <w:rPr>
              <w:rFonts w:ascii="Times New Roman" w:hAnsi="Times New Roman"/>
              <w:sz w:val="24"/>
            </w:rPr>
          </w:rPrChange>
        </w:rPr>
        <w:t>: 186-200. doi:10.1016/j.envpol.2014.12.031.</w:t>
      </w:r>
    </w:p>
    <w:p w14:paraId="2E65B7A5" w14:textId="77777777" w:rsidR="00B72C41" w:rsidRPr="00E5054D" w:rsidRDefault="00B72C41" w:rsidP="00B72C41">
      <w:pPr>
        <w:wordWrap/>
        <w:spacing w:line="480" w:lineRule="auto"/>
        <w:ind w:firstLine="357"/>
        <w:rPr>
          <w:rFonts w:ascii="Times New Roman" w:hAnsi="Times New Roman"/>
          <w:sz w:val="24"/>
          <w:lang w:val="en-GB"/>
          <w:rPrChange w:id="3520" w:author="Hong Je-Woo" w:date="2018-09-27T04:31:00Z">
            <w:rPr>
              <w:rFonts w:ascii="Times New Roman" w:hAnsi="Times New Roman"/>
              <w:sz w:val="24"/>
            </w:rPr>
          </w:rPrChange>
        </w:rPr>
      </w:pPr>
      <w:r w:rsidRPr="00E5054D">
        <w:rPr>
          <w:rFonts w:ascii="Times New Roman" w:hAnsi="Times New Roman"/>
          <w:sz w:val="24"/>
          <w:lang w:val="en-GB"/>
          <w:rPrChange w:id="3521" w:author="Hong Je-Woo" w:date="2018-09-27T04:31:00Z">
            <w:rPr>
              <w:rFonts w:ascii="Times New Roman" w:hAnsi="Times New Roman"/>
              <w:sz w:val="24"/>
            </w:rPr>
          </w:rPrChange>
        </w:rPr>
        <w:t xml:space="preserve">West TO, Marland G, Singh N, Bhaduri BL, Roddy AB. 2009. The human carbon budget: an estimate of the spatial distribution of metabolic carbon consumption and release in the United States. </w:t>
      </w:r>
      <w:r w:rsidRPr="00E5054D">
        <w:rPr>
          <w:rFonts w:ascii="Times New Roman" w:hAnsi="Times New Roman"/>
          <w:i/>
          <w:sz w:val="24"/>
          <w:lang w:val="en-GB"/>
          <w:rPrChange w:id="3522" w:author="Hong Je-Woo" w:date="2018-09-27T04:31:00Z">
            <w:rPr>
              <w:rFonts w:ascii="Times New Roman" w:hAnsi="Times New Roman"/>
              <w:i/>
              <w:sz w:val="24"/>
            </w:rPr>
          </w:rPrChange>
        </w:rPr>
        <w:t>Biogeochemistry</w:t>
      </w:r>
      <w:r w:rsidRPr="00E5054D">
        <w:rPr>
          <w:rFonts w:ascii="Times New Roman" w:hAnsi="Times New Roman"/>
          <w:sz w:val="24"/>
          <w:lang w:val="en-GB"/>
          <w:rPrChange w:id="3523" w:author="Hong Je-Woo" w:date="2018-09-27T04:31:00Z">
            <w:rPr>
              <w:rFonts w:ascii="Times New Roman" w:hAnsi="Times New Roman"/>
              <w:sz w:val="24"/>
            </w:rPr>
          </w:rPrChange>
        </w:rPr>
        <w:t xml:space="preserve"> </w:t>
      </w:r>
      <w:r w:rsidRPr="00E5054D">
        <w:rPr>
          <w:rFonts w:ascii="Times New Roman" w:hAnsi="Times New Roman"/>
          <w:b/>
          <w:sz w:val="24"/>
          <w:lang w:val="en-GB"/>
          <w:rPrChange w:id="3524" w:author="Hong Je-Woo" w:date="2018-09-27T04:31:00Z">
            <w:rPr>
              <w:rFonts w:ascii="Times New Roman" w:hAnsi="Times New Roman"/>
              <w:b/>
              <w:sz w:val="24"/>
            </w:rPr>
          </w:rPrChange>
        </w:rPr>
        <w:t>94</w:t>
      </w:r>
      <w:r w:rsidRPr="00E5054D">
        <w:rPr>
          <w:rFonts w:ascii="Times New Roman" w:hAnsi="Times New Roman"/>
          <w:sz w:val="24"/>
          <w:lang w:val="en-GB"/>
          <w:rPrChange w:id="3525" w:author="Hong Je-Woo" w:date="2018-09-27T04:31:00Z">
            <w:rPr>
              <w:rFonts w:ascii="Times New Roman" w:hAnsi="Times New Roman"/>
              <w:sz w:val="24"/>
            </w:rPr>
          </w:rPrChange>
        </w:rPr>
        <w:t>: 29-41.</w:t>
      </w:r>
      <w:r w:rsidRPr="00E5054D">
        <w:rPr>
          <w:rFonts w:ascii="Times New Roman" w:hAnsi="Times New Roman"/>
          <w:lang w:val="en-GB"/>
          <w:rPrChange w:id="3526" w:author="Hong Je-Woo" w:date="2018-09-27T04:31:00Z">
            <w:rPr>
              <w:rFonts w:ascii="Times New Roman" w:hAnsi="Times New Roman"/>
            </w:rPr>
          </w:rPrChange>
        </w:rPr>
        <w:t xml:space="preserve"> </w:t>
      </w:r>
      <w:r w:rsidRPr="00E5054D">
        <w:rPr>
          <w:rFonts w:ascii="Times New Roman" w:hAnsi="Times New Roman"/>
          <w:sz w:val="24"/>
          <w:lang w:val="en-GB"/>
          <w:rPrChange w:id="3527" w:author="Hong Je-Woo" w:date="2018-09-27T04:31:00Z">
            <w:rPr>
              <w:rFonts w:ascii="Times New Roman" w:hAnsi="Times New Roman"/>
              <w:sz w:val="24"/>
            </w:rPr>
          </w:rPrChange>
        </w:rPr>
        <w:t>doi:10.1007/s10533-009-9306-z.</w:t>
      </w:r>
    </w:p>
    <w:p w14:paraId="2E65B7A6"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528" w:author="Hong Je-Woo" w:date="2018-09-27T04:31:00Z">
            <w:rPr>
              <w:rFonts w:ascii="Times New Roman" w:hAnsi="Times New Roman"/>
              <w:sz w:val="24"/>
              <w:shd w:val="clear" w:color="auto" w:fill="FFFFFF"/>
            </w:rPr>
          </w:rPrChange>
        </w:rPr>
      </w:pPr>
      <w:bookmarkStart w:id="3529" w:name="OLE_LINK24"/>
      <w:r w:rsidRPr="00E5054D">
        <w:rPr>
          <w:rFonts w:ascii="Times New Roman" w:hAnsi="Times New Roman"/>
          <w:sz w:val="24"/>
          <w:shd w:val="clear" w:color="auto" w:fill="FFFFFF"/>
          <w:lang w:val="en-GB"/>
          <w:rPrChange w:id="3530" w:author="Hong Je-Woo" w:date="2018-09-27T04:31:00Z">
            <w:rPr>
              <w:rFonts w:ascii="Times New Roman" w:hAnsi="Times New Roman"/>
              <w:sz w:val="24"/>
              <w:shd w:val="clear" w:color="auto" w:fill="FFFFFF"/>
            </w:rPr>
          </w:rPrChange>
        </w:rPr>
        <w:t xml:space="preserve">White JM, Eaton FD, Auer Jr AH. 1978. The net radiation budget of the St. Louis metropolitan area. </w:t>
      </w:r>
      <w:r w:rsidRPr="00E5054D">
        <w:rPr>
          <w:rFonts w:ascii="Times New Roman" w:hAnsi="Times New Roman"/>
          <w:i/>
          <w:sz w:val="24"/>
          <w:shd w:val="clear" w:color="auto" w:fill="FFFFFF"/>
          <w:lang w:val="en-GB"/>
          <w:rPrChange w:id="3531" w:author="Hong Je-Woo" w:date="2018-09-27T04:31:00Z">
            <w:rPr>
              <w:rFonts w:ascii="Times New Roman" w:hAnsi="Times New Roman"/>
              <w:i/>
              <w:sz w:val="24"/>
              <w:shd w:val="clear" w:color="auto" w:fill="FFFFFF"/>
            </w:rPr>
          </w:rPrChange>
        </w:rPr>
        <w:t>Journal of Applied Meteorology</w:t>
      </w:r>
      <w:r w:rsidRPr="00E5054D">
        <w:rPr>
          <w:rFonts w:ascii="Times New Roman" w:hAnsi="Times New Roman"/>
          <w:sz w:val="24"/>
          <w:shd w:val="clear" w:color="auto" w:fill="FFFFFF"/>
          <w:lang w:val="en-GB"/>
          <w:rPrChange w:id="3532"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533" w:author="Hong Je-Woo" w:date="2018-09-27T04:31:00Z">
            <w:rPr>
              <w:rFonts w:ascii="Times New Roman" w:hAnsi="Times New Roman"/>
              <w:b/>
              <w:sz w:val="24"/>
              <w:shd w:val="clear" w:color="auto" w:fill="FFFFFF"/>
            </w:rPr>
          </w:rPrChange>
        </w:rPr>
        <w:t>17</w:t>
      </w:r>
      <w:r w:rsidRPr="00E5054D">
        <w:rPr>
          <w:rFonts w:ascii="Times New Roman" w:hAnsi="Times New Roman"/>
          <w:sz w:val="24"/>
          <w:shd w:val="clear" w:color="auto" w:fill="FFFFFF"/>
          <w:lang w:val="en-GB"/>
          <w:rPrChange w:id="3534" w:author="Hong Je-Woo" w:date="2018-09-27T04:31:00Z">
            <w:rPr>
              <w:rFonts w:ascii="Times New Roman" w:hAnsi="Times New Roman"/>
              <w:sz w:val="24"/>
              <w:shd w:val="clear" w:color="auto" w:fill="FFFFFF"/>
            </w:rPr>
          </w:rPrChange>
        </w:rPr>
        <w:t>: 593-599.</w:t>
      </w:r>
      <w:r w:rsidRPr="00E5054D">
        <w:rPr>
          <w:rFonts w:ascii="Times New Roman" w:hAnsi="Times New Roman"/>
          <w:lang w:val="en-GB"/>
          <w:rPrChange w:id="3535" w:author="Hong Je-Woo" w:date="2018-09-27T04:31:00Z">
            <w:rPr>
              <w:rFonts w:ascii="Times New Roman" w:hAnsi="Times New Roman"/>
            </w:rPr>
          </w:rPrChange>
        </w:rPr>
        <w:t xml:space="preserve"> </w:t>
      </w:r>
      <w:r w:rsidRPr="00E5054D">
        <w:rPr>
          <w:rFonts w:ascii="Times New Roman" w:hAnsi="Times New Roman"/>
          <w:sz w:val="24"/>
          <w:shd w:val="clear" w:color="auto" w:fill="FFFFFF"/>
          <w:lang w:val="en-GB"/>
          <w:rPrChange w:id="3536" w:author="Hong Je-Woo" w:date="2018-09-27T04:31:00Z">
            <w:rPr>
              <w:rFonts w:ascii="Times New Roman" w:hAnsi="Times New Roman"/>
              <w:sz w:val="24"/>
              <w:shd w:val="clear" w:color="auto" w:fill="FFFFFF"/>
            </w:rPr>
          </w:rPrChange>
        </w:rPr>
        <w:t>doi:10.1175/1520-0450(1978)017&lt;0593:TNRBOT&gt;2.0.CO;2.</w:t>
      </w:r>
    </w:p>
    <w:p w14:paraId="2E65B7A7" w14:textId="77777777" w:rsidR="00B72C41" w:rsidRPr="00E5054D" w:rsidRDefault="00B72C41" w:rsidP="00B72C41">
      <w:pPr>
        <w:wordWrap/>
        <w:spacing w:line="480" w:lineRule="auto"/>
        <w:ind w:firstLine="357"/>
        <w:rPr>
          <w:rFonts w:ascii="Times New Roman" w:hAnsi="Times New Roman"/>
          <w:sz w:val="24"/>
          <w:shd w:val="clear" w:color="auto" w:fill="FFFFFF"/>
          <w:lang w:val="en-GB"/>
          <w:rPrChange w:id="3537" w:author="Hong Je-Woo" w:date="2018-09-27T04:31:00Z">
            <w:rPr>
              <w:rFonts w:ascii="Times New Roman" w:hAnsi="Times New Roman"/>
              <w:sz w:val="24"/>
              <w:shd w:val="clear" w:color="auto" w:fill="FFFFFF"/>
            </w:rPr>
          </w:rPrChange>
        </w:rPr>
      </w:pPr>
      <w:r w:rsidRPr="00E5054D">
        <w:rPr>
          <w:rFonts w:ascii="Times New Roman" w:hAnsi="Times New Roman"/>
          <w:sz w:val="24"/>
          <w:shd w:val="clear" w:color="auto" w:fill="FFFFFF"/>
          <w:lang w:val="en-GB"/>
          <w:rPrChange w:id="3538" w:author="Hong Je-Woo" w:date="2018-09-27T04:31:00Z">
            <w:rPr>
              <w:rFonts w:ascii="Times New Roman" w:hAnsi="Times New Roman"/>
              <w:sz w:val="24"/>
              <w:shd w:val="clear" w:color="auto" w:fill="FFFFFF"/>
            </w:rPr>
          </w:rPrChange>
        </w:rPr>
        <w:t xml:space="preserve">Wilson JD, Ward DP, Thurtell GW, Kidd GE. 1982. Statistics of atmospheric turbulence within and above a corn canopy. </w:t>
      </w:r>
      <w:r w:rsidRPr="00E5054D">
        <w:rPr>
          <w:rFonts w:ascii="Times New Roman" w:hAnsi="Times New Roman"/>
          <w:i/>
          <w:sz w:val="24"/>
          <w:shd w:val="clear" w:color="auto" w:fill="FFFFFF"/>
          <w:lang w:val="en-GB"/>
          <w:rPrChange w:id="3539" w:author="Hong Je-Woo" w:date="2018-09-27T04:31:00Z">
            <w:rPr>
              <w:rFonts w:ascii="Times New Roman" w:hAnsi="Times New Roman"/>
              <w:i/>
              <w:sz w:val="24"/>
              <w:shd w:val="clear" w:color="auto" w:fill="FFFFFF"/>
            </w:rPr>
          </w:rPrChange>
        </w:rPr>
        <w:t>Boundary-Layer Meteorology</w:t>
      </w:r>
      <w:r w:rsidRPr="00E5054D">
        <w:rPr>
          <w:rFonts w:ascii="Times New Roman" w:hAnsi="Times New Roman"/>
          <w:sz w:val="24"/>
          <w:shd w:val="clear" w:color="auto" w:fill="FFFFFF"/>
          <w:lang w:val="en-GB"/>
          <w:rPrChange w:id="3540" w:author="Hong Je-Woo" w:date="2018-09-27T04:31:00Z">
            <w:rPr>
              <w:rFonts w:ascii="Times New Roman" w:hAnsi="Times New Roman"/>
              <w:sz w:val="24"/>
              <w:shd w:val="clear" w:color="auto" w:fill="FFFFFF"/>
            </w:rPr>
          </w:rPrChange>
        </w:rPr>
        <w:t xml:space="preserve"> </w:t>
      </w:r>
      <w:r w:rsidRPr="00E5054D">
        <w:rPr>
          <w:rFonts w:ascii="Times New Roman" w:hAnsi="Times New Roman"/>
          <w:b/>
          <w:sz w:val="24"/>
          <w:shd w:val="clear" w:color="auto" w:fill="FFFFFF"/>
          <w:lang w:val="en-GB"/>
          <w:rPrChange w:id="3541" w:author="Hong Je-Woo" w:date="2018-09-27T04:31:00Z">
            <w:rPr>
              <w:rFonts w:ascii="Times New Roman" w:hAnsi="Times New Roman"/>
              <w:b/>
              <w:sz w:val="24"/>
              <w:shd w:val="clear" w:color="auto" w:fill="FFFFFF"/>
            </w:rPr>
          </w:rPrChange>
        </w:rPr>
        <w:t>24</w:t>
      </w:r>
      <w:r w:rsidRPr="00E5054D">
        <w:rPr>
          <w:rFonts w:ascii="Times New Roman" w:hAnsi="Times New Roman"/>
          <w:sz w:val="24"/>
          <w:shd w:val="clear" w:color="auto" w:fill="FFFFFF"/>
          <w:lang w:val="en-GB"/>
          <w:rPrChange w:id="3542" w:author="Hong Je-Woo" w:date="2018-09-27T04:31:00Z">
            <w:rPr>
              <w:rFonts w:ascii="Times New Roman" w:hAnsi="Times New Roman"/>
              <w:sz w:val="24"/>
              <w:shd w:val="clear" w:color="auto" w:fill="FFFFFF"/>
            </w:rPr>
          </w:rPrChange>
        </w:rPr>
        <w:t>, 495– 519.</w:t>
      </w:r>
    </w:p>
    <w:bookmarkEnd w:id="3529"/>
    <w:p w14:paraId="2E65B7A8" w14:textId="77777777" w:rsidR="00B72C41" w:rsidRPr="00E5054D" w:rsidRDefault="00B72C41" w:rsidP="00B72C41">
      <w:pPr>
        <w:widowControl/>
        <w:wordWrap/>
        <w:autoSpaceDE/>
        <w:autoSpaceDN/>
        <w:spacing w:line="480" w:lineRule="auto"/>
        <w:ind w:firstLine="357"/>
        <w:rPr>
          <w:rFonts w:ascii="Times New Roman" w:hAnsi="Times New Roman"/>
          <w:sz w:val="24"/>
          <w:lang w:val="en-GB"/>
          <w:rPrChange w:id="3543" w:author="Hong Je-Woo" w:date="2018-09-27T04:31:00Z">
            <w:rPr>
              <w:rFonts w:ascii="Times New Roman" w:hAnsi="Times New Roman"/>
              <w:sz w:val="24"/>
            </w:rPr>
          </w:rPrChange>
        </w:rPr>
      </w:pPr>
      <w:r w:rsidRPr="00E5054D">
        <w:rPr>
          <w:rFonts w:ascii="Times New Roman" w:hAnsi="Times New Roman"/>
          <w:sz w:val="24"/>
          <w:lang w:val="en-GB"/>
          <w:rPrChange w:id="3544" w:author="Hong Je-Woo" w:date="2018-09-27T04:31:00Z">
            <w:rPr>
              <w:rFonts w:ascii="Times New Roman" w:hAnsi="Times New Roman"/>
              <w:sz w:val="24"/>
            </w:rPr>
          </w:rPrChange>
        </w:rPr>
        <w:br w:type="page"/>
      </w:r>
    </w:p>
    <w:p w14:paraId="2E65B7A9" w14:textId="77777777" w:rsidR="00B72C41" w:rsidRPr="00E5054D" w:rsidRDefault="00B72C41" w:rsidP="00B72C41">
      <w:pPr>
        <w:wordWrap/>
        <w:spacing w:line="480" w:lineRule="auto"/>
        <w:outlineLvl w:val="0"/>
        <w:rPr>
          <w:rFonts w:ascii="Times New Roman" w:hAnsi="Times New Roman"/>
          <w:b/>
          <w:sz w:val="24"/>
          <w:lang w:val="en-GB"/>
          <w:rPrChange w:id="3545" w:author="Hong Je-Woo" w:date="2018-09-27T04:31:00Z">
            <w:rPr>
              <w:rFonts w:ascii="Times New Roman" w:hAnsi="Times New Roman"/>
              <w:b/>
              <w:sz w:val="24"/>
            </w:rPr>
          </w:rPrChange>
        </w:rPr>
      </w:pPr>
      <w:r w:rsidRPr="00E5054D">
        <w:rPr>
          <w:rFonts w:ascii="Times New Roman" w:hAnsi="Times New Roman"/>
          <w:b/>
          <w:sz w:val="24"/>
          <w:lang w:val="en-GB"/>
          <w:rPrChange w:id="3546" w:author="Hong Je-Woo" w:date="2018-09-27T04:31:00Z">
            <w:rPr>
              <w:rFonts w:ascii="Times New Roman" w:hAnsi="Times New Roman"/>
              <w:b/>
              <w:sz w:val="24"/>
            </w:rPr>
          </w:rPrChange>
        </w:rPr>
        <w:lastRenderedPageBreak/>
        <w:t>Table Captions</w:t>
      </w:r>
    </w:p>
    <w:p w14:paraId="2E65B7AA" w14:textId="77777777" w:rsidR="00B72C41" w:rsidRPr="00E5054D" w:rsidRDefault="00B72C41" w:rsidP="00B72C41">
      <w:pPr>
        <w:wordWrap/>
        <w:spacing w:line="480" w:lineRule="auto"/>
        <w:rPr>
          <w:rFonts w:ascii="Times New Roman" w:hAnsi="Times New Roman"/>
          <w:sz w:val="24"/>
          <w:lang w:val="en-GB"/>
          <w:rPrChange w:id="3547" w:author="Hong Je-Woo" w:date="2018-09-27T04:31:00Z">
            <w:rPr>
              <w:rFonts w:ascii="Times New Roman" w:hAnsi="Times New Roman"/>
              <w:sz w:val="24"/>
            </w:rPr>
          </w:rPrChange>
        </w:rPr>
      </w:pPr>
    </w:p>
    <w:p w14:paraId="2E65B7AB" w14:textId="7816B8F3" w:rsidR="00B72C41" w:rsidRPr="00E5054D" w:rsidRDefault="00B72C41" w:rsidP="00B72C41">
      <w:pPr>
        <w:wordWrap/>
        <w:spacing w:line="480" w:lineRule="auto"/>
        <w:rPr>
          <w:rFonts w:ascii="Times New Roman" w:hAnsi="Times New Roman"/>
          <w:sz w:val="24"/>
          <w:lang w:val="en-GB"/>
          <w:rPrChange w:id="3548" w:author="Hong Je-Woo" w:date="2018-09-27T04:31:00Z">
            <w:rPr>
              <w:rFonts w:ascii="Times New Roman" w:hAnsi="Times New Roman"/>
              <w:sz w:val="24"/>
            </w:rPr>
          </w:rPrChange>
        </w:rPr>
      </w:pPr>
      <w:r w:rsidRPr="00E5054D">
        <w:rPr>
          <w:rFonts w:ascii="Times New Roman" w:hAnsi="Times New Roman"/>
          <w:b/>
          <w:sz w:val="24"/>
          <w:lang w:val="en-GB"/>
          <w:rPrChange w:id="3549" w:author="Hong Je-Woo" w:date="2018-09-27T04:31:00Z">
            <w:rPr>
              <w:rFonts w:ascii="Times New Roman" w:hAnsi="Times New Roman"/>
              <w:b/>
              <w:sz w:val="24"/>
            </w:rPr>
          </w:rPrChange>
        </w:rPr>
        <w:t xml:space="preserve">Table 1. </w:t>
      </w:r>
      <w:r w:rsidRPr="00E5054D">
        <w:rPr>
          <w:rFonts w:ascii="Times New Roman" w:hAnsi="Times New Roman"/>
          <w:sz w:val="24"/>
          <w:lang w:val="en-GB"/>
          <w:rPrChange w:id="3550" w:author="Hong Je-Woo" w:date="2018-09-27T04:31:00Z">
            <w:rPr>
              <w:rFonts w:ascii="Times New Roman" w:hAnsi="Times New Roman"/>
              <w:sz w:val="24"/>
            </w:rPr>
          </w:rPrChange>
        </w:rPr>
        <w:t>Monthly mean air temperature (</w:t>
      </w:r>
      <w:r w:rsidRPr="00E5054D">
        <w:rPr>
          <w:rFonts w:ascii="Times New Roman" w:hAnsi="Times New Roman"/>
          <w:i/>
          <w:sz w:val="24"/>
          <w:lang w:val="en-GB"/>
          <w:rPrChange w:id="3551" w:author="Hong Je-Woo" w:date="2018-09-27T04:31:00Z">
            <w:rPr>
              <w:rFonts w:ascii="Times New Roman" w:hAnsi="Times New Roman"/>
              <w:i/>
              <w:sz w:val="24"/>
            </w:rPr>
          </w:rPrChange>
        </w:rPr>
        <w:t>T</w:t>
      </w:r>
      <w:r w:rsidRPr="00E5054D">
        <w:rPr>
          <w:rFonts w:ascii="Times New Roman" w:hAnsi="Times New Roman"/>
          <w:i/>
          <w:sz w:val="24"/>
          <w:vertAlign w:val="subscript"/>
          <w:lang w:val="en-GB"/>
          <w:rPrChange w:id="3552" w:author="Hong Je-Woo" w:date="2018-09-27T04:31:00Z">
            <w:rPr>
              <w:rFonts w:ascii="Times New Roman" w:hAnsi="Times New Roman"/>
              <w:i/>
              <w:sz w:val="24"/>
              <w:vertAlign w:val="subscript"/>
            </w:rPr>
          </w:rPrChange>
        </w:rPr>
        <w:t>air</w:t>
      </w:r>
      <w:r w:rsidRPr="00E5054D">
        <w:rPr>
          <w:rFonts w:ascii="Times New Roman" w:hAnsi="Times New Roman"/>
          <w:sz w:val="24"/>
          <w:lang w:val="en-GB"/>
          <w:rPrChange w:id="3553" w:author="Hong Je-Woo" w:date="2018-09-27T04:31:00Z">
            <w:rPr>
              <w:rFonts w:ascii="Times New Roman" w:hAnsi="Times New Roman"/>
              <w:sz w:val="24"/>
            </w:rPr>
          </w:rPrChange>
        </w:rPr>
        <w:t xml:space="preserve">; unit: °C), accumulated precipitation (unit: mm), and solar duration, compared to </w:t>
      </w:r>
      <w:ins w:id="3554" w:author="Hong Je-Woo" w:date="2018-09-27T04:31:00Z">
        <w:r w:rsidR="00111D74">
          <w:rPr>
            <w:rFonts w:ascii="Times New Roman" w:hAnsi="Times New Roman" w:cs="Times New Roman"/>
            <w:sz w:val="24"/>
            <w:szCs w:val="24"/>
            <w:lang w:val="en-GB"/>
          </w:rPr>
          <w:t xml:space="preserve">the </w:t>
        </w:r>
      </w:ins>
      <w:r w:rsidRPr="00E5054D">
        <w:rPr>
          <w:rFonts w:ascii="Times New Roman" w:hAnsi="Times New Roman"/>
          <w:sz w:val="24"/>
          <w:lang w:val="en-GB"/>
          <w:rPrChange w:id="3555" w:author="Hong Je-Woo" w:date="2018-09-27T04:31:00Z">
            <w:rPr>
              <w:rFonts w:ascii="Times New Roman" w:hAnsi="Times New Roman"/>
              <w:sz w:val="24"/>
            </w:rPr>
          </w:rPrChange>
        </w:rPr>
        <w:t>30-yr (1981–2010) average climatological value.</w:t>
      </w:r>
    </w:p>
    <w:p w14:paraId="2E65B7AC" w14:textId="494F7795" w:rsidR="00B72C41" w:rsidRPr="00E5054D" w:rsidRDefault="00B72C41" w:rsidP="00B72C41">
      <w:pPr>
        <w:wordWrap/>
        <w:spacing w:line="480" w:lineRule="auto"/>
        <w:rPr>
          <w:rFonts w:ascii="Times New Roman" w:hAnsi="Times New Roman"/>
          <w:b/>
          <w:sz w:val="24"/>
          <w:lang w:val="en-GB"/>
          <w:rPrChange w:id="3556" w:author="Hong Je-Woo" w:date="2018-09-27T04:31:00Z">
            <w:rPr>
              <w:rFonts w:ascii="Times New Roman" w:hAnsi="Times New Roman"/>
              <w:b/>
              <w:sz w:val="24"/>
            </w:rPr>
          </w:rPrChange>
        </w:rPr>
      </w:pPr>
      <w:r w:rsidRPr="00E5054D">
        <w:rPr>
          <w:rFonts w:ascii="Times New Roman" w:hAnsi="Times New Roman"/>
          <w:b/>
          <w:sz w:val="24"/>
          <w:lang w:val="en-GB"/>
          <w:rPrChange w:id="3557" w:author="Hong Je-Woo" w:date="2018-09-27T04:31:00Z">
            <w:rPr>
              <w:rFonts w:ascii="Times New Roman" w:hAnsi="Times New Roman"/>
              <w:b/>
              <w:sz w:val="24"/>
            </w:rPr>
          </w:rPrChange>
        </w:rPr>
        <w:t>Table 2.</w:t>
      </w:r>
      <w:r w:rsidRPr="00E5054D">
        <w:rPr>
          <w:rFonts w:ascii="Times New Roman" w:hAnsi="Times New Roman"/>
          <w:sz w:val="24"/>
          <w:lang w:val="en-GB"/>
          <w:rPrChange w:id="3558" w:author="Hong Je-Woo" w:date="2018-09-27T04:31:00Z">
            <w:rPr>
              <w:rFonts w:ascii="Times New Roman" w:hAnsi="Times New Roman"/>
              <w:sz w:val="24"/>
            </w:rPr>
          </w:rPrChange>
        </w:rPr>
        <w:t xml:space="preserve"> </w:t>
      </w:r>
      <w:r w:rsidR="00A63A8D" w:rsidRPr="00E5054D">
        <w:rPr>
          <w:rFonts w:ascii="Times New Roman" w:hAnsi="Times New Roman"/>
          <w:sz w:val="24"/>
          <w:lang w:val="en-GB"/>
          <w:rPrChange w:id="3559" w:author="Hong Je-Woo" w:date="2018-09-27T04:31:00Z">
            <w:rPr>
              <w:rFonts w:ascii="Times New Roman" w:hAnsi="Times New Roman"/>
              <w:sz w:val="24"/>
            </w:rPr>
          </w:rPrChange>
        </w:rPr>
        <w:t>First four moments of random flux error (</w:t>
      </w:r>
      <w:r w:rsidR="00A63A8D" w:rsidRPr="00E5054D">
        <w:rPr>
          <w:rFonts w:ascii="Times New Roman" w:hAnsi="Times New Roman"/>
          <w:i/>
          <w:sz w:val="24"/>
          <w:lang w:val="en-GB"/>
          <w:rPrChange w:id="3560" w:author="Hong Je-Woo" w:date="2018-09-27T04:31:00Z">
            <w:rPr>
              <w:rFonts w:ascii="Times New Roman" w:hAnsi="Times New Roman"/>
              <w:i/>
              <w:sz w:val="24"/>
            </w:rPr>
          </w:rPrChange>
        </w:rPr>
        <w:sym w:font="Symbol" w:char="F065"/>
      </w:r>
      <w:r w:rsidR="00A63A8D" w:rsidRPr="00E5054D">
        <w:rPr>
          <w:rFonts w:ascii="Times New Roman" w:hAnsi="Times New Roman"/>
          <w:sz w:val="24"/>
          <w:lang w:val="en-GB"/>
          <w:rPrChange w:id="3561" w:author="Hong Je-Woo" w:date="2018-09-27T04:31:00Z">
            <w:rPr>
              <w:rFonts w:ascii="Times New Roman" w:hAnsi="Times New Roman"/>
              <w:sz w:val="24"/>
            </w:rPr>
          </w:rPrChange>
        </w:rPr>
        <w:t xml:space="preserve">) for </w:t>
      </w:r>
      <w:r w:rsidR="00A63A8D" w:rsidRPr="00E5054D">
        <w:rPr>
          <w:rFonts w:ascii="Times New Roman" w:hAnsi="Times New Roman"/>
          <w:i/>
          <w:sz w:val="24"/>
          <w:lang w:val="en-GB"/>
          <w:rPrChange w:id="3562" w:author="Hong Je-Woo" w:date="2018-09-27T04:31:00Z">
            <w:rPr>
              <w:rFonts w:ascii="Times New Roman" w:hAnsi="Times New Roman"/>
              <w:i/>
              <w:sz w:val="24"/>
            </w:rPr>
          </w:rPrChange>
        </w:rPr>
        <w:t>Q</w:t>
      </w:r>
      <w:r w:rsidR="00A63A8D" w:rsidRPr="00E5054D">
        <w:rPr>
          <w:rFonts w:ascii="Times New Roman" w:hAnsi="Times New Roman"/>
          <w:i/>
          <w:sz w:val="24"/>
          <w:vertAlign w:val="subscript"/>
          <w:lang w:val="en-GB"/>
          <w:rPrChange w:id="3563" w:author="Hong Je-Woo" w:date="2018-09-27T04:31:00Z">
            <w:rPr>
              <w:rFonts w:ascii="Times New Roman" w:hAnsi="Times New Roman"/>
              <w:i/>
              <w:sz w:val="24"/>
              <w:vertAlign w:val="subscript"/>
            </w:rPr>
          </w:rPrChange>
        </w:rPr>
        <w:t>H</w:t>
      </w:r>
      <w:r w:rsidR="00A63A8D" w:rsidRPr="00E5054D">
        <w:rPr>
          <w:rFonts w:ascii="Times New Roman" w:hAnsi="Times New Roman"/>
          <w:sz w:val="24"/>
          <w:lang w:val="en-GB"/>
          <w:rPrChange w:id="3564" w:author="Hong Je-Woo" w:date="2018-09-27T04:31:00Z">
            <w:rPr>
              <w:rFonts w:ascii="Times New Roman" w:hAnsi="Times New Roman"/>
              <w:sz w:val="24"/>
            </w:rPr>
          </w:rPrChange>
        </w:rPr>
        <w:t xml:space="preserve">, </w:t>
      </w:r>
      <w:r w:rsidR="00A63A8D" w:rsidRPr="00E5054D">
        <w:rPr>
          <w:rFonts w:ascii="Times New Roman" w:hAnsi="Times New Roman"/>
          <w:i/>
          <w:sz w:val="24"/>
          <w:lang w:val="en-GB"/>
          <w:rPrChange w:id="3565" w:author="Hong Je-Woo" w:date="2018-09-27T04:31:00Z">
            <w:rPr>
              <w:rFonts w:ascii="Times New Roman" w:hAnsi="Times New Roman"/>
              <w:i/>
              <w:sz w:val="24"/>
            </w:rPr>
          </w:rPrChange>
        </w:rPr>
        <w:t>Q</w:t>
      </w:r>
      <w:r w:rsidR="00A63A8D" w:rsidRPr="00E5054D">
        <w:rPr>
          <w:rFonts w:ascii="Times New Roman" w:hAnsi="Times New Roman"/>
          <w:i/>
          <w:sz w:val="24"/>
          <w:vertAlign w:val="subscript"/>
          <w:lang w:val="en-GB"/>
          <w:rPrChange w:id="3566" w:author="Hong Je-Woo" w:date="2018-09-27T04:31:00Z">
            <w:rPr>
              <w:rFonts w:ascii="Times New Roman" w:hAnsi="Times New Roman"/>
              <w:i/>
              <w:sz w:val="24"/>
              <w:vertAlign w:val="subscript"/>
            </w:rPr>
          </w:rPrChange>
        </w:rPr>
        <w:t>E</w:t>
      </w:r>
      <w:r w:rsidR="00A63A8D" w:rsidRPr="00E5054D">
        <w:rPr>
          <w:rFonts w:ascii="Times New Roman" w:hAnsi="Times New Roman"/>
          <w:sz w:val="24"/>
          <w:lang w:val="en-GB"/>
          <w:rPrChange w:id="3567" w:author="Hong Je-Woo" w:date="2018-09-27T04:31:00Z">
            <w:rPr>
              <w:rFonts w:ascii="Times New Roman" w:hAnsi="Times New Roman"/>
              <w:sz w:val="24"/>
            </w:rPr>
          </w:rPrChange>
        </w:rPr>
        <w:t xml:space="preserve">, and </w:t>
      </w:r>
      <w:r w:rsidR="00A63A8D" w:rsidRPr="00E5054D">
        <w:rPr>
          <w:rFonts w:ascii="Times New Roman" w:hAnsi="Times New Roman"/>
          <w:i/>
          <w:sz w:val="24"/>
          <w:lang w:val="en-GB"/>
          <w:rPrChange w:id="3568" w:author="Hong Je-Woo" w:date="2018-09-27T04:31:00Z">
            <w:rPr>
              <w:rFonts w:ascii="Times New Roman" w:hAnsi="Times New Roman"/>
              <w:i/>
              <w:sz w:val="24"/>
            </w:rPr>
          </w:rPrChange>
        </w:rPr>
        <w:t>F</w:t>
      </w:r>
      <w:r w:rsidR="00A63A8D" w:rsidRPr="00E5054D">
        <w:rPr>
          <w:rFonts w:ascii="Times New Roman" w:hAnsi="Times New Roman"/>
          <w:i/>
          <w:sz w:val="24"/>
          <w:vertAlign w:val="subscript"/>
          <w:lang w:val="en-GB"/>
          <w:rPrChange w:id="3569" w:author="Hong Je-Woo" w:date="2018-09-27T04:31:00Z">
            <w:rPr>
              <w:rFonts w:ascii="Times New Roman" w:hAnsi="Times New Roman"/>
              <w:i/>
              <w:sz w:val="24"/>
              <w:vertAlign w:val="subscript"/>
            </w:rPr>
          </w:rPrChange>
        </w:rPr>
        <w:t>C</w:t>
      </w:r>
      <w:r w:rsidR="00A63A8D" w:rsidRPr="00E5054D">
        <w:rPr>
          <w:rFonts w:ascii="Times New Roman" w:hAnsi="Times New Roman"/>
          <w:sz w:val="24"/>
          <w:lang w:val="en-GB"/>
          <w:rPrChange w:id="3570" w:author="Hong Je-Woo" w:date="2018-09-27T04:31:00Z">
            <w:rPr>
              <w:rFonts w:ascii="Times New Roman" w:hAnsi="Times New Roman"/>
              <w:sz w:val="24"/>
            </w:rPr>
          </w:rPrChange>
        </w:rPr>
        <w:t>, and the linear relationship (</w:t>
      </w:r>
      <w:del w:id="3571" w:author="Hong Je-Woo" w:date="2018-09-27T04:31:00Z">
        <w:r w:rsidRPr="007E5D70">
          <w:rPr>
            <w:rFonts w:ascii="Times New Roman" w:hAnsi="Times New Roman" w:cs="Times New Roman"/>
            <w:sz w:val="24"/>
            <w:szCs w:val="24"/>
          </w:rPr>
          <w:delText>Fig. 6 d</w:delText>
        </w:r>
      </w:del>
      <w:ins w:id="3572" w:author="Hong Je-Woo" w:date="2018-09-27T04:31:00Z">
        <w:r w:rsidR="00A63A8D" w:rsidRPr="00E5054D">
          <w:rPr>
            <w:rFonts w:ascii="Times New Roman" w:hAnsi="Times New Roman" w:cs="Times New Roman"/>
            <w:sz w:val="24"/>
            <w:szCs w:val="24"/>
            <w:lang w:val="en-GB"/>
          </w:rPr>
          <w:t>Fig</w:t>
        </w:r>
        <w:r w:rsidR="00BA404B" w:rsidRPr="00E5054D">
          <w:rPr>
            <w:rFonts w:ascii="Times New Roman" w:hAnsi="Times New Roman" w:cs="Times New Roman"/>
            <w:sz w:val="24"/>
            <w:szCs w:val="24"/>
            <w:lang w:val="en-GB"/>
          </w:rPr>
          <w:t>s</w:t>
        </w:r>
        <w:r w:rsidR="00A63A8D" w:rsidRPr="00E5054D">
          <w:rPr>
            <w:rFonts w:ascii="Times New Roman" w:hAnsi="Times New Roman" w:cs="Times New Roman"/>
            <w:sz w:val="24"/>
            <w:szCs w:val="24"/>
            <w:lang w:val="en-GB"/>
          </w:rPr>
          <w:t>. 6d</w:t>
        </w:r>
      </w:ins>
      <w:r w:rsidR="00A63A8D" w:rsidRPr="00E5054D">
        <w:rPr>
          <w:rFonts w:ascii="Times New Roman" w:hAnsi="Times New Roman"/>
          <w:sz w:val="24"/>
          <w:lang w:val="en-GB"/>
          <w:rPrChange w:id="3573" w:author="Hong Je-Woo" w:date="2018-09-27T04:31:00Z">
            <w:rPr>
              <w:rFonts w:ascii="Times New Roman" w:hAnsi="Times New Roman"/>
              <w:sz w:val="24"/>
            </w:rPr>
          </w:rPrChange>
        </w:rPr>
        <w:t xml:space="preserve">–f) between random flux </w:t>
      </w:r>
      <w:del w:id="3574" w:author="Hong Je-Woo" w:date="2018-09-27T04:31:00Z">
        <w:r w:rsidRPr="007E5D70">
          <w:rPr>
            <w:rFonts w:ascii="Times New Roman" w:hAnsi="Times New Roman" w:cs="Times New Roman"/>
            <w:sz w:val="24"/>
            <w:szCs w:val="24"/>
          </w:rPr>
          <w:delText xml:space="preserve">measurement </w:delText>
        </w:r>
      </w:del>
      <w:r w:rsidR="00A63A8D" w:rsidRPr="00E5054D">
        <w:rPr>
          <w:rFonts w:ascii="Times New Roman" w:hAnsi="Times New Roman"/>
          <w:sz w:val="24"/>
          <w:lang w:val="en-GB"/>
          <w:rPrChange w:id="3575" w:author="Hong Je-Woo" w:date="2018-09-27T04:31:00Z">
            <w:rPr>
              <w:rFonts w:ascii="Times New Roman" w:hAnsi="Times New Roman"/>
              <w:sz w:val="24"/>
            </w:rPr>
          </w:rPrChange>
        </w:rPr>
        <w:t xml:space="preserve">error </w:t>
      </w:r>
      <w:ins w:id="3576" w:author="Hong Je-Woo" w:date="2018-09-27T04:31:00Z">
        <w:r w:rsidR="00A63A8D" w:rsidRPr="00E5054D">
          <w:rPr>
            <w:rFonts w:ascii="Times New Roman" w:eastAsia="Times New Roman" w:hAnsi="Times New Roman" w:cs="Times New Roman"/>
            <w:sz w:val="24"/>
            <w:szCs w:val="24"/>
            <w:lang w:val="en-GB"/>
          </w:rPr>
          <w:t>CO</w:t>
        </w:r>
        <w:r w:rsidR="00A63A8D" w:rsidRPr="00E5054D">
          <w:rPr>
            <w:rFonts w:ascii="Times New Roman" w:eastAsia="Times New Roman" w:hAnsi="Times New Roman" w:cs="Times New Roman"/>
            <w:sz w:val="24"/>
            <w:szCs w:val="24"/>
            <w:vertAlign w:val="subscript"/>
            <w:lang w:val="en-GB"/>
          </w:rPr>
          <w:t>2</w:t>
        </w:r>
        <w:r w:rsidR="00A63A8D" w:rsidRPr="00E5054D">
          <w:rPr>
            <w:rFonts w:ascii="Times New Roman" w:hAnsi="Times New Roman" w:cs="Times New Roman"/>
            <w:sz w:val="24"/>
            <w:szCs w:val="24"/>
            <w:lang w:val="en-GB"/>
          </w:rPr>
          <w:t xml:space="preserve"> </w:t>
        </w:r>
      </w:ins>
      <w:r w:rsidR="00A63A8D" w:rsidRPr="00E5054D">
        <w:rPr>
          <w:rFonts w:ascii="Times New Roman" w:hAnsi="Times New Roman"/>
          <w:sz w:val="24"/>
          <w:lang w:val="en-GB"/>
          <w:rPrChange w:id="3577" w:author="Hong Je-Woo" w:date="2018-09-27T04:31:00Z">
            <w:rPr>
              <w:rFonts w:ascii="Times New Roman" w:hAnsi="Times New Roman"/>
              <w:sz w:val="24"/>
            </w:rPr>
          </w:rPrChange>
        </w:rPr>
        <w:t>(</w:t>
      </w:r>
      <w:r w:rsidR="00A63A8D" w:rsidRPr="00E5054D">
        <w:rPr>
          <w:rFonts w:ascii="Times New Roman" w:hAnsi="Times New Roman"/>
          <w:i/>
          <w:sz w:val="24"/>
          <w:lang w:val="en-GB"/>
          <w:rPrChange w:id="3578" w:author="Hong Je-Woo" w:date="2018-09-27T04:31:00Z">
            <w:rPr>
              <w:rFonts w:ascii="Times New Roman" w:hAnsi="Times New Roman"/>
              <w:i/>
              <w:sz w:val="24"/>
            </w:rPr>
          </w:rPrChange>
        </w:rPr>
        <w:t>σ</w:t>
      </w:r>
      <w:r w:rsidR="00A63A8D" w:rsidRPr="00E5054D">
        <w:rPr>
          <w:rFonts w:ascii="Times New Roman" w:hAnsi="Times New Roman"/>
          <w:sz w:val="24"/>
          <w:lang w:val="en-GB"/>
          <w:rPrChange w:id="3579" w:author="Hong Je-Woo" w:date="2018-09-27T04:31:00Z">
            <w:rPr>
              <w:rFonts w:ascii="Times New Roman" w:hAnsi="Times New Roman"/>
              <w:sz w:val="24"/>
            </w:rPr>
          </w:rPrChange>
        </w:rPr>
        <w:t>(</w:t>
      </w:r>
      <w:r w:rsidR="00A63A8D" w:rsidRPr="00E5054D">
        <w:rPr>
          <w:rFonts w:ascii="Times New Roman" w:hAnsi="Times New Roman"/>
          <w:i/>
          <w:sz w:val="24"/>
          <w:lang w:val="en-GB"/>
          <w:rPrChange w:id="3580" w:author="Hong Je-Woo" w:date="2018-09-27T04:31:00Z">
            <w:rPr>
              <w:rFonts w:ascii="Times New Roman" w:hAnsi="Times New Roman"/>
              <w:i/>
              <w:sz w:val="24"/>
            </w:rPr>
          </w:rPrChange>
        </w:rPr>
        <w:sym w:font="Symbol" w:char="F065"/>
      </w:r>
      <w:r w:rsidR="00A63A8D" w:rsidRPr="00E5054D">
        <w:rPr>
          <w:rFonts w:ascii="Times New Roman" w:hAnsi="Times New Roman"/>
          <w:sz w:val="24"/>
          <w:lang w:val="en-GB"/>
          <w:rPrChange w:id="3581" w:author="Hong Je-Woo" w:date="2018-09-27T04:31:00Z">
            <w:rPr>
              <w:rFonts w:ascii="Times New Roman" w:hAnsi="Times New Roman"/>
              <w:sz w:val="24"/>
            </w:rPr>
          </w:rPrChange>
        </w:rPr>
        <w:t>)) and the magnitude of the measured flux (</w:t>
      </w:r>
      <m:oMath>
        <m:acc>
          <m:accPr>
            <m:chr m:val="̅"/>
            <m:ctrlPr>
              <w:rPr>
                <w:rFonts w:ascii="Cambria Math" w:hAnsi="Cambria Math"/>
                <w:sz w:val="24"/>
                <w:lang w:val="en-GB"/>
                <w:rPrChange w:id="3582" w:author="Hong Je-Woo" w:date="2018-09-27T04:31:00Z">
                  <w:rPr>
                    <w:rFonts w:ascii="Cambria Math" w:hAnsi="Cambria Math"/>
                    <w:sz w:val="24"/>
                  </w:rPr>
                </w:rPrChange>
              </w:rPr>
            </m:ctrlPr>
          </m:accPr>
          <m:e>
            <m:r>
              <w:rPr>
                <w:rFonts w:ascii="Cambria Math" w:hAnsi="Cambria Math"/>
                <w:sz w:val="24"/>
                <w:lang w:val="en-GB"/>
                <w:rPrChange w:id="3583" w:author="Hong Je-Woo" w:date="2018-09-27T04:31:00Z">
                  <w:rPr>
                    <w:rFonts w:ascii="Cambria Math" w:hAnsi="Cambria Math"/>
                    <w:sz w:val="24"/>
                  </w:rPr>
                </w:rPrChange>
              </w:rPr>
              <m:t>F</m:t>
            </m:r>
          </m:e>
        </m:acc>
      </m:oMath>
      <w:r w:rsidR="00A63A8D" w:rsidRPr="00E5054D">
        <w:rPr>
          <w:rFonts w:ascii="Times New Roman" w:hAnsi="Times New Roman"/>
          <w:sz w:val="24"/>
          <w:lang w:val="en-GB"/>
          <w:rPrChange w:id="3584" w:author="Hong Je-Woo" w:date="2018-09-27T04:31:00Z">
            <w:rPr>
              <w:rFonts w:ascii="Times New Roman" w:hAnsi="Times New Roman"/>
              <w:sz w:val="24"/>
            </w:rPr>
          </w:rPrChange>
        </w:rPr>
        <w:t>).</w:t>
      </w:r>
      <w:ins w:id="3585" w:author="Hong Je-Woo" w:date="2018-09-27T04:31:00Z">
        <w:r w:rsidR="00A63A8D" w:rsidRPr="00E5054D">
          <w:rPr>
            <w:rFonts w:ascii="Times New Roman" w:hAnsi="Times New Roman" w:cs="Times New Roman"/>
            <w:sz w:val="24"/>
            <w:szCs w:val="24"/>
            <w:lang w:val="en-GB"/>
          </w:rPr>
          <w:t xml:space="preserve"> </w:t>
        </w:r>
        <w:r w:rsidR="00A63A8D" w:rsidRPr="00E5054D">
          <w:rPr>
            <w:rFonts w:ascii="Times New Roman" w:eastAsia="맑은 고딕" w:hAnsi="Times New Roman" w:cs="Times New Roman"/>
            <w:sz w:val="24"/>
            <w:szCs w:val="24"/>
            <w:lang w:val="en-GB"/>
          </w:rPr>
          <w:t>Only data from the south direction (135</w:t>
        </w:r>
        <w:r w:rsidR="00A63A8D" w:rsidRPr="00E5054D">
          <w:rPr>
            <w:rFonts w:ascii="Times New Roman" w:hAnsi="Times New Roman" w:cs="Times New Roman"/>
            <w:sz w:val="24"/>
            <w:szCs w:val="24"/>
            <w:lang w:val="en-GB"/>
          </w:rPr>
          <w:t>–</w:t>
        </w:r>
        <w:r w:rsidR="00A63A8D" w:rsidRPr="00E5054D">
          <w:rPr>
            <w:rFonts w:ascii="Times New Roman" w:eastAsia="맑은 고딕" w:hAnsi="Times New Roman" w:cs="Times New Roman"/>
            <w:sz w:val="24"/>
            <w:szCs w:val="24"/>
            <w:lang w:val="en-GB"/>
          </w:rPr>
          <w:t xml:space="preserve">315°) </w:t>
        </w:r>
        <w:r w:rsidR="008E648C" w:rsidRPr="00E5054D">
          <w:rPr>
            <w:rFonts w:ascii="Times New Roman" w:eastAsia="맑은 고딕" w:hAnsi="Times New Roman" w:cs="Times New Roman"/>
            <w:sz w:val="24"/>
            <w:szCs w:val="24"/>
            <w:lang w:val="en-GB"/>
          </w:rPr>
          <w:t>are</w:t>
        </w:r>
        <w:r w:rsidR="00A63A8D" w:rsidRPr="00E5054D">
          <w:rPr>
            <w:rFonts w:ascii="Times New Roman" w:eastAsia="맑은 고딕" w:hAnsi="Times New Roman" w:cs="Times New Roman"/>
            <w:sz w:val="24"/>
            <w:szCs w:val="24"/>
            <w:lang w:val="en-GB"/>
          </w:rPr>
          <w:t xml:space="preserve"> used.</w:t>
        </w:r>
      </w:ins>
    </w:p>
    <w:p w14:paraId="2E65B7AD" w14:textId="1716B980" w:rsidR="00B72C41" w:rsidRPr="00E5054D" w:rsidRDefault="00B72C41" w:rsidP="00B72C41">
      <w:pPr>
        <w:wordWrap/>
        <w:spacing w:line="480" w:lineRule="auto"/>
        <w:rPr>
          <w:rFonts w:ascii="Times New Roman" w:hAnsi="Times New Roman"/>
          <w:sz w:val="24"/>
          <w:lang w:val="en-GB"/>
          <w:rPrChange w:id="3586" w:author="Hong Je-Woo" w:date="2018-09-27T04:31:00Z">
            <w:rPr>
              <w:rFonts w:ascii="Times New Roman" w:hAnsi="Times New Roman"/>
              <w:sz w:val="24"/>
            </w:rPr>
          </w:rPrChange>
        </w:rPr>
      </w:pPr>
      <w:r w:rsidRPr="00E5054D">
        <w:rPr>
          <w:rFonts w:ascii="Times New Roman" w:hAnsi="Times New Roman"/>
          <w:b/>
          <w:sz w:val="24"/>
          <w:lang w:val="en-GB"/>
          <w:rPrChange w:id="3587" w:author="Hong Je-Woo" w:date="2018-09-27T04:31:00Z">
            <w:rPr>
              <w:rFonts w:ascii="Times New Roman" w:hAnsi="Times New Roman"/>
              <w:b/>
              <w:sz w:val="24"/>
            </w:rPr>
          </w:rPrChange>
        </w:rPr>
        <w:t>Table 3.</w:t>
      </w:r>
      <w:r w:rsidRPr="00E5054D">
        <w:rPr>
          <w:rFonts w:ascii="Times New Roman" w:hAnsi="Times New Roman"/>
          <w:sz w:val="24"/>
          <w:lang w:val="en-GB"/>
          <w:rPrChange w:id="3588" w:author="Hong Je-Woo" w:date="2018-09-27T04:31:00Z">
            <w:rPr>
              <w:rFonts w:ascii="Times New Roman" w:hAnsi="Times New Roman"/>
              <w:sz w:val="24"/>
            </w:rPr>
          </w:rPrChange>
        </w:rPr>
        <w:t xml:space="preserve"> </w:t>
      </w:r>
      <w:r w:rsidR="00A63A8D" w:rsidRPr="00E5054D">
        <w:rPr>
          <w:rFonts w:ascii="Times New Roman" w:hAnsi="Times New Roman"/>
          <w:sz w:val="24"/>
          <w:lang w:val="en-GB"/>
          <w:rPrChange w:id="3589" w:author="Hong Je-Woo" w:date="2018-09-27T04:31:00Z">
            <w:rPr>
              <w:rFonts w:ascii="Times New Roman" w:hAnsi="Times New Roman"/>
              <w:sz w:val="24"/>
            </w:rPr>
          </w:rPrChange>
        </w:rPr>
        <w:t>Daily (24-h), daytime (</w:t>
      </w:r>
      <w:r w:rsidR="00A63A8D" w:rsidRPr="00E5054D">
        <w:rPr>
          <w:rFonts w:ascii="Times New Roman" w:hAnsi="Times New Roman"/>
          <w:i/>
          <w:sz w:val="24"/>
          <w:lang w:val="en-GB"/>
          <w:rPrChange w:id="3590" w:author="Hong Je-Woo" w:date="2018-09-27T04:31:00Z">
            <w:rPr>
              <w:rFonts w:ascii="Times New Roman" w:hAnsi="Times New Roman"/>
              <w:i/>
              <w:sz w:val="24"/>
            </w:rPr>
          </w:rPrChange>
        </w:rPr>
        <w:t>Q</w:t>
      </w:r>
      <w:del w:id="3591" w:author="Hong Je-Woo" w:date="2018-09-27T04:31:00Z">
        <w:r w:rsidRPr="007E5D70">
          <w:rPr>
            <w:rFonts w:ascii="Times New Roman" w:hAnsi="Times New Roman" w:cs="Times New Roman"/>
            <w:i/>
            <w:sz w:val="24"/>
            <w:szCs w:val="24"/>
          </w:rPr>
          <w:delText>*</w:delText>
        </w:r>
        <w:r w:rsidRPr="007E5D70">
          <w:rPr>
            <w:rFonts w:ascii="Times New Roman" w:hAnsi="Times New Roman" w:cs="Times New Roman"/>
            <w:sz w:val="24"/>
            <w:szCs w:val="24"/>
          </w:rPr>
          <w:delText>&gt;</w:delText>
        </w:r>
      </w:del>
      <w:ins w:id="3592" w:author="Hong Je-Woo" w:date="2018-09-27T04:31:00Z">
        <w:r w:rsidR="00A63A8D" w:rsidRPr="00E5054D">
          <w:rPr>
            <w:rFonts w:ascii="Times New Roman" w:hAnsi="Times New Roman" w:cs="Times New Roman"/>
            <w:i/>
            <w:sz w:val="24"/>
            <w:szCs w:val="24"/>
            <w:lang w:val="en-GB"/>
          </w:rPr>
          <w:t>*</w:t>
        </w:r>
        <w:r w:rsidR="008E648C" w:rsidRPr="00E5054D">
          <w:rPr>
            <w:rFonts w:ascii="Times New Roman" w:hAnsi="Times New Roman" w:cs="Times New Roman"/>
            <w:i/>
            <w:sz w:val="24"/>
            <w:szCs w:val="24"/>
            <w:lang w:val="en-GB"/>
          </w:rPr>
          <w:t xml:space="preserve"> </w:t>
        </w:r>
        <w:r w:rsidR="00A63A8D" w:rsidRPr="00E5054D">
          <w:rPr>
            <w:rFonts w:ascii="Times New Roman" w:hAnsi="Times New Roman" w:cs="Times New Roman"/>
            <w:sz w:val="24"/>
            <w:szCs w:val="24"/>
            <w:lang w:val="en-GB"/>
          </w:rPr>
          <w:t>&gt;</w:t>
        </w:r>
        <w:r w:rsidR="008E648C" w:rsidRPr="00E5054D">
          <w:rPr>
            <w:rFonts w:ascii="Times New Roman" w:hAnsi="Times New Roman" w:cs="Times New Roman"/>
            <w:sz w:val="24"/>
            <w:szCs w:val="24"/>
            <w:lang w:val="en-GB"/>
          </w:rPr>
          <w:t xml:space="preserve"> </w:t>
        </w:r>
      </w:ins>
      <w:r w:rsidR="00A63A8D" w:rsidRPr="00E5054D">
        <w:rPr>
          <w:rFonts w:ascii="Times New Roman" w:hAnsi="Times New Roman"/>
          <w:sz w:val="24"/>
          <w:lang w:val="en-GB"/>
          <w:rPrChange w:id="3593" w:author="Hong Je-Woo" w:date="2018-09-27T04:31:00Z">
            <w:rPr>
              <w:rFonts w:ascii="Times New Roman" w:hAnsi="Times New Roman"/>
              <w:sz w:val="24"/>
            </w:rPr>
          </w:rPrChange>
        </w:rPr>
        <w:t>0 W m</w:t>
      </w:r>
      <w:r w:rsidR="00A63A8D" w:rsidRPr="00E5054D">
        <w:rPr>
          <w:rFonts w:ascii="Times New Roman" w:hAnsi="Times New Roman"/>
          <w:sz w:val="24"/>
          <w:vertAlign w:val="superscript"/>
          <w:lang w:val="en-GB"/>
          <w:rPrChange w:id="3594" w:author="Hong Je-Woo" w:date="2018-09-27T04:31:00Z">
            <w:rPr>
              <w:rFonts w:ascii="Times New Roman" w:hAnsi="Times New Roman"/>
              <w:sz w:val="24"/>
              <w:vertAlign w:val="superscript"/>
            </w:rPr>
          </w:rPrChange>
        </w:rPr>
        <w:t>−2</w:t>
      </w:r>
      <w:r w:rsidR="00A63A8D" w:rsidRPr="00E5054D">
        <w:rPr>
          <w:rFonts w:ascii="Times New Roman" w:hAnsi="Times New Roman"/>
          <w:sz w:val="24"/>
          <w:lang w:val="en-GB"/>
          <w:rPrChange w:id="3595" w:author="Hong Je-Woo" w:date="2018-09-27T04:31:00Z">
            <w:rPr>
              <w:rFonts w:ascii="Times New Roman" w:hAnsi="Times New Roman"/>
              <w:sz w:val="24"/>
            </w:rPr>
          </w:rPrChange>
        </w:rPr>
        <w:t xml:space="preserve">), and </w:t>
      </w:r>
      <w:del w:id="3596" w:author="Hong Je-Woo" w:date="2018-09-27T04:31:00Z">
        <w:r w:rsidRPr="007E5D70">
          <w:rPr>
            <w:rFonts w:ascii="Times New Roman" w:hAnsi="Times New Roman" w:cs="Times New Roman"/>
            <w:sz w:val="24"/>
            <w:szCs w:val="24"/>
          </w:rPr>
          <w:delText>nighttime</w:delText>
        </w:r>
      </w:del>
      <w:ins w:id="3597" w:author="Hong Je-Woo" w:date="2018-09-27T04:31:00Z">
        <w:r w:rsidR="00111D74" w:rsidRPr="00E5054D">
          <w:rPr>
            <w:rFonts w:ascii="Times New Roman" w:hAnsi="Times New Roman" w:cs="Times New Roman"/>
            <w:sz w:val="24"/>
            <w:szCs w:val="24"/>
            <w:lang w:val="en-GB"/>
          </w:rPr>
          <w:t>night-time</w:t>
        </w:r>
      </w:ins>
      <w:r w:rsidR="00A63A8D" w:rsidRPr="00E5054D">
        <w:rPr>
          <w:rFonts w:ascii="Times New Roman" w:hAnsi="Times New Roman"/>
          <w:sz w:val="24"/>
          <w:lang w:val="en-GB"/>
          <w:rPrChange w:id="3598" w:author="Hong Je-Woo" w:date="2018-09-27T04:31:00Z">
            <w:rPr>
              <w:rFonts w:ascii="Times New Roman" w:hAnsi="Times New Roman"/>
              <w:sz w:val="24"/>
            </w:rPr>
          </w:rPrChange>
        </w:rPr>
        <w:t xml:space="preserve"> mean observed energy fluxes (unit: W m</w:t>
      </w:r>
      <w:r w:rsidR="00A63A8D" w:rsidRPr="00E5054D">
        <w:rPr>
          <w:rFonts w:ascii="Times New Roman" w:hAnsi="Times New Roman"/>
          <w:sz w:val="24"/>
          <w:vertAlign w:val="superscript"/>
          <w:lang w:val="en-GB"/>
          <w:rPrChange w:id="3599" w:author="Hong Je-Woo" w:date="2018-09-27T04:31:00Z">
            <w:rPr>
              <w:rFonts w:ascii="Times New Roman" w:hAnsi="Times New Roman"/>
              <w:sz w:val="24"/>
              <w:vertAlign w:val="superscript"/>
            </w:rPr>
          </w:rPrChange>
        </w:rPr>
        <w:t>−2</w:t>
      </w:r>
      <w:r w:rsidR="00A63A8D" w:rsidRPr="00E5054D">
        <w:rPr>
          <w:rFonts w:ascii="Times New Roman" w:hAnsi="Times New Roman"/>
          <w:sz w:val="24"/>
          <w:lang w:val="en-GB"/>
          <w:rPrChange w:id="3600" w:author="Hong Je-Woo" w:date="2018-09-27T04:31:00Z">
            <w:rPr>
              <w:rFonts w:ascii="Times New Roman" w:hAnsi="Times New Roman"/>
              <w:sz w:val="24"/>
            </w:rPr>
          </w:rPrChange>
        </w:rPr>
        <w:t>), which are down/upward short/longwave radiation (</w:t>
      </w:r>
      <w:r w:rsidR="00A63A8D" w:rsidRPr="00E5054D">
        <w:rPr>
          <w:rFonts w:ascii="Times New Roman" w:hAnsi="Times New Roman"/>
          <w:i/>
          <w:sz w:val="24"/>
          <w:lang w:val="en-GB"/>
          <w:rPrChange w:id="3601" w:author="Hong Je-Woo" w:date="2018-09-27T04:31:00Z">
            <w:rPr>
              <w:rFonts w:ascii="Times New Roman" w:hAnsi="Times New Roman"/>
              <w:i/>
              <w:sz w:val="24"/>
            </w:rPr>
          </w:rPrChange>
        </w:rPr>
        <w:t>K</w:t>
      </w:r>
      <w:r w:rsidR="00A63A8D" w:rsidRPr="00E5054D">
        <w:rPr>
          <w:rFonts w:ascii="Times New Roman" w:hAnsi="Times New Roman"/>
          <w:i/>
          <w:sz w:val="24"/>
          <w:vertAlign w:val="subscript"/>
          <w:lang w:val="en-GB"/>
          <w:rPrChange w:id="3602" w:author="Hong Je-Woo" w:date="2018-09-27T04:31:00Z">
            <w:rPr>
              <w:rFonts w:ascii="Times New Roman" w:hAnsi="Times New Roman"/>
              <w:i/>
              <w:sz w:val="24"/>
              <w:vertAlign w:val="subscript"/>
            </w:rPr>
          </w:rPrChange>
        </w:rPr>
        <w:t>↓</w:t>
      </w:r>
      <w:r w:rsidR="00A63A8D" w:rsidRPr="00E5054D">
        <w:rPr>
          <w:rFonts w:ascii="Times New Roman" w:hAnsi="Times New Roman"/>
          <w:sz w:val="24"/>
          <w:lang w:val="en-GB"/>
          <w:rPrChange w:id="3603" w:author="Hong Je-Woo" w:date="2018-09-27T04:31:00Z">
            <w:rPr>
              <w:rFonts w:ascii="Times New Roman" w:hAnsi="Times New Roman"/>
              <w:sz w:val="24"/>
            </w:rPr>
          </w:rPrChange>
        </w:rPr>
        <w:t xml:space="preserve">, </w:t>
      </w:r>
      <w:r w:rsidR="00A63A8D" w:rsidRPr="00E5054D">
        <w:rPr>
          <w:rFonts w:ascii="Times New Roman" w:hAnsi="Times New Roman"/>
          <w:i/>
          <w:sz w:val="24"/>
          <w:lang w:val="en-GB"/>
          <w:rPrChange w:id="3604" w:author="Hong Je-Woo" w:date="2018-09-27T04:31:00Z">
            <w:rPr>
              <w:rFonts w:ascii="Times New Roman" w:hAnsi="Times New Roman"/>
              <w:i/>
              <w:sz w:val="24"/>
            </w:rPr>
          </w:rPrChange>
        </w:rPr>
        <w:t>K</w:t>
      </w:r>
      <w:r w:rsidR="00A63A8D" w:rsidRPr="00E5054D">
        <w:rPr>
          <w:rFonts w:ascii="Times New Roman" w:hAnsi="Times New Roman"/>
          <w:i/>
          <w:sz w:val="24"/>
          <w:vertAlign w:val="subscript"/>
          <w:lang w:val="en-GB"/>
          <w:rPrChange w:id="3605" w:author="Hong Je-Woo" w:date="2018-09-27T04:31:00Z">
            <w:rPr>
              <w:rFonts w:ascii="Times New Roman" w:hAnsi="Times New Roman"/>
              <w:i/>
              <w:sz w:val="24"/>
              <w:vertAlign w:val="subscript"/>
            </w:rPr>
          </w:rPrChange>
        </w:rPr>
        <w:t>↑</w:t>
      </w:r>
      <w:r w:rsidR="00A63A8D" w:rsidRPr="00E5054D">
        <w:rPr>
          <w:rFonts w:ascii="Times New Roman" w:hAnsi="Times New Roman"/>
          <w:sz w:val="24"/>
          <w:lang w:val="en-GB"/>
          <w:rPrChange w:id="3606" w:author="Hong Je-Woo" w:date="2018-09-27T04:31:00Z">
            <w:rPr>
              <w:rFonts w:ascii="Times New Roman" w:hAnsi="Times New Roman"/>
              <w:sz w:val="24"/>
            </w:rPr>
          </w:rPrChange>
        </w:rPr>
        <w:t xml:space="preserve">, </w:t>
      </w:r>
      <w:r w:rsidR="00A63A8D" w:rsidRPr="00E5054D">
        <w:rPr>
          <w:rFonts w:ascii="Times New Roman" w:hAnsi="Times New Roman"/>
          <w:i/>
          <w:sz w:val="24"/>
          <w:lang w:val="en-GB"/>
          <w:rPrChange w:id="3607" w:author="Hong Je-Woo" w:date="2018-09-27T04:31:00Z">
            <w:rPr>
              <w:rFonts w:ascii="Times New Roman" w:hAnsi="Times New Roman"/>
              <w:i/>
              <w:sz w:val="24"/>
            </w:rPr>
          </w:rPrChange>
        </w:rPr>
        <w:t>L</w:t>
      </w:r>
      <w:r w:rsidR="00A63A8D" w:rsidRPr="00E5054D">
        <w:rPr>
          <w:rFonts w:ascii="Times New Roman" w:hAnsi="Times New Roman"/>
          <w:i/>
          <w:sz w:val="24"/>
          <w:vertAlign w:val="subscript"/>
          <w:lang w:val="en-GB"/>
          <w:rPrChange w:id="3608" w:author="Hong Je-Woo" w:date="2018-09-27T04:31:00Z">
            <w:rPr>
              <w:rFonts w:ascii="Times New Roman" w:hAnsi="Times New Roman"/>
              <w:i/>
              <w:sz w:val="24"/>
              <w:vertAlign w:val="subscript"/>
            </w:rPr>
          </w:rPrChange>
        </w:rPr>
        <w:t>↓</w:t>
      </w:r>
      <w:r w:rsidR="00A63A8D" w:rsidRPr="00E5054D">
        <w:rPr>
          <w:rFonts w:ascii="Times New Roman" w:hAnsi="Times New Roman"/>
          <w:sz w:val="24"/>
          <w:lang w:val="en-GB"/>
          <w:rPrChange w:id="3609" w:author="Hong Je-Woo" w:date="2018-09-27T04:31:00Z">
            <w:rPr>
              <w:rFonts w:ascii="Times New Roman" w:hAnsi="Times New Roman"/>
              <w:sz w:val="24"/>
            </w:rPr>
          </w:rPrChange>
        </w:rPr>
        <w:t xml:space="preserve">, </w:t>
      </w:r>
      <w:r w:rsidR="00A63A8D" w:rsidRPr="00E5054D">
        <w:rPr>
          <w:rFonts w:ascii="Times New Roman" w:hAnsi="Times New Roman"/>
          <w:i/>
          <w:sz w:val="24"/>
          <w:lang w:val="en-GB"/>
          <w:rPrChange w:id="3610" w:author="Hong Je-Woo" w:date="2018-09-27T04:31:00Z">
            <w:rPr>
              <w:rFonts w:ascii="Times New Roman" w:hAnsi="Times New Roman"/>
              <w:i/>
              <w:sz w:val="24"/>
            </w:rPr>
          </w:rPrChange>
        </w:rPr>
        <w:t>L</w:t>
      </w:r>
      <w:r w:rsidR="00A63A8D" w:rsidRPr="00E5054D">
        <w:rPr>
          <w:rFonts w:ascii="Times New Roman" w:hAnsi="Times New Roman"/>
          <w:i/>
          <w:sz w:val="24"/>
          <w:vertAlign w:val="subscript"/>
          <w:lang w:val="en-GB"/>
          <w:rPrChange w:id="3611" w:author="Hong Je-Woo" w:date="2018-09-27T04:31:00Z">
            <w:rPr>
              <w:rFonts w:ascii="Times New Roman" w:hAnsi="Times New Roman"/>
              <w:i/>
              <w:sz w:val="24"/>
              <w:vertAlign w:val="subscript"/>
            </w:rPr>
          </w:rPrChange>
        </w:rPr>
        <w:t>↑</w:t>
      </w:r>
      <w:r w:rsidR="00A63A8D" w:rsidRPr="00E5054D">
        <w:rPr>
          <w:rFonts w:ascii="Times New Roman" w:hAnsi="Times New Roman"/>
          <w:sz w:val="24"/>
          <w:lang w:val="en-GB"/>
          <w:rPrChange w:id="3612" w:author="Hong Je-Woo" w:date="2018-09-27T04:31:00Z">
            <w:rPr>
              <w:rFonts w:ascii="Times New Roman" w:hAnsi="Times New Roman"/>
              <w:sz w:val="24"/>
            </w:rPr>
          </w:rPrChange>
        </w:rPr>
        <w:t>), net radiation (</w:t>
      </w:r>
      <w:r w:rsidR="00A63A8D" w:rsidRPr="00E5054D">
        <w:rPr>
          <w:rFonts w:ascii="Times New Roman" w:hAnsi="Times New Roman"/>
          <w:i/>
          <w:sz w:val="24"/>
          <w:lang w:val="en-GB"/>
          <w:rPrChange w:id="3613" w:author="Hong Je-Woo" w:date="2018-09-27T04:31:00Z">
            <w:rPr>
              <w:rFonts w:ascii="Times New Roman" w:hAnsi="Times New Roman"/>
              <w:i/>
              <w:sz w:val="24"/>
            </w:rPr>
          </w:rPrChange>
        </w:rPr>
        <w:t>Q*</w:t>
      </w:r>
      <w:r w:rsidR="00A63A8D" w:rsidRPr="00E5054D">
        <w:rPr>
          <w:rFonts w:ascii="Times New Roman" w:hAnsi="Times New Roman"/>
          <w:sz w:val="24"/>
          <w:lang w:val="en-GB"/>
          <w:rPrChange w:id="3614" w:author="Hong Je-Woo" w:date="2018-09-27T04:31:00Z">
            <w:rPr>
              <w:rFonts w:ascii="Times New Roman" w:hAnsi="Times New Roman"/>
              <w:sz w:val="24"/>
            </w:rPr>
          </w:rPrChange>
        </w:rPr>
        <w:t>), sensible heat flux (</w:t>
      </w:r>
      <w:r w:rsidR="00A63A8D" w:rsidRPr="00E5054D">
        <w:rPr>
          <w:rFonts w:ascii="Times New Roman" w:hAnsi="Times New Roman"/>
          <w:i/>
          <w:sz w:val="24"/>
          <w:lang w:val="en-GB"/>
          <w:rPrChange w:id="3615" w:author="Hong Je-Woo" w:date="2018-09-27T04:31:00Z">
            <w:rPr>
              <w:rFonts w:ascii="Times New Roman" w:hAnsi="Times New Roman"/>
              <w:i/>
              <w:sz w:val="24"/>
            </w:rPr>
          </w:rPrChange>
        </w:rPr>
        <w:t>Q</w:t>
      </w:r>
      <w:r w:rsidR="00A63A8D" w:rsidRPr="00E5054D">
        <w:rPr>
          <w:rFonts w:ascii="Times New Roman" w:hAnsi="Times New Roman"/>
          <w:i/>
          <w:sz w:val="24"/>
          <w:vertAlign w:val="subscript"/>
          <w:lang w:val="en-GB"/>
          <w:rPrChange w:id="3616" w:author="Hong Je-Woo" w:date="2018-09-27T04:31:00Z">
            <w:rPr>
              <w:rFonts w:ascii="Times New Roman" w:hAnsi="Times New Roman"/>
              <w:i/>
              <w:sz w:val="24"/>
              <w:vertAlign w:val="subscript"/>
            </w:rPr>
          </w:rPrChange>
        </w:rPr>
        <w:t>H</w:t>
      </w:r>
      <w:r w:rsidR="00A63A8D" w:rsidRPr="00E5054D">
        <w:rPr>
          <w:rFonts w:ascii="Times New Roman" w:hAnsi="Times New Roman"/>
          <w:sz w:val="24"/>
          <w:lang w:val="en-GB"/>
          <w:rPrChange w:id="3617" w:author="Hong Je-Woo" w:date="2018-09-27T04:31:00Z">
            <w:rPr>
              <w:rFonts w:ascii="Times New Roman" w:hAnsi="Times New Roman"/>
              <w:sz w:val="24"/>
            </w:rPr>
          </w:rPrChange>
        </w:rPr>
        <w:t>), latent heat flux (</w:t>
      </w:r>
      <w:r w:rsidR="00A63A8D" w:rsidRPr="00E5054D">
        <w:rPr>
          <w:rFonts w:ascii="Times New Roman" w:hAnsi="Times New Roman"/>
          <w:i/>
          <w:sz w:val="24"/>
          <w:lang w:val="en-GB"/>
          <w:rPrChange w:id="3618" w:author="Hong Je-Woo" w:date="2018-09-27T04:31:00Z">
            <w:rPr>
              <w:rFonts w:ascii="Times New Roman" w:hAnsi="Times New Roman"/>
              <w:i/>
              <w:sz w:val="24"/>
            </w:rPr>
          </w:rPrChange>
        </w:rPr>
        <w:t>Q</w:t>
      </w:r>
      <w:r w:rsidR="00A63A8D" w:rsidRPr="00E5054D">
        <w:rPr>
          <w:rFonts w:ascii="Times New Roman" w:hAnsi="Times New Roman"/>
          <w:i/>
          <w:sz w:val="24"/>
          <w:vertAlign w:val="subscript"/>
          <w:lang w:val="en-GB"/>
          <w:rPrChange w:id="3619" w:author="Hong Je-Woo" w:date="2018-09-27T04:31:00Z">
            <w:rPr>
              <w:rFonts w:ascii="Times New Roman" w:hAnsi="Times New Roman"/>
              <w:i/>
              <w:sz w:val="24"/>
              <w:vertAlign w:val="subscript"/>
            </w:rPr>
          </w:rPrChange>
        </w:rPr>
        <w:t>E</w:t>
      </w:r>
      <w:r w:rsidR="00A63A8D" w:rsidRPr="00E5054D">
        <w:rPr>
          <w:rFonts w:ascii="Times New Roman" w:hAnsi="Times New Roman"/>
          <w:sz w:val="24"/>
          <w:lang w:val="en-GB"/>
          <w:rPrChange w:id="3620" w:author="Hong Je-Woo" w:date="2018-09-27T04:31:00Z">
            <w:rPr>
              <w:rFonts w:ascii="Times New Roman" w:hAnsi="Times New Roman"/>
              <w:sz w:val="24"/>
            </w:rPr>
          </w:rPrChange>
        </w:rPr>
        <w:t xml:space="preserve">), and </w:t>
      </w:r>
      <w:del w:id="3621" w:author="Hong Je-Woo" w:date="2018-09-27T04:31:00Z">
        <w:r w:rsidRPr="007E5D70">
          <w:rPr>
            <w:rFonts w:ascii="Times New Roman" w:hAnsi="Times New Roman" w:cs="Times New Roman"/>
            <w:sz w:val="24"/>
            <w:szCs w:val="24"/>
          </w:rPr>
          <w:delText>heat storage (</w:delText>
        </w:r>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r w:rsidRPr="007E5D70">
          <w:rPr>
            <w:rFonts w:ascii="Times New Roman" w:hAnsi="Times New Roman" w:cs="Times New Roman"/>
            <w:sz w:val="24"/>
            <w:szCs w:val="24"/>
          </w:rPr>
          <w:delText>)</w:delText>
        </w:r>
        <w:r>
          <w:rPr>
            <w:rFonts w:ascii="Times New Roman" w:hAnsi="Times New Roman" w:cs="Times New Roman"/>
            <w:sz w:val="24"/>
            <w:szCs w:val="24"/>
          </w:rPr>
          <w:delText>,</w:delText>
        </w:r>
      </w:del>
      <w:ins w:id="3622" w:author="Hong Je-Woo" w:date="2018-09-27T04:31:00Z">
        <w:r w:rsidR="008E648C" w:rsidRPr="00E5054D">
          <w:rPr>
            <w:rFonts w:ascii="Times New Roman" w:hAnsi="Times New Roman" w:cs="Times New Roman"/>
            <w:sz w:val="24"/>
            <w:szCs w:val="24"/>
            <w:lang w:val="en-GB"/>
          </w:rPr>
          <w:t xml:space="preserve">the </w:t>
        </w:r>
        <w:r w:rsidR="00A63A8D" w:rsidRPr="00E5054D">
          <w:rPr>
            <w:rFonts w:ascii="Times New Roman" w:hAnsi="Times New Roman" w:cs="Times New Roman"/>
            <w:sz w:val="24"/>
            <w:szCs w:val="24"/>
            <w:lang w:val="en-GB"/>
          </w:rPr>
          <w:t>residual,</w:t>
        </w:r>
      </w:ins>
      <w:r w:rsidR="00A63A8D" w:rsidRPr="00E5054D">
        <w:rPr>
          <w:rFonts w:ascii="Times New Roman" w:hAnsi="Times New Roman"/>
          <w:sz w:val="24"/>
          <w:lang w:val="en-GB"/>
          <w:rPrChange w:id="3623" w:author="Hong Je-Woo" w:date="2018-09-27T04:31:00Z">
            <w:rPr>
              <w:rFonts w:ascii="Times New Roman" w:hAnsi="Times New Roman"/>
              <w:sz w:val="24"/>
            </w:rPr>
          </w:rPrChange>
        </w:rPr>
        <w:t xml:space="preserve"> with standard deviation values for each season.</w:t>
      </w:r>
      <w:ins w:id="3624" w:author="Hong Je-Woo" w:date="2018-09-27T04:31:00Z">
        <w:r w:rsidR="00A63A8D" w:rsidRPr="00E5054D">
          <w:rPr>
            <w:rFonts w:ascii="Times New Roman" w:hAnsi="Times New Roman" w:cs="Times New Roman"/>
            <w:sz w:val="24"/>
            <w:szCs w:val="24"/>
            <w:lang w:val="en-GB"/>
          </w:rPr>
          <w:t xml:space="preserve"> Only data observed from apartment area</w:t>
        </w:r>
        <w:r w:rsidR="008E648C" w:rsidRPr="00E5054D">
          <w:rPr>
            <w:rFonts w:ascii="Times New Roman" w:hAnsi="Times New Roman" w:cs="Times New Roman"/>
            <w:sz w:val="24"/>
            <w:szCs w:val="24"/>
            <w:lang w:val="en-GB"/>
          </w:rPr>
          <w:t>s</w:t>
        </w:r>
        <w:r w:rsidR="00A63A8D" w:rsidRPr="00E5054D">
          <w:rPr>
            <w:rFonts w:ascii="Times New Roman" w:hAnsi="Times New Roman" w:cs="Times New Roman"/>
            <w:sz w:val="24"/>
            <w:szCs w:val="24"/>
            <w:lang w:val="en-GB"/>
          </w:rPr>
          <w:t xml:space="preserve"> (180</w:t>
        </w:r>
        <w:r w:rsidR="008E648C" w:rsidRPr="00E5054D">
          <w:rPr>
            <w:rFonts w:ascii="Times New Roman" w:hAnsi="Times New Roman" w:cs="Times New Roman"/>
            <w:sz w:val="24"/>
            <w:szCs w:val="24"/>
            <w:lang w:val="en-GB"/>
          </w:rPr>
          <w:t>–</w:t>
        </w:r>
        <w:r w:rsidR="00A63A8D" w:rsidRPr="00E5054D">
          <w:rPr>
            <w:rFonts w:ascii="Times New Roman" w:hAnsi="Times New Roman" w:cs="Times New Roman"/>
            <w:sz w:val="24"/>
            <w:szCs w:val="24"/>
            <w:lang w:val="en-GB"/>
          </w:rPr>
          <w:t>270</w:t>
        </w:r>
        <w:r w:rsidR="00A63A8D" w:rsidRPr="00E5054D">
          <w:rPr>
            <w:rFonts w:ascii="Times New Roman" w:hAnsi="Times New Roman" w:cs="Times New Roman"/>
            <w:sz w:val="24"/>
            <w:szCs w:val="24"/>
            <w:vertAlign w:val="superscript"/>
            <w:lang w:val="en-GB"/>
          </w:rPr>
          <w:t>o</w:t>
        </w:r>
        <w:r w:rsidR="00A63A8D" w:rsidRPr="00E5054D">
          <w:rPr>
            <w:rFonts w:ascii="Times New Roman" w:hAnsi="Times New Roman" w:cs="Times New Roman"/>
            <w:sz w:val="24"/>
            <w:szCs w:val="24"/>
            <w:lang w:val="en-GB"/>
          </w:rPr>
          <w:t xml:space="preserve">) </w:t>
        </w:r>
        <w:r w:rsidR="008E648C" w:rsidRPr="00E5054D">
          <w:rPr>
            <w:rFonts w:ascii="Times New Roman" w:hAnsi="Times New Roman" w:cs="Times New Roman"/>
            <w:sz w:val="24"/>
            <w:szCs w:val="24"/>
            <w:lang w:val="en-GB"/>
          </w:rPr>
          <w:t>are</w:t>
        </w:r>
        <w:r w:rsidR="00A63A8D" w:rsidRPr="00E5054D">
          <w:rPr>
            <w:rFonts w:ascii="Times New Roman" w:hAnsi="Times New Roman" w:cs="Times New Roman"/>
            <w:sz w:val="24"/>
            <w:szCs w:val="24"/>
            <w:lang w:val="en-GB"/>
          </w:rPr>
          <w:t xml:space="preserve"> used.</w:t>
        </w:r>
      </w:ins>
    </w:p>
    <w:p w14:paraId="2E65B7AE" w14:textId="20935B3E" w:rsidR="00B72C41" w:rsidRPr="00E5054D" w:rsidRDefault="00B72C41" w:rsidP="00B72C41">
      <w:pPr>
        <w:wordWrap/>
        <w:spacing w:line="480" w:lineRule="auto"/>
        <w:rPr>
          <w:rFonts w:ascii="Times New Roman" w:hAnsi="Times New Roman"/>
          <w:sz w:val="24"/>
          <w:lang w:val="en-GB"/>
          <w:rPrChange w:id="3625" w:author="Hong Je-Woo" w:date="2018-09-27T04:31:00Z">
            <w:rPr>
              <w:rFonts w:ascii="Times New Roman" w:hAnsi="Times New Roman"/>
              <w:sz w:val="24"/>
            </w:rPr>
          </w:rPrChange>
        </w:rPr>
      </w:pPr>
      <w:r w:rsidRPr="00E5054D">
        <w:rPr>
          <w:rFonts w:ascii="Times New Roman" w:hAnsi="Times New Roman"/>
          <w:b/>
          <w:sz w:val="24"/>
          <w:lang w:val="en-GB"/>
          <w:rPrChange w:id="3626" w:author="Hong Je-Woo" w:date="2018-09-27T04:31:00Z">
            <w:rPr>
              <w:rFonts w:ascii="Times New Roman" w:hAnsi="Times New Roman"/>
              <w:b/>
              <w:sz w:val="24"/>
            </w:rPr>
          </w:rPrChange>
        </w:rPr>
        <w:t>Table 4.</w:t>
      </w:r>
      <w:r w:rsidRPr="00E5054D">
        <w:rPr>
          <w:rFonts w:ascii="Times New Roman" w:hAnsi="Times New Roman"/>
          <w:sz w:val="24"/>
          <w:lang w:val="en-GB"/>
          <w:rPrChange w:id="3627" w:author="Hong Je-Woo" w:date="2018-09-27T04:31:00Z">
            <w:rPr>
              <w:rFonts w:ascii="Times New Roman" w:hAnsi="Times New Roman"/>
              <w:sz w:val="24"/>
            </w:rPr>
          </w:rPrChange>
        </w:rPr>
        <w:t xml:space="preserve"> </w:t>
      </w:r>
      <w:r w:rsidR="005B489B" w:rsidRPr="00E5054D">
        <w:rPr>
          <w:rFonts w:ascii="Times New Roman" w:hAnsi="Times New Roman"/>
          <w:sz w:val="24"/>
          <w:lang w:val="en-GB"/>
          <w:rPrChange w:id="3628" w:author="Hong Je-Woo" w:date="2018-09-27T04:31:00Z">
            <w:rPr>
              <w:rFonts w:ascii="Times New Roman" w:hAnsi="Times New Roman"/>
              <w:sz w:val="24"/>
            </w:rPr>
          </w:rPrChange>
        </w:rPr>
        <w:t>Daily (24-h), daytime (</w:t>
      </w:r>
      <w:r w:rsidR="005B489B" w:rsidRPr="00E5054D">
        <w:rPr>
          <w:rFonts w:ascii="Times New Roman" w:hAnsi="Times New Roman"/>
          <w:i/>
          <w:sz w:val="24"/>
          <w:lang w:val="en-GB"/>
          <w:rPrChange w:id="3629" w:author="Hong Je-Woo" w:date="2018-09-27T04:31:00Z">
            <w:rPr>
              <w:rFonts w:ascii="Times New Roman" w:hAnsi="Times New Roman"/>
              <w:i/>
              <w:sz w:val="24"/>
            </w:rPr>
          </w:rPrChange>
        </w:rPr>
        <w:t>Q</w:t>
      </w:r>
      <w:del w:id="3630" w:author="Hong Je-Woo" w:date="2018-09-27T04:31:00Z">
        <w:r w:rsidRPr="007E5D70">
          <w:rPr>
            <w:rFonts w:ascii="Times New Roman" w:hAnsi="Times New Roman" w:cs="Times New Roman"/>
            <w:i/>
            <w:sz w:val="24"/>
            <w:szCs w:val="24"/>
          </w:rPr>
          <w:delText>*</w:delText>
        </w:r>
        <w:r w:rsidRPr="007E5D70">
          <w:rPr>
            <w:rFonts w:ascii="Times New Roman" w:hAnsi="Times New Roman" w:cs="Times New Roman"/>
            <w:sz w:val="24"/>
            <w:szCs w:val="24"/>
          </w:rPr>
          <w:delText>&gt;</w:delText>
        </w:r>
      </w:del>
      <w:ins w:id="3631" w:author="Hong Je-Woo" w:date="2018-09-27T04:31:00Z">
        <w:r w:rsidR="005B489B" w:rsidRPr="00E5054D">
          <w:rPr>
            <w:rFonts w:ascii="Times New Roman" w:hAnsi="Times New Roman" w:cs="Times New Roman"/>
            <w:i/>
            <w:sz w:val="24"/>
            <w:szCs w:val="24"/>
            <w:lang w:val="en-GB"/>
          </w:rPr>
          <w:t>*</w:t>
        </w:r>
        <w:r w:rsidR="008E648C" w:rsidRPr="00E5054D">
          <w:rPr>
            <w:rFonts w:ascii="Times New Roman" w:hAnsi="Times New Roman" w:cs="Times New Roman"/>
            <w:i/>
            <w:sz w:val="24"/>
            <w:szCs w:val="24"/>
            <w:lang w:val="en-GB"/>
          </w:rPr>
          <w:t xml:space="preserve"> </w:t>
        </w:r>
        <w:r w:rsidR="005B489B" w:rsidRPr="00E5054D">
          <w:rPr>
            <w:rFonts w:ascii="Times New Roman" w:hAnsi="Times New Roman" w:cs="Times New Roman"/>
            <w:sz w:val="24"/>
            <w:szCs w:val="24"/>
            <w:lang w:val="en-GB"/>
          </w:rPr>
          <w:t>&gt;</w:t>
        </w:r>
        <w:r w:rsidR="008E648C" w:rsidRPr="00E5054D">
          <w:rPr>
            <w:rFonts w:ascii="Times New Roman" w:hAnsi="Times New Roman" w:cs="Times New Roman"/>
            <w:sz w:val="24"/>
            <w:szCs w:val="24"/>
            <w:lang w:val="en-GB"/>
          </w:rPr>
          <w:t xml:space="preserve"> </w:t>
        </w:r>
      </w:ins>
      <w:r w:rsidR="005B489B" w:rsidRPr="00E5054D">
        <w:rPr>
          <w:rFonts w:ascii="Times New Roman" w:hAnsi="Times New Roman"/>
          <w:sz w:val="24"/>
          <w:lang w:val="en-GB"/>
          <w:rPrChange w:id="3632" w:author="Hong Je-Woo" w:date="2018-09-27T04:31:00Z">
            <w:rPr>
              <w:rFonts w:ascii="Times New Roman" w:hAnsi="Times New Roman"/>
              <w:sz w:val="24"/>
            </w:rPr>
          </w:rPrChange>
        </w:rPr>
        <w:t>0 W m</w:t>
      </w:r>
      <w:r w:rsidR="005B489B" w:rsidRPr="00E5054D">
        <w:rPr>
          <w:rFonts w:ascii="Times New Roman" w:hAnsi="Times New Roman"/>
          <w:sz w:val="24"/>
          <w:vertAlign w:val="superscript"/>
          <w:lang w:val="en-GB"/>
          <w:rPrChange w:id="3633" w:author="Hong Je-Woo" w:date="2018-09-27T04:31:00Z">
            <w:rPr>
              <w:rFonts w:ascii="Times New Roman" w:hAnsi="Times New Roman"/>
              <w:sz w:val="24"/>
              <w:vertAlign w:val="superscript"/>
            </w:rPr>
          </w:rPrChange>
        </w:rPr>
        <w:t>−2</w:t>
      </w:r>
      <w:r w:rsidR="005B489B" w:rsidRPr="00E5054D">
        <w:rPr>
          <w:rFonts w:ascii="Times New Roman" w:hAnsi="Times New Roman"/>
          <w:sz w:val="24"/>
          <w:lang w:val="en-GB"/>
          <w:rPrChange w:id="3634" w:author="Hong Je-Woo" w:date="2018-09-27T04:31:00Z">
            <w:rPr>
              <w:rFonts w:ascii="Times New Roman" w:hAnsi="Times New Roman"/>
              <w:sz w:val="24"/>
            </w:rPr>
          </w:rPrChange>
        </w:rPr>
        <w:t xml:space="preserve">), and </w:t>
      </w:r>
      <w:del w:id="3635" w:author="Hong Je-Woo" w:date="2018-09-27T04:31:00Z">
        <w:r w:rsidRPr="007E5D70">
          <w:rPr>
            <w:rFonts w:ascii="Times New Roman" w:hAnsi="Times New Roman" w:cs="Times New Roman"/>
            <w:sz w:val="24"/>
            <w:szCs w:val="24"/>
          </w:rPr>
          <w:delText>nighttime</w:delText>
        </w:r>
      </w:del>
      <w:ins w:id="3636" w:author="Hong Je-Woo" w:date="2018-09-27T04:31:00Z">
        <w:r w:rsidR="00111D74" w:rsidRPr="00E5054D">
          <w:rPr>
            <w:rFonts w:ascii="Times New Roman" w:hAnsi="Times New Roman" w:cs="Times New Roman"/>
            <w:sz w:val="24"/>
            <w:szCs w:val="24"/>
            <w:lang w:val="en-GB"/>
          </w:rPr>
          <w:t>night-time</w:t>
        </w:r>
      </w:ins>
      <w:r w:rsidR="005B489B" w:rsidRPr="00E5054D">
        <w:rPr>
          <w:rFonts w:ascii="Times New Roman" w:hAnsi="Times New Roman"/>
          <w:sz w:val="24"/>
          <w:lang w:val="en-GB"/>
          <w:rPrChange w:id="3637" w:author="Hong Je-Woo" w:date="2018-09-27T04:31:00Z">
            <w:rPr>
              <w:rFonts w:ascii="Times New Roman" w:hAnsi="Times New Roman"/>
              <w:sz w:val="24"/>
            </w:rPr>
          </w:rPrChange>
        </w:rPr>
        <w:t xml:space="preserve"> mean CO</w:t>
      </w:r>
      <w:r w:rsidR="005B489B" w:rsidRPr="00E5054D">
        <w:rPr>
          <w:rFonts w:ascii="Times New Roman" w:hAnsi="Times New Roman"/>
          <w:sz w:val="24"/>
          <w:vertAlign w:val="subscript"/>
          <w:lang w:val="en-GB"/>
          <w:rPrChange w:id="3638" w:author="Hong Je-Woo" w:date="2018-09-27T04:31:00Z">
            <w:rPr>
              <w:rFonts w:ascii="Times New Roman" w:hAnsi="Times New Roman"/>
              <w:sz w:val="24"/>
              <w:vertAlign w:val="subscript"/>
            </w:rPr>
          </w:rPrChange>
        </w:rPr>
        <w:t>2</w:t>
      </w:r>
      <w:r w:rsidR="005B489B" w:rsidRPr="00E5054D">
        <w:rPr>
          <w:rFonts w:ascii="Times New Roman" w:hAnsi="Times New Roman"/>
          <w:sz w:val="24"/>
          <w:lang w:val="en-GB"/>
          <w:rPrChange w:id="3639" w:author="Hong Je-Woo" w:date="2018-09-27T04:31:00Z">
            <w:rPr>
              <w:rFonts w:ascii="Times New Roman" w:hAnsi="Times New Roman"/>
              <w:sz w:val="24"/>
            </w:rPr>
          </w:rPrChange>
        </w:rPr>
        <w:t xml:space="preserve"> flux (</w:t>
      </w:r>
      <w:r w:rsidR="005B489B" w:rsidRPr="00E5054D">
        <w:rPr>
          <w:rFonts w:ascii="Times New Roman" w:hAnsi="Times New Roman"/>
          <w:i/>
          <w:sz w:val="24"/>
          <w:lang w:val="en-GB"/>
          <w:rPrChange w:id="3640" w:author="Hong Je-Woo" w:date="2018-09-27T04:31:00Z">
            <w:rPr>
              <w:rFonts w:ascii="Times New Roman" w:hAnsi="Times New Roman"/>
              <w:i/>
              <w:sz w:val="24"/>
            </w:rPr>
          </w:rPrChange>
        </w:rPr>
        <w:t>F</w:t>
      </w:r>
      <w:r w:rsidR="005B489B" w:rsidRPr="00E5054D">
        <w:rPr>
          <w:rFonts w:ascii="Times New Roman" w:hAnsi="Times New Roman"/>
          <w:i/>
          <w:sz w:val="24"/>
          <w:vertAlign w:val="subscript"/>
          <w:lang w:val="en-GB"/>
          <w:rPrChange w:id="3641" w:author="Hong Je-Woo" w:date="2018-09-27T04:31:00Z">
            <w:rPr>
              <w:rFonts w:ascii="Times New Roman" w:hAnsi="Times New Roman"/>
              <w:i/>
              <w:sz w:val="24"/>
              <w:vertAlign w:val="subscript"/>
            </w:rPr>
          </w:rPrChange>
        </w:rPr>
        <w:t>C</w:t>
      </w:r>
      <w:r w:rsidR="005B489B" w:rsidRPr="00E5054D">
        <w:rPr>
          <w:rFonts w:ascii="Times New Roman" w:hAnsi="Times New Roman"/>
          <w:sz w:val="24"/>
          <w:lang w:val="en-GB"/>
          <w:rPrChange w:id="3642" w:author="Hong Je-Woo" w:date="2018-09-27T04:31:00Z">
            <w:rPr>
              <w:rFonts w:ascii="Times New Roman" w:hAnsi="Times New Roman"/>
              <w:sz w:val="24"/>
            </w:rPr>
          </w:rPrChange>
        </w:rPr>
        <w:t>; unit: μmol m</w:t>
      </w:r>
      <w:r w:rsidR="005B489B" w:rsidRPr="00E5054D">
        <w:rPr>
          <w:rFonts w:ascii="Times New Roman" w:hAnsi="Times New Roman"/>
          <w:sz w:val="24"/>
          <w:vertAlign w:val="superscript"/>
          <w:lang w:val="en-GB"/>
          <w:rPrChange w:id="3643" w:author="Hong Je-Woo" w:date="2018-09-27T04:31:00Z">
            <w:rPr>
              <w:rFonts w:ascii="Times New Roman" w:hAnsi="Times New Roman"/>
              <w:sz w:val="24"/>
              <w:vertAlign w:val="superscript"/>
            </w:rPr>
          </w:rPrChange>
        </w:rPr>
        <w:t>−2</w:t>
      </w:r>
      <w:r w:rsidR="005B489B" w:rsidRPr="00E5054D">
        <w:rPr>
          <w:rFonts w:ascii="Times New Roman" w:hAnsi="Times New Roman"/>
          <w:sz w:val="24"/>
          <w:lang w:val="en-GB"/>
          <w:rPrChange w:id="3644" w:author="Hong Je-Woo" w:date="2018-09-27T04:31:00Z">
            <w:rPr>
              <w:rFonts w:ascii="Times New Roman" w:hAnsi="Times New Roman"/>
              <w:sz w:val="24"/>
            </w:rPr>
          </w:rPrChange>
        </w:rPr>
        <w:t xml:space="preserve"> s</w:t>
      </w:r>
      <w:r w:rsidR="005B489B" w:rsidRPr="00E5054D">
        <w:rPr>
          <w:rFonts w:ascii="Times New Roman" w:hAnsi="Times New Roman"/>
          <w:sz w:val="24"/>
          <w:vertAlign w:val="superscript"/>
          <w:lang w:val="en-GB"/>
          <w:rPrChange w:id="3645" w:author="Hong Je-Woo" w:date="2018-09-27T04:31:00Z">
            <w:rPr>
              <w:rFonts w:ascii="Times New Roman" w:hAnsi="Times New Roman"/>
              <w:sz w:val="24"/>
              <w:vertAlign w:val="superscript"/>
            </w:rPr>
          </w:rPrChange>
        </w:rPr>
        <w:t>−1</w:t>
      </w:r>
      <w:r w:rsidR="005B489B" w:rsidRPr="00E5054D">
        <w:rPr>
          <w:rFonts w:ascii="Times New Roman" w:hAnsi="Times New Roman"/>
          <w:sz w:val="24"/>
          <w:lang w:val="en-GB"/>
          <w:rPrChange w:id="3646" w:author="Hong Je-Woo" w:date="2018-09-27T04:31:00Z">
            <w:rPr>
              <w:rFonts w:ascii="Times New Roman" w:hAnsi="Times New Roman"/>
              <w:sz w:val="24"/>
            </w:rPr>
          </w:rPrChange>
        </w:rPr>
        <w:t>) and standard deviation values for all, working, and non-working days.</w:t>
      </w:r>
      <w:ins w:id="3647" w:author="Hong Je-Woo" w:date="2018-09-27T04:31:00Z">
        <w:r w:rsidR="005B489B" w:rsidRPr="00E5054D">
          <w:rPr>
            <w:rFonts w:ascii="Times New Roman" w:hAnsi="Times New Roman" w:cs="Times New Roman"/>
            <w:sz w:val="24"/>
            <w:szCs w:val="24"/>
            <w:lang w:val="en-GB"/>
          </w:rPr>
          <w:t xml:space="preserve"> Only data observed from apartment area</w:t>
        </w:r>
        <w:r w:rsidR="008E648C" w:rsidRPr="00E5054D">
          <w:rPr>
            <w:rFonts w:ascii="Times New Roman" w:hAnsi="Times New Roman" w:cs="Times New Roman"/>
            <w:sz w:val="24"/>
            <w:szCs w:val="24"/>
            <w:lang w:val="en-GB"/>
          </w:rPr>
          <w:t>s</w:t>
        </w:r>
        <w:r w:rsidR="005B489B" w:rsidRPr="00E5054D">
          <w:rPr>
            <w:rFonts w:ascii="Times New Roman" w:hAnsi="Times New Roman" w:cs="Times New Roman"/>
            <w:sz w:val="24"/>
            <w:szCs w:val="24"/>
            <w:lang w:val="en-GB"/>
          </w:rPr>
          <w:t xml:space="preserve"> (180</w:t>
        </w:r>
        <w:r w:rsidR="008E648C" w:rsidRPr="00E5054D">
          <w:rPr>
            <w:rFonts w:ascii="Times New Roman" w:hAnsi="Times New Roman" w:cs="Times New Roman"/>
            <w:sz w:val="24"/>
            <w:szCs w:val="24"/>
            <w:lang w:val="en-GB"/>
          </w:rPr>
          <w:t>–</w:t>
        </w:r>
        <w:r w:rsidR="005B489B" w:rsidRPr="00E5054D">
          <w:rPr>
            <w:rFonts w:ascii="Times New Roman" w:hAnsi="Times New Roman" w:cs="Times New Roman"/>
            <w:sz w:val="24"/>
            <w:szCs w:val="24"/>
            <w:lang w:val="en-GB"/>
          </w:rPr>
          <w:t>270</w:t>
        </w:r>
        <w:r w:rsidR="005B489B" w:rsidRPr="00E5054D">
          <w:rPr>
            <w:rFonts w:ascii="Times New Roman" w:hAnsi="Times New Roman" w:cs="Times New Roman"/>
            <w:sz w:val="24"/>
            <w:szCs w:val="24"/>
            <w:vertAlign w:val="superscript"/>
            <w:lang w:val="en-GB"/>
          </w:rPr>
          <w:t>o</w:t>
        </w:r>
        <w:r w:rsidR="005B489B" w:rsidRPr="00E5054D">
          <w:rPr>
            <w:rFonts w:ascii="Times New Roman" w:hAnsi="Times New Roman" w:cs="Times New Roman"/>
            <w:sz w:val="24"/>
            <w:szCs w:val="24"/>
            <w:lang w:val="en-GB"/>
          </w:rPr>
          <w:t xml:space="preserve">) </w:t>
        </w:r>
        <w:r w:rsidR="008E648C" w:rsidRPr="00E5054D">
          <w:rPr>
            <w:rFonts w:ascii="Times New Roman" w:hAnsi="Times New Roman" w:cs="Times New Roman"/>
            <w:sz w:val="24"/>
            <w:szCs w:val="24"/>
            <w:lang w:val="en-GB"/>
          </w:rPr>
          <w:t>are</w:t>
        </w:r>
        <w:r w:rsidR="005B489B" w:rsidRPr="00E5054D">
          <w:rPr>
            <w:rFonts w:ascii="Times New Roman" w:hAnsi="Times New Roman" w:cs="Times New Roman"/>
            <w:sz w:val="24"/>
            <w:szCs w:val="24"/>
            <w:lang w:val="en-GB"/>
          </w:rPr>
          <w:t xml:space="preserve"> used.</w:t>
        </w:r>
      </w:ins>
    </w:p>
    <w:p w14:paraId="502025A6" w14:textId="77777777" w:rsidR="00B72C41" w:rsidRPr="00CF59AB" w:rsidRDefault="00B72C41" w:rsidP="00B72C41">
      <w:pPr>
        <w:wordWrap/>
        <w:spacing w:line="480" w:lineRule="auto"/>
        <w:rPr>
          <w:del w:id="3648" w:author="Hong Je-Woo" w:date="2018-09-27T04:31:00Z"/>
          <w:rFonts w:ascii="Times New Roman" w:hAnsi="Times New Roman" w:cs="Times New Roman"/>
          <w:sz w:val="24"/>
          <w:szCs w:val="24"/>
        </w:rPr>
      </w:pPr>
    </w:p>
    <w:p w14:paraId="2E65B7AF" w14:textId="77777777" w:rsidR="00B72C41" w:rsidRPr="00E5054D" w:rsidRDefault="00B72C41" w:rsidP="00B72C41">
      <w:pPr>
        <w:widowControl/>
        <w:wordWrap/>
        <w:autoSpaceDE/>
        <w:autoSpaceDN/>
        <w:rPr>
          <w:rFonts w:ascii="Times New Roman" w:hAnsi="Times New Roman"/>
          <w:sz w:val="24"/>
          <w:lang w:val="en-GB"/>
          <w:rPrChange w:id="3649" w:author="Hong Je-Woo" w:date="2018-09-27T04:31:00Z">
            <w:rPr>
              <w:rFonts w:ascii="Times New Roman" w:hAnsi="Times New Roman"/>
              <w:sz w:val="24"/>
            </w:rPr>
          </w:rPrChange>
        </w:rPr>
      </w:pPr>
      <w:r w:rsidRPr="00E5054D">
        <w:rPr>
          <w:rFonts w:ascii="Times New Roman" w:hAnsi="Times New Roman"/>
          <w:sz w:val="24"/>
          <w:lang w:val="en-GB"/>
          <w:rPrChange w:id="3650" w:author="Hong Je-Woo" w:date="2018-09-27T04:31:00Z">
            <w:rPr>
              <w:rFonts w:ascii="Times New Roman" w:hAnsi="Times New Roman"/>
              <w:sz w:val="24"/>
            </w:rPr>
          </w:rPrChange>
        </w:rPr>
        <w:br w:type="page"/>
      </w:r>
    </w:p>
    <w:p w14:paraId="2E65B7B0" w14:textId="77777777" w:rsidR="00B72C41" w:rsidRPr="00E5054D" w:rsidRDefault="00B72C41" w:rsidP="00B72C41">
      <w:pPr>
        <w:wordWrap/>
        <w:spacing w:line="480" w:lineRule="auto"/>
        <w:outlineLvl w:val="0"/>
        <w:rPr>
          <w:rFonts w:ascii="Times New Roman" w:hAnsi="Times New Roman"/>
          <w:b/>
          <w:sz w:val="24"/>
          <w:lang w:val="en-GB"/>
          <w:rPrChange w:id="3651" w:author="Hong Je-Woo" w:date="2018-09-27T04:31:00Z">
            <w:rPr>
              <w:rFonts w:ascii="Times New Roman" w:hAnsi="Times New Roman"/>
              <w:b/>
              <w:sz w:val="24"/>
            </w:rPr>
          </w:rPrChange>
        </w:rPr>
      </w:pPr>
      <w:r w:rsidRPr="00E5054D">
        <w:rPr>
          <w:rFonts w:ascii="Times New Roman" w:hAnsi="Times New Roman"/>
          <w:b/>
          <w:sz w:val="24"/>
          <w:lang w:val="en-GB"/>
          <w:rPrChange w:id="3652" w:author="Hong Je-Woo" w:date="2018-09-27T04:31:00Z">
            <w:rPr>
              <w:rFonts w:ascii="Times New Roman" w:hAnsi="Times New Roman"/>
              <w:b/>
              <w:sz w:val="24"/>
            </w:rPr>
          </w:rPrChange>
        </w:rPr>
        <w:lastRenderedPageBreak/>
        <w:t>Figure Captions</w:t>
      </w:r>
    </w:p>
    <w:p w14:paraId="2E65B7B1" w14:textId="77777777" w:rsidR="00B72C41" w:rsidRPr="00E5054D" w:rsidRDefault="00B72C41" w:rsidP="00B72C41">
      <w:pPr>
        <w:wordWrap/>
        <w:spacing w:line="480" w:lineRule="auto"/>
        <w:rPr>
          <w:rFonts w:ascii="Times New Roman" w:hAnsi="Times New Roman"/>
          <w:sz w:val="24"/>
          <w:lang w:val="en-GB"/>
          <w:rPrChange w:id="3653" w:author="Hong Je-Woo" w:date="2018-09-27T04:31:00Z">
            <w:rPr>
              <w:rFonts w:ascii="Times New Roman" w:hAnsi="Times New Roman"/>
              <w:sz w:val="24"/>
            </w:rPr>
          </w:rPrChange>
        </w:rPr>
      </w:pPr>
    </w:p>
    <w:p w14:paraId="2E65B7B2" w14:textId="65088F75" w:rsidR="00B72C41" w:rsidRPr="00E5054D" w:rsidRDefault="00B72C41" w:rsidP="00B72C41">
      <w:pPr>
        <w:wordWrap/>
        <w:spacing w:line="480" w:lineRule="auto"/>
        <w:rPr>
          <w:rFonts w:ascii="Times New Roman" w:hAnsi="Times New Roman"/>
          <w:sz w:val="24"/>
          <w:lang w:val="en-GB"/>
          <w:rPrChange w:id="3654" w:author="Hong Je-Woo" w:date="2018-09-27T04:31:00Z">
            <w:rPr>
              <w:rFonts w:ascii="Times New Roman" w:hAnsi="Times New Roman"/>
              <w:sz w:val="24"/>
            </w:rPr>
          </w:rPrChange>
        </w:rPr>
      </w:pPr>
      <w:r w:rsidRPr="00E5054D">
        <w:rPr>
          <w:rFonts w:ascii="Times New Roman" w:hAnsi="Times New Roman"/>
          <w:b/>
          <w:sz w:val="24"/>
          <w:lang w:val="en-GB"/>
          <w:rPrChange w:id="3655" w:author="Hong Je-Woo" w:date="2018-09-27T04:31:00Z">
            <w:rPr>
              <w:rFonts w:ascii="Times New Roman" w:hAnsi="Times New Roman"/>
              <w:b/>
              <w:sz w:val="24"/>
            </w:rPr>
          </w:rPrChange>
        </w:rPr>
        <w:t xml:space="preserve">Figure 1. </w:t>
      </w:r>
      <w:r w:rsidR="007770B4" w:rsidRPr="00E5054D">
        <w:rPr>
          <w:rFonts w:ascii="Times New Roman" w:hAnsi="Times New Roman"/>
          <w:sz w:val="24"/>
          <w:lang w:val="en-GB"/>
          <w:rPrChange w:id="3656" w:author="Hong Je-Woo" w:date="2018-09-27T04:31:00Z">
            <w:rPr>
              <w:rFonts w:ascii="Times New Roman" w:hAnsi="Times New Roman"/>
              <w:sz w:val="24"/>
            </w:rPr>
          </w:rPrChange>
        </w:rPr>
        <w:t xml:space="preserve">(a) Aerial photograph </w:t>
      </w:r>
      <w:del w:id="3657" w:author="Hong Je-Woo" w:date="2018-09-27T04:31:00Z">
        <w:r>
          <w:rPr>
            <w:rFonts w:ascii="Times New Roman" w:eastAsia="Times New Roman" w:hAnsi="Times New Roman" w:cs="Times New Roman"/>
            <w:sz w:val="24"/>
            <w:szCs w:val="24"/>
          </w:rPr>
          <w:delText xml:space="preserve">with </w:delText>
        </w:r>
        <w:r w:rsidRPr="007E5D70">
          <w:rPr>
            <w:rFonts w:ascii="Times New Roman" w:eastAsia="Times New Roman" w:hAnsi="Times New Roman" w:cs="Times New Roman"/>
            <w:sz w:val="24"/>
            <w:szCs w:val="24"/>
          </w:rPr>
          <w:delText xml:space="preserve">a radius of 500 </w:delText>
        </w:r>
        <w:r w:rsidRPr="007E5D70">
          <w:rPr>
            <w:rFonts w:ascii="Times New Roman" w:eastAsia="Times New Roman" w:hAnsi="Times New Roman" w:cs="Times New Roman"/>
            <w:iCs/>
            <w:sz w:val="24"/>
            <w:szCs w:val="24"/>
          </w:rPr>
          <w:delText>m</w:delText>
        </w:r>
        <w:r w:rsidRPr="007E5D70">
          <w:rPr>
            <w:rFonts w:ascii="Times New Roman" w:eastAsia="Times New Roman" w:hAnsi="Times New Roman" w:cs="Times New Roman"/>
            <w:sz w:val="24"/>
            <w:szCs w:val="24"/>
          </w:rPr>
          <w:delText xml:space="preserve"> </w:delText>
        </w:r>
      </w:del>
      <w:r w:rsidR="007770B4" w:rsidRPr="00E5054D">
        <w:rPr>
          <w:rFonts w:ascii="Times New Roman" w:hAnsi="Times New Roman"/>
          <w:sz w:val="24"/>
          <w:lang w:val="en-GB"/>
          <w:rPrChange w:id="3658" w:author="Hong Je-Woo" w:date="2018-09-27T04:31:00Z">
            <w:rPr>
              <w:rFonts w:ascii="Times New Roman" w:hAnsi="Times New Roman"/>
              <w:sz w:val="24"/>
            </w:rPr>
          </w:rPrChange>
        </w:rPr>
        <w:t>around the flux tower (</w:t>
      </w:r>
      <w:del w:id="3659" w:author="Hong Je-Woo" w:date="2018-09-27T04:31:00Z">
        <w:r w:rsidRPr="007E5D70">
          <w:rPr>
            <w:rFonts w:ascii="Times New Roman" w:eastAsia="Times New Roman" w:hAnsi="Times New Roman" w:cs="Times New Roman"/>
            <w:sz w:val="24"/>
            <w:szCs w:val="24"/>
          </w:rPr>
          <w:delText>Ⅹ</w:delText>
        </w:r>
      </w:del>
      <w:ins w:id="3660" w:author="Hong Je-Woo" w:date="2018-09-27T04:31:00Z">
        <w:r w:rsidR="007770B4" w:rsidRPr="00E5054D">
          <w:rPr>
            <w:rFonts w:ascii="Times New Roman" w:eastAsia="Times New Roman" w:hAnsi="Times New Roman" w:cs="Times New Roman"/>
            <w:sz w:val="24"/>
            <w:szCs w:val="24"/>
            <w:lang w:val="en-GB"/>
          </w:rPr>
          <w:t>●</w:t>
        </w:r>
      </w:ins>
      <w:r w:rsidR="007770B4" w:rsidRPr="00E5054D">
        <w:rPr>
          <w:rFonts w:ascii="Times New Roman" w:hAnsi="Times New Roman"/>
          <w:sz w:val="24"/>
          <w:lang w:val="en-GB"/>
          <w:rPrChange w:id="3661" w:author="Hong Je-Woo" w:date="2018-09-27T04:31:00Z">
            <w:rPr>
              <w:rFonts w:ascii="Times New Roman" w:hAnsi="Times New Roman"/>
              <w:sz w:val="24"/>
            </w:rPr>
          </w:rPrChange>
        </w:rPr>
        <w:t xml:space="preserve">) with </w:t>
      </w:r>
      <w:r w:rsidR="00B41EAE" w:rsidRPr="00E5054D">
        <w:rPr>
          <w:rFonts w:ascii="Times New Roman" w:hAnsi="Times New Roman"/>
          <w:sz w:val="24"/>
          <w:lang w:val="en-GB"/>
          <w:rPrChange w:id="3662" w:author="Hong Je-Woo" w:date="2018-09-27T04:31:00Z">
            <w:rPr>
              <w:rFonts w:ascii="Times New Roman" w:hAnsi="Times New Roman"/>
              <w:sz w:val="24"/>
            </w:rPr>
          </w:rPrChange>
        </w:rPr>
        <w:t xml:space="preserve">the </w:t>
      </w:r>
      <w:ins w:id="3663" w:author="Hong Je-Woo" w:date="2018-09-27T04:31:00Z">
        <w:r w:rsidR="007770B4" w:rsidRPr="00E5054D">
          <w:rPr>
            <w:rFonts w:ascii="Times New Roman" w:eastAsia="Times New Roman" w:hAnsi="Times New Roman" w:cs="Times New Roman"/>
            <w:sz w:val="24"/>
            <w:szCs w:val="24"/>
            <w:lang w:val="en-GB"/>
          </w:rPr>
          <w:t xml:space="preserve">accumulated source area for surface fluxes (contour; </w:t>
        </w:r>
        <w:r w:rsidR="007770B4" w:rsidRPr="00853C1B">
          <w:rPr>
            <w:rFonts w:ascii="Times New Roman" w:eastAsia="Times New Roman" w:hAnsi="Times New Roman" w:cs="Times New Roman"/>
            <w:noProof/>
            <w:sz w:val="24"/>
            <w:szCs w:val="24"/>
            <w:lang w:val="en-GB"/>
          </w:rPr>
          <w:t>method</w:t>
        </w:r>
        <w:r w:rsidR="007770B4" w:rsidRPr="00E5054D">
          <w:rPr>
            <w:rFonts w:ascii="Times New Roman" w:eastAsia="Times New Roman" w:hAnsi="Times New Roman" w:cs="Times New Roman"/>
            <w:sz w:val="24"/>
            <w:szCs w:val="24"/>
            <w:lang w:val="en-GB"/>
          </w:rPr>
          <w:t xml:space="preserve"> in Hsieh </w:t>
        </w:r>
        <w:r w:rsidR="007770B4" w:rsidRPr="00E5054D">
          <w:rPr>
            <w:rFonts w:ascii="Times New Roman" w:eastAsia="Times New Roman" w:hAnsi="Times New Roman" w:cs="Times New Roman"/>
            <w:i/>
            <w:sz w:val="24"/>
            <w:szCs w:val="24"/>
            <w:lang w:val="en-GB"/>
          </w:rPr>
          <w:t>et al</w:t>
        </w:r>
        <w:r w:rsidR="007770B4" w:rsidRPr="00E5054D">
          <w:rPr>
            <w:rFonts w:ascii="Times New Roman" w:eastAsia="Times New Roman" w:hAnsi="Times New Roman" w:cs="Times New Roman"/>
            <w:sz w:val="24"/>
            <w:szCs w:val="24"/>
            <w:lang w:val="en-GB"/>
          </w:rPr>
          <w:t xml:space="preserve">., 2000) and the </w:t>
        </w:r>
      </w:ins>
      <w:r w:rsidR="007770B4" w:rsidRPr="00E5054D">
        <w:rPr>
          <w:rFonts w:ascii="Times New Roman" w:hAnsi="Times New Roman"/>
          <w:sz w:val="24"/>
          <w:lang w:val="en-GB"/>
          <w:rPrChange w:id="3664" w:author="Hong Je-Woo" w:date="2018-09-27T04:31:00Z">
            <w:rPr>
              <w:rFonts w:ascii="Times New Roman" w:hAnsi="Times New Roman"/>
              <w:sz w:val="24"/>
            </w:rPr>
          </w:rPrChange>
        </w:rPr>
        <w:t xml:space="preserve">location of the traffic survey </w:t>
      </w:r>
      <w:del w:id="3665" w:author="Hong Je-Woo" w:date="2018-09-27T04:31:00Z">
        <w:r>
          <w:rPr>
            <w:rFonts w:ascii="Times New Roman" w:eastAsia="Times New Roman" w:hAnsi="Times New Roman" w:cs="Times New Roman"/>
            <w:sz w:val="24"/>
            <w:szCs w:val="24"/>
          </w:rPr>
          <w:delText xml:space="preserve">indicated </w:delText>
        </w:r>
      </w:del>
      <w:r w:rsidR="007770B4" w:rsidRPr="00E5054D">
        <w:rPr>
          <w:rFonts w:ascii="Times New Roman" w:hAnsi="Times New Roman"/>
          <w:sz w:val="24"/>
          <w:lang w:val="en-GB"/>
          <w:rPrChange w:id="3666" w:author="Hong Je-Woo" w:date="2018-09-27T04:31:00Z">
            <w:rPr>
              <w:rFonts w:ascii="Times New Roman" w:hAnsi="Times New Roman"/>
              <w:sz w:val="24"/>
            </w:rPr>
          </w:rPrChange>
        </w:rPr>
        <w:t>(</w:t>
      </w:r>
      <w:r w:rsidR="007770B4" w:rsidRPr="00E5054D">
        <w:rPr>
          <w:rFonts w:ascii="Segoe UI Symbol" w:hAnsi="Segoe UI Symbol"/>
          <w:sz w:val="24"/>
          <w:lang w:val="en-GB"/>
          <w:rPrChange w:id="3667" w:author="Hong Je-Woo" w:date="2018-09-27T04:31:00Z">
            <w:rPr>
              <w:rFonts w:ascii="Segoe UI Symbol" w:hAnsi="Segoe UI Symbol"/>
              <w:sz w:val="24"/>
            </w:rPr>
          </w:rPrChange>
        </w:rPr>
        <w:t>★</w:t>
      </w:r>
      <w:r w:rsidR="007770B4" w:rsidRPr="00E5054D">
        <w:rPr>
          <w:rFonts w:ascii="Times New Roman" w:hAnsi="Times New Roman"/>
          <w:sz w:val="24"/>
          <w:lang w:val="en-GB"/>
          <w:rPrChange w:id="3668" w:author="Hong Je-Woo" w:date="2018-09-27T04:31:00Z">
            <w:rPr>
              <w:rFonts w:ascii="Times New Roman" w:hAnsi="Times New Roman"/>
              <w:sz w:val="24"/>
            </w:rPr>
          </w:rPrChange>
        </w:rPr>
        <w:t>). (b) The location of the flux tower within South Korea is shown with urban land cover (map from GRUMP version 1).</w:t>
      </w:r>
    </w:p>
    <w:p w14:paraId="2E65B7B3" w14:textId="147473D7" w:rsidR="00B72C41" w:rsidRPr="00E5054D" w:rsidRDefault="00B72C41" w:rsidP="00B72C41">
      <w:pPr>
        <w:wordWrap/>
        <w:spacing w:line="480" w:lineRule="auto"/>
        <w:rPr>
          <w:rFonts w:ascii="Times New Roman" w:hAnsi="Times New Roman"/>
          <w:sz w:val="24"/>
          <w:lang w:val="en-GB"/>
          <w:rPrChange w:id="3669" w:author="Hong Je-Woo" w:date="2018-09-27T04:31:00Z">
            <w:rPr>
              <w:rFonts w:ascii="Times New Roman" w:hAnsi="Times New Roman"/>
              <w:sz w:val="24"/>
            </w:rPr>
          </w:rPrChange>
        </w:rPr>
      </w:pPr>
      <w:r w:rsidRPr="00E5054D">
        <w:rPr>
          <w:rFonts w:ascii="Times New Roman" w:hAnsi="Times New Roman"/>
          <w:b/>
          <w:sz w:val="24"/>
          <w:lang w:val="en-GB"/>
          <w:rPrChange w:id="3670" w:author="Hong Je-Woo" w:date="2018-09-27T04:31:00Z">
            <w:rPr>
              <w:rFonts w:ascii="Times New Roman" w:hAnsi="Times New Roman"/>
              <w:b/>
              <w:sz w:val="24"/>
            </w:rPr>
          </w:rPrChange>
        </w:rPr>
        <w:t xml:space="preserve">Figure 2. </w:t>
      </w:r>
      <w:r w:rsidRPr="00E5054D">
        <w:rPr>
          <w:rFonts w:ascii="Times New Roman" w:hAnsi="Times New Roman"/>
          <w:sz w:val="24"/>
          <w:lang w:val="en-GB"/>
          <w:rPrChange w:id="3671" w:author="Hong Je-Woo" w:date="2018-09-27T04:31:00Z">
            <w:rPr>
              <w:rFonts w:ascii="Times New Roman" w:hAnsi="Times New Roman"/>
              <w:sz w:val="24"/>
            </w:rPr>
          </w:rPrChange>
        </w:rPr>
        <w:t>Climate conditions for March 2015–February 2016: (a) air temperature (</w:t>
      </w:r>
      <w:r w:rsidRPr="00E5054D">
        <w:rPr>
          <w:rFonts w:ascii="Times New Roman" w:hAnsi="Times New Roman"/>
          <w:i/>
          <w:sz w:val="24"/>
          <w:lang w:val="en-GB"/>
          <w:rPrChange w:id="3672" w:author="Hong Je-Woo" w:date="2018-09-27T04:31:00Z">
            <w:rPr>
              <w:rFonts w:ascii="Times New Roman" w:hAnsi="Times New Roman"/>
              <w:i/>
              <w:sz w:val="24"/>
            </w:rPr>
          </w:rPrChange>
        </w:rPr>
        <w:t>T</w:t>
      </w:r>
      <w:r w:rsidRPr="00E5054D">
        <w:rPr>
          <w:rFonts w:ascii="Times New Roman" w:hAnsi="Times New Roman"/>
          <w:i/>
          <w:sz w:val="24"/>
          <w:vertAlign w:val="subscript"/>
          <w:lang w:val="en-GB"/>
          <w:rPrChange w:id="3673" w:author="Hong Je-Woo" w:date="2018-09-27T04:31:00Z">
            <w:rPr>
              <w:rFonts w:ascii="Times New Roman" w:hAnsi="Times New Roman"/>
              <w:i/>
              <w:sz w:val="24"/>
              <w:vertAlign w:val="subscript"/>
            </w:rPr>
          </w:rPrChange>
        </w:rPr>
        <w:t>air</w:t>
      </w:r>
      <w:r w:rsidRPr="00E5054D">
        <w:rPr>
          <w:rFonts w:ascii="Times New Roman" w:hAnsi="Times New Roman"/>
          <w:sz w:val="24"/>
          <w:lang w:val="en-GB"/>
          <w:rPrChange w:id="3674" w:author="Hong Je-Woo" w:date="2018-09-27T04:31:00Z">
            <w:rPr>
              <w:rFonts w:ascii="Times New Roman" w:hAnsi="Times New Roman"/>
              <w:sz w:val="24"/>
            </w:rPr>
          </w:rPrChange>
        </w:rPr>
        <w:t xml:space="preserve">; unit: °C) with </w:t>
      </w:r>
      <w:ins w:id="3675" w:author="Hong Je-Woo" w:date="2018-09-27T04:31:00Z">
        <w:r w:rsidR="001F5AAE">
          <w:rPr>
            <w:rFonts w:ascii="Times New Roman" w:hAnsi="Times New Roman" w:cs="Times New Roman"/>
            <w:sz w:val="24"/>
            <w:szCs w:val="24"/>
            <w:lang w:val="en-GB"/>
          </w:rPr>
          <w:t xml:space="preserve">the </w:t>
        </w:r>
      </w:ins>
      <w:r w:rsidRPr="00E5054D">
        <w:rPr>
          <w:rFonts w:ascii="Times New Roman" w:hAnsi="Times New Roman"/>
          <w:sz w:val="24"/>
          <w:lang w:val="en-GB"/>
          <w:rPrChange w:id="3676" w:author="Hong Je-Woo" w:date="2018-09-27T04:31:00Z">
            <w:rPr>
              <w:rFonts w:ascii="Times New Roman" w:hAnsi="Times New Roman"/>
              <w:sz w:val="24"/>
            </w:rPr>
          </w:rPrChange>
        </w:rPr>
        <w:t>30-year (1981–2010) climatology values (solid line: mean, dashed lines: minimum and maximum), (b) 30-min and accumulated precipitation (</w:t>
      </w:r>
      <w:r w:rsidRPr="00E5054D">
        <w:rPr>
          <w:rFonts w:ascii="Times New Roman" w:hAnsi="Times New Roman"/>
          <w:i/>
          <w:sz w:val="24"/>
          <w:lang w:val="en-GB"/>
          <w:rPrChange w:id="3677" w:author="Hong Je-Woo" w:date="2018-09-27T04:31:00Z">
            <w:rPr>
              <w:rFonts w:ascii="Times New Roman" w:hAnsi="Times New Roman"/>
              <w:i/>
              <w:sz w:val="24"/>
            </w:rPr>
          </w:rPrChange>
        </w:rPr>
        <w:t>Pr</w:t>
      </w:r>
      <w:r w:rsidRPr="00E5054D">
        <w:rPr>
          <w:rFonts w:ascii="Times New Roman" w:hAnsi="Times New Roman"/>
          <w:sz w:val="24"/>
          <w:lang w:val="en-GB"/>
          <w:rPrChange w:id="3678" w:author="Hong Je-Woo" w:date="2018-09-27T04:31:00Z">
            <w:rPr>
              <w:rFonts w:ascii="Times New Roman" w:hAnsi="Times New Roman"/>
              <w:sz w:val="24"/>
            </w:rPr>
          </w:rPrChange>
        </w:rPr>
        <w:t>; unit: mm; solid line: study period, dashed line: climatology value), (c) vapor pressure deficit (</w:t>
      </w:r>
      <w:r w:rsidRPr="00E5054D">
        <w:rPr>
          <w:rFonts w:ascii="Times New Roman" w:hAnsi="Times New Roman"/>
          <w:i/>
          <w:sz w:val="24"/>
          <w:lang w:val="en-GB"/>
          <w:rPrChange w:id="3679" w:author="Hong Je-Woo" w:date="2018-09-27T04:31:00Z">
            <w:rPr>
              <w:rFonts w:ascii="Times New Roman" w:hAnsi="Times New Roman"/>
              <w:i/>
              <w:sz w:val="24"/>
            </w:rPr>
          </w:rPrChange>
        </w:rPr>
        <w:t>VPD</w:t>
      </w:r>
      <w:r w:rsidRPr="00E5054D">
        <w:rPr>
          <w:rFonts w:ascii="Times New Roman" w:hAnsi="Times New Roman"/>
          <w:sz w:val="24"/>
          <w:lang w:val="en-GB"/>
          <w:rPrChange w:id="3680" w:author="Hong Je-Woo" w:date="2018-09-27T04:31:00Z">
            <w:rPr>
              <w:rFonts w:ascii="Times New Roman" w:hAnsi="Times New Roman"/>
              <w:sz w:val="24"/>
            </w:rPr>
          </w:rPrChange>
        </w:rPr>
        <w:t>; unit: hPa), and (d) mean wind speed (</w:t>
      </w:r>
      <w:r w:rsidRPr="00E5054D">
        <w:rPr>
          <w:rFonts w:ascii="Times New Roman" w:hAnsi="Times New Roman"/>
          <w:i/>
          <w:sz w:val="24"/>
          <w:lang w:val="en-GB"/>
          <w:rPrChange w:id="3681" w:author="Hong Je-Woo" w:date="2018-09-27T04:31:00Z">
            <w:rPr>
              <w:rFonts w:ascii="Times New Roman" w:hAnsi="Times New Roman"/>
              <w:i/>
              <w:sz w:val="24"/>
            </w:rPr>
          </w:rPrChange>
        </w:rPr>
        <w:t>U</w:t>
      </w:r>
      <w:r w:rsidRPr="00E5054D">
        <w:rPr>
          <w:rFonts w:ascii="Times New Roman" w:hAnsi="Times New Roman"/>
          <w:sz w:val="24"/>
          <w:lang w:val="en-GB"/>
          <w:rPrChange w:id="3682" w:author="Hong Je-Woo" w:date="2018-09-27T04:31:00Z">
            <w:rPr>
              <w:rFonts w:ascii="Times New Roman" w:hAnsi="Times New Roman"/>
              <w:sz w:val="24"/>
            </w:rPr>
          </w:rPrChange>
        </w:rPr>
        <w:t>; unit: m s</w:t>
      </w:r>
      <w:r w:rsidRPr="00E5054D">
        <w:rPr>
          <w:rFonts w:ascii="Times New Roman" w:hAnsi="Times New Roman"/>
          <w:sz w:val="24"/>
          <w:vertAlign w:val="superscript"/>
          <w:lang w:val="en-GB"/>
          <w:rPrChange w:id="3683" w:author="Hong Je-Woo" w:date="2018-09-27T04:31:00Z">
            <w:rPr>
              <w:rFonts w:ascii="Times New Roman" w:hAnsi="Times New Roman"/>
              <w:sz w:val="24"/>
              <w:vertAlign w:val="superscript"/>
            </w:rPr>
          </w:rPrChange>
        </w:rPr>
        <w:t>−1</w:t>
      </w:r>
      <w:r w:rsidRPr="00E5054D">
        <w:rPr>
          <w:rFonts w:ascii="Times New Roman" w:hAnsi="Times New Roman"/>
          <w:sz w:val="24"/>
          <w:lang w:val="en-GB"/>
          <w:rPrChange w:id="3684" w:author="Hong Je-Woo" w:date="2018-09-27T04:31:00Z">
            <w:rPr>
              <w:rFonts w:ascii="Times New Roman" w:hAnsi="Times New Roman"/>
              <w:sz w:val="24"/>
            </w:rPr>
          </w:rPrChange>
        </w:rPr>
        <w:t xml:space="preserve">). </w:t>
      </w:r>
      <w:del w:id="3685" w:author="Hong Je-Woo" w:date="2018-09-27T04:31:00Z">
        <w:r w:rsidRPr="007E5D70">
          <w:rPr>
            <w:rFonts w:ascii="Times New Roman" w:hAnsi="Times New Roman" w:cs="Times New Roman"/>
            <w:sz w:val="24"/>
            <w:szCs w:val="24"/>
          </w:rPr>
          <w:delText>Gray</w:delText>
        </w:r>
      </w:del>
      <w:ins w:id="3686" w:author="Hong Je-Woo" w:date="2018-09-27T04:31:00Z">
        <w:r w:rsidR="003A0CFC" w:rsidRPr="00E5054D">
          <w:rPr>
            <w:rFonts w:ascii="Times New Roman" w:hAnsi="Times New Roman" w:cs="Times New Roman"/>
            <w:sz w:val="24"/>
            <w:szCs w:val="24"/>
            <w:lang w:val="en-GB"/>
          </w:rPr>
          <w:t>Grey</w:t>
        </w:r>
      </w:ins>
      <w:r w:rsidRPr="00E5054D">
        <w:rPr>
          <w:rFonts w:ascii="Times New Roman" w:hAnsi="Times New Roman"/>
          <w:sz w:val="24"/>
          <w:lang w:val="en-GB"/>
          <w:rPrChange w:id="3687" w:author="Hong Je-Woo" w:date="2018-09-27T04:31:00Z">
            <w:rPr>
              <w:rFonts w:ascii="Times New Roman" w:hAnsi="Times New Roman"/>
              <w:sz w:val="24"/>
            </w:rPr>
          </w:rPrChange>
        </w:rPr>
        <w:t xml:space="preserve"> and black dots indicate 30-min and daily mean values, respectively.</w:t>
      </w:r>
    </w:p>
    <w:p w14:paraId="2E65B7B4" w14:textId="7EC7E077" w:rsidR="00B72C41" w:rsidRPr="00E5054D" w:rsidRDefault="00B72C41" w:rsidP="00B72C41">
      <w:pPr>
        <w:wordWrap/>
        <w:spacing w:line="480" w:lineRule="auto"/>
        <w:rPr>
          <w:rFonts w:ascii="Times New Roman" w:hAnsi="Times New Roman"/>
          <w:sz w:val="24"/>
          <w:lang w:val="en-GB"/>
          <w:rPrChange w:id="3688" w:author="Hong Je-Woo" w:date="2018-09-27T04:31:00Z">
            <w:rPr>
              <w:rFonts w:ascii="Times New Roman" w:hAnsi="Times New Roman"/>
              <w:sz w:val="24"/>
            </w:rPr>
          </w:rPrChange>
        </w:rPr>
      </w:pPr>
      <w:r w:rsidRPr="00E5054D">
        <w:rPr>
          <w:rFonts w:ascii="Times New Roman" w:hAnsi="Times New Roman"/>
          <w:b/>
          <w:sz w:val="24"/>
          <w:lang w:val="en-GB"/>
          <w:rPrChange w:id="3689" w:author="Hong Je-Woo" w:date="2018-09-27T04:31:00Z">
            <w:rPr>
              <w:rFonts w:ascii="Times New Roman" w:hAnsi="Times New Roman"/>
              <w:b/>
              <w:sz w:val="24"/>
            </w:rPr>
          </w:rPrChange>
        </w:rPr>
        <w:t xml:space="preserve">Figure 3. </w:t>
      </w:r>
      <w:r w:rsidR="00306813" w:rsidRPr="00E5054D">
        <w:rPr>
          <w:rFonts w:ascii="Times New Roman" w:hAnsi="Times New Roman"/>
          <w:sz w:val="24"/>
          <w:lang w:val="en-GB"/>
          <w:rPrChange w:id="3690" w:author="Hong Je-Woo" w:date="2018-09-27T04:31:00Z">
            <w:rPr>
              <w:rFonts w:ascii="Times New Roman" w:hAnsi="Times New Roman"/>
              <w:sz w:val="24"/>
            </w:rPr>
          </w:rPrChange>
        </w:rPr>
        <w:t xml:space="preserve">The wind frequency distribution </w:t>
      </w:r>
      <w:del w:id="3691" w:author="Hong Je-Woo" w:date="2018-09-27T04:31:00Z">
        <w:r w:rsidRPr="007E5D70">
          <w:rPr>
            <w:rFonts w:ascii="Times New Roman" w:hAnsi="Times New Roman" w:cs="Times New Roman"/>
            <w:sz w:val="24"/>
            <w:szCs w:val="24"/>
          </w:rPr>
          <w:delText>for March 2015</w:delText>
        </w:r>
        <w:r>
          <w:rPr>
            <w:rFonts w:ascii="Times New Roman" w:hAnsi="Times New Roman" w:cs="Times New Roman"/>
            <w:sz w:val="24"/>
            <w:szCs w:val="24"/>
          </w:rPr>
          <w:delText>–</w:delText>
        </w:r>
        <w:r w:rsidRPr="007E5D70">
          <w:rPr>
            <w:rFonts w:ascii="Times New Roman" w:hAnsi="Times New Roman" w:cs="Times New Roman"/>
            <w:sz w:val="24"/>
            <w:szCs w:val="24"/>
          </w:rPr>
          <w:delText>February 2016.</w:delText>
        </w:r>
      </w:del>
      <w:ins w:id="3692" w:author="Hong Je-Woo" w:date="2018-09-27T04:31:00Z">
        <w:r w:rsidR="00306813" w:rsidRPr="00E5054D">
          <w:rPr>
            <w:rFonts w:ascii="Times New Roman" w:hAnsi="Times New Roman" w:cs="Times New Roman"/>
            <w:sz w:val="24"/>
            <w:szCs w:val="24"/>
            <w:lang w:val="en-GB"/>
          </w:rPr>
          <w:t>of (a) spring, (b) summer, (c) autumn, and (d) winter.</w:t>
        </w:r>
      </w:ins>
      <w:r w:rsidR="00306813" w:rsidRPr="00E5054D">
        <w:rPr>
          <w:rFonts w:ascii="Times New Roman" w:hAnsi="Times New Roman"/>
          <w:sz w:val="24"/>
          <w:lang w:val="en-GB"/>
          <w:rPrChange w:id="3693" w:author="Hong Je-Woo" w:date="2018-09-27T04:31:00Z">
            <w:rPr>
              <w:rFonts w:ascii="Times New Roman" w:hAnsi="Times New Roman"/>
              <w:sz w:val="24"/>
            </w:rPr>
          </w:rPrChange>
        </w:rPr>
        <w:t xml:space="preserve"> The dominant wind directions were N and SW from local </w:t>
      </w:r>
      <w:del w:id="3694" w:author="Hong Je-Woo" w:date="2018-09-27T04:31:00Z">
        <w:r w:rsidRPr="007E5D70">
          <w:rPr>
            <w:rFonts w:ascii="Times New Roman" w:hAnsi="Times New Roman" w:cs="Times New Roman"/>
            <w:sz w:val="24"/>
            <w:szCs w:val="24"/>
          </w:rPr>
          <w:delText>circulation</w:delText>
        </w:r>
      </w:del>
      <w:ins w:id="3695" w:author="Hong Je-Woo" w:date="2018-09-27T04:31:00Z">
        <w:r w:rsidR="00306813" w:rsidRPr="00E5054D">
          <w:rPr>
            <w:rFonts w:ascii="Times New Roman" w:hAnsi="Times New Roman" w:cs="Times New Roman"/>
            <w:sz w:val="24"/>
            <w:szCs w:val="24"/>
            <w:lang w:val="en-GB"/>
          </w:rPr>
          <w:t>circulation</w:t>
        </w:r>
        <w:r w:rsidR="006873ED" w:rsidRPr="00E5054D">
          <w:rPr>
            <w:rFonts w:ascii="Times New Roman" w:hAnsi="Times New Roman" w:cs="Times New Roman"/>
            <w:sz w:val="24"/>
            <w:szCs w:val="24"/>
            <w:lang w:val="en-GB"/>
          </w:rPr>
          <w:t>s</w:t>
        </w:r>
      </w:ins>
      <w:r w:rsidR="00306813" w:rsidRPr="00E5054D">
        <w:rPr>
          <w:rFonts w:ascii="Times New Roman" w:hAnsi="Times New Roman"/>
          <w:sz w:val="24"/>
          <w:lang w:val="en-GB"/>
          <w:rPrChange w:id="3696" w:author="Hong Je-Woo" w:date="2018-09-27T04:31:00Z">
            <w:rPr>
              <w:rFonts w:ascii="Times New Roman" w:hAnsi="Times New Roman"/>
              <w:sz w:val="24"/>
            </w:rPr>
          </w:rPrChange>
        </w:rPr>
        <w:t xml:space="preserve"> (mountain–valley breeze).</w:t>
      </w:r>
    </w:p>
    <w:p w14:paraId="2E65B7B5" w14:textId="0920DFDB" w:rsidR="00B72C41" w:rsidRPr="00E5054D" w:rsidRDefault="00B72C41" w:rsidP="00B72C41">
      <w:pPr>
        <w:wordWrap/>
        <w:spacing w:line="480" w:lineRule="auto"/>
        <w:rPr>
          <w:rFonts w:ascii="Times New Roman" w:hAnsi="Times New Roman"/>
          <w:sz w:val="24"/>
          <w:lang w:val="en-GB"/>
          <w:rPrChange w:id="3697" w:author="Hong Je-Woo" w:date="2018-09-27T04:31:00Z">
            <w:rPr>
              <w:rFonts w:ascii="Times New Roman" w:hAnsi="Times New Roman"/>
              <w:sz w:val="24"/>
            </w:rPr>
          </w:rPrChange>
        </w:rPr>
      </w:pPr>
      <w:r w:rsidRPr="00E5054D">
        <w:rPr>
          <w:rFonts w:ascii="Times New Roman" w:hAnsi="Times New Roman"/>
          <w:b/>
          <w:sz w:val="24"/>
          <w:lang w:val="en-GB"/>
          <w:rPrChange w:id="3698" w:author="Hong Je-Woo" w:date="2018-09-27T04:31:00Z">
            <w:rPr>
              <w:rFonts w:ascii="Times New Roman" w:hAnsi="Times New Roman"/>
              <w:b/>
              <w:sz w:val="24"/>
            </w:rPr>
          </w:rPrChange>
        </w:rPr>
        <w:t xml:space="preserve">Figure 4. </w:t>
      </w:r>
      <w:r w:rsidRPr="00E5054D">
        <w:rPr>
          <w:rFonts w:ascii="Times New Roman" w:hAnsi="Times New Roman"/>
          <w:sz w:val="24"/>
          <w:lang w:val="en-GB"/>
          <w:rPrChange w:id="3699" w:author="Hong Je-Woo" w:date="2018-09-27T04:31:00Z">
            <w:rPr>
              <w:rFonts w:ascii="Times New Roman" w:hAnsi="Times New Roman"/>
              <w:sz w:val="24"/>
            </w:rPr>
          </w:rPrChange>
        </w:rPr>
        <w:t>Mean diurnal courses of (a) wind direction and (b) stability conditions for March 2015–February 2016. The stability is divided into four regimes: stable (</w:t>
      </w:r>
      <w:r w:rsidRPr="00E5054D">
        <w:rPr>
          <w:rFonts w:ascii="Times New Roman" w:hAnsi="Times New Roman"/>
          <w:i/>
          <w:sz w:val="24"/>
          <w:lang w:val="en-GB"/>
          <w:rPrChange w:id="3700" w:author="Hong Je-Woo" w:date="2018-09-27T04:31:00Z">
            <w:rPr>
              <w:rFonts w:ascii="Times New Roman" w:hAnsi="Times New Roman"/>
              <w:i/>
              <w:sz w:val="24"/>
            </w:rPr>
          </w:rPrChange>
        </w:rPr>
        <w:t>ζ</w:t>
      </w:r>
      <w:r w:rsidRPr="00E5054D">
        <w:rPr>
          <w:rFonts w:ascii="Times New Roman" w:hAnsi="Times New Roman"/>
          <w:sz w:val="24"/>
          <w:lang w:val="en-GB"/>
          <w:rPrChange w:id="3701" w:author="Hong Je-Woo" w:date="2018-09-27T04:31:00Z">
            <w:rPr>
              <w:rFonts w:ascii="Times New Roman" w:hAnsi="Times New Roman"/>
              <w:sz w:val="24"/>
            </w:rPr>
          </w:rPrChange>
        </w:rPr>
        <w:t xml:space="preserve"> &gt; 0.1), near</w:t>
      </w:r>
      <w:del w:id="3702" w:author="Hong Je-Woo" w:date="2018-09-27T04:31:00Z">
        <w:r>
          <w:rPr>
            <w:rFonts w:ascii="Times New Roman" w:hAnsi="Times New Roman" w:cs="Times New Roman"/>
            <w:sz w:val="24"/>
            <w:szCs w:val="24"/>
          </w:rPr>
          <w:delText xml:space="preserve"> </w:delText>
        </w:r>
      </w:del>
      <w:ins w:id="3703" w:author="Hong Je-Woo" w:date="2018-09-27T04:31:00Z">
        <w:r w:rsidR="0090093F">
          <w:rPr>
            <w:rFonts w:ascii="Times New Roman" w:hAnsi="Times New Roman" w:cs="Times New Roman"/>
            <w:sz w:val="24"/>
            <w:szCs w:val="24"/>
            <w:lang w:val="en-GB"/>
          </w:rPr>
          <w:t>-</w:t>
        </w:r>
      </w:ins>
      <w:r w:rsidRPr="00E5054D">
        <w:rPr>
          <w:rFonts w:ascii="Times New Roman" w:hAnsi="Times New Roman"/>
          <w:sz w:val="24"/>
          <w:lang w:val="en-GB"/>
          <w:rPrChange w:id="3704" w:author="Hong Je-Woo" w:date="2018-09-27T04:31:00Z">
            <w:rPr>
              <w:rFonts w:ascii="Times New Roman" w:hAnsi="Times New Roman"/>
              <w:sz w:val="24"/>
            </w:rPr>
          </w:rPrChange>
        </w:rPr>
        <w:t>neutral (0.1</w:t>
      </w:r>
      <w:del w:id="3705" w:author="Hong Je-Woo" w:date="2018-09-27T04:31:00Z">
        <w:r w:rsidRPr="007E5D70">
          <w:rPr>
            <w:rFonts w:ascii="Times New Roman" w:hAnsi="Times New Roman" w:cs="Times New Roman"/>
            <w:sz w:val="24"/>
            <w:szCs w:val="24"/>
          </w:rPr>
          <w:delText>&gt;</w:delText>
        </w:r>
      </w:del>
      <w:ins w:id="3706" w:author="Hong Je-Woo" w:date="2018-09-27T04:31:00Z">
        <w:r w:rsidR="006873ED"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&gt;</w:t>
        </w:r>
        <w:r w:rsidR="006873ED" w:rsidRPr="00E5054D">
          <w:rPr>
            <w:rFonts w:ascii="Times New Roman" w:hAnsi="Times New Roman" w:cs="Times New Roman"/>
            <w:sz w:val="24"/>
            <w:szCs w:val="24"/>
            <w:lang w:val="en-GB"/>
          </w:rPr>
          <w:t xml:space="preserve"> </w:t>
        </w:r>
      </w:ins>
      <w:r w:rsidRPr="00E5054D">
        <w:rPr>
          <w:rFonts w:ascii="Times New Roman" w:hAnsi="Times New Roman"/>
          <w:i/>
          <w:sz w:val="24"/>
          <w:lang w:val="en-GB"/>
          <w:rPrChange w:id="3707" w:author="Hong Je-Woo" w:date="2018-09-27T04:31:00Z">
            <w:rPr>
              <w:rFonts w:ascii="Times New Roman" w:hAnsi="Times New Roman"/>
              <w:i/>
              <w:sz w:val="24"/>
            </w:rPr>
          </w:rPrChange>
        </w:rPr>
        <w:t>ζ</w:t>
      </w:r>
      <w:del w:id="3708" w:author="Hong Je-Woo" w:date="2018-09-27T04:31:00Z">
        <w:r w:rsidRPr="007E5D70">
          <w:rPr>
            <w:rFonts w:ascii="Times New Roman" w:hAnsi="Times New Roman" w:cs="Times New Roman"/>
            <w:sz w:val="24"/>
            <w:szCs w:val="24"/>
          </w:rPr>
          <w:delText>&gt;</w:delText>
        </w:r>
        <w:r>
          <w:rPr>
            <w:rFonts w:ascii="Times New Roman" w:hAnsi="Times New Roman" w:cs="Times New Roman"/>
            <w:sz w:val="24"/>
            <w:szCs w:val="24"/>
          </w:rPr>
          <w:delText>–</w:delText>
        </w:r>
      </w:del>
      <w:ins w:id="3709" w:author="Hong Je-Woo" w:date="2018-09-27T04:31:00Z">
        <w:r w:rsidR="006873ED" w:rsidRPr="00E5054D">
          <w:rPr>
            <w:rFonts w:ascii="Times New Roman" w:eastAsia="맑은 고딕" w:hAnsi="Times New Roman" w:cs="Times New Roman"/>
            <w:i/>
            <w:sz w:val="24"/>
            <w:szCs w:val="24"/>
            <w:lang w:val="en-GB"/>
          </w:rPr>
          <w:t xml:space="preserve"> </w:t>
        </w:r>
        <w:r w:rsidRPr="00E5054D">
          <w:rPr>
            <w:rFonts w:ascii="Times New Roman" w:hAnsi="Times New Roman" w:cs="Times New Roman"/>
            <w:sz w:val="24"/>
            <w:szCs w:val="24"/>
            <w:lang w:val="en-GB"/>
          </w:rPr>
          <w:t>&gt;</w:t>
        </w:r>
        <w:r w:rsidR="006873ED"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w:t>
        </w:r>
      </w:ins>
      <w:r w:rsidRPr="00E5054D">
        <w:rPr>
          <w:rFonts w:ascii="Times New Roman" w:hAnsi="Times New Roman"/>
          <w:sz w:val="24"/>
          <w:lang w:val="en-GB"/>
          <w:rPrChange w:id="3710" w:author="Hong Je-Woo" w:date="2018-09-27T04:31:00Z">
            <w:rPr>
              <w:rFonts w:ascii="Times New Roman" w:hAnsi="Times New Roman"/>
              <w:sz w:val="24"/>
            </w:rPr>
          </w:rPrChange>
        </w:rPr>
        <w:t>0.1), unstable (–0.1</w:t>
      </w:r>
      <w:del w:id="3711" w:author="Hong Je-Woo" w:date="2018-09-27T04:31:00Z">
        <w:r w:rsidRPr="007E5D70">
          <w:rPr>
            <w:rFonts w:ascii="Times New Roman" w:hAnsi="Times New Roman" w:cs="Times New Roman"/>
            <w:sz w:val="24"/>
            <w:szCs w:val="24"/>
          </w:rPr>
          <w:delText>&gt;</w:delText>
        </w:r>
      </w:del>
      <w:ins w:id="3712" w:author="Hong Je-Woo" w:date="2018-09-27T04:31:00Z">
        <w:r w:rsidR="006873ED"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&gt;</w:t>
        </w:r>
        <w:r w:rsidR="006873ED" w:rsidRPr="00E5054D">
          <w:rPr>
            <w:rFonts w:ascii="Times New Roman" w:hAnsi="Times New Roman" w:cs="Times New Roman"/>
            <w:sz w:val="24"/>
            <w:szCs w:val="24"/>
            <w:lang w:val="en-GB"/>
          </w:rPr>
          <w:t xml:space="preserve"> </w:t>
        </w:r>
      </w:ins>
      <w:r w:rsidRPr="00E5054D">
        <w:rPr>
          <w:rFonts w:ascii="Times New Roman" w:hAnsi="Times New Roman"/>
          <w:i/>
          <w:sz w:val="24"/>
          <w:lang w:val="en-GB"/>
          <w:rPrChange w:id="3713" w:author="Hong Je-Woo" w:date="2018-09-27T04:31:00Z">
            <w:rPr>
              <w:rFonts w:ascii="Times New Roman" w:hAnsi="Times New Roman"/>
              <w:i/>
              <w:sz w:val="24"/>
            </w:rPr>
          </w:rPrChange>
        </w:rPr>
        <w:t>ζ</w:t>
      </w:r>
      <w:del w:id="3714" w:author="Hong Je-Woo" w:date="2018-09-27T04:31:00Z">
        <w:r w:rsidRPr="007E5D70">
          <w:rPr>
            <w:rFonts w:ascii="Times New Roman" w:hAnsi="Times New Roman" w:cs="Times New Roman"/>
            <w:sz w:val="24"/>
            <w:szCs w:val="24"/>
          </w:rPr>
          <w:delText>&gt;</w:delText>
        </w:r>
        <w:r>
          <w:rPr>
            <w:rFonts w:ascii="Times New Roman" w:hAnsi="Times New Roman" w:cs="Times New Roman"/>
            <w:sz w:val="24"/>
            <w:szCs w:val="24"/>
          </w:rPr>
          <w:delText>–</w:delText>
        </w:r>
      </w:del>
      <w:ins w:id="3715" w:author="Hong Je-Woo" w:date="2018-09-27T04:31:00Z">
        <w:r w:rsidR="006873ED" w:rsidRPr="00E5054D">
          <w:rPr>
            <w:rFonts w:ascii="Times New Roman" w:eastAsia="맑은 고딕" w:hAnsi="Times New Roman" w:cs="Times New Roman"/>
            <w:i/>
            <w:sz w:val="24"/>
            <w:szCs w:val="24"/>
            <w:lang w:val="en-GB"/>
          </w:rPr>
          <w:t xml:space="preserve"> </w:t>
        </w:r>
        <w:r w:rsidRPr="00E5054D">
          <w:rPr>
            <w:rFonts w:ascii="Times New Roman" w:hAnsi="Times New Roman" w:cs="Times New Roman"/>
            <w:sz w:val="24"/>
            <w:szCs w:val="24"/>
            <w:lang w:val="en-GB"/>
          </w:rPr>
          <w:t>&gt;</w:t>
        </w:r>
        <w:r w:rsidR="006873ED"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w:t>
        </w:r>
      </w:ins>
      <w:r w:rsidRPr="00E5054D">
        <w:rPr>
          <w:rFonts w:ascii="Times New Roman" w:hAnsi="Times New Roman"/>
          <w:sz w:val="24"/>
          <w:lang w:val="en-GB"/>
          <w:rPrChange w:id="3716" w:author="Hong Je-Woo" w:date="2018-09-27T04:31:00Z">
            <w:rPr>
              <w:rFonts w:ascii="Times New Roman" w:hAnsi="Times New Roman"/>
              <w:sz w:val="24"/>
            </w:rPr>
          </w:rPrChange>
        </w:rPr>
        <w:t>0.5), and strongly unstable (–0.5</w:t>
      </w:r>
      <w:del w:id="3717" w:author="Hong Je-Woo" w:date="2018-09-27T04:31:00Z">
        <w:r w:rsidRPr="007E5D70">
          <w:rPr>
            <w:rFonts w:ascii="Times New Roman" w:hAnsi="Times New Roman" w:cs="Times New Roman"/>
            <w:sz w:val="24"/>
            <w:szCs w:val="24"/>
          </w:rPr>
          <w:delText>&gt;</w:delText>
        </w:r>
      </w:del>
      <w:ins w:id="3718" w:author="Hong Je-Woo" w:date="2018-09-27T04:31:00Z">
        <w:r w:rsidR="006873ED" w:rsidRPr="00E5054D">
          <w:rPr>
            <w:rFonts w:ascii="Times New Roman" w:hAnsi="Times New Roman" w:cs="Times New Roman"/>
            <w:sz w:val="24"/>
            <w:szCs w:val="24"/>
            <w:lang w:val="en-GB"/>
          </w:rPr>
          <w:t xml:space="preserve"> </w:t>
        </w:r>
        <w:r w:rsidRPr="00E5054D">
          <w:rPr>
            <w:rFonts w:ascii="Times New Roman" w:hAnsi="Times New Roman" w:cs="Times New Roman"/>
            <w:sz w:val="24"/>
            <w:szCs w:val="24"/>
            <w:lang w:val="en-GB"/>
          </w:rPr>
          <w:t>&gt;</w:t>
        </w:r>
        <w:r w:rsidR="006873ED" w:rsidRPr="00E5054D">
          <w:rPr>
            <w:rFonts w:ascii="Times New Roman" w:hAnsi="Times New Roman" w:cs="Times New Roman"/>
            <w:sz w:val="24"/>
            <w:szCs w:val="24"/>
            <w:lang w:val="en-GB"/>
          </w:rPr>
          <w:t xml:space="preserve"> </w:t>
        </w:r>
      </w:ins>
      <w:r w:rsidRPr="00E5054D">
        <w:rPr>
          <w:rFonts w:ascii="Times New Roman" w:hAnsi="Times New Roman"/>
          <w:i/>
          <w:sz w:val="24"/>
          <w:lang w:val="en-GB"/>
          <w:rPrChange w:id="3719" w:author="Hong Je-Woo" w:date="2018-09-27T04:31:00Z">
            <w:rPr>
              <w:rFonts w:ascii="Times New Roman" w:hAnsi="Times New Roman"/>
              <w:i/>
              <w:sz w:val="24"/>
            </w:rPr>
          </w:rPrChange>
        </w:rPr>
        <w:t>ζ</w:t>
      </w:r>
      <w:r w:rsidRPr="00E5054D">
        <w:rPr>
          <w:rFonts w:ascii="Times New Roman" w:hAnsi="Times New Roman"/>
          <w:sz w:val="24"/>
          <w:lang w:val="en-GB"/>
          <w:rPrChange w:id="3720" w:author="Hong Je-Woo" w:date="2018-09-27T04:31:00Z">
            <w:rPr>
              <w:rFonts w:ascii="Times New Roman" w:hAnsi="Times New Roman"/>
              <w:sz w:val="24"/>
            </w:rPr>
          </w:rPrChange>
        </w:rPr>
        <w:t>). The stability parameter ζ is defined as (</w:t>
      </w:r>
      <w:r w:rsidRPr="00E5054D">
        <w:rPr>
          <w:rFonts w:ascii="Times New Roman" w:hAnsi="Times New Roman"/>
          <w:i/>
          <w:sz w:val="24"/>
          <w:lang w:val="en-GB"/>
          <w:rPrChange w:id="3721"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3722" w:author="Hong Je-Woo" w:date="2018-09-27T04:31:00Z">
            <w:rPr>
              <w:rFonts w:ascii="Times New Roman" w:hAnsi="Times New Roman"/>
              <w:i/>
              <w:sz w:val="24"/>
              <w:vertAlign w:val="subscript"/>
            </w:rPr>
          </w:rPrChange>
        </w:rPr>
        <w:t>m</w:t>
      </w:r>
      <m:oMath>
        <m:r>
          <m:rPr>
            <m:sty m:val="p"/>
          </m:rPr>
          <w:rPr>
            <w:rFonts w:ascii="Cambria Math" w:hAnsi="Cambria Math"/>
            <w:sz w:val="24"/>
            <w:vertAlign w:val="subscript"/>
            <w:lang w:val="en-GB"/>
            <w:rPrChange w:id="3723" w:author="Hong Je-Woo" w:date="2018-09-27T04:31:00Z">
              <w:rPr>
                <w:rFonts w:ascii="Cambria Math" w:hAnsi="Cambria Math"/>
                <w:sz w:val="24"/>
                <w:vertAlign w:val="subscript"/>
              </w:rPr>
            </w:rPrChange>
          </w:rPr>
          <m:t>-</m:t>
        </m:r>
      </m:oMath>
      <w:r w:rsidRPr="00E5054D">
        <w:rPr>
          <w:rFonts w:ascii="Times New Roman" w:hAnsi="Times New Roman"/>
          <w:i/>
          <w:sz w:val="24"/>
          <w:lang w:val="en-GB"/>
          <w:rPrChange w:id="3724"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3725" w:author="Hong Je-Woo" w:date="2018-09-27T04:31:00Z">
            <w:rPr>
              <w:rFonts w:ascii="Times New Roman" w:hAnsi="Times New Roman"/>
              <w:i/>
              <w:sz w:val="24"/>
              <w:vertAlign w:val="subscript"/>
            </w:rPr>
          </w:rPrChange>
        </w:rPr>
        <w:t>d</w:t>
      </w:r>
      <w:r w:rsidRPr="00E5054D">
        <w:rPr>
          <w:rFonts w:ascii="Times New Roman" w:hAnsi="Times New Roman"/>
          <w:sz w:val="24"/>
          <w:lang w:val="en-GB"/>
          <w:rPrChange w:id="3726" w:author="Hong Je-Woo" w:date="2018-09-27T04:31:00Z">
            <w:rPr>
              <w:rFonts w:ascii="Times New Roman" w:hAnsi="Times New Roman"/>
              <w:sz w:val="24"/>
            </w:rPr>
          </w:rPrChange>
        </w:rPr>
        <w:t>)/</w:t>
      </w:r>
      <w:r w:rsidRPr="00E5054D">
        <w:rPr>
          <w:rFonts w:ascii="Times New Roman" w:hAnsi="Times New Roman"/>
          <w:i/>
          <w:sz w:val="24"/>
          <w:lang w:val="en-GB"/>
          <w:rPrChange w:id="3727" w:author="Hong Je-Woo" w:date="2018-09-27T04:31:00Z">
            <w:rPr>
              <w:rFonts w:ascii="Times New Roman" w:hAnsi="Times New Roman"/>
              <w:i/>
              <w:sz w:val="24"/>
            </w:rPr>
          </w:rPrChange>
        </w:rPr>
        <w:t>L</w:t>
      </w:r>
      <w:r w:rsidRPr="00E5054D">
        <w:rPr>
          <w:rFonts w:ascii="Times New Roman" w:hAnsi="Times New Roman"/>
          <w:sz w:val="24"/>
          <w:lang w:val="en-GB"/>
          <w:rPrChange w:id="3728" w:author="Hong Je-Woo" w:date="2018-09-27T04:31:00Z">
            <w:rPr>
              <w:rFonts w:ascii="Times New Roman" w:hAnsi="Times New Roman"/>
              <w:sz w:val="24"/>
            </w:rPr>
          </w:rPrChange>
        </w:rPr>
        <w:t xml:space="preserve"> using the value of </w:t>
      </w:r>
      <w:r w:rsidRPr="00E5054D">
        <w:rPr>
          <w:rFonts w:ascii="Times New Roman" w:hAnsi="Times New Roman"/>
          <w:i/>
          <w:sz w:val="24"/>
          <w:lang w:val="en-GB"/>
          <w:rPrChange w:id="3729" w:author="Hong Je-Woo" w:date="2018-09-27T04:31:00Z">
            <w:rPr>
              <w:rFonts w:ascii="Times New Roman" w:hAnsi="Times New Roman"/>
              <w:i/>
              <w:sz w:val="24"/>
            </w:rPr>
          </w:rPrChange>
        </w:rPr>
        <w:t>z</w:t>
      </w:r>
      <w:r w:rsidRPr="00E5054D">
        <w:rPr>
          <w:rFonts w:ascii="Times New Roman" w:hAnsi="Times New Roman"/>
          <w:i/>
          <w:sz w:val="24"/>
          <w:vertAlign w:val="subscript"/>
          <w:lang w:val="en-GB"/>
          <w:rPrChange w:id="3730" w:author="Hong Je-Woo" w:date="2018-09-27T04:31:00Z">
            <w:rPr>
              <w:rFonts w:ascii="Times New Roman" w:hAnsi="Times New Roman"/>
              <w:i/>
              <w:sz w:val="24"/>
              <w:vertAlign w:val="subscript"/>
            </w:rPr>
          </w:rPrChange>
        </w:rPr>
        <w:t>d</w:t>
      </w:r>
      <w:r w:rsidRPr="00E5054D">
        <w:rPr>
          <w:rFonts w:ascii="Times New Roman" w:hAnsi="Times New Roman"/>
          <w:sz w:val="24"/>
          <w:lang w:val="en-GB"/>
          <w:rPrChange w:id="3731" w:author="Hong Je-Woo" w:date="2018-09-27T04:31:00Z">
            <w:rPr>
              <w:rFonts w:ascii="Times New Roman" w:hAnsi="Times New Roman"/>
              <w:sz w:val="24"/>
            </w:rPr>
          </w:rPrChange>
        </w:rPr>
        <w:t xml:space="preserve"> by wind direction for each 45° interval (Hong and Hong, 2016).</w:t>
      </w:r>
    </w:p>
    <w:p w14:paraId="2E65B7B6" w14:textId="27CCE61F" w:rsidR="00B72C41" w:rsidRPr="00E5054D" w:rsidRDefault="00B72C41" w:rsidP="00B72C41">
      <w:pPr>
        <w:wordWrap/>
        <w:spacing w:line="480" w:lineRule="auto"/>
        <w:rPr>
          <w:rFonts w:ascii="Times New Roman" w:hAnsi="Times New Roman"/>
          <w:sz w:val="24"/>
          <w:lang w:val="en-GB"/>
          <w:rPrChange w:id="3732" w:author="Hong Je-Woo" w:date="2018-09-27T04:31:00Z">
            <w:rPr>
              <w:rFonts w:ascii="Times New Roman" w:hAnsi="Times New Roman"/>
              <w:sz w:val="24"/>
            </w:rPr>
          </w:rPrChange>
        </w:rPr>
      </w:pPr>
      <w:r w:rsidRPr="00E5054D">
        <w:rPr>
          <w:rFonts w:ascii="Times New Roman" w:hAnsi="Times New Roman"/>
          <w:b/>
          <w:sz w:val="24"/>
          <w:lang w:val="en-GB"/>
          <w:rPrChange w:id="3733" w:author="Hong Je-Woo" w:date="2018-09-27T04:31:00Z">
            <w:rPr>
              <w:rFonts w:ascii="Times New Roman" w:hAnsi="Times New Roman"/>
              <w:b/>
              <w:sz w:val="24"/>
            </w:rPr>
          </w:rPrChange>
        </w:rPr>
        <w:t xml:space="preserve">Figure 5. </w:t>
      </w:r>
      <w:r w:rsidR="00CA35F8" w:rsidRPr="00E5054D">
        <w:rPr>
          <w:rFonts w:ascii="Times New Roman" w:hAnsi="Times New Roman"/>
          <w:sz w:val="24"/>
          <w:lang w:val="en-GB"/>
          <w:rPrChange w:id="3734" w:author="Hong Je-Woo" w:date="2018-09-27T04:31:00Z">
            <w:rPr>
              <w:rFonts w:ascii="Times New Roman" w:hAnsi="Times New Roman"/>
              <w:sz w:val="24"/>
            </w:rPr>
          </w:rPrChange>
        </w:rPr>
        <w:t xml:space="preserve">(a) </w:t>
      </w:r>
      <w:r w:rsidR="00CA35F8" w:rsidRPr="00E5054D">
        <w:rPr>
          <w:rFonts w:ascii="Times New Roman" w:hAnsi="Times New Roman"/>
          <w:i/>
          <w:sz w:val="24"/>
          <w:lang w:val="en-GB"/>
          <w:rPrChange w:id="3735" w:author="Hong Je-Woo" w:date="2018-09-27T04:31:00Z">
            <w:rPr>
              <w:rFonts w:ascii="Times New Roman" w:hAnsi="Times New Roman"/>
              <w:i/>
              <w:sz w:val="24"/>
            </w:rPr>
          </w:rPrChange>
        </w:rPr>
        <w:t>u</w:t>
      </w:r>
      <w:r w:rsidR="00CA35F8" w:rsidRPr="00E5054D">
        <w:rPr>
          <w:rFonts w:ascii="Times New Roman" w:hAnsi="Times New Roman"/>
          <w:i/>
          <w:sz w:val="24"/>
          <w:vertAlign w:val="subscript"/>
          <w:lang w:val="en-GB"/>
          <w:rPrChange w:id="3736" w:author="Hong Je-Woo" w:date="2018-09-27T04:31:00Z">
            <w:rPr>
              <w:rFonts w:ascii="Times New Roman" w:hAnsi="Times New Roman"/>
              <w:i/>
              <w:sz w:val="24"/>
              <w:vertAlign w:val="subscript"/>
            </w:rPr>
          </w:rPrChange>
        </w:rPr>
        <w:t>*</w:t>
      </w:r>
      <w:r w:rsidR="00CA35F8" w:rsidRPr="00E5054D">
        <w:rPr>
          <w:rFonts w:ascii="Times New Roman" w:hAnsi="Times New Roman"/>
          <w:sz w:val="24"/>
          <w:lang w:val="en-GB"/>
          <w:rPrChange w:id="3737" w:author="Hong Je-Woo" w:date="2018-09-27T04:31:00Z">
            <w:rPr>
              <w:rFonts w:ascii="Times New Roman" w:hAnsi="Times New Roman"/>
              <w:sz w:val="24"/>
            </w:rPr>
          </w:rPrChange>
        </w:rPr>
        <w:t xml:space="preserve"> vs. </w:t>
      </w:r>
      <w:r w:rsidR="00CA35F8" w:rsidRPr="00E5054D">
        <w:rPr>
          <w:rFonts w:ascii="Times New Roman" w:hAnsi="Times New Roman"/>
          <w:i/>
          <w:sz w:val="24"/>
          <w:lang w:val="en-GB"/>
          <w:rPrChange w:id="3738" w:author="Hong Je-Woo" w:date="2018-09-27T04:31:00Z">
            <w:rPr>
              <w:rFonts w:ascii="Times New Roman" w:hAnsi="Times New Roman"/>
              <w:i/>
              <w:sz w:val="24"/>
            </w:rPr>
          </w:rPrChange>
        </w:rPr>
        <w:t xml:space="preserve">U </w:t>
      </w:r>
      <w:r w:rsidR="00CA35F8" w:rsidRPr="00E5054D">
        <w:rPr>
          <w:rFonts w:ascii="Times New Roman" w:hAnsi="Times New Roman"/>
          <w:sz w:val="24"/>
          <w:lang w:val="en-GB"/>
          <w:rPrChange w:id="3739" w:author="Hong Je-Woo" w:date="2018-09-27T04:31:00Z">
            <w:rPr>
              <w:rFonts w:ascii="Times New Roman" w:hAnsi="Times New Roman"/>
              <w:sz w:val="24"/>
            </w:rPr>
          </w:rPrChange>
        </w:rPr>
        <w:t>as a box plot (box: median, 25</w:t>
      </w:r>
      <w:r w:rsidR="00CA35F8" w:rsidRPr="00E5054D">
        <w:rPr>
          <w:rFonts w:ascii="Times New Roman" w:hAnsi="Times New Roman"/>
          <w:sz w:val="24"/>
          <w:vertAlign w:val="superscript"/>
          <w:lang w:val="en-GB"/>
          <w:rPrChange w:id="3740" w:author="Hong Je-Woo" w:date="2018-09-27T04:31:00Z">
            <w:rPr>
              <w:rFonts w:ascii="Times New Roman" w:hAnsi="Times New Roman"/>
              <w:sz w:val="24"/>
              <w:vertAlign w:val="superscript"/>
            </w:rPr>
          </w:rPrChange>
        </w:rPr>
        <w:t>th</w:t>
      </w:r>
      <w:r w:rsidR="00CA35F8" w:rsidRPr="00E5054D">
        <w:rPr>
          <w:rFonts w:ascii="Times New Roman" w:hAnsi="Times New Roman"/>
          <w:sz w:val="24"/>
          <w:lang w:val="en-GB"/>
          <w:rPrChange w:id="3741" w:author="Hong Je-Woo" w:date="2018-09-27T04:31:00Z">
            <w:rPr>
              <w:rFonts w:ascii="Times New Roman" w:hAnsi="Times New Roman"/>
              <w:sz w:val="24"/>
            </w:rPr>
          </w:rPrChange>
        </w:rPr>
        <w:t>, and 75</w:t>
      </w:r>
      <w:r w:rsidR="00CA35F8" w:rsidRPr="00E5054D">
        <w:rPr>
          <w:rFonts w:ascii="Times New Roman" w:hAnsi="Times New Roman"/>
          <w:sz w:val="24"/>
          <w:vertAlign w:val="superscript"/>
          <w:lang w:val="en-GB"/>
          <w:rPrChange w:id="3742" w:author="Hong Je-Woo" w:date="2018-09-27T04:31:00Z">
            <w:rPr>
              <w:rFonts w:ascii="Times New Roman" w:hAnsi="Times New Roman"/>
              <w:sz w:val="24"/>
              <w:vertAlign w:val="superscript"/>
            </w:rPr>
          </w:rPrChange>
        </w:rPr>
        <w:t>th</w:t>
      </w:r>
      <w:r w:rsidR="00CA35F8" w:rsidRPr="00E5054D">
        <w:rPr>
          <w:rFonts w:ascii="Times New Roman" w:hAnsi="Times New Roman"/>
          <w:sz w:val="24"/>
          <w:lang w:val="en-GB"/>
          <w:rPrChange w:id="3743" w:author="Hong Je-Woo" w:date="2018-09-27T04:31:00Z">
            <w:rPr>
              <w:rFonts w:ascii="Times New Roman" w:hAnsi="Times New Roman"/>
              <w:sz w:val="24"/>
            </w:rPr>
          </w:rPrChange>
        </w:rPr>
        <w:t>; whisker: 10</w:t>
      </w:r>
      <w:r w:rsidR="00CA35F8" w:rsidRPr="00E5054D">
        <w:rPr>
          <w:rFonts w:ascii="Times New Roman" w:hAnsi="Times New Roman"/>
          <w:sz w:val="24"/>
          <w:vertAlign w:val="superscript"/>
          <w:lang w:val="en-GB"/>
          <w:rPrChange w:id="3744" w:author="Hong Je-Woo" w:date="2018-09-27T04:31:00Z">
            <w:rPr>
              <w:rFonts w:ascii="Times New Roman" w:hAnsi="Times New Roman"/>
              <w:sz w:val="24"/>
              <w:vertAlign w:val="superscript"/>
            </w:rPr>
          </w:rPrChange>
        </w:rPr>
        <w:t>th</w:t>
      </w:r>
      <w:r w:rsidR="00CA35F8" w:rsidRPr="00E5054D">
        <w:rPr>
          <w:rFonts w:ascii="Times New Roman" w:hAnsi="Times New Roman"/>
          <w:sz w:val="24"/>
          <w:lang w:val="en-GB"/>
          <w:rPrChange w:id="3745" w:author="Hong Je-Woo" w:date="2018-09-27T04:31:00Z">
            <w:rPr>
              <w:rFonts w:ascii="Times New Roman" w:hAnsi="Times New Roman"/>
              <w:sz w:val="24"/>
            </w:rPr>
          </w:rPrChange>
        </w:rPr>
        <w:t xml:space="preserve"> and 90</w:t>
      </w:r>
      <w:r w:rsidR="00CA35F8" w:rsidRPr="00E5054D">
        <w:rPr>
          <w:rFonts w:ascii="Times New Roman" w:hAnsi="Times New Roman"/>
          <w:sz w:val="24"/>
          <w:vertAlign w:val="superscript"/>
          <w:lang w:val="en-GB"/>
          <w:rPrChange w:id="3746" w:author="Hong Je-Woo" w:date="2018-09-27T04:31:00Z">
            <w:rPr>
              <w:rFonts w:ascii="Times New Roman" w:hAnsi="Times New Roman"/>
              <w:sz w:val="24"/>
              <w:vertAlign w:val="superscript"/>
            </w:rPr>
          </w:rPrChange>
        </w:rPr>
        <w:t>th</w:t>
      </w:r>
      <w:r w:rsidR="00CA35F8" w:rsidRPr="00E5054D">
        <w:rPr>
          <w:rFonts w:ascii="Times New Roman" w:hAnsi="Times New Roman"/>
          <w:sz w:val="24"/>
          <w:lang w:val="en-GB"/>
          <w:rPrChange w:id="3747" w:author="Hong Je-Woo" w:date="2018-09-27T04:31:00Z">
            <w:rPr>
              <w:rFonts w:ascii="Times New Roman" w:hAnsi="Times New Roman"/>
              <w:sz w:val="24"/>
            </w:rPr>
          </w:rPrChange>
        </w:rPr>
        <w:t>; symbol: 5</w:t>
      </w:r>
      <w:r w:rsidR="00CA35F8" w:rsidRPr="00E5054D">
        <w:rPr>
          <w:rFonts w:ascii="Times New Roman" w:hAnsi="Times New Roman"/>
          <w:sz w:val="24"/>
          <w:vertAlign w:val="superscript"/>
          <w:lang w:val="en-GB"/>
          <w:rPrChange w:id="3748" w:author="Hong Je-Woo" w:date="2018-09-27T04:31:00Z">
            <w:rPr>
              <w:rFonts w:ascii="Times New Roman" w:hAnsi="Times New Roman"/>
              <w:sz w:val="24"/>
              <w:vertAlign w:val="superscript"/>
            </w:rPr>
          </w:rPrChange>
        </w:rPr>
        <w:t>th</w:t>
      </w:r>
      <w:r w:rsidR="00CA35F8" w:rsidRPr="00E5054D">
        <w:rPr>
          <w:rFonts w:ascii="Times New Roman" w:hAnsi="Times New Roman"/>
          <w:sz w:val="24"/>
          <w:lang w:val="en-GB"/>
          <w:rPrChange w:id="3749" w:author="Hong Je-Woo" w:date="2018-09-27T04:31:00Z">
            <w:rPr>
              <w:rFonts w:ascii="Times New Roman" w:hAnsi="Times New Roman"/>
              <w:sz w:val="24"/>
            </w:rPr>
          </w:rPrChange>
        </w:rPr>
        <w:t xml:space="preserve"> and 95</w:t>
      </w:r>
      <w:r w:rsidR="00CA35F8" w:rsidRPr="00E5054D">
        <w:rPr>
          <w:rFonts w:ascii="Times New Roman" w:hAnsi="Times New Roman"/>
          <w:sz w:val="24"/>
          <w:vertAlign w:val="superscript"/>
          <w:lang w:val="en-GB"/>
          <w:rPrChange w:id="3750" w:author="Hong Je-Woo" w:date="2018-09-27T04:31:00Z">
            <w:rPr>
              <w:rFonts w:ascii="Times New Roman" w:hAnsi="Times New Roman"/>
              <w:sz w:val="24"/>
              <w:vertAlign w:val="superscript"/>
            </w:rPr>
          </w:rPrChange>
        </w:rPr>
        <w:t xml:space="preserve">th </w:t>
      </w:r>
      <w:r w:rsidR="00CA35F8" w:rsidRPr="00E5054D">
        <w:rPr>
          <w:rFonts w:ascii="Times New Roman" w:hAnsi="Times New Roman"/>
          <w:sz w:val="24"/>
          <w:lang w:val="en-GB"/>
          <w:rPrChange w:id="3751" w:author="Hong Je-Woo" w:date="2018-09-27T04:31:00Z">
            <w:rPr>
              <w:rFonts w:ascii="Times New Roman" w:hAnsi="Times New Roman"/>
              <w:sz w:val="24"/>
            </w:rPr>
          </w:rPrChange>
        </w:rPr>
        <w:t>percentiles</w:t>
      </w:r>
      <w:del w:id="3752" w:author="Hong Je-Woo" w:date="2018-09-27T04:31:00Z">
        <w:r w:rsidRPr="007E5D70">
          <w:rPr>
            <w:rFonts w:ascii="Times New Roman" w:hAnsi="Times New Roman" w:cs="Times New Roman"/>
            <w:sz w:val="24"/>
            <w:szCs w:val="24"/>
          </w:rPr>
          <w:delText>),</w:delText>
        </w:r>
      </w:del>
      <w:ins w:id="3753" w:author="Hong Je-Woo" w:date="2018-09-27T04:31:00Z">
        <w:r w:rsidR="00CA35F8" w:rsidRPr="00E5054D">
          <w:rPr>
            <w:rFonts w:ascii="Times New Roman" w:hAnsi="Times New Roman" w:cs="Times New Roman"/>
            <w:sz w:val="24"/>
            <w:szCs w:val="24"/>
            <w:lang w:val="en-GB"/>
          </w:rPr>
          <w:t>)</w:t>
        </w:r>
      </w:ins>
      <w:r w:rsidR="00CA35F8" w:rsidRPr="00E5054D">
        <w:rPr>
          <w:rFonts w:ascii="Times New Roman" w:hAnsi="Times New Roman"/>
          <w:sz w:val="24"/>
          <w:lang w:val="en-GB"/>
          <w:rPrChange w:id="3754" w:author="Hong Je-Woo" w:date="2018-09-27T04:31:00Z">
            <w:rPr>
              <w:rFonts w:ascii="Times New Roman" w:hAnsi="Times New Roman"/>
              <w:sz w:val="24"/>
            </w:rPr>
          </w:rPrChange>
        </w:rPr>
        <w:t xml:space="preserve"> and normalized standard deviations of (b) vertical velocity </w:t>
      </w:r>
      <w:r w:rsidR="00CA35F8" w:rsidRPr="00E5054D">
        <w:rPr>
          <w:rFonts w:ascii="Times New Roman" w:hAnsi="Times New Roman"/>
          <w:i/>
          <w:sz w:val="24"/>
          <w:lang w:val="en-GB"/>
          <w:rPrChange w:id="3755" w:author="Hong Je-Woo" w:date="2018-09-27T04:31:00Z">
            <w:rPr>
              <w:rFonts w:ascii="Times New Roman" w:hAnsi="Times New Roman"/>
              <w:i/>
              <w:sz w:val="24"/>
            </w:rPr>
          </w:rPrChange>
        </w:rPr>
        <w:lastRenderedPageBreak/>
        <w:t>w</w:t>
      </w:r>
      <w:r w:rsidR="00CA35F8" w:rsidRPr="00E5054D">
        <w:rPr>
          <w:rFonts w:ascii="Times New Roman" w:hAnsi="Times New Roman"/>
          <w:sz w:val="24"/>
          <w:lang w:val="en-GB"/>
          <w:rPrChange w:id="3756" w:author="Hong Je-Woo" w:date="2018-09-27T04:31:00Z">
            <w:rPr>
              <w:rFonts w:ascii="Times New Roman" w:hAnsi="Times New Roman"/>
              <w:sz w:val="24"/>
            </w:rPr>
          </w:rPrChange>
        </w:rPr>
        <w:t xml:space="preserve"> and (c) temperature as a function of </w:t>
      </w:r>
      <m:oMath>
        <m:r>
          <m:rPr>
            <m:sty m:val="p"/>
          </m:rPr>
          <w:rPr>
            <w:rFonts w:ascii="Cambria Math" w:hAnsi="Cambria Math"/>
            <w:sz w:val="24"/>
            <w:lang w:val="en-GB"/>
            <w:rPrChange w:id="3757" w:author="Hong Je-Woo" w:date="2018-09-27T04:31:00Z">
              <w:rPr>
                <w:rFonts w:ascii="Cambria Math" w:hAnsi="Cambria Math"/>
                <w:sz w:val="24"/>
              </w:rPr>
            </w:rPrChange>
          </w:rPr>
          <m:t>-</m:t>
        </m:r>
      </m:oMath>
      <w:r w:rsidR="00CA35F8" w:rsidRPr="00E5054D">
        <w:rPr>
          <w:rFonts w:ascii="Times New Roman" w:hAnsi="Times New Roman"/>
          <w:i/>
          <w:sz w:val="24"/>
          <w:lang w:val="en-GB"/>
          <w:rPrChange w:id="3758" w:author="Hong Je-Woo" w:date="2018-09-27T04:31:00Z">
            <w:rPr>
              <w:rFonts w:ascii="Times New Roman" w:hAnsi="Times New Roman"/>
              <w:i/>
              <w:sz w:val="24"/>
            </w:rPr>
          </w:rPrChange>
        </w:rPr>
        <w:t xml:space="preserve">ζ </w:t>
      </w:r>
      <w:r w:rsidR="00CA35F8" w:rsidRPr="00E5054D">
        <w:rPr>
          <w:rFonts w:ascii="Times New Roman" w:hAnsi="Times New Roman"/>
          <w:sz w:val="24"/>
          <w:lang w:val="en-GB"/>
          <w:rPrChange w:id="3759" w:author="Hong Je-Woo" w:date="2018-09-27T04:31:00Z">
            <w:rPr>
              <w:rFonts w:ascii="Times New Roman" w:hAnsi="Times New Roman"/>
              <w:sz w:val="24"/>
            </w:rPr>
          </w:rPrChange>
        </w:rPr>
        <w:t>(</w:t>
      </w:r>
      <m:oMath>
        <m:r>
          <m:rPr>
            <m:sty m:val="p"/>
          </m:rPr>
          <w:rPr>
            <w:rFonts w:ascii="Cambria Math" w:hAnsi="Cambria Math"/>
            <w:sz w:val="24"/>
            <w:lang w:val="en-GB"/>
            <w:rPrChange w:id="3760" w:author="Hong Je-Woo" w:date="2018-09-27T04:31:00Z">
              <w:rPr>
                <w:rFonts w:ascii="Cambria Math" w:hAnsi="Cambria Math"/>
                <w:sz w:val="24"/>
              </w:rPr>
            </w:rPrChange>
          </w:rPr>
          <m:t>=-(</m:t>
        </m:r>
        <m:sSub>
          <m:sSubPr>
            <m:ctrlPr>
              <w:rPr>
                <w:rFonts w:ascii="Cambria Math" w:hAnsi="Cambria Math"/>
                <w:sz w:val="24"/>
                <w:lang w:val="en-GB"/>
                <w:rPrChange w:id="3761" w:author="Hong Je-Woo" w:date="2018-09-27T04:31:00Z">
                  <w:rPr>
                    <w:rFonts w:ascii="Cambria Math" w:hAnsi="Cambria Math"/>
                    <w:sz w:val="24"/>
                  </w:rPr>
                </w:rPrChange>
              </w:rPr>
            </m:ctrlPr>
          </m:sSubPr>
          <m:e>
            <m:r>
              <w:rPr>
                <w:rFonts w:ascii="Cambria Math" w:hAnsi="Cambria Math"/>
                <w:sz w:val="24"/>
                <w:lang w:val="en-GB"/>
                <w:rPrChange w:id="3762" w:author="Hong Je-Woo" w:date="2018-09-27T04:31:00Z">
                  <w:rPr>
                    <w:rFonts w:ascii="Cambria Math" w:hAnsi="Cambria Math"/>
                    <w:sz w:val="24"/>
                  </w:rPr>
                </w:rPrChange>
              </w:rPr>
              <m:t>z</m:t>
            </m:r>
          </m:e>
          <m:sub>
            <m:r>
              <w:rPr>
                <w:rFonts w:ascii="Cambria Math" w:hAnsi="Cambria Math"/>
                <w:sz w:val="24"/>
                <w:lang w:val="en-GB"/>
                <w:rPrChange w:id="3763" w:author="Hong Je-Woo" w:date="2018-09-27T04:31:00Z">
                  <w:rPr>
                    <w:rFonts w:ascii="Cambria Math" w:hAnsi="Cambria Math"/>
                    <w:sz w:val="24"/>
                  </w:rPr>
                </w:rPrChange>
              </w:rPr>
              <m:t>m</m:t>
            </m:r>
          </m:sub>
        </m:sSub>
        <m:r>
          <w:rPr>
            <w:rFonts w:ascii="Cambria Math" w:hAnsi="Cambria Math"/>
            <w:sz w:val="24"/>
            <w:lang w:val="en-GB"/>
            <w:rPrChange w:id="3764" w:author="Hong Je-Woo" w:date="2018-09-27T04:31:00Z">
              <w:rPr>
                <w:rFonts w:ascii="Cambria Math" w:hAnsi="Cambria Math"/>
                <w:sz w:val="24"/>
              </w:rPr>
            </w:rPrChange>
          </w:rPr>
          <m:t>-</m:t>
        </m:r>
        <m:sSub>
          <m:sSubPr>
            <m:ctrlPr>
              <w:rPr>
                <w:rFonts w:ascii="Cambria Math" w:hAnsi="Cambria Math"/>
                <w:sz w:val="24"/>
                <w:lang w:val="en-GB"/>
                <w:rPrChange w:id="3765" w:author="Hong Je-Woo" w:date="2018-09-27T04:31:00Z">
                  <w:rPr>
                    <w:rFonts w:ascii="Cambria Math" w:hAnsi="Cambria Math"/>
                    <w:sz w:val="24"/>
                  </w:rPr>
                </w:rPrChange>
              </w:rPr>
            </m:ctrlPr>
          </m:sSubPr>
          <m:e>
            <m:r>
              <w:rPr>
                <w:rFonts w:ascii="Cambria Math" w:hAnsi="Cambria Math"/>
                <w:sz w:val="24"/>
                <w:lang w:val="en-GB"/>
                <w:rPrChange w:id="3766" w:author="Hong Je-Woo" w:date="2018-09-27T04:31:00Z">
                  <w:rPr>
                    <w:rFonts w:ascii="Cambria Math" w:hAnsi="Cambria Math"/>
                    <w:sz w:val="24"/>
                  </w:rPr>
                </w:rPrChange>
              </w:rPr>
              <m:t>z</m:t>
            </m:r>
          </m:e>
          <m:sub>
            <m:r>
              <w:rPr>
                <w:rFonts w:ascii="Cambria Math" w:hAnsi="Cambria Math"/>
                <w:sz w:val="24"/>
                <w:lang w:val="en-GB"/>
                <w:rPrChange w:id="3767" w:author="Hong Je-Woo" w:date="2018-09-27T04:31:00Z">
                  <w:rPr>
                    <w:rFonts w:ascii="Cambria Math" w:hAnsi="Cambria Math"/>
                    <w:sz w:val="24"/>
                  </w:rPr>
                </w:rPrChange>
              </w:rPr>
              <m:t>d</m:t>
            </m:r>
          </m:sub>
        </m:sSub>
        <m:r>
          <m:rPr>
            <m:sty m:val="p"/>
          </m:rPr>
          <w:rPr>
            <w:rFonts w:ascii="Cambria Math" w:hAnsi="Cambria Math"/>
            <w:sz w:val="24"/>
            <w:lang w:val="en-GB"/>
            <w:rPrChange w:id="3768" w:author="Hong Je-Woo" w:date="2018-09-27T04:31:00Z">
              <w:rPr>
                <w:rFonts w:ascii="Cambria Math" w:hAnsi="Cambria Math"/>
                <w:sz w:val="24"/>
              </w:rPr>
            </w:rPrChange>
          </w:rPr>
          <m:t>)/L</m:t>
        </m:r>
      </m:oMath>
      <w:r w:rsidR="00CA35F8" w:rsidRPr="00E5054D">
        <w:rPr>
          <w:rFonts w:ascii="Times New Roman" w:hAnsi="Times New Roman"/>
          <w:sz w:val="24"/>
          <w:lang w:val="en-GB"/>
          <w:rPrChange w:id="3769" w:author="Hong Je-Woo" w:date="2018-09-27T04:31:00Z">
            <w:rPr>
              <w:rFonts w:ascii="Times New Roman" w:hAnsi="Times New Roman"/>
              <w:sz w:val="24"/>
            </w:rPr>
          </w:rPrChange>
        </w:rPr>
        <w:t xml:space="preserve">). Only data from the apartment </w:t>
      </w:r>
      <w:del w:id="3770" w:author="Hong Je-Woo" w:date="2018-09-27T04:31:00Z">
        <w:r w:rsidRPr="007E5D70">
          <w:rPr>
            <w:rFonts w:ascii="Times New Roman" w:eastAsia="맑은 고딕" w:hAnsi="Times New Roman" w:cs="Times New Roman"/>
            <w:sz w:val="24"/>
            <w:szCs w:val="24"/>
          </w:rPr>
          <w:delText>complex</w:delText>
        </w:r>
      </w:del>
      <w:ins w:id="3771" w:author="Hong Je-Woo" w:date="2018-09-27T04:31:00Z">
        <w:r w:rsidR="00CA35F8" w:rsidRPr="00E5054D">
          <w:rPr>
            <w:rFonts w:ascii="Times New Roman" w:eastAsia="맑은 고딕" w:hAnsi="Times New Roman" w:cs="Times New Roman"/>
            <w:sz w:val="24"/>
            <w:szCs w:val="24"/>
            <w:lang w:val="en-GB"/>
          </w:rPr>
          <w:t>area</w:t>
        </w:r>
      </w:ins>
      <w:r w:rsidR="00CA35F8" w:rsidRPr="00E5054D">
        <w:rPr>
          <w:rFonts w:ascii="Times New Roman" w:hAnsi="Times New Roman"/>
          <w:sz w:val="24"/>
          <w:lang w:val="en-GB"/>
          <w:rPrChange w:id="3772" w:author="Hong Je-Woo" w:date="2018-09-27T04:31:00Z">
            <w:rPr>
              <w:rFonts w:ascii="Times New Roman" w:hAnsi="Times New Roman"/>
              <w:sz w:val="24"/>
            </w:rPr>
          </w:rPrChange>
        </w:rPr>
        <w:t xml:space="preserve"> (180–270°) </w:t>
      </w:r>
      <w:del w:id="3773" w:author="Hong Je-Woo" w:date="2018-09-27T04:31:00Z">
        <w:r>
          <w:rPr>
            <w:rFonts w:ascii="Times New Roman" w:eastAsia="맑은 고딕" w:hAnsi="Times New Roman" w:cs="Times New Roman"/>
            <w:sz w:val="24"/>
            <w:szCs w:val="24"/>
          </w:rPr>
          <w:delText>is</w:delText>
        </w:r>
      </w:del>
      <w:ins w:id="3774" w:author="Hong Je-Woo" w:date="2018-09-27T04:31:00Z">
        <w:r w:rsidR="005245A7" w:rsidRPr="00E5054D">
          <w:rPr>
            <w:rFonts w:ascii="Times New Roman" w:eastAsia="맑은 고딕" w:hAnsi="Times New Roman" w:cs="Times New Roman"/>
            <w:sz w:val="24"/>
            <w:szCs w:val="24"/>
            <w:lang w:val="en-GB"/>
          </w:rPr>
          <w:t>are</w:t>
        </w:r>
      </w:ins>
      <w:r w:rsidR="00CA35F8" w:rsidRPr="00E5054D">
        <w:rPr>
          <w:rFonts w:ascii="Times New Roman" w:hAnsi="Times New Roman"/>
          <w:sz w:val="24"/>
          <w:lang w:val="en-GB"/>
          <w:rPrChange w:id="3775" w:author="Hong Je-Woo" w:date="2018-09-27T04:31:00Z">
            <w:rPr>
              <w:rFonts w:ascii="Times New Roman" w:hAnsi="Times New Roman"/>
              <w:sz w:val="24"/>
            </w:rPr>
          </w:rPrChange>
        </w:rPr>
        <w:t xml:space="preserve"> used.</w:t>
      </w:r>
    </w:p>
    <w:p w14:paraId="2E65B7B7" w14:textId="7AA509CD" w:rsidR="00B72C41" w:rsidRPr="00E5054D" w:rsidRDefault="00B72C41" w:rsidP="00B72C41">
      <w:pPr>
        <w:widowControl/>
        <w:wordWrap/>
        <w:autoSpaceDE/>
        <w:autoSpaceDN/>
        <w:spacing w:line="480" w:lineRule="auto"/>
        <w:rPr>
          <w:rFonts w:ascii="Times New Roman" w:hAnsi="Times New Roman"/>
          <w:sz w:val="24"/>
          <w:lang w:val="en-GB"/>
          <w:rPrChange w:id="3776" w:author="Hong Je-Woo" w:date="2018-09-27T04:31:00Z">
            <w:rPr>
              <w:rFonts w:ascii="Times New Roman" w:hAnsi="Times New Roman"/>
              <w:sz w:val="24"/>
            </w:rPr>
          </w:rPrChange>
        </w:rPr>
      </w:pPr>
      <w:r w:rsidRPr="00E5054D">
        <w:rPr>
          <w:rFonts w:ascii="Times New Roman" w:hAnsi="Times New Roman"/>
          <w:b/>
          <w:sz w:val="24"/>
          <w:lang w:val="en-GB"/>
          <w:rPrChange w:id="3777" w:author="Hong Je-Woo" w:date="2018-09-27T04:31:00Z">
            <w:rPr>
              <w:rFonts w:ascii="Times New Roman" w:hAnsi="Times New Roman"/>
              <w:b/>
              <w:sz w:val="24"/>
            </w:rPr>
          </w:rPrChange>
        </w:rPr>
        <w:t xml:space="preserve">Figure 6. </w:t>
      </w:r>
      <w:r w:rsidR="005F367F" w:rsidRPr="00E5054D">
        <w:rPr>
          <w:rFonts w:ascii="Times New Roman" w:hAnsi="Times New Roman"/>
          <w:sz w:val="24"/>
          <w:lang w:val="en-GB"/>
          <w:rPrChange w:id="3778" w:author="Hong Je-Woo" w:date="2018-09-27T04:31:00Z">
            <w:rPr>
              <w:rFonts w:ascii="Times New Roman" w:hAnsi="Times New Roman"/>
              <w:sz w:val="24"/>
            </w:rPr>
          </w:rPrChange>
        </w:rPr>
        <w:t>The frequency distribution of the random flux error (</w:t>
      </w:r>
      <w:r w:rsidR="005F367F" w:rsidRPr="00E5054D">
        <w:rPr>
          <w:rFonts w:ascii="Times New Roman" w:hAnsi="Times New Roman"/>
          <w:i/>
          <w:sz w:val="24"/>
          <w:lang w:val="en-GB"/>
          <w:rPrChange w:id="3779" w:author="Hong Je-Woo" w:date="2018-09-27T04:31:00Z">
            <w:rPr>
              <w:rFonts w:ascii="Times New Roman" w:hAnsi="Times New Roman"/>
              <w:i/>
              <w:sz w:val="24"/>
            </w:rPr>
          </w:rPrChange>
        </w:rPr>
        <w:t>ε</w:t>
      </w:r>
      <w:r w:rsidR="005F367F" w:rsidRPr="00E5054D">
        <w:rPr>
          <w:rFonts w:ascii="Times New Roman" w:hAnsi="Times New Roman"/>
          <w:sz w:val="24"/>
          <w:lang w:val="en-GB"/>
          <w:rPrChange w:id="3780" w:author="Hong Je-Woo" w:date="2018-09-27T04:31:00Z">
            <w:rPr>
              <w:rFonts w:ascii="Times New Roman" w:hAnsi="Times New Roman"/>
              <w:sz w:val="24"/>
            </w:rPr>
          </w:rPrChange>
        </w:rPr>
        <w:t xml:space="preserve">) for (a) </w:t>
      </w:r>
      <w:r w:rsidR="005F367F" w:rsidRPr="00E5054D">
        <w:rPr>
          <w:rFonts w:ascii="Times New Roman" w:hAnsi="Times New Roman"/>
          <w:i/>
          <w:sz w:val="24"/>
          <w:lang w:val="en-GB"/>
          <w:rPrChange w:id="3781" w:author="Hong Je-Woo" w:date="2018-09-27T04:31:00Z">
            <w:rPr>
              <w:rFonts w:ascii="Times New Roman" w:hAnsi="Times New Roman"/>
              <w:i/>
              <w:sz w:val="24"/>
            </w:rPr>
          </w:rPrChange>
        </w:rPr>
        <w:t>Q</w:t>
      </w:r>
      <w:r w:rsidR="005F367F" w:rsidRPr="00E5054D">
        <w:rPr>
          <w:rFonts w:ascii="Times New Roman" w:hAnsi="Times New Roman"/>
          <w:i/>
          <w:sz w:val="24"/>
          <w:vertAlign w:val="subscript"/>
          <w:lang w:val="en-GB"/>
          <w:rPrChange w:id="3782" w:author="Hong Je-Woo" w:date="2018-09-27T04:31:00Z">
            <w:rPr>
              <w:rFonts w:ascii="Times New Roman" w:hAnsi="Times New Roman"/>
              <w:i/>
              <w:sz w:val="24"/>
              <w:vertAlign w:val="subscript"/>
            </w:rPr>
          </w:rPrChange>
        </w:rPr>
        <w:t>H</w:t>
      </w:r>
      <w:r w:rsidR="005F367F" w:rsidRPr="00E5054D">
        <w:rPr>
          <w:rFonts w:ascii="Times New Roman" w:hAnsi="Times New Roman"/>
          <w:sz w:val="24"/>
          <w:lang w:val="en-GB"/>
          <w:rPrChange w:id="3783" w:author="Hong Je-Woo" w:date="2018-09-27T04:31:00Z">
            <w:rPr>
              <w:rFonts w:ascii="Times New Roman" w:hAnsi="Times New Roman"/>
              <w:sz w:val="24"/>
            </w:rPr>
          </w:rPrChange>
        </w:rPr>
        <w:t xml:space="preserve">, (b) </w:t>
      </w:r>
      <w:r w:rsidR="005F367F" w:rsidRPr="00E5054D">
        <w:rPr>
          <w:rFonts w:ascii="Times New Roman" w:hAnsi="Times New Roman"/>
          <w:i/>
          <w:sz w:val="24"/>
          <w:lang w:val="en-GB"/>
          <w:rPrChange w:id="3784" w:author="Hong Je-Woo" w:date="2018-09-27T04:31:00Z">
            <w:rPr>
              <w:rFonts w:ascii="Times New Roman" w:hAnsi="Times New Roman"/>
              <w:i/>
              <w:sz w:val="24"/>
            </w:rPr>
          </w:rPrChange>
        </w:rPr>
        <w:t>Q</w:t>
      </w:r>
      <w:r w:rsidR="005F367F" w:rsidRPr="00E5054D">
        <w:rPr>
          <w:rFonts w:ascii="Times New Roman" w:hAnsi="Times New Roman"/>
          <w:i/>
          <w:sz w:val="24"/>
          <w:vertAlign w:val="subscript"/>
          <w:lang w:val="en-GB"/>
          <w:rPrChange w:id="3785" w:author="Hong Je-Woo" w:date="2018-09-27T04:31:00Z">
            <w:rPr>
              <w:rFonts w:ascii="Times New Roman" w:hAnsi="Times New Roman"/>
              <w:i/>
              <w:sz w:val="24"/>
              <w:vertAlign w:val="subscript"/>
            </w:rPr>
          </w:rPrChange>
        </w:rPr>
        <w:t>E</w:t>
      </w:r>
      <w:r w:rsidR="005F367F" w:rsidRPr="00E5054D">
        <w:rPr>
          <w:rFonts w:ascii="Times New Roman" w:hAnsi="Times New Roman"/>
          <w:sz w:val="24"/>
          <w:lang w:val="en-GB"/>
          <w:rPrChange w:id="3786" w:author="Hong Je-Woo" w:date="2018-09-27T04:31:00Z">
            <w:rPr>
              <w:rFonts w:ascii="Times New Roman" w:hAnsi="Times New Roman"/>
              <w:sz w:val="24"/>
            </w:rPr>
          </w:rPrChange>
        </w:rPr>
        <w:t xml:space="preserve">, and (c) </w:t>
      </w:r>
      <w:r w:rsidR="005F367F" w:rsidRPr="00E5054D">
        <w:rPr>
          <w:rFonts w:ascii="Times New Roman" w:hAnsi="Times New Roman"/>
          <w:i/>
          <w:sz w:val="24"/>
          <w:lang w:val="en-GB"/>
          <w:rPrChange w:id="3787" w:author="Hong Je-Woo" w:date="2018-09-27T04:31:00Z">
            <w:rPr>
              <w:rFonts w:ascii="Times New Roman" w:hAnsi="Times New Roman"/>
              <w:i/>
              <w:sz w:val="24"/>
            </w:rPr>
          </w:rPrChange>
        </w:rPr>
        <w:t>F</w:t>
      </w:r>
      <w:r w:rsidR="005F367F" w:rsidRPr="00E5054D">
        <w:rPr>
          <w:rFonts w:ascii="Times New Roman" w:hAnsi="Times New Roman"/>
          <w:i/>
          <w:sz w:val="24"/>
          <w:vertAlign w:val="subscript"/>
          <w:lang w:val="en-GB"/>
          <w:rPrChange w:id="3788" w:author="Hong Je-Woo" w:date="2018-09-27T04:31:00Z">
            <w:rPr>
              <w:rFonts w:ascii="Times New Roman" w:hAnsi="Times New Roman"/>
              <w:i/>
              <w:sz w:val="24"/>
              <w:vertAlign w:val="subscript"/>
            </w:rPr>
          </w:rPrChange>
        </w:rPr>
        <w:t>C</w:t>
      </w:r>
      <w:r w:rsidR="005F367F" w:rsidRPr="00E5054D">
        <w:rPr>
          <w:rFonts w:ascii="Times New Roman" w:hAnsi="Times New Roman"/>
          <w:sz w:val="24"/>
          <w:lang w:val="en-GB"/>
          <w:rPrChange w:id="3789" w:author="Hong Je-Woo" w:date="2018-09-27T04:31:00Z">
            <w:rPr>
              <w:rFonts w:ascii="Times New Roman" w:hAnsi="Times New Roman"/>
              <w:sz w:val="24"/>
            </w:rPr>
          </w:rPrChange>
        </w:rPr>
        <w:t xml:space="preserve">, and (d)–(f) the scaling of each </w:t>
      </w:r>
      <w:del w:id="3790" w:author="Hong Je-Woo" w:date="2018-09-27T04:31:00Z">
        <w:r w:rsidRPr="007E5D70">
          <w:rPr>
            <w:rFonts w:ascii="Times New Roman" w:hAnsi="Times New Roman" w:cs="Times New Roman"/>
            <w:sz w:val="24"/>
            <w:szCs w:val="24"/>
          </w:rPr>
          <w:delText xml:space="preserve">flux </w:delText>
        </w:r>
      </w:del>
      <w:r w:rsidR="005F367F" w:rsidRPr="00E5054D">
        <w:rPr>
          <w:rFonts w:ascii="Times New Roman" w:hAnsi="Times New Roman"/>
          <w:sz w:val="24"/>
          <w:lang w:val="en-GB"/>
          <w:rPrChange w:id="3791" w:author="Hong Je-Woo" w:date="2018-09-27T04:31:00Z">
            <w:rPr>
              <w:rFonts w:ascii="Times New Roman" w:hAnsi="Times New Roman"/>
              <w:sz w:val="24"/>
            </w:rPr>
          </w:rPrChange>
        </w:rPr>
        <w:t xml:space="preserve">random </w:t>
      </w:r>
      <w:ins w:id="3792" w:author="Hong Je-Woo" w:date="2018-09-27T04:31:00Z">
        <w:r w:rsidR="001456F1" w:rsidRPr="00E5054D">
          <w:rPr>
            <w:rFonts w:ascii="Times New Roman" w:hAnsi="Times New Roman" w:cs="Times New Roman"/>
            <w:sz w:val="24"/>
            <w:szCs w:val="24"/>
            <w:lang w:val="en-GB"/>
          </w:rPr>
          <w:t xml:space="preserve">flux </w:t>
        </w:r>
      </w:ins>
      <w:r w:rsidR="005F367F" w:rsidRPr="00E5054D">
        <w:rPr>
          <w:rFonts w:ascii="Times New Roman" w:hAnsi="Times New Roman"/>
          <w:sz w:val="24"/>
          <w:lang w:val="en-GB"/>
          <w:rPrChange w:id="3793" w:author="Hong Je-Woo" w:date="2018-09-27T04:31:00Z">
            <w:rPr>
              <w:rFonts w:ascii="Times New Roman" w:hAnsi="Times New Roman"/>
              <w:sz w:val="24"/>
            </w:rPr>
          </w:rPrChange>
        </w:rPr>
        <w:t>error (</w:t>
      </w:r>
      <w:r w:rsidR="005F367F" w:rsidRPr="00E5054D">
        <w:rPr>
          <w:rFonts w:ascii="Times New Roman" w:hAnsi="Times New Roman"/>
          <w:i/>
          <w:sz w:val="24"/>
          <w:lang w:val="en-GB"/>
          <w:rPrChange w:id="3794" w:author="Hong Je-Woo" w:date="2018-09-27T04:31:00Z">
            <w:rPr>
              <w:rFonts w:ascii="Times New Roman" w:hAnsi="Times New Roman"/>
              <w:i/>
              <w:sz w:val="24"/>
            </w:rPr>
          </w:rPrChange>
        </w:rPr>
        <w:t>σ</w:t>
      </w:r>
      <w:r w:rsidR="005F367F" w:rsidRPr="00E5054D">
        <w:rPr>
          <w:rFonts w:ascii="Times New Roman" w:hAnsi="Times New Roman"/>
          <w:sz w:val="24"/>
          <w:lang w:val="en-GB"/>
          <w:rPrChange w:id="3795" w:author="Hong Je-Woo" w:date="2018-09-27T04:31:00Z">
            <w:rPr>
              <w:rFonts w:ascii="Times New Roman" w:hAnsi="Times New Roman"/>
              <w:sz w:val="24"/>
            </w:rPr>
          </w:rPrChange>
        </w:rPr>
        <w:t>(</w:t>
      </w:r>
      <w:r w:rsidR="005F367F" w:rsidRPr="00E5054D">
        <w:rPr>
          <w:rFonts w:ascii="Times New Roman" w:hAnsi="Times New Roman"/>
          <w:i/>
          <w:sz w:val="24"/>
          <w:lang w:val="en-GB"/>
          <w:rPrChange w:id="3796" w:author="Hong Je-Woo" w:date="2018-09-27T04:31:00Z">
            <w:rPr>
              <w:rFonts w:ascii="Times New Roman" w:hAnsi="Times New Roman"/>
              <w:i/>
              <w:sz w:val="24"/>
            </w:rPr>
          </w:rPrChange>
        </w:rPr>
        <w:t>ε</w:t>
      </w:r>
      <w:r w:rsidR="005F367F" w:rsidRPr="00E5054D">
        <w:rPr>
          <w:rFonts w:ascii="Times New Roman" w:hAnsi="Times New Roman"/>
          <w:sz w:val="24"/>
          <w:lang w:val="en-GB"/>
          <w:rPrChange w:id="3797" w:author="Hong Je-Woo" w:date="2018-09-27T04:31:00Z">
            <w:rPr>
              <w:rFonts w:ascii="Times New Roman" w:hAnsi="Times New Roman"/>
              <w:sz w:val="24"/>
            </w:rPr>
          </w:rPrChange>
        </w:rPr>
        <w:t>)) with the flux magnitude</w:t>
      </w:r>
      <w:ins w:id="3798" w:author="Hong Je-Woo" w:date="2018-09-27T04:31:00Z">
        <w:r w:rsidR="005F367F" w:rsidRPr="00E5054D">
          <w:rPr>
            <w:rFonts w:ascii="Times New Roman" w:hAnsi="Times New Roman" w:cs="Times New Roman"/>
            <w:sz w:val="24"/>
            <w:szCs w:val="24"/>
            <w:lang w:val="en-GB"/>
          </w:rPr>
          <w:t xml:space="preserve">. </w:t>
        </w:r>
        <w:r w:rsidR="005F367F" w:rsidRPr="00E5054D">
          <w:rPr>
            <w:rFonts w:ascii="Times New Roman" w:eastAsia="맑은 고딕" w:hAnsi="Times New Roman" w:cs="Times New Roman"/>
            <w:sz w:val="24"/>
            <w:szCs w:val="24"/>
            <w:lang w:val="en-GB"/>
          </w:rPr>
          <w:t>Only data from the south direction (135</w:t>
        </w:r>
        <w:r w:rsidR="005F367F" w:rsidRPr="00E5054D">
          <w:rPr>
            <w:rFonts w:ascii="Times New Roman" w:hAnsi="Times New Roman" w:cs="Times New Roman"/>
            <w:sz w:val="24"/>
            <w:szCs w:val="24"/>
            <w:lang w:val="en-GB"/>
          </w:rPr>
          <w:t>–</w:t>
        </w:r>
        <w:r w:rsidR="005F367F" w:rsidRPr="00E5054D">
          <w:rPr>
            <w:rFonts w:ascii="Times New Roman" w:eastAsia="맑은 고딕" w:hAnsi="Times New Roman" w:cs="Times New Roman"/>
            <w:sz w:val="24"/>
            <w:szCs w:val="24"/>
            <w:lang w:val="en-GB"/>
          </w:rPr>
          <w:t xml:space="preserve">315°) </w:t>
        </w:r>
        <w:r w:rsidR="005245A7" w:rsidRPr="00E5054D">
          <w:rPr>
            <w:rFonts w:ascii="Times New Roman" w:eastAsia="맑은 고딕" w:hAnsi="Times New Roman" w:cs="Times New Roman"/>
            <w:sz w:val="24"/>
            <w:szCs w:val="24"/>
            <w:lang w:val="en-GB"/>
          </w:rPr>
          <w:t xml:space="preserve">are </w:t>
        </w:r>
        <w:r w:rsidR="005F367F" w:rsidRPr="00E5054D">
          <w:rPr>
            <w:rFonts w:ascii="Times New Roman" w:eastAsia="맑은 고딕" w:hAnsi="Times New Roman" w:cs="Times New Roman"/>
            <w:sz w:val="24"/>
            <w:szCs w:val="24"/>
            <w:lang w:val="en-GB"/>
          </w:rPr>
          <w:t>used</w:t>
        </w:r>
      </w:ins>
      <w:r w:rsidR="005F367F" w:rsidRPr="00E5054D">
        <w:rPr>
          <w:rFonts w:ascii="Times New Roman" w:hAnsi="Times New Roman"/>
          <w:sz w:val="24"/>
          <w:lang w:val="en-GB"/>
          <w:rPrChange w:id="3799" w:author="Hong Je-Woo" w:date="2018-09-27T04:31:00Z">
            <w:rPr>
              <w:rFonts w:ascii="Times New Roman" w:hAnsi="Times New Roman"/>
              <w:sz w:val="24"/>
            </w:rPr>
          </w:rPrChange>
        </w:rPr>
        <w:t>.</w:t>
      </w:r>
    </w:p>
    <w:p w14:paraId="2E65B7B8" w14:textId="5063D53F" w:rsidR="00B72C41" w:rsidRPr="00E5054D" w:rsidRDefault="00B72C41" w:rsidP="00B72C41">
      <w:pPr>
        <w:wordWrap/>
        <w:spacing w:line="480" w:lineRule="auto"/>
        <w:rPr>
          <w:rFonts w:ascii="Times New Roman" w:hAnsi="Times New Roman"/>
          <w:sz w:val="24"/>
          <w:lang w:val="en-GB"/>
          <w:rPrChange w:id="3800" w:author="Hong Je-Woo" w:date="2018-09-27T04:31:00Z">
            <w:rPr>
              <w:rFonts w:ascii="Times New Roman" w:hAnsi="Times New Roman"/>
              <w:sz w:val="24"/>
            </w:rPr>
          </w:rPrChange>
        </w:rPr>
      </w:pPr>
      <w:r w:rsidRPr="00E5054D">
        <w:rPr>
          <w:rFonts w:ascii="Times New Roman" w:hAnsi="Times New Roman"/>
          <w:b/>
          <w:sz w:val="24"/>
          <w:lang w:val="en-GB"/>
          <w:rPrChange w:id="3801" w:author="Hong Je-Woo" w:date="2018-09-27T04:31:00Z">
            <w:rPr>
              <w:rFonts w:ascii="Times New Roman" w:hAnsi="Times New Roman"/>
              <w:b/>
              <w:sz w:val="24"/>
            </w:rPr>
          </w:rPrChange>
        </w:rPr>
        <w:t xml:space="preserve">Figure 7. </w:t>
      </w:r>
      <w:r w:rsidR="00E312AD" w:rsidRPr="00E5054D">
        <w:rPr>
          <w:rFonts w:ascii="Times New Roman" w:hAnsi="Times New Roman"/>
          <w:sz w:val="24"/>
          <w:lang w:val="en-GB"/>
          <w:rPrChange w:id="3802" w:author="Hong Je-Woo" w:date="2018-09-27T04:31:00Z">
            <w:rPr>
              <w:rFonts w:ascii="Times New Roman" w:hAnsi="Times New Roman"/>
              <w:sz w:val="24"/>
            </w:rPr>
          </w:rPrChange>
        </w:rPr>
        <w:t>Seasonal diurnal pattern of all surface energy fluxes (unit: W m</w:t>
      </w:r>
      <w:r w:rsidR="00E312AD" w:rsidRPr="00E5054D">
        <w:rPr>
          <w:rFonts w:ascii="Times New Roman" w:hAnsi="Times New Roman"/>
          <w:sz w:val="24"/>
          <w:vertAlign w:val="superscript"/>
          <w:lang w:val="en-GB"/>
          <w:rPrChange w:id="3803" w:author="Hong Je-Woo" w:date="2018-09-27T04:31:00Z">
            <w:rPr>
              <w:rFonts w:ascii="Times New Roman" w:hAnsi="Times New Roman"/>
              <w:sz w:val="24"/>
              <w:vertAlign w:val="superscript"/>
            </w:rPr>
          </w:rPrChange>
        </w:rPr>
        <w:t>−2</w:t>
      </w:r>
      <w:r w:rsidR="00E312AD" w:rsidRPr="00E5054D">
        <w:rPr>
          <w:rFonts w:ascii="Times New Roman" w:hAnsi="Times New Roman"/>
          <w:sz w:val="24"/>
          <w:lang w:val="en-GB"/>
          <w:rPrChange w:id="3804" w:author="Hong Je-Woo" w:date="2018-09-27T04:31:00Z">
            <w:rPr>
              <w:rFonts w:ascii="Times New Roman" w:hAnsi="Times New Roman"/>
              <w:sz w:val="24"/>
            </w:rPr>
          </w:rPrChange>
        </w:rPr>
        <w:t>), which are (a</w:t>
      </w:r>
      <w:del w:id="3805" w:author="Hong Je-Woo" w:date="2018-09-27T04:31:00Z">
        <w:r w:rsidRPr="007E5D70">
          <w:rPr>
            <w:rFonts w:ascii="Times New Roman" w:hAnsi="Times New Roman" w:cs="Times New Roman"/>
            <w:sz w:val="24"/>
            <w:szCs w:val="24"/>
          </w:rPr>
          <w:delText>) (</w:delText>
        </w:r>
      </w:del>
      <w:ins w:id="3806" w:author="Hong Je-Woo" w:date="2018-09-27T04:31:00Z">
        <w:r w:rsidR="00E312AD" w:rsidRPr="00E5054D">
          <w:rPr>
            <w:rFonts w:ascii="Times New Roman" w:hAnsi="Times New Roman" w:cs="Times New Roman"/>
            <w:sz w:val="24"/>
            <w:szCs w:val="24"/>
            <w:lang w:val="en-GB"/>
          </w:rPr>
          <w:t>)</w:t>
        </w:r>
        <w:r w:rsidR="005245A7" w:rsidRPr="00E5054D">
          <w:rPr>
            <w:rFonts w:ascii="Times New Roman" w:hAnsi="Times New Roman" w:cs="Times New Roman"/>
            <w:sz w:val="24"/>
            <w:szCs w:val="24"/>
            <w:lang w:val="en-GB"/>
          </w:rPr>
          <w:t>–</w:t>
        </w:r>
        <w:r w:rsidR="00E312AD" w:rsidRPr="00E5054D">
          <w:rPr>
            <w:rFonts w:ascii="Times New Roman" w:hAnsi="Times New Roman" w:cs="Times New Roman"/>
            <w:sz w:val="24"/>
            <w:szCs w:val="24"/>
            <w:lang w:val="en-GB"/>
          </w:rPr>
          <w:t>(</w:t>
        </w:r>
      </w:ins>
      <w:r w:rsidR="00E312AD" w:rsidRPr="00E5054D">
        <w:rPr>
          <w:rFonts w:ascii="Times New Roman" w:hAnsi="Times New Roman"/>
          <w:sz w:val="24"/>
          <w:lang w:val="en-GB"/>
          <w:rPrChange w:id="3807" w:author="Hong Je-Woo" w:date="2018-09-27T04:31:00Z">
            <w:rPr>
              <w:rFonts w:ascii="Times New Roman" w:hAnsi="Times New Roman"/>
              <w:sz w:val="24"/>
            </w:rPr>
          </w:rPrChange>
        </w:rPr>
        <w:t>b) down/upward short/longwave radiation (</w:t>
      </w:r>
      <w:r w:rsidR="00E312AD" w:rsidRPr="00E5054D">
        <w:rPr>
          <w:rFonts w:ascii="Times New Roman" w:hAnsi="Times New Roman"/>
          <w:i/>
          <w:sz w:val="24"/>
          <w:lang w:val="en-GB"/>
          <w:rPrChange w:id="3808" w:author="Hong Je-Woo" w:date="2018-09-27T04:31:00Z">
            <w:rPr>
              <w:rFonts w:ascii="Times New Roman" w:hAnsi="Times New Roman"/>
              <w:i/>
              <w:sz w:val="24"/>
            </w:rPr>
          </w:rPrChange>
        </w:rPr>
        <w:t>K</w:t>
      </w:r>
      <w:r w:rsidR="00E312AD" w:rsidRPr="00E5054D">
        <w:rPr>
          <w:rFonts w:ascii="Times New Roman" w:hAnsi="Times New Roman"/>
          <w:i/>
          <w:sz w:val="24"/>
          <w:vertAlign w:val="subscript"/>
          <w:lang w:val="en-GB"/>
          <w:rPrChange w:id="3809" w:author="Hong Je-Woo" w:date="2018-09-27T04:31:00Z">
            <w:rPr>
              <w:rFonts w:ascii="Times New Roman" w:hAnsi="Times New Roman"/>
              <w:i/>
              <w:sz w:val="24"/>
              <w:vertAlign w:val="subscript"/>
            </w:rPr>
          </w:rPrChange>
        </w:rPr>
        <w:t>↓</w:t>
      </w:r>
      <w:r w:rsidR="00E312AD" w:rsidRPr="00E5054D">
        <w:rPr>
          <w:rFonts w:ascii="Times New Roman" w:hAnsi="Times New Roman"/>
          <w:sz w:val="24"/>
          <w:lang w:val="en-GB"/>
          <w:rPrChange w:id="3810" w:author="Hong Je-Woo" w:date="2018-09-27T04:31:00Z">
            <w:rPr>
              <w:rFonts w:ascii="Times New Roman" w:hAnsi="Times New Roman"/>
              <w:sz w:val="24"/>
            </w:rPr>
          </w:rPrChange>
        </w:rPr>
        <w:t xml:space="preserve">, </w:t>
      </w:r>
      <w:r w:rsidR="00E312AD" w:rsidRPr="00E5054D">
        <w:rPr>
          <w:rFonts w:ascii="Times New Roman" w:hAnsi="Times New Roman"/>
          <w:i/>
          <w:sz w:val="24"/>
          <w:lang w:val="en-GB"/>
          <w:rPrChange w:id="3811" w:author="Hong Je-Woo" w:date="2018-09-27T04:31:00Z">
            <w:rPr>
              <w:rFonts w:ascii="Times New Roman" w:hAnsi="Times New Roman"/>
              <w:i/>
              <w:sz w:val="24"/>
            </w:rPr>
          </w:rPrChange>
        </w:rPr>
        <w:t>K</w:t>
      </w:r>
      <w:r w:rsidR="00E312AD" w:rsidRPr="00E5054D">
        <w:rPr>
          <w:rFonts w:ascii="Times New Roman" w:hAnsi="Times New Roman"/>
          <w:i/>
          <w:sz w:val="24"/>
          <w:vertAlign w:val="subscript"/>
          <w:lang w:val="en-GB"/>
          <w:rPrChange w:id="3812" w:author="Hong Je-Woo" w:date="2018-09-27T04:31:00Z">
            <w:rPr>
              <w:rFonts w:ascii="Times New Roman" w:hAnsi="Times New Roman"/>
              <w:i/>
              <w:sz w:val="24"/>
              <w:vertAlign w:val="subscript"/>
            </w:rPr>
          </w:rPrChange>
        </w:rPr>
        <w:t>↑</w:t>
      </w:r>
      <w:r w:rsidR="00E312AD" w:rsidRPr="00E5054D">
        <w:rPr>
          <w:rFonts w:ascii="Times New Roman" w:hAnsi="Times New Roman"/>
          <w:sz w:val="24"/>
          <w:lang w:val="en-GB"/>
          <w:rPrChange w:id="3813" w:author="Hong Je-Woo" w:date="2018-09-27T04:31:00Z">
            <w:rPr>
              <w:rFonts w:ascii="Times New Roman" w:hAnsi="Times New Roman"/>
              <w:sz w:val="24"/>
            </w:rPr>
          </w:rPrChange>
        </w:rPr>
        <w:t xml:space="preserve">, </w:t>
      </w:r>
      <w:r w:rsidR="00E312AD" w:rsidRPr="00E5054D">
        <w:rPr>
          <w:rFonts w:ascii="Times New Roman" w:hAnsi="Times New Roman"/>
          <w:i/>
          <w:sz w:val="24"/>
          <w:lang w:val="en-GB"/>
          <w:rPrChange w:id="3814" w:author="Hong Je-Woo" w:date="2018-09-27T04:31:00Z">
            <w:rPr>
              <w:rFonts w:ascii="Times New Roman" w:hAnsi="Times New Roman"/>
              <w:i/>
              <w:sz w:val="24"/>
            </w:rPr>
          </w:rPrChange>
        </w:rPr>
        <w:t>L</w:t>
      </w:r>
      <w:r w:rsidR="00E312AD" w:rsidRPr="00E5054D">
        <w:rPr>
          <w:rFonts w:ascii="Times New Roman" w:hAnsi="Times New Roman"/>
          <w:i/>
          <w:sz w:val="24"/>
          <w:vertAlign w:val="subscript"/>
          <w:lang w:val="en-GB"/>
          <w:rPrChange w:id="3815" w:author="Hong Je-Woo" w:date="2018-09-27T04:31:00Z">
            <w:rPr>
              <w:rFonts w:ascii="Times New Roman" w:hAnsi="Times New Roman"/>
              <w:i/>
              <w:sz w:val="24"/>
              <w:vertAlign w:val="subscript"/>
            </w:rPr>
          </w:rPrChange>
        </w:rPr>
        <w:t>↓</w:t>
      </w:r>
      <w:r w:rsidR="00E312AD" w:rsidRPr="00E5054D">
        <w:rPr>
          <w:rFonts w:ascii="Times New Roman" w:hAnsi="Times New Roman"/>
          <w:sz w:val="24"/>
          <w:lang w:val="en-GB"/>
          <w:rPrChange w:id="3816" w:author="Hong Je-Woo" w:date="2018-09-27T04:31:00Z">
            <w:rPr>
              <w:rFonts w:ascii="Times New Roman" w:hAnsi="Times New Roman"/>
              <w:sz w:val="24"/>
            </w:rPr>
          </w:rPrChange>
        </w:rPr>
        <w:t xml:space="preserve">, </w:t>
      </w:r>
      <w:r w:rsidR="00E312AD" w:rsidRPr="00E5054D">
        <w:rPr>
          <w:rFonts w:ascii="Times New Roman" w:hAnsi="Times New Roman"/>
          <w:i/>
          <w:sz w:val="24"/>
          <w:lang w:val="en-GB"/>
          <w:rPrChange w:id="3817" w:author="Hong Je-Woo" w:date="2018-09-27T04:31:00Z">
            <w:rPr>
              <w:rFonts w:ascii="Times New Roman" w:hAnsi="Times New Roman"/>
              <w:i/>
              <w:sz w:val="24"/>
            </w:rPr>
          </w:rPrChange>
        </w:rPr>
        <w:t>L</w:t>
      </w:r>
      <w:r w:rsidR="00E312AD" w:rsidRPr="00E5054D">
        <w:rPr>
          <w:rFonts w:ascii="Times New Roman" w:hAnsi="Times New Roman"/>
          <w:i/>
          <w:sz w:val="24"/>
          <w:vertAlign w:val="subscript"/>
          <w:lang w:val="en-GB"/>
          <w:rPrChange w:id="3818" w:author="Hong Je-Woo" w:date="2018-09-27T04:31:00Z">
            <w:rPr>
              <w:rFonts w:ascii="Times New Roman" w:hAnsi="Times New Roman"/>
              <w:i/>
              <w:sz w:val="24"/>
              <w:vertAlign w:val="subscript"/>
            </w:rPr>
          </w:rPrChange>
        </w:rPr>
        <w:t>↑</w:t>
      </w:r>
      <w:r w:rsidR="00E312AD" w:rsidRPr="00E5054D">
        <w:rPr>
          <w:rFonts w:ascii="Times New Roman" w:hAnsi="Times New Roman"/>
          <w:sz w:val="24"/>
          <w:lang w:val="en-GB"/>
          <w:rPrChange w:id="3819" w:author="Hong Je-Woo" w:date="2018-09-27T04:31:00Z">
            <w:rPr>
              <w:rFonts w:ascii="Times New Roman" w:hAnsi="Times New Roman"/>
              <w:sz w:val="24"/>
            </w:rPr>
          </w:rPrChange>
        </w:rPr>
        <w:t>), (c) net radiation (</w:t>
      </w:r>
      <w:r w:rsidR="00E312AD" w:rsidRPr="00E5054D">
        <w:rPr>
          <w:rFonts w:ascii="Times New Roman" w:hAnsi="Times New Roman"/>
          <w:i/>
          <w:sz w:val="24"/>
          <w:lang w:val="en-GB"/>
          <w:rPrChange w:id="3820" w:author="Hong Je-Woo" w:date="2018-09-27T04:31:00Z">
            <w:rPr>
              <w:rFonts w:ascii="Times New Roman" w:hAnsi="Times New Roman"/>
              <w:i/>
              <w:sz w:val="24"/>
            </w:rPr>
          </w:rPrChange>
        </w:rPr>
        <w:t>Q*</w:t>
      </w:r>
      <w:r w:rsidR="00E312AD" w:rsidRPr="00E5054D">
        <w:rPr>
          <w:rFonts w:ascii="Times New Roman" w:hAnsi="Times New Roman"/>
          <w:sz w:val="24"/>
          <w:lang w:val="en-GB"/>
          <w:rPrChange w:id="3821" w:author="Hong Je-Woo" w:date="2018-09-27T04:31:00Z">
            <w:rPr>
              <w:rFonts w:ascii="Times New Roman" w:hAnsi="Times New Roman"/>
              <w:sz w:val="24"/>
            </w:rPr>
          </w:rPrChange>
        </w:rPr>
        <w:t>), (d) sensible heat flux (</w:t>
      </w:r>
      <w:r w:rsidR="00E312AD" w:rsidRPr="00E5054D">
        <w:rPr>
          <w:rFonts w:ascii="Times New Roman" w:hAnsi="Times New Roman"/>
          <w:i/>
          <w:sz w:val="24"/>
          <w:lang w:val="en-GB"/>
          <w:rPrChange w:id="3822" w:author="Hong Je-Woo" w:date="2018-09-27T04:31:00Z">
            <w:rPr>
              <w:rFonts w:ascii="Times New Roman" w:hAnsi="Times New Roman"/>
              <w:i/>
              <w:sz w:val="24"/>
            </w:rPr>
          </w:rPrChange>
        </w:rPr>
        <w:t>Q</w:t>
      </w:r>
      <w:r w:rsidR="00E312AD" w:rsidRPr="00E5054D">
        <w:rPr>
          <w:rFonts w:ascii="Times New Roman" w:hAnsi="Times New Roman"/>
          <w:i/>
          <w:sz w:val="24"/>
          <w:vertAlign w:val="subscript"/>
          <w:lang w:val="en-GB"/>
          <w:rPrChange w:id="3823" w:author="Hong Je-Woo" w:date="2018-09-27T04:31:00Z">
            <w:rPr>
              <w:rFonts w:ascii="Times New Roman" w:hAnsi="Times New Roman"/>
              <w:i/>
              <w:sz w:val="24"/>
              <w:vertAlign w:val="subscript"/>
            </w:rPr>
          </w:rPrChange>
        </w:rPr>
        <w:t>H</w:t>
      </w:r>
      <w:r w:rsidR="00E312AD" w:rsidRPr="00E5054D">
        <w:rPr>
          <w:rFonts w:ascii="Times New Roman" w:hAnsi="Times New Roman"/>
          <w:sz w:val="24"/>
          <w:lang w:val="en-GB"/>
          <w:rPrChange w:id="3824" w:author="Hong Je-Woo" w:date="2018-09-27T04:31:00Z">
            <w:rPr>
              <w:rFonts w:ascii="Times New Roman" w:hAnsi="Times New Roman"/>
              <w:sz w:val="24"/>
            </w:rPr>
          </w:rPrChange>
        </w:rPr>
        <w:t>), (e) latent heat flux (</w:t>
      </w:r>
      <w:r w:rsidR="00E312AD" w:rsidRPr="00E5054D">
        <w:rPr>
          <w:rFonts w:ascii="Times New Roman" w:hAnsi="Times New Roman"/>
          <w:i/>
          <w:sz w:val="24"/>
          <w:lang w:val="en-GB"/>
          <w:rPrChange w:id="3825" w:author="Hong Je-Woo" w:date="2018-09-27T04:31:00Z">
            <w:rPr>
              <w:rFonts w:ascii="Times New Roman" w:hAnsi="Times New Roman"/>
              <w:i/>
              <w:sz w:val="24"/>
            </w:rPr>
          </w:rPrChange>
        </w:rPr>
        <w:t>Q</w:t>
      </w:r>
      <w:r w:rsidR="00E312AD" w:rsidRPr="00E5054D">
        <w:rPr>
          <w:rFonts w:ascii="Times New Roman" w:hAnsi="Times New Roman"/>
          <w:i/>
          <w:sz w:val="24"/>
          <w:vertAlign w:val="subscript"/>
          <w:lang w:val="en-GB"/>
          <w:rPrChange w:id="3826" w:author="Hong Je-Woo" w:date="2018-09-27T04:31:00Z">
            <w:rPr>
              <w:rFonts w:ascii="Times New Roman" w:hAnsi="Times New Roman"/>
              <w:i/>
              <w:sz w:val="24"/>
              <w:vertAlign w:val="subscript"/>
            </w:rPr>
          </w:rPrChange>
        </w:rPr>
        <w:t>E</w:t>
      </w:r>
      <w:r w:rsidR="00E312AD" w:rsidRPr="00E5054D">
        <w:rPr>
          <w:rFonts w:ascii="Times New Roman" w:hAnsi="Times New Roman"/>
          <w:sz w:val="24"/>
          <w:lang w:val="en-GB"/>
          <w:rPrChange w:id="3827" w:author="Hong Je-Woo" w:date="2018-09-27T04:31:00Z">
            <w:rPr>
              <w:rFonts w:ascii="Times New Roman" w:hAnsi="Times New Roman"/>
              <w:sz w:val="24"/>
            </w:rPr>
          </w:rPrChange>
        </w:rPr>
        <w:t xml:space="preserve">), and </w:t>
      </w:r>
      <w:del w:id="3828" w:author="Hong Je-Woo" w:date="2018-09-27T04:31:00Z">
        <w:r w:rsidRPr="007E5D70">
          <w:rPr>
            <w:rFonts w:ascii="Times New Roman" w:hAnsi="Times New Roman" w:cs="Times New Roman"/>
            <w:sz w:val="24"/>
            <w:szCs w:val="24"/>
          </w:rPr>
          <w:delText>heat storage (</w:delText>
        </w:r>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del>
      <w:ins w:id="3829" w:author="Hong Je-Woo" w:date="2018-09-27T04:31:00Z">
        <w:r w:rsidR="005245A7" w:rsidRPr="00E5054D">
          <w:rPr>
            <w:rFonts w:ascii="Times New Roman" w:hAnsi="Times New Roman" w:cs="Times New Roman"/>
            <w:sz w:val="24"/>
            <w:szCs w:val="24"/>
            <w:lang w:val="en-GB"/>
          </w:rPr>
          <w:t xml:space="preserve">the </w:t>
        </w:r>
        <w:r w:rsidR="00E312AD" w:rsidRPr="00E5054D">
          <w:rPr>
            <w:rFonts w:ascii="Times New Roman" w:hAnsi="Times New Roman" w:cs="Times New Roman"/>
            <w:sz w:val="24"/>
            <w:szCs w:val="24"/>
            <w:lang w:val="en-GB"/>
          </w:rPr>
          <w:t>residual (</w:t>
        </w:r>
        <w:r w:rsidR="00E312AD" w:rsidRPr="00E5054D">
          <w:rPr>
            <w:rFonts w:ascii="Times New Roman" w:hAnsi="Times New Roman" w:cs="Times New Roman"/>
            <w:i/>
            <w:sz w:val="24"/>
            <w:szCs w:val="24"/>
            <w:lang w:val="en-GB"/>
          </w:rPr>
          <w:t>RES</w:t>
        </w:r>
      </w:ins>
      <w:r w:rsidR="00E312AD" w:rsidRPr="00E5054D">
        <w:rPr>
          <w:rFonts w:ascii="Times New Roman" w:hAnsi="Times New Roman"/>
          <w:sz w:val="24"/>
          <w:lang w:val="en-GB"/>
          <w:rPrChange w:id="3830" w:author="Hong Je-Woo" w:date="2018-09-27T04:31:00Z">
            <w:rPr>
              <w:rFonts w:ascii="Times New Roman" w:hAnsi="Times New Roman"/>
              <w:sz w:val="24"/>
            </w:rPr>
          </w:rPrChange>
        </w:rPr>
        <w:t xml:space="preserve">). </w:t>
      </w:r>
      <w:r w:rsidR="00E312AD" w:rsidRPr="00853C1B">
        <w:rPr>
          <w:rFonts w:ascii="Times New Roman" w:hAnsi="Times New Roman"/>
          <w:sz w:val="24"/>
          <w:lang w:val="en-GB"/>
          <w:rPrChange w:id="3831" w:author="Hong Je-Woo" w:date="2018-09-27T04:31:00Z">
            <w:rPr>
              <w:rFonts w:ascii="Times New Roman" w:hAnsi="Times New Roman"/>
              <w:sz w:val="24"/>
            </w:rPr>
          </w:rPrChange>
        </w:rPr>
        <w:t>Figure</w:t>
      </w:r>
      <w:r w:rsidR="00E312AD" w:rsidRPr="00E5054D">
        <w:rPr>
          <w:rFonts w:ascii="Times New Roman" w:hAnsi="Times New Roman"/>
          <w:sz w:val="24"/>
          <w:lang w:val="en-GB"/>
          <w:rPrChange w:id="3832" w:author="Hong Je-Woo" w:date="2018-09-27T04:31:00Z">
            <w:rPr>
              <w:rFonts w:ascii="Times New Roman" w:hAnsi="Times New Roman"/>
              <w:sz w:val="24"/>
            </w:rPr>
          </w:rPrChange>
        </w:rPr>
        <w:t xml:space="preserve"> represents the median, interquartile (box), 5</w:t>
      </w:r>
      <w:r w:rsidR="00E312AD" w:rsidRPr="00E5054D">
        <w:rPr>
          <w:rFonts w:ascii="Times New Roman" w:hAnsi="Times New Roman"/>
          <w:sz w:val="24"/>
          <w:vertAlign w:val="superscript"/>
          <w:lang w:val="en-GB"/>
          <w:rPrChange w:id="3833" w:author="Hong Je-Woo" w:date="2018-09-27T04:31:00Z">
            <w:rPr>
              <w:rFonts w:ascii="Times New Roman" w:hAnsi="Times New Roman"/>
              <w:sz w:val="24"/>
              <w:vertAlign w:val="superscript"/>
            </w:rPr>
          </w:rPrChange>
        </w:rPr>
        <w:t>th</w:t>
      </w:r>
      <w:r w:rsidR="00E312AD" w:rsidRPr="00E5054D">
        <w:rPr>
          <w:rFonts w:ascii="Times New Roman" w:hAnsi="Times New Roman"/>
          <w:sz w:val="24"/>
          <w:lang w:val="en-GB"/>
          <w:rPrChange w:id="3834" w:author="Hong Je-Woo" w:date="2018-09-27T04:31:00Z">
            <w:rPr>
              <w:rFonts w:ascii="Times New Roman" w:hAnsi="Times New Roman"/>
              <w:sz w:val="24"/>
            </w:rPr>
          </w:rPrChange>
        </w:rPr>
        <w:t xml:space="preserve"> and 95</w:t>
      </w:r>
      <w:r w:rsidR="00E312AD" w:rsidRPr="00E5054D">
        <w:rPr>
          <w:rFonts w:ascii="Times New Roman" w:hAnsi="Times New Roman"/>
          <w:sz w:val="24"/>
          <w:vertAlign w:val="superscript"/>
          <w:lang w:val="en-GB"/>
          <w:rPrChange w:id="3835" w:author="Hong Je-Woo" w:date="2018-09-27T04:31:00Z">
            <w:rPr>
              <w:rFonts w:ascii="Times New Roman" w:hAnsi="Times New Roman"/>
              <w:sz w:val="24"/>
              <w:vertAlign w:val="superscript"/>
            </w:rPr>
          </w:rPrChange>
        </w:rPr>
        <w:t>th</w:t>
      </w:r>
      <w:r w:rsidR="00E312AD" w:rsidRPr="00E5054D">
        <w:rPr>
          <w:rFonts w:ascii="Times New Roman" w:hAnsi="Times New Roman"/>
          <w:sz w:val="24"/>
          <w:lang w:val="en-GB"/>
          <w:rPrChange w:id="3836" w:author="Hong Je-Woo" w:date="2018-09-27T04:31:00Z">
            <w:rPr>
              <w:rFonts w:ascii="Times New Roman" w:hAnsi="Times New Roman"/>
              <w:sz w:val="24"/>
            </w:rPr>
          </w:rPrChange>
        </w:rPr>
        <w:t xml:space="preserve"> percentile (whiskers), and mean values (black dots).</w:t>
      </w:r>
      <w:ins w:id="3837" w:author="Hong Je-Woo" w:date="2018-09-27T04:31:00Z">
        <w:r w:rsidR="00E312AD" w:rsidRPr="00E5054D">
          <w:rPr>
            <w:rFonts w:ascii="Times New Roman" w:hAnsi="Times New Roman" w:cs="Times New Roman"/>
            <w:sz w:val="24"/>
            <w:szCs w:val="24"/>
            <w:lang w:val="en-GB"/>
          </w:rPr>
          <w:t xml:space="preserve"> </w:t>
        </w:r>
        <w:r w:rsidR="00E312AD" w:rsidRPr="00E5054D">
          <w:rPr>
            <w:rFonts w:ascii="Times New Roman" w:eastAsia="맑은 고딕" w:hAnsi="Times New Roman" w:cs="Times New Roman"/>
            <w:sz w:val="24"/>
            <w:szCs w:val="24"/>
            <w:lang w:val="en-GB"/>
          </w:rPr>
          <w:t>Only data from the apartment area (180</w:t>
        </w:r>
        <w:r w:rsidR="00E312AD" w:rsidRPr="00E5054D">
          <w:rPr>
            <w:rFonts w:ascii="Times New Roman" w:hAnsi="Times New Roman" w:cs="Times New Roman"/>
            <w:sz w:val="24"/>
            <w:szCs w:val="24"/>
            <w:lang w:val="en-GB"/>
          </w:rPr>
          <w:t>–</w:t>
        </w:r>
        <w:r w:rsidR="00E312AD" w:rsidRPr="00E5054D">
          <w:rPr>
            <w:rFonts w:ascii="Times New Roman" w:eastAsia="맑은 고딕" w:hAnsi="Times New Roman" w:cs="Times New Roman"/>
            <w:sz w:val="24"/>
            <w:szCs w:val="24"/>
            <w:lang w:val="en-GB"/>
          </w:rPr>
          <w:t xml:space="preserve">270°) </w:t>
        </w:r>
        <w:r w:rsidR="005245A7" w:rsidRPr="00E5054D">
          <w:rPr>
            <w:rFonts w:ascii="Times New Roman" w:eastAsia="맑은 고딕" w:hAnsi="Times New Roman" w:cs="Times New Roman"/>
            <w:sz w:val="24"/>
            <w:szCs w:val="24"/>
            <w:lang w:val="en-GB"/>
          </w:rPr>
          <w:t xml:space="preserve">are </w:t>
        </w:r>
        <w:r w:rsidR="00E312AD" w:rsidRPr="00E5054D">
          <w:rPr>
            <w:rFonts w:ascii="Times New Roman" w:eastAsia="맑은 고딕" w:hAnsi="Times New Roman" w:cs="Times New Roman"/>
            <w:sz w:val="24"/>
            <w:szCs w:val="24"/>
            <w:lang w:val="en-GB"/>
          </w:rPr>
          <w:t>used.</w:t>
        </w:r>
      </w:ins>
    </w:p>
    <w:p w14:paraId="2E65B7B9" w14:textId="02814679" w:rsidR="00B72C41" w:rsidRPr="00E5054D" w:rsidRDefault="00B72C41" w:rsidP="00B72C41">
      <w:pPr>
        <w:wordWrap/>
        <w:spacing w:line="480" w:lineRule="auto"/>
        <w:rPr>
          <w:rFonts w:ascii="Times New Roman" w:hAnsi="Times New Roman"/>
          <w:sz w:val="24"/>
          <w:lang w:val="en-GB"/>
          <w:rPrChange w:id="3838" w:author="Hong Je-Woo" w:date="2018-09-27T04:31:00Z">
            <w:rPr>
              <w:rFonts w:ascii="Times New Roman" w:hAnsi="Times New Roman"/>
              <w:sz w:val="24"/>
            </w:rPr>
          </w:rPrChange>
        </w:rPr>
      </w:pPr>
      <w:r w:rsidRPr="00E5054D">
        <w:rPr>
          <w:rFonts w:ascii="Times New Roman" w:hAnsi="Times New Roman"/>
          <w:b/>
          <w:sz w:val="24"/>
          <w:lang w:val="en-GB"/>
          <w:rPrChange w:id="3839" w:author="Hong Je-Woo" w:date="2018-09-27T04:31:00Z">
            <w:rPr>
              <w:rFonts w:ascii="Times New Roman" w:hAnsi="Times New Roman"/>
              <w:b/>
              <w:sz w:val="24"/>
            </w:rPr>
          </w:rPrChange>
        </w:rPr>
        <w:t xml:space="preserve">Figure 8. </w:t>
      </w:r>
      <w:r w:rsidR="004E53A1" w:rsidRPr="00E5054D">
        <w:rPr>
          <w:rFonts w:ascii="Times New Roman" w:hAnsi="Times New Roman"/>
          <w:sz w:val="24"/>
          <w:lang w:val="en-GB"/>
          <w:rPrChange w:id="3840" w:author="Hong Je-Woo" w:date="2018-09-27T04:31:00Z">
            <w:rPr>
              <w:rFonts w:ascii="Times New Roman" w:hAnsi="Times New Roman"/>
              <w:sz w:val="24"/>
            </w:rPr>
          </w:rPrChange>
        </w:rPr>
        <w:t>(a) Daily mean albedo (black cross) with annual mean value (</w:t>
      </w:r>
      <m:oMath>
        <m:r>
          <m:rPr>
            <m:sty m:val="p"/>
          </m:rPr>
          <w:rPr>
            <w:rFonts w:ascii="Cambria Math" w:hAnsi="Cambria Math"/>
            <w:sz w:val="24"/>
            <w:lang w:val="en-GB"/>
            <w:rPrChange w:id="3841" w:author="Hong Je-Woo" w:date="2018-09-27T04:31:00Z">
              <w:rPr>
                <w:rFonts w:ascii="Cambria Math" w:hAnsi="Cambria Math"/>
                <w:sz w:val="24"/>
              </w:rPr>
            </w:rPrChange>
          </w:rPr>
          <m:t>≈</m:t>
        </m:r>
      </m:oMath>
      <w:r w:rsidR="004E53A1" w:rsidRPr="00E5054D">
        <w:rPr>
          <w:rFonts w:ascii="Times New Roman" w:hAnsi="Times New Roman"/>
          <w:sz w:val="24"/>
          <w:lang w:val="en-GB"/>
          <w:rPrChange w:id="3842" w:author="Hong Je-Woo" w:date="2018-09-27T04:31:00Z">
            <w:rPr>
              <w:rFonts w:ascii="Times New Roman" w:hAnsi="Times New Roman"/>
              <w:sz w:val="24"/>
            </w:rPr>
          </w:rPrChange>
        </w:rPr>
        <w:t xml:space="preserve">0.185; </w:t>
      </w:r>
      <w:del w:id="3843" w:author="Hong Je-Woo" w:date="2018-09-27T04:31:00Z">
        <w:r w:rsidRPr="007E5D70">
          <w:rPr>
            <w:rFonts w:ascii="Times New Roman" w:hAnsi="Times New Roman" w:cs="Times New Roman"/>
            <w:sz w:val="24"/>
            <w:szCs w:val="24"/>
          </w:rPr>
          <w:delText>gray</w:delText>
        </w:r>
      </w:del>
      <w:ins w:id="3844" w:author="Hong Je-Woo" w:date="2018-09-27T04:31:00Z">
        <w:r w:rsidR="004E53A1" w:rsidRPr="00E5054D">
          <w:rPr>
            <w:rFonts w:ascii="Times New Roman" w:hAnsi="Times New Roman" w:cs="Times New Roman"/>
            <w:sz w:val="24"/>
            <w:szCs w:val="24"/>
            <w:lang w:val="en-GB"/>
          </w:rPr>
          <w:t>gr</w:t>
        </w:r>
        <w:r w:rsidR="00A46ABD">
          <w:rPr>
            <w:rFonts w:ascii="Times New Roman" w:hAnsi="Times New Roman" w:cs="Times New Roman"/>
            <w:sz w:val="24"/>
            <w:szCs w:val="24"/>
            <w:lang w:val="en-GB"/>
          </w:rPr>
          <w:t>e</w:t>
        </w:r>
        <w:r w:rsidR="004E53A1" w:rsidRPr="00E5054D">
          <w:rPr>
            <w:rFonts w:ascii="Times New Roman" w:hAnsi="Times New Roman" w:cs="Times New Roman"/>
            <w:sz w:val="24"/>
            <w:szCs w:val="24"/>
            <w:lang w:val="en-GB"/>
          </w:rPr>
          <w:t>y</w:t>
        </w:r>
      </w:ins>
      <w:r w:rsidR="004E53A1" w:rsidRPr="00E5054D">
        <w:rPr>
          <w:rFonts w:ascii="Times New Roman" w:hAnsi="Times New Roman"/>
          <w:sz w:val="24"/>
          <w:lang w:val="en-GB"/>
          <w:rPrChange w:id="3845" w:author="Hong Je-Woo" w:date="2018-09-27T04:31:00Z">
            <w:rPr>
              <w:rFonts w:ascii="Times New Roman" w:hAnsi="Times New Roman"/>
              <w:sz w:val="24"/>
            </w:rPr>
          </w:rPrChange>
        </w:rPr>
        <w:t xml:space="preserve"> line) and 30-min precipitation (</w:t>
      </w:r>
      <w:del w:id="3846" w:author="Hong Je-Woo" w:date="2018-09-27T04:31:00Z">
        <w:r w:rsidRPr="007E5D70">
          <w:rPr>
            <w:rFonts w:ascii="Times New Roman" w:hAnsi="Times New Roman" w:cs="Times New Roman"/>
            <w:sz w:val="24"/>
            <w:szCs w:val="24"/>
          </w:rPr>
          <w:delText>gray</w:delText>
        </w:r>
      </w:del>
      <w:ins w:id="3847" w:author="Hong Je-Woo" w:date="2018-09-27T04:31:00Z">
        <w:r w:rsidR="004E53A1" w:rsidRPr="00E5054D">
          <w:rPr>
            <w:rFonts w:ascii="Times New Roman" w:hAnsi="Times New Roman" w:cs="Times New Roman"/>
            <w:sz w:val="24"/>
            <w:szCs w:val="24"/>
            <w:lang w:val="en-GB"/>
          </w:rPr>
          <w:t>gr</w:t>
        </w:r>
        <w:r w:rsidR="00B75956">
          <w:rPr>
            <w:rFonts w:ascii="Times New Roman" w:hAnsi="Times New Roman" w:cs="Times New Roman"/>
            <w:sz w:val="24"/>
            <w:szCs w:val="24"/>
            <w:lang w:val="en-GB"/>
          </w:rPr>
          <w:t>e</w:t>
        </w:r>
        <w:r w:rsidR="004E53A1" w:rsidRPr="00E5054D">
          <w:rPr>
            <w:rFonts w:ascii="Times New Roman" w:hAnsi="Times New Roman" w:cs="Times New Roman"/>
            <w:sz w:val="24"/>
            <w:szCs w:val="24"/>
            <w:lang w:val="en-GB"/>
          </w:rPr>
          <w:t>y</w:t>
        </w:r>
      </w:ins>
      <w:r w:rsidR="004E53A1" w:rsidRPr="00E5054D">
        <w:rPr>
          <w:rFonts w:ascii="Times New Roman" w:hAnsi="Times New Roman"/>
          <w:sz w:val="24"/>
          <w:lang w:val="en-GB"/>
          <w:rPrChange w:id="3848" w:author="Hong Je-Woo" w:date="2018-09-27T04:31:00Z">
            <w:rPr>
              <w:rFonts w:ascii="Times New Roman" w:hAnsi="Times New Roman"/>
              <w:sz w:val="24"/>
            </w:rPr>
          </w:rPrChange>
        </w:rPr>
        <w:t xml:space="preserve"> vertical bar), (b) sun elevation angle, and (c) accumulated solar radiation since rainfall. The boxes in (b) and (c) represent interquartile values (median, 25</w:t>
      </w:r>
      <w:r w:rsidR="004E53A1" w:rsidRPr="00E5054D">
        <w:rPr>
          <w:rFonts w:ascii="Times New Roman" w:hAnsi="Times New Roman"/>
          <w:sz w:val="24"/>
          <w:vertAlign w:val="superscript"/>
          <w:lang w:val="en-GB"/>
          <w:rPrChange w:id="3849" w:author="Hong Je-Woo" w:date="2018-09-27T04:31:00Z">
            <w:rPr>
              <w:rFonts w:ascii="Times New Roman" w:hAnsi="Times New Roman"/>
              <w:sz w:val="24"/>
              <w:vertAlign w:val="superscript"/>
            </w:rPr>
          </w:rPrChange>
        </w:rPr>
        <w:t>th</w:t>
      </w:r>
      <w:r w:rsidR="004E53A1" w:rsidRPr="00E5054D">
        <w:rPr>
          <w:rFonts w:ascii="Times New Roman" w:hAnsi="Times New Roman"/>
          <w:sz w:val="24"/>
          <w:lang w:val="en-GB"/>
          <w:rPrChange w:id="3850" w:author="Hong Je-Woo" w:date="2018-09-27T04:31:00Z">
            <w:rPr>
              <w:rFonts w:ascii="Times New Roman" w:hAnsi="Times New Roman"/>
              <w:sz w:val="24"/>
            </w:rPr>
          </w:rPrChange>
        </w:rPr>
        <w:t>, and 50</w:t>
      </w:r>
      <w:r w:rsidR="004E53A1" w:rsidRPr="00E5054D">
        <w:rPr>
          <w:rFonts w:ascii="Times New Roman" w:hAnsi="Times New Roman"/>
          <w:sz w:val="24"/>
          <w:vertAlign w:val="superscript"/>
          <w:lang w:val="en-GB"/>
          <w:rPrChange w:id="3851" w:author="Hong Je-Woo" w:date="2018-09-27T04:31:00Z">
            <w:rPr>
              <w:rFonts w:ascii="Times New Roman" w:hAnsi="Times New Roman"/>
              <w:sz w:val="24"/>
              <w:vertAlign w:val="superscript"/>
            </w:rPr>
          </w:rPrChange>
        </w:rPr>
        <w:t>th</w:t>
      </w:r>
      <w:r w:rsidR="004E53A1" w:rsidRPr="00E5054D">
        <w:rPr>
          <w:rFonts w:ascii="Times New Roman" w:hAnsi="Times New Roman"/>
          <w:sz w:val="24"/>
          <w:lang w:val="en-GB"/>
          <w:rPrChange w:id="3852" w:author="Hong Je-Woo" w:date="2018-09-27T04:31:00Z">
            <w:rPr>
              <w:rFonts w:ascii="Times New Roman" w:hAnsi="Times New Roman"/>
              <w:sz w:val="24"/>
            </w:rPr>
          </w:rPrChange>
        </w:rPr>
        <w:t xml:space="preserve"> ranked values), and whiskers show 10</w:t>
      </w:r>
      <w:r w:rsidR="004E53A1" w:rsidRPr="00E5054D">
        <w:rPr>
          <w:rFonts w:ascii="Times New Roman" w:hAnsi="Times New Roman"/>
          <w:sz w:val="24"/>
          <w:vertAlign w:val="superscript"/>
          <w:lang w:val="en-GB"/>
          <w:rPrChange w:id="3853" w:author="Hong Je-Woo" w:date="2018-09-27T04:31:00Z">
            <w:rPr>
              <w:rFonts w:ascii="Times New Roman" w:hAnsi="Times New Roman"/>
              <w:sz w:val="24"/>
              <w:vertAlign w:val="superscript"/>
            </w:rPr>
          </w:rPrChange>
        </w:rPr>
        <w:t>th</w:t>
      </w:r>
      <w:r w:rsidR="004E53A1" w:rsidRPr="00E5054D">
        <w:rPr>
          <w:rFonts w:ascii="Times New Roman" w:hAnsi="Times New Roman"/>
          <w:sz w:val="24"/>
          <w:lang w:val="en-GB"/>
          <w:rPrChange w:id="3854" w:author="Hong Je-Woo" w:date="2018-09-27T04:31:00Z">
            <w:rPr>
              <w:rFonts w:ascii="Times New Roman" w:hAnsi="Times New Roman"/>
              <w:sz w:val="24"/>
            </w:rPr>
          </w:rPrChange>
        </w:rPr>
        <w:t xml:space="preserve"> and 90</w:t>
      </w:r>
      <w:r w:rsidR="004E53A1" w:rsidRPr="00E5054D">
        <w:rPr>
          <w:rFonts w:ascii="Times New Roman" w:hAnsi="Times New Roman"/>
          <w:sz w:val="24"/>
          <w:vertAlign w:val="superscript"/>
          <w:lang w:val="en-GB"/>
          <w:rPrChange w:id="3855" w:author="Hong Je-Woo" w:date="2018-09-27T04:31:00Z">
            <w:rPr>
              <w:rFonts w:ascii="Times New Roman" w:hAnsi="Times New Roman"/>
              <w:sz w:val="24"/>
              <w:vertAlign w:val="superscript"/>
            </w:rPr>
          </w:rPrChange>
        </w:rPr>
        <w:t>th</w:t>
      </w:r>
      <w:r w:rsidR="004E53A1" w:rsidRPr="00E5054D">
        <w:rPr>
          <w:rFonts w:ascii="Times New Roman" w:hAnsi="Times New Roman"/>
          <w:sz w:val="24"/>
          <w:lang w:val="en-GB"/>
          <w:rPrChange w:id="3856" w:author="Hong Je-Woo" w:date="2018-09-27T04:31:00Z">
            <w:rPr>
              <w:rFonts w:ascii="Times New Roman" w:hAnsi="Times New Roman"/>
              <w:sz w:val="24"/>
            </w:rPr>
          </w:rPrChange>
        </w:rPr>
        <w:t xml:space="preserve"> percentile ranked values.</w:t>
      </w:r>
    </w:p>
    <w:p w14:paraId="2E65B7BA" w14:textId="34794E99" w:rsidR="00B72C41" w:rsidRPr="00E5054D" w:rsidRDefault="00B72C41" w:rsidP="00B72C41">
      <w:pPr>
        <w:wordWrap/>
        <w:spacing w:line="480" w:lineRule="auto"/>
        <w:rPr>
          <w:rFonts w:ascii="Times New Roman" w:hAnsi="Times New Roman"/>
          <w:b/>
          <w:sz w:val="24"/>
          <w:lang w:val="en-GB"/>
          <w:rPrChange w:id="3857" w:author="Hong Je-Woo" w:date="2018-09-27T04:31:00Z">
            <w:rPr>
              <w:rFonts w:ascii="Times New Roman" w:hAnsi="Times New Roman"/>
              <w:b/>
              <w:sz w:val="24"/>
            </w:rPr>
          </w:rPrChange>
        </w:rPr>
      </w:pPr>
      <w:r w:rsidRPr="00E5054D">
        <w:rPr>
          <w:rFonts w:ascii="Times New Roman" w:hAnsi="Times New Roman"/>
          <w:b/>
          <w:sz w:val="24"/>
          <w:lang w:val="en-GB"/>
          <w:rPrChange w:id="3858" w:author="Hong Je-Woo" w:date="2018-09-27T04:31:00Z">
            <w:rPr>
              <w:rFonts w:ascii="Times New Roman" w:hAnsi="Times New Roman"/>
              <w:b/>
              <w:sz w:val="24"/>
            </w:rPr>
          </w:rPrChange>
        </w:rPr>
        <w:t>Figure 9.</w:t>
      </w:r>
      <w:r w:rsidRPr="00E5054D">
        <w:rPr>
          <w:rFonts w:ascii="Times New Roman" w:hAnsi="Times New Roman"/>
          <w:sz w:val="24"/>
          <w:lang w:val="en-GB"/>
          <w:rPrChange w:id="3859" w:author="Hong Je-Woo" w:date="2018-09-27T04:31:00Z">
            <w:rPr>
              <w:rFonts w:ascii="Times New Roman" w:hAnsi="Times New Roman"/>
              <w:sz w:val="24"/>
            </w:rPr>
          </w:rPrChange>
        </w:rPr>
        <w:t xml:space="preserve"> </w:t>
      </w:r>
      <w:r w:rsidR="00CD3272" w:rsidRPr="00E5054D">
        <w:rPr>
          <w:rFonts w:ascii="Times New Roman" w:hAnsi="Times New Roman"/>
          <w:sz w:val="24"/>
          <w:lang w:val="en-GB"/>
          <w:rPrChange w:id="3860" w:author="Hong Je-Woo" w:date="2018-09-27T04:31:00Z">
            <w:rPr>
              <w:rFonts w:ascii="Times New Roman" w:hAnsi="Times New Roman"/>
              <w:sz w:val="24"/>
            </w:rPr>
          </w:rPrChange>
        </w:rPr>
        <w:t xml:space="preserve">(a) The </w:t>
      </w:r>
      <w:del w:id="3861" w:author="Hong Je-Woo" w:date="2018-09-27T04:31:00Z">
        <w:r w:rsidRPr="007E5D70">
          <w:rPr>
            <w:rFonts w:ascii="Times New Roman" w:hAnsi="Times New Roman" w:cs="Times New Roman"/>
            <w:sz w:val="24"/>
            <w:szCs w:val="24"/>
          </w:rPr>
          <w:delText>mode</w:delText>
        </w:r>
        <w:r>
          <w:rPr>
            <w:rFonts w:ascii="Times New Roman" w:hAnsi="Times New Roman" w:cs="Times New Roman"/>
            <w:sz w:val="24"/>
            <w:szCs w:val="24"/>
          </w:rPr>
          <w:delText>l</w:delText>
        </w:r>
        <w:r w:rsidRPr="007E5D70">
          <w:rPr>
            <w:rFonts w:ascii="Times New Roman" w:hAnsi="Times New Roman" w:cs="Times New Roman"/>
            <w:sz w:val="24"/>
            <w:szCs w:val="24"/>
          </w:rPr>
          <w:delText>ed</w:delText>
        </w:r>
      </w:del>
      <w:ins w:id="3862" w:author="Hong Je-Woo" w:date="2018-09-27T04:31:00Z">
        <w:r w:rsidR="00B75956" w:rsidRPr="00E5054D">
          <w:rPr>
            <w:rFonts w:ascii="Times New Roman" w:hAnsi="Times New Roman" w:cs="Times New Roman"/>
            <w:sz w:val="24"/>
            <w:szCs w:val="24"/>
            <w:lang w:val="en-GB"/>
          </w:rPr>
          <w:t>modelled</w:t>
        </w:r>
      </w:ins>
      <w:r w:rsidR="00CD3272" w:rsidRPr="00E5054D">
        <w:rPr>
          <w:rFonts w:ascii="Times New Roman" w:hAnsi="Times New Roman"/>
          <w:sz w:val="24"/>
          <w:lang w:val="en-GB"/>
          <w:rPrChange w:id="3863" w:author="Hong Je-Woo" w:date="2018-09-27T04:31:00Z">
            <w:rPr>
              <w:rFonts w:ascii="Times New Roman" w:hAnsi="Times New Roman"/>
              <w:sz w:val="24"/>
            </w:rPr>
          </w:rPrChange>
        </w:rPr>
        <w:t xml:space="preserve"> albedo for various building aspect ratio (HWR) values and (b) the footprint of</w:t>
      </w:r>
      <w:ins w:id="3864" w:author="Hong Je-Woo" w:date="2018-09-27T04:31:00Z">
        <w:r w:rsidR="00CD3272" w:rsidRPr="00E5054D">
          <w:rPr>
            <w:rFonts w:ascii="Times New Roman" w:hAnsi="Times New Roman" w:cs="Times New Roman"/>
            <w:sz w:val="24"/>
            <w:szCs w:val="24"/>
            <w:lang w:val="en-GB"/>
          </w:rPr>
          <w:t xml:space="preserve"> </w:t>
        </w:r>
        <w:r w:rsidR="00FF7D49" w:rsidRPr="00E5054D">
          <w:rPr>
            <w:rFonts w:ascii="Times New Roman" w:hAnsi="Times New Roman" w:cs="Times New Roman"/>
            <w:sz w:val="24"/>
            <w:szCs w:val="24"/>
            <w:lang w:val="en-GB"/>
          </w:rPr>
          <w:t>the</w:t>
        </w:r>
      </w:ins>
      <w:r w:rsidR="00FF7D49" w:rsidRPr="00E5054D">
        <w:rPr>
          <w:rFonts w:ascii="Times New Roman" w:hAnsi="Times New Roman"/>
          <w:sz w:val="24"/>
          <w:lang w:val="en-GB"/>
          <w:rPrChange w:id="3865" w:author="Hong Je-Woo" w:date="2018-09-27T04:31:00Z">
            <w:rPr>
              <w:rFonts w:ascii="Times New Roman" w:hAnsi="Times New Roman"/>
              <w:sz w:val="24"/>
            </w:rPr>
          </w:rPrChange>
        </w:rPr>
        <w:t xml:space="preserve"> </w:t>
      </w:r>
      <w:r w:rsidR="00CD3272" w:rsidRPr="00E5054D">
        <w:rPr>
          <w:rFonts w:ascii="Times New Roman" w:hAnsi="Times New Roman"/>
          <w:sz w:val="24"/>
          <w:lang w:val="en-GB"/>
          <w:rPrChange w:id="3866" w:author="Hong Je-Woo" w:date="2018-09-27T04:31:00Z">
            <w:rPr>
              <w:rFonts w:ascii="Times New Roman" w:hAnsi="Times New Roman"/>
              <w:sz w:val="24"/>
            </w:rPr>
          </w:rPrChange>
        </w:rPr>
        <w:t>radiometer (solid line) and estimated HWR from digital elevation model data (dashed line).</w:t>
      </w:r>
    </w:p>
    <w:p w14:paraId="2E65B7BB" w14:textId="39A02ABD" w:rsidR="00B72C41" w:rsidRPr="00E5054D" w:rsidRDefault="00B72C41" w:rsidP="00B72C41">
      <w:pPr>
        <w:wordWrap/>
        <w:spacing w:line="480" w:lineRule="auto"/>
        <w:rPr>
          <w:rFonts w:ascii="Times New Roman" w:hAnsi="Times New Roman"/>
          <w:sz w:val="24"/>
          <w:lang w:val="en-GB"/>
          <w:rPrChange w:id="3867" w:author="Hong Je-Woo" w:date="2018-09-27T04:31:00Z">
            <w:rPr>
              <w:rFonts w:ascii="Times New Roman" w:hAnsi="Times New Roman"/>
              <w:sz w:val="24"/>
            </w:rPr>
          </w:rPrChange>
        </w:rPr>
      </w:pPr>
      <w:r w:rsidRPr="00E5054D">
        <w:rPr>
          <w:rFonts w:ascii="Times New Roman" w:hAnsi="Times New Roman"/>
          <w:b/>
          <w:sz w:val="24"/>
          <w:lang w:val="en-GB"/>
          <w:rPrChange w:id="3868" w:author="Hong Je-Woo" w:date="2018-09-27T04:31:00Z">
            <w:rPr>
              <w:rFonts w:ascii="Times New Roman" w:hAnsi="Times New Roman"/>
              <w:b/>
              <w:sz w:val="24"/>
            </w:rPr>
          </w:rPrChange>
        </w:rPr>
        <w:t xml:space="preserve">Figure 10. </w:t>
      </w:r>
      <w:r w:rsidR="003F56FC" w:rsidRPr="00E5054D">
        <w:rPr>
          <w:rFonts w:ascii="Times New Roman" w:hAnsi="Times New Roman"/>
          <w:sz w:val="24"/>
          <w:lang w:val="en-GB"/>
          <w:rPrChange w:id="3869" w:author="Hong Je-Woo" w:date="2018-09-27T04:31:00Z">
            <w:rPr>
              <w:rFonts w:ascii="Times New Roman" w:hAnsi="Times New Roman"/>
              <w:sz w:val="24"/>
            </w:rPr>
          </w:rPrChange>
        </w:rPr>
        <w:t>Daytime (</w:t>
      </w:r>
      <w:r w:rsidR="003F56FC" w:rsidRPr="00E5054D">
        <w:rPr>
          <w:rFonts w:ascii="Times New Roman" w:hAnsi="Times New Roman"/>
          <w:i/>
          <w:sz w:val="24"/>
          <w:lang w:val="en-GB"/>
          <w:rPrChange w:id="3870" w:author="Hong Je-Woo" w:date="2018-09-27T04:31:00Z">
            <w:rPr>
              <w:rFonts w:ascii="Times New Roman" w:hAnsi="Times New Roman"/>
              <w:i/>
              <w:sz w:val="24"/>
            </w:rPr>
          </w:rPrChange>
        </w:rPr>
        <w:t>Q</w:t>
      </w:r>
      <w:del w:id="3871" w:author="Hong Je-Woo" w:date="2018-09-27T04:31:00Z">
        <w:r w:rsidRPr="007E5D70">
          <w:rPr>
            <w:rFonts w:ascii="Times New Roman" w:hAnsi="Times New Roman" w:cs="Times New Roman"/>
            <w:i/>
            <w:sz w:val="24"/>
            <w:szCs w:val="24"/>
          </w:rPr>
          <w:delText>*</w:delText>
        </w:r>
        <w:r w:rsidRPr="007E5D70">
          <w:rPr>
            <w:rFonts w:ascii="Times New Roman" w:hAnsi="Times New Roman" w:cs="Times New Roman"/>
            <w:sz w:val="24"/>
            <w:szCs w:val="24"/>
          </w:rPr>
          <w:delText>&gt;</w:delText>
        </w:r>
      </w:del>
      <w:ins w:id="3872" w:author="Hong Je-Woo" w:date="2018-09-27T04:31:00Z">
        <w:r w:rsidR="003F56FC" w:rsidRPr="00E5054D">
          <w:rPr>
            <w:rFonts w:ascii="Times New Roman" w:hAnsi="Times New Roman" w:cs="Times New Roman"/>
            <w:i/>
            <w:sz w:val="24"/>
            <w:szCs w:val="24"/>
            <w:lang w:val="en-GB"/>
          </w:rPr>
          <w:t>*</w:t>
        </w:r>
        <w:r w:rsidR="00FF7D49" w:rsidRPr="00E5054D">
          <w:rPr>
            <w:rFonts w:ascii="Times New Roman" w:hAnsi="Times New Roman" w:cs="Times New Roman"/>
            <w:i/>
            <w:sz w:val="24"/>
            <w:szCs w:val="24"/>
            <w:lang w:val="en-GB"/>
          </w:rPr>
          <w:t xml:space="preserve"> </w:t>
        </w:r>
        <w:r w:rsidR="003F56FC" w:rsidRPr="00E5054D">
          <w:rPr>
            <w:rFonts w:ascii="Times New Roman" w:hAnsi="Times New Roman" w:cs="Times New Roman"/>
            <w:sz w:val="24"/>
            <w:szCs w:val="24"/>
            <w:lang w:val="en-GB"/>
          </w:rPr>
          <w:t>&gt;</w:t>
        </w:r>
        <w:r w:rsidR="00FF7D49" w:rsidRPr="00E5054D">
          <w:rPr>
            <w:rFonts w:ascii="Times New Roman" w:hAnsi="Times New Roman" w:cs="Times New Roman"/>
            <w:sz w:val="24"/>
            <w:szCs w:val="24"/>
            <w:lang w:val="en-GB"/>
          </w:rPr>
          <w:t xml:space="preserve"> </w:t>
        </w:r>
      </w:ins>
      <w:r w:rsidR="003F56FC" w:rsidRPr="00E5054D">
        <w:rPr>
          <w:rFonts w:ascii="Times New Roman" w:hAnsi="Times New Roman"/>
          <w:sz w:val="24"/>
          <w:lang w:val="en-GB"/>
          <w:rPrChange w:id="3873" w:author="Hong Je-Woo" w:date="2018-09-27T04:31:00Z">
            <w:rPr>
              <w:rFonts w:ascii="Times New Roman" w:hAnsi="Times New Roman"/>
              <w:sz w:val="24"/>
            </w:rPr>
          </w:rPrChange>
        </w:rPr>
        <w:t>0 W m</w:t>
      </w:r>
      <w:r w:rsidR="003F56FC" w:rsidRPr="00E5054D">
        <w:rPr>
          <w:rFonts w:ascii="Times New Roman" w:hAnsi="Times New Roman"/>
          <w:sz w:val="24"/>
          <w:vertAlign w:val="superscript"/>
          <w:lang w:val="en-GB"/>
          <w:rPrChange w:id="3874" w:author="Hong Je-Woo" w:date="2018-09-27T04:31:00Z">
            <w:rPr>
              <w:rFonts w:ascii="Times New Roman" w:hAnsi="Times New Roman"/>
              <w:sz w:val="24"/>
              <w:vertAlign w:val="superscript"/>
            </w:rPr>
          </w:rPrChange>
        </w:rPr>
        <w:t>−2</w:t>
      </w:r>
      <w:r w:rsidR="003F56FC" w:rsidRPr="00E5054D">
        <w:rPr>
          <w:rFonts w:ascii="Times New Roman" w:hAnsi="Times New Roman"/>
          <w:sz w:val="24"/>
          <w:lang w:val="en-GB"/>
          <w:rPrChange w:id="3875" w:author="Hong Je-Woo" w:date="2018-09-27T04:31:00Z">
            <w:rPr>
              <w:rFonts w:ascii="Times New Roman" w:hAnsi="Times New Roman"/>
              <w:sz w:val="24"/>
            </w:rPr>
          </w:rPrChange>
        </w:rPr>
        <w:t>) Bowen ratio (</w:t>
      </w:r>
      <w:r w:rsidR="003F56FC" w:rsidRPr="00E5054D">
        <w:rPr>
          <w:rFonts w:ascii="Times New Roman" w:hAnsi="Times New Roman"/>
          <w:i/>
          <w:sz w:val="24"/>
          <w:lang w:val="en-GB"/>
          <w:rPrChange w:id="3876" w:author="Hong Je-Woo" w:date="2018-09-27T04:31:00Z">
            <w:rPr>
              <w:rFonts w:ascii="Times New Roman" w:hAnsi="Times New Roman"/>
              <w:i/>
              <w:sz w:val="24"/>
            </w:rPr>
          </w:rPrChange>
        </w:rPr>
        <w:t>β</w:t>
      </w:r>
      <w:r w:rsidR="003F56FC" w:rsidRPr="00E5054D">
        <w:rPr>
          <w:rFonts w:ascii="Times New Roman" w:hAnsi="Times New Roman"/>
          <w:sz w:val="24"/>
          <w:lang w:val="en-GB"/>
          <w:rPrChange w:id="3877" w:author="Hong Je-Woo" w:date="2018-09-27T04:31:00Z">
            <w:rPr>
              <w:rFonts w:ascii="Times New Roman" w:hAnsi="Times New Roman"/>
              <w:sz w:val="24"/>
            </w:rPr>
          </w:rPrChange>
        </w:rPr>
        <w:t>=∑</w:t>
      </w:r>
      <w:r w:rsidR="003F56FC" w:rsidRPr="00E5054D">
        <w:rPr>
          <w:rFonts w:ascii="Times New Roman" w:hAnsi="Times New Roman"/>
          <w:i/>
          <w:sz w:val="24"/>
          <w:lang w:val="en-GB"/>
          <w:rPrChange w:id="3878" w:author="Hong Je-Woo" w:date="2018-09-27T04:31:00Z">
            <w:rPr>
              <w:rFonts w:ascii="Times New Roman" w:hAnsi="Times New Roman"/>
              <w:i/>
              <w:sz w:val="24"/>
            </w:rPr>
          </w:rPrChange>
        </w:rPr>
        <w:t>Q</w:t>
      </w:r>
      <w:r w:rsidR="003F56FC" w:rsidRPr="00E5054D">
        <w:rPr>
          <w:rFonts w:ascii="Times New Roman" w:hAnsi="Times New Roman"/>
          <w:i/>
          <w:sz w:val="24"/>
          <w:vertAlign w:val="subscript"/>
          <w:lang w:val="en-GB"/>
          <w:rPrChange w:id="3879" w:author="Hong Je-Woo" w:date="2018-09-27T04:31:00Z">
            <w:rPr>
              <w:rFonts w:ascii="Times New Roman" w:hAnsi="Times New Roman"/>
              <w:i/>
              <w:sz w:val="24"/>
              <w:vertAlign w:val="subscript"/>
            </w:rPr>
          </w:rPrChange>
        </w:rPr>
        <w:t>H</w:t>
      </w:r>
      <w:r w:rsidR="003F56FC" w:rsidRPr="00E5054D">
        <w:rPr>
          <w:rFonts w:ascii="Times New Roman" w:hAnsi="Times New Roman"/>
          <w:sz w:val="24"/>
          <w:lang w:val="en-GB"/>
          <w:rPrChange w:id="3880" w:author="Hong Je-Woo" w:date="2018-09-27T04:31:00Z">
            <w:rPr>
              <w:rFonts w:ascii="Times New Roman" w:hAnsi="Times New Roman"/>
              <w:sz w:val="24"/>
            </w:rPr>
          </w:rPrChange>
        </w:rPr>
        <w:t>/∑</w:t>
      </w:r>
      <w:r w:rsidR="003F56FC" w:rsidRPr="00E5054D">
        <w:rPr>
          <w:rFonts w:ascii="Times New Roman" w:hAnsi="Times New Roman"/>
          <w:i/>
          <w:sz w:val="24"/>
          <w:lang w:val="en-GB"/>
          <w:rPrChange w:id="3881" w:author="Hong Je-Woo" w:date="2018-09-27T04:31:00Z">
            <w:rPr>
              <w:rFonts w:ascii="Times New Roman" w:hAnsi="Times New Roman"/>
              <w:i/>
              <w:sz w:val="24"/>
            </w:rPr>
          </w:rPrChange>
        </w:rPr>
        <w:t>Q</w:t>
      </w:r>
      <w:r w:rsidR="003F56FC" w:rsidRPr="00E5054D">
        <w:rPr>
          <w:rFonts w:ascii="Times New Roman" w:hAnsi="Times New Roman"/>
          <w:i/>
          <w:sz w:val="24"/>
          <w:vertAlign w:val="subscript"/>
          <w:lang w:val="en-GB"/>
          <w:rPrChange w:id="3882" w:author="Hong Je-Woo" w:date="2018-09-27T04:31:00Z">
            <w:rPr>
              <w:rFonts w:ascii="Times New Roman" w:hAnsi="Times New Roman"/>
              <w:i/>
              <w:sz w:val="24"/>
              <w:vertAlign w:val="subscript"/>
            </w:rPr>
          </w:rPrChange>
        </w:rPr>
        <w:t>E</w:t>
      </w:r>
      <w:r w:rsidR="003F56FC" w:rsidRPr="00E5054D">
        <w:rPr>
          <w:rFonts w:ascii="Times New Roman" w:hAnsi="Times New Roman"/>
          <w:sz w:val="24"/>
          <w:lang w:val="en-GB"/>
          <w:rPrChange w:id="3883" w:author="Hong Je-Woo" w:date="2018-09-27T04:31:00Z">
            <w:rPr>
              <w:rFonts w:ascii="Times New Roman" w:hAnsi="Times New Roman"/>
              <w:sz w:val="24"/>
            </w:rPr>
          </w:rPrChange>
        </w:rPr>
        <w:t>; black dot) and daily precipitation (</w:t>
      </w:r>
      <w:del w:id="3884" w:author="Hong Je-Woo" w:date="2018-09-27T04:31:00Z">
        <w:r w:rsidRPr="007E5D70">
          <w:rPr>
            <w:rFonts w:ascii="Times New Roman" w:hAnsi="Times New Roman" w:cs="Times New Roman"/>
            <w:sz w:val="24"/>
            <w:szCs w:val="24"/>
          </w:rPr>
          <w:delText>gray</w:delText>
        </w:r>
      </w:del>
      <w:ins w:id="3885" w:author="Hong Je-Woo" w:date="2018-09-27T04:31:00Z">
        <w:r w:rsidR="00B75956" w:rsidRPr="00E5054D">
          <w:rPr>
            <w:rFonts w:ascii="Times New Roman" w:hAnsi="Times New Roman" w:cs="Times New Roman"/>
            <w:sz w:val="24"/>
            <w:szCs w:val="24"/>
            <w:lang w:val="en-GB"/>
          </w:rPr>
          <w:t>grey</w:t>
        </w:r>
      </w:ins>
      <w:r w:rsidR="003F56FC" w:rsidRPr="00E5054D">
        <w:rPr>
          <w:rFonts w:ascii="Times New Roman" w:hAnsi="Times New Roman"/>
          <w:sz w:val="24"/>
          <w:lang w:val="en-GB"/>
          <w:rPrChange w:id="3886" w:author="Hong Je-Woo" w:date="2018-09-27T04:31:00Z">
            <w:rPr>
              <w:rFonts w:ascii="Times New Roman" w:hAnsi="Times New Roman"/>
              <w:sz w:val="24"/>
            </w:rPr>
          </w:rPrChange>
        </w:rPr>
        <w:t xml:space="preserve"> bar; unit: mm d</w:t>
      </w:r>
      <w:r w:rsidR="003F56FC" w:rsidRPr="00E5054D">
        <w:rPr>
          <w:rFonts w:ascii="Times New Roman" w:hAnsi="Times New Roman"/>
          <w:sz w:val="24"/>
          <w:vertAlign w:val="superscript"/>
          <w:lang w:val="en-GB"/>
          <w:rPrChange w:id="3887" w:author="Hong Je-Woo" w:date="2018-09-27T04:31:00Z">
            <w:rPr>
              <w:rFonts w:ascii="Times New Roman" w:hAnsi="Times New Roman"/>
              <w:sz w:val="24"/>
              <w:vertAlign w:val="superscript"/>
            </w:rPr>
          </w:rPrChange>
        </w:rPr>
        <w:t>−1</w:t>
      </w:r>
      <w:r w:rsidR="003F56FC" w:rsidRPr="00E5054D">
        <w:rPr>
          <w:rFonts w:ascii="Times New Roman" w:hAnsi="Times New Roman"/>
          <w:sz w:val="24"/>
          <w:lang w:val="en-GB"/>
          <w:rPrChange w:id="3888" w:author="Hong Je-Woo" w:date="2018-09-27T04:31:00Z">
            <w:rPr>
              <w:rFonts w:ascii="Times New Roman" w:hAnsi="Times New Roman"/>
              <w:sz w:val="24"/>
            </w:rPr>
          </w:rPrChange>
        </w:rPr>
        <w:t>).</w:t>
      </w:r>
      <w:ins w:id="3889" w:author="Hong Je-Woo" w:date="2018-09-27T04:31:00Z">
        <w:r w:rsidR="003F56FC" w:rsidRPr="00E5054D">
          <w:rPr>
            <w:rFonts w:ascii="Times New Roman" w:hAnsi="Times New Roman" w:cs="Times New Roman"/>
            <w:sz w:val="24"/>
            <w:szCs w:val="24"/>
            <w:lang w:val="en-GB"/>
          </w:rPr>
          <w:t xml:space="preserve"> </w:t>
        </w:r>
        <w:r w:rsidR="003F56FC" w:rsidRPr="00E5054D">
          <w:rPr>
            <w:rFonts w:ascii="Times New Roman" w:eastAsia="맑은 고딕" w:hAnsi="Times New Roman" w:cs="Times New Roman"/>
            <w:sz w:val="24"/>
            <w:szCs w:val="24"/>
            <w:lang w:val="en-GB"/>
          </w:rPr>
          <w:t>Only data from the apartment area (180</w:t>
        </w:r>
        <w:r w:rsidR="003F56FC" w:rsidRPr="00E5054D">
          <w:rPr>
            <w:rFonts w:ascii="Times New Roman" w:hAnsi="Times New Roman" w:cs="Times New Roman"/>
            <w:sz w:val="24"/>
            <w:szCs w:val="24"/>
            <w:lang w:val="en-GB"/>
          </w:rPr>
          <w:t>–</w:t>
        </w:r>
        <w:r w:rsidR="003F56FC" w:rsidRPr="00E5054D">
          <w:rPr>
            <w:rFonts w:ascii="Times New Roman" w:eastAsia="맑은 고딕" w:hAnsi="Times New Roman" w:cs="Times New Roman"/>
            <w:sz w:val="24"/>
            <w:szCs w:val="24"/>
            <w:lang w:val="en-GB"/>
          </w:rPr>
          <w:t xml:space="preserve">270°) </w:t>
        </w:r>
        <w:r w:rsidR="00FF7D49" w:rsidRPr="00E5054D">
          <w:rPr>
            <w:rFonts w:ascii="Times New Roman" w:eastAsia="맑은 고딕" w:hAnsi="Times New Roman" w:cs="Times New Roman"/>
            <w:sz w:val="24"/>
            <w:szCs w:val="24"/>
            <w:lang w:val="en-GB"/>
          </w:rPr>
          <w:t xml:space="preserve">are </w:t>
        </w:r>
        <w:r w:rsidR="003F56FC" w:rsidRPr="00E5054D">
          <w:rPr>
            <w:rFonts w:ascii="Times New Roman" w:eastAsia="맑은 고딕" w:hAnsi="Times New Roman" w:cs="Times New Roman"/>
            <w:sz w:val="24"/>
            <w:szCs w:val="24"/>
            <w:lang w:val="en-GB"/>
          </w:rPr>
          <w:t>used.</w:t>
        </w:r>
      </w:ins>
    </w:p>
    <w:p w14:paraId="2E65B7BC" w14:textId="1BA00614" w:rsidR="00B72C41" w:rsidRPr="00E5054D" w:rsidRDefault="00B72C41" w:rsidP="00B72C41">
      <w:pPr>
        <w:wordWrap/>
        <w:spacing w:line="480" w:lineRule="auto"/>
        <w:rPr>
          <w:rFonts w:ascii="Times New Roman" w:hAnsi="Times New Roman"/>
          <w:sz w:val="24"/>
          <w:lang w:val="en-GB"/>
          <w:rPrChange w:id="3890" w:author="Hong Je-Woo" w:date="2018-09-27T04:31:00Z">
            <w:rPr>
              <w:rFonts w:ascii="Times New Roman" w:hAnsi="Times New Roman"/>
              <w:sz w:val="24"/>
            </w:rPr>
          </w:rPrChange>
        </w:rPr>
      </w:pPr>
      <w:r w:rsidRPr="00E5054D">
        <w:rPr>
          <w:rFonts w:ascii="Times New Roman" w:hAnsi="Times New Roman"/>
          <w:b/>
          <w:sz w:val="24"/>
          <w:lang w:val="en-GB"/>
          <w:rPrChange w:id="3891" w:author="Hong Je-Woo" w:date="2018-09-27T04:31:00Z">
            <w:rPr>
              <w:rFonts w:ascii="Times New Roman" w:hAnsi="Times New Roman"/>
              <w:b/>
              <w:sz w:val="24"/>
            </w:rPr>
          </w:rPrChange>
        </w:rPr>
        <w:t xml:space="preserve">Figure 11. </w:t>
      </w:r>
      <w:r w:rsidR="005231B7" w:rsidRPr="00E5054D">
        <w:rPr>
          <w:rFonts w:ascii="Times New Roman" w:hAnsi="Times New Roman"/>
          <w:sz w:val="24"/>
          <w:lang w:val="en-GB"/>
          <w:rPrChange w:id="3892" w:author="Hong Je-Woo" w:date="2018-09-27T04:31:00Z">
            <w:rPr>
              <w:rFonts w:ascii="Times New Roman" w:hAnsi="Times New Roman"/>
              <w:sz w:val="24"/>
            </w:rPr>
          </w:rPrChange>
        </w:rPr>
        <w:t>Seasonal mean diurnal patterns of observed (a) Bowen ratio (</w:t>
      </w:r>
      <w:r w:rsidR="005231B7" w:rsidRPr="00E5054D">
        <w:rPr>
          <w:rFonts w:ascii="Times New Roman" w:hAnsi="Times New Roman"/>
          <w:i/>
          <w:sz w:val="24"/>
          <w:lang w:val="en-GB"/>
          <w:rPrChange w:id="3893" w:author="Hong Je-Woo" w:date="2018-09-27T04:31:00Z">
            <w:rPr>
              <w:rFonts w:ascii="Times New Roman" w:hAnsi="Times New Roman"/>
              <w:i/>
              <w:sz w:val="24"/>
            </w:rPr>
          </w:rPrChange>
        </w:rPr>
        <w:t>β</w:t>
      </w:r>
      <w:r w:rsidR="005231B7" w:rsidRPr="00E5054D">
        <w:rPr>
          <w:rFonts w:ascii="Times New Roman" w:hAnsi="Times New Roman"/>
          <w:sz w:val="24"/>
          <w:lang w:val="en-GB"/>
          <w:rPrChange w:id="3894" w:author="Hong Je-Woo" w:date="2018-09-27T04:31:00Z">
            <w:rPr>
              <w:rFonts w:ascii="Times New Roman" w:hAnsi="Times New Roman"/>
              <w:sz w:val="24"/>
            </w:rPr>
          </w:rPrChange>
        </w:rPr>
        <w:t xml:space="preserve">), (b) </w:t>
      </w:r>
      <w:r w:rsidR="005231B7" w:rsidRPr="00E5054D">
        <w:rPr>
          <w:rFonts w:ascii="Times New Roman" w:hAnsi="Times New Roman"/>
          <w:i/>
          <w:sz w:val="24"/>
          <w:lang w:val="en-GB"/>
          <w:rPrChange w:id="3895" w:author="Hong Je-Woo" w:date="2018-09-27T04:31:00Z">
            <w:rPr>
              <w:rFonts w:ascii="Times New Roman" w:hAnsi="Times New Roman"/>
              <w:i/>
              <w:sz w:val="24"/>
            </w:rPr>
          </w:rPrChange>
        </w:rPr>
        <w:t>Q</w:t>
      </w:r>
      <w:r w:rsidR="005231B7" w:rsidRPr="00E5054D">
        <w:rPr>
          <w:rFonts w:ascii="Times New Roman" w:hAnsi="Times New Roman"/>
          <w:i/>
          <w:sz w:val="24"/>
          <w:vertAlign w:val="subscript"/>
          <w:lang w:val="en-GB"/>
          <w:rPrChange w:id="3896" w:author="Hong Je-Woo" w:date="2018-09-27T04:31:00Z">
            <w:rPr>
              <w:rFonts w:ascii="Times New Roman" w:hAnsi="Times New Roman"/>
              <w:i/>
              <w:sz w:val="24"/>
              <w:vertAlign w:val="subscript"/>
            </w:rPr>
          </w:rPrChange>
        </w:rPr>
        <w:t>H</w:t>
      </w:r>
      <w:r w:rsidR="005231B7" w:rsidRPr="00E5054D">
        <w:rPr>
          <w:rFonts w:ascii="Times New Roman" w:hAnsi="Times New Roman"/>
          <w:sz w:val="24"/>
          <w:lang w:val="en-GB"/>
          <w:rPrChange w:id="3897" w:author="Hong Je-Woo" w:date="2018-09-27T04:31:00Z">
            <w:rPr>
              <w:rFonts w:ascii="Times New Roman" w:hAnsi="Times New Roman"/>
              <w:sz w:val="24"/>
            </w:rPr>
          </w:rPrChange>
        </w:rPr>
        <w:t>/</w:t>
      </w:r>
      <w:r w:rsidR="005231B7" w:rsidRPr="00E5054D">
        <w:rPr>
          <w:rFonts w:ascii="Times New Roman" w:hAnsi="Times New Roman"/>
          <w:i/>
          <w:sz w:val="24"/>
          <w:lang w:val="en-GB"/>
          <w:rPrChange w:id="3898" w:author="Hong Je-Woo" w:date="2018-09-27T04:31:00Z">
            <w:rPr>
              <w:rFonts w:ascii="Times New Roman" w:hAnsi="Times New Roman"/>
              <w:i/>
              <w:sz w:val="24"/>
            </w:rPr>
          </w:rPrChange>
        </w:rPr>
        <w:t>Q*</w:t>
      </w:r>
      <w:r w:rsidR="005231B7" w:rsidRPr="00E5054D">
        <w:rPr>
          <w:rFonts w:ascii="Times New Roman" w:hAnsi="Times New Roman"/>
          <w:sz w:val="24"/>
          <w:lang w:val="en-GB"/>
          <w:rPrChange w:id="3899" w:author="Hong Je-Woo" w:date="2018-09-27T04:31:00Z">
            <w:rPr>
              <w:rFonts w:ascii="Times New Roman" w:hAnsi="Times New Roman"/>
              <w:sz w:val="24"/>
            </w:rPr>
          </w:rPrChange>
        </w:rPr>
        <w:t xml:space="preserve">, (c) </w:t>
      </w:r>
      <w:r w:rsidR="005231B7" w:rsidRPr="00E5054D">
        <w:rPr>
          <w:rFonts w:ascii="Times New Roman" w:hAnsi="Times New Roman"/>
          <w:i/>
          <w:sz w:val="24"/>
          <w:lang w:val="en-GB"/>
          <w:rPrChange w:id="3900" w:author="Hong Je-Woo" w:date="2018-09-27T04:31:00Z">
            <w:rPr>
              <w:rFonts w:ascii="Times New Roman" w:hAnsi="Times New Roman"/>
              <w:i/>
              <w:sz w:val="24"/>
            </w:rPr>
          </w:rPrChange>
        </w:rPr>
        <w:t>Q</w:t>
      </w:r>
      <w:r w:rsidR="005231B7" w:rsidRPr="00E5054D">
        <w:rPr>
          <w:rFonts w:ascii="Times New Roman" w:hAnsi="Times New Roman"/>
          <w:i/>
          <w:sz w:val="24"/>
          <w:vertAlign w:val="subscript"/>
          <w:lang w:val="en-GB"/>
          <w:rPrChange w:id="3901" w:author="Hong Je-Woo" w:date="2018-09-27T04:31:00Z">
            <w:rPr>
              <w:rFonts w:ascii="Times New Roman" w:hAnsi="Times New Roman"/>
              <w:i/>
              <w:sz w:val="24"/>
              <w:vertAlign w:val="subscript"/>
            </w:rPr>
          </w:rPrChange>
        </w:rPr>
        <w:t>E</w:t>
      </w:r>
      <w:r w:rsidR="005231B7" w:rsidRPr="00E5054D">
        <w:rPr>
          <w:rFonts w:ascii="Times New Roman" w:hAnsi="Times New Roman"/>
          <w:sz w:val="24"/>
          <w:lang w:val="en-GB"/>
          <w:rPrChange w:id="3902" w:author="Hong Je-Woo" w:date="2018-09-27T04:31:00Z">
            <w:rPr>
              <w:rFonts w:ascii="Times New Roman" w:hAnsi="Times New Roman"/>
              <w:sz w:val="24"/>
            </w:rPr>
          </w:rPrChange>
        </w:rPr>
        <w:t>/</w:t>
      </w:r>
      <w:r w:rsidR="005231B7" w:rsidRPr="00E5054D">
        <w:rPr>
          <w:rFonts w:ascii="Times New Roman" w:hAnsi="Times New Roman"/>
          <w:i/>
          <w:sz w:val="24"/>
          <w:lang w:val="en-GB"/>
          <w:rPrChange w:id="3903" w:author="Hong Je-Woo" w:date="2018-09-27T04:31:00Z">
            <w:rPr>
              <w:rFonts w:ascii="Times New Roman" w:hAnsi="Times New Roman"/>
              <w:i/>
              <w:sz w:val="24"/>
            </w:rPr>
          </w:rPrChange>
        </w:rPr>
        <w:t>Q*</w:t>
      </w:r>
      <w:r w:rsidR="005231B7" w:rsidRPr="00E5054D">
        <w:rPr>
          <w:rFonts w:ascii="Times New Roman" w:hAnsi="Times New Roman"/>
          <w:sz w:val="24"/>
          <w:lang w:val="en-GB"/>
          <w:rPrChange w:id="3904" w:author="Hong Je-Woo" w:date="2018-09-27T04:31:00Z">
            <w:rPr>
              <w:rFonts w:ascii="Times New Roman" w:hAnsi="Times New Roman"/>
              <w:sz w:val="24"/>
            </w:rPr>
          </w:rPrChange>
        </w:rPr>
        <w:t xml:space="preserve">, (d) </w:t>
      </w:r>
      <w:del w:id="3905" w:author="Hong Je-Woo" w:date="2018-09-27T04:31:00Z">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r w:rsidRPr="007E5D70">
          <w:rPr>
            <w:rFonts w:ascii="Times New Roman" w:hAnsi="Times New Roman" w:cs="Times New Roman"/>
            <w:sz w:val="24"/>
            <w:szCs w:val="24"/>
          </w:rPr>
          <w:delText>/</w:delText>
        </w:r>
      </w:del>
      <w:ins w:id="3906" w:author="Hong Je-Woo" w:date="2018-09-27T04:31:00Z">
        <w:r w:rsidR="005231B7" w:rsidRPr="00E5054D">
          <w:rPr>
            <w:rFonts w:ascii="Times New Roman" w:hAnsi="Times New Roman" w:cs="Times New Roman"/>
            <w:sz w:val="24"/>
            <w:szCs w:val="24"/>
            <w:lang w:val="en-GB"/>
          </w:rPr>
          <w:t xml:space="preserve">residual to </w:t>
        </w:r>
      </w:ins>
      <w:r w:rsidR="005231B7" w:rsidRPr="00E5054D">
        <w:rPr>
          <w:rFonts w:ascii="Times New Roman" w:hAnsi="Times New Roman"/>
          <w:i/>
          <w:sz w:val="24"/>
          <w:lang w:val="en-GB"/>
          <w:rPrChange w:id="3907" w:author="Hong Je-Woo" w:date="2018-09-27T04:31:00Z">
            <w:rPr>
              <w:rFonts w:ascii="Times New Roman" w:hAnsi="Times New Roman"/>
              <w:i/>
              <w:sz w:val="24"/>
            </w:rPr>
          </w:rPrChange>
        </w:rPr>
        <w:t>Q</w:t>
      </w:r>
      <w:del w:id="3908" w:author="Hong Je-Woo" w:date="2018-09-27T04:31:00Z">
        <w:r w:rsidRPr="007E5D70">
          <w:rPr>
            <w:rFonts w:ascii="Times New Roman" w:hAnsi="Times New Roman" w:cs="Times New Roman"/>
            <w:i/>
            <w:sz w:val="24"/>
            <w:szCs w:val="24"/>
          </w:rPr>
          <w:delText>*</w:delText>
        </w:r>
        <w:r w:rsidRPr="007E5D70">
          <w:rPr>
            <w:rFonts w:ascii="Times New Roman" w:hAnsi="Times New Roman" w:cs="Times New Roman"/>
            <w:sz w:val="24"/>
            <w:szCs w:val="24"/>
          </w:rPr>
          <w:delText>,</w:delText>
        </w:r>
      </w:del>
      <w:ins w:id="3909" w:author="Hong Je-Woo" w:date="2018-09-27T04:31:00Z">
        <w:r w:rsidR="005231B7" w:rsidRPr="00E5054D">
          <w:rPr>
            <w:rFonts w:ascii="Times New Roman" w:hAnsi="Times New Roman" w:cs="Times New Roman"/>
            <w:i/>
            <w:sz w:val="24"/>
            <w:szCs w:val="24"/>
            <w:lang w:val="en-GB"/>
          </w:rPr>
          <w:t>*</w:t>
        </w:r>
        <w:r w:rsidR="005231B7" w:rsidRPr="00E5054D">
          <w:rPr>
            <w:rFonts w:ascii="Times New Roman" w:hAnsi="Times New Roman" w:cs="Times New Roman"/>
            <w:sz w:val="24"/>
            <w:szCs w:val="24"/>
            <w:lang w:val="en-GB"/>
          </w:rPr>
          <w:t xml:space="preserve"> (</w:t>
        </w:r>
        <w:r w:rsidR="005231B7" w:rsidRPr="00E5054D">
          <w:rPr>
            <w:rFonts w:ascii="Times New Roman" w:hAnsi="Times New Roman" w:cs="Times New Roman"/>
            <w:i/>
            <w:sz w:val="24"/>
            <w:szCs w:val="24"/>
            <w:lang w:val="en-GB"/>
          </w:rPr>
          <w:t>RES</w:t>
        </w:r>
        <w:r w:rsidR="005231B7" w:rsidRPr="00E5054D">
          <w:rPr>
            <w:rFonts w:ascii="Times New Roman" w:hAnsi="Times New Roman" w:cs="Times New Roman"/>
            <w:sz w:val="24"/>
            <w:szCs w:val="24"/>
            <w:lang w:val="en-GB"/>
          </w:rPr>
          <w:t>/</w:t>
        </w:r>
        <w:r w:rsidR="005231B7" w:rsidRPr="00E5054D">
          <w:rPr>
            <w:rFonts w:ascii="Times New Roman" w:hAnsi="Times New Roman" w:cs="Times New Roman"/>
            <w:i/>
            <w:sz w:val="24"/>
            <w:szCs w:val="24"/>
            <w:lang w:val="en-GB"/>
          </w:rPr>
          <w:t>Q*</w:t>
        </w:r>
        <w:r w:rsidR="005231B7" w:rsidRPr="00E5054D">
          <w:rPr>
            <w:rFonts w:ascii="Times New Roman" w:hAnsi="Times New Roman" w:cs="Times New Roman"/>
            <w:sz w:val="24"/>
            <w:szCs w:val="24"/>
            <w:lang w:val="en-GB"/>
          </w:rPr>
          <w:t>),</w:t>
        </w:r>
      </w:ins>
      <w:r w:rsidR="005231B7" w:rsidRPr="00E5054D">
        <w:rPr>
          <w:rFonts w:ascii="Times New Roman" w:hAnsi="Times New Roman"/>
          <w:sz w:val="24"/>
          <w:lang w:val="en-GB"/>
          <w:rPrChange w:id="3910" w:author="Hong Je-Woo" w:date="2018-09-27T04:31:00Z">
            <w:rPr>
              <w:rFonts w:ascii="Times New Roman" w:hAnsi="Times New Roman"/>
              <w:sz w:val="24"/>
            </w:rPr>
          </w:rPrChange>
        </w:rPr>
        <w:t xml:space="preserve"> and (e) hysteresis curve between </w:t>
      </w:r>
      <w:del w:id="3911" w:author="Hong Je-Woo" w:date="2018-09-27T04:31:00Z">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del>
      <w:ins w:id="3912" w:author="Hong Je-Woo" w:date="2018-09-27T04:31:00Z">
        <w:r w:rsidR="005231B7" w:rsidRPr="00E5054D">
          <w:rPr>
            <w:rFonts w:ascii="Times New Roman" w:hAnsi="Times New Roman" w:cs="Times New Roman"/>
            <w:sz w:val="24"/>
            <w:szCs w:val="24"/>
            <w:lang w:val="en-GB"/>
          </w:rPr>
          <w:t>residual</w:t>
        </w:r>
      </w:ins>
      <w:r w:rsidR="005231B7" w:rsidRPr="00E5054D">
        <w:rPr>
          <w:rFonts w:ascii="Times New Roman" w:hAnsi="Times New Roman"/>
          <w:sz w:val="24"/>
          <w:lang w:val="en-GB"/>
          <w:rPrChange w:id="3913" w:author="Hong Je-Woo" w:date="2018-09-27T04:31:00Z">
            <w:rPr>
              <w:rFonts w:ascii="Times New Roman" w:hAnsi="Times New Roman"/>
              <w:sz w:val="24"/>
            </w:rPr>
          </w:rPrChange>
        </w:rPr>
        <w:t xml:space="preserve"> and </w:t>
      </w:r>
      <w:r w:rsidR="005231B7" w:rsidRPr="00E5054D">
        <w:rPr>
          <w:rFonts w:ascii="Times New Roman" w:hAnsi="Times New Roman"/>
          <w:i/>
          <w:sz w:val="24"/>
          <w:lang w:val="en-GB"/>
          <w:rPrChange w:id="3914" w:author="Hong Je-Woo" w:date="2018-09-27T04:31:00Z">
            <w:rPr>
              <w:rFonts w:ascii="Times New Roman" w:hAnsi="Times New Roman"/>
              <w:i/>
              <w:sz w:val="24"/>
            </w:rPr>
          </w:rPrChange>
        </w:rPr>
        <w:lastRenderedPageBreak/>
        <w:t>Q*</w:t>
      </w:r>
      <w:r w:rsidR="005231B7" w:rsidRPr="00E5054D">
        <w:rPr>
          <w:rFonts w:ascii="Times New Roman" w:hAnsi="Times New Roman"/>
          <w:sz w:val="24"/>
          <w:lang w:val="en-GB"/>
          <w:rPrChange w:id="3915" w:author="Hong Je-Woo" w:date="2018-09-27T04:31:00Z">
            <w:rPr>
              <w:rFonts w:ascii="Times New Roman" w:hAnsi="Times New Roman"/>
              <w:sz w:val="24"/>
            </w:rPr>
          </w:rPrChange>
        </w:rPr>
        <w:t>.</w:t>
      </w:r>
      <w:ins w:id="3916" w:author="Hong Je-Woo" w:date="2018-09-27T04:31:00Z">
        <w:r w:rsidR="005231B7" w:rsidRPr="00E5054D">
          <w:rPr>
            <w:rFonts w:ascii="Times New Roman" w:hAnsi="Times New Roman" w:cs="Times New Roman"/>
            <w:sz w:val="24"/>
            <w:szCs w:val="24"/>
            <w:lang w:val="en-GB"/>
          </w:rPr>
          <w:t xml:space="preserve"> </w:t>
        </w:r>
        <w:r w:rsidR="005231B7" w:rsidRPr="00E5054D">
          <w:rPr>
            <w:rFonts w:ascii="Times New Roman" w:eastAsia="맑은 고딕" w:hAnsi="Times New Roman" w:cs="Times New Roman"/>
            <w:sz w:val="24"/>
            <w:szCs w:val="24"/>
            <w:lang w:val="en-GB"/>
          </w:rPr>
          <w:t>Only data from the apartment area (180</w:t>
        </w:r>
        <w:r w:rsidR="005231B7" w:rsidRPr="00E5054D">
          <w:rPr>
            <w:rFonts w:ascii="Times New Roman" w:hAnsi="Times New Roman" w:cs="Times New Roman"/>
            <w:sz w:val="24"/>
            <w:szCs w:val="24"/>
            <w:lang w:val="en-GB"/>
          </w:rPr>
          <w:t>–</w:t>
        </w:r>
        <w:r w:rsidR="005231B7" w:rsidRPr="00E5054D">
          <w:rPr>
            <w:rFonts w:ascii="Times New Roman" w:eastAsia="맑은 고딕" w:hAnsi="Times New Roman" w:cs="Times New Roman"/>
            <w:sz w:val="24"/>
            <w:szCs w:val="24"/>
            <w:lang w:val="en-GB"/>
          </w:rPr>
          <w:t xml:space="preserve">270°) </w:t>
        </w:r>
        <w:r w:rsidR="009C0FD5" w:rsidRPr="00E5054D">
          <w:rPr>
            <w:rFonts w:ascii="Times New Roman" w:eastAsia="맑은 고딕" w:hAnsi="Times New Roman" w:cs="Times New Roman"/>
            <w:sz w:val="24"/>
            <w:szCs w:val="24"/>
            <w:lang w:val="en-GB"/>
          </w:rPr>
          <w:t xml:space="preserve">are </w:t>
        </w:r>
        <w:r w:rsidR="005231B7" w:rsidRPr="00E5054D">
          <w:rPr>
            <w:rFonts w:ascii="Times New Roman" w:eastAsia="맑은 고딕" w:hAnsi="Times New Roman" w:cs="Times New Roman"/>
            <w:sz w:val="24"/>
            <w:szCs w:val="24"/>
            <w:lang w:val="en-GB"/>
          </w:rPr>
          <w:t>used.</w:t>
        </w:r>
      </w:ins>
    </w:p>
    <w:p w14:paraId="2E65B7BD" w14:textId="27FEC69E" w:rsidR="00B72C41" w:rsidRPr="00E5054D" w:rsidRDefault="00B72C41" w:rsidP="00B72C41">
      <w:pPr>
        <w:wordWrap/>
        <w:spacing w:line="480" w:lineRule="auto"/>
        <w:rPr>
          <w:ins w:id="3917" w:author="Hong Je-Woo" w:date="2018-09-27T04:31:00Z"/>
          <w:rFonts w:ascii="Times New Roman" w:hAnsi="Times New Roman" w:cs="Times New Roman"/>
          <w:sz w:val="24"/>
          <w:szCs w:val="24"/>
          <w:lang w:val="en-GB"/>
        </w:rPr>
      </w:pPr>
      <w:r w:rsidRPr="00E5054D">
        <w:rPr>
          <w:rFonts w:ascii="Times New Roman" w:hAnsi="Times New Roman"/>
          <w:b/>
          <w:sz w:val="24"/>
          <w:lang w:val="en-GB"/>
          <w:rPrChange w:id="3918" w:author="Hong Je-Woo" w:date="2018-09-27T04:31:00Z">
            <w:rPr>
              <w:rFonts w:ascii="Times New Roman" w:hAnsi="Times New Roman"/>
              <w:b/>
              <w:sz w:val="24"/>
            </w:rPr>
          </w:rPrChange>
        </w:rPr>
        <w:t>Figure 1</w:t>
      </w:r>
      <w:r w:rsidR="00CF1E89" w:rsidRPr="00E5054D">
        <w:rPr>
          <w:rFonts w:ascii="Times New Roman" w:hAnsi="Times New Roman"/>
          <w:b/>
          <w:sz w:val="24"/>
          <w:lang w:val="en-GB"/>
          <w:rPrChange w:id="3919" w:author="Hong Je-Woo" w:date="2018-09-27T04:31:00Z">
            <w:rPr>
              <w:rFonts w:ascii="Times New Roman" w:hAnsi="Times New Roman"/>
              <w:b/>
              <w:sz w:val="24"/>
            </w:rPr>
          </w:rPrChange>
        </w:rPr>
        <w:t>2</w:t>
      </w:r>
      <w:r w:rsidRPr="00E5054D">
        <w:rPr>
          <w:rFonts w:ascii="Times New Roman" w:hAnsi="Times New Roman"/>
          <w:b/>
          <w:sz w:val="24"/>
          <w:lang w:val="en-GB"/>
          <w:rPrChange w:id="3920" w:author="Hong Je-Woo" w:date="2018-09-27T04:31:00Z">
            <w:rPr>
              <w:rFonts w:ascii="Times New Roman" w:hAnsi="Times New Roman"/>
              <w:b/>
              <w:sz w:val="24"/>
            </w:rPr>
          </w:rPrChange>
        </w:rPr>
        <w:t xml:space="preserve">. </w:t>
      </w:r>
      <w:r w:rsidR="0029376A" w:rsidRPr="00E5054D">
        <w:rPr>
          <w:rFonts w:ascii="Times New Roman" w:hAnsi="Times New Roman"/>
          <w:sz w:val="24"/>
          <w:lang w:val="en-GB"/>
          <w:rPrChange w:id="3921" w:author="Hong Je-Woo" w:date="2018-09-27T04:31:00Z">
            <w:rPr>
              <w:rFonts w:ascii="Times New Roman" w:hAnsi="Times New Roman"/>
              <w:sz w:val="24"/>
            </w:rPr>
          </w:rPrChange>
        </w:rPr>
        <w:t xml:space="preserve">Seasonal </w:t>
      </w:r>
      <w:ins w:id="3922" w:author="Hong Je-Woo" w:date="2018-09-27T04:31:00Z">
        <w:r w:rsidR="0029376A" w:rsidRPr="00E5054D">
          <w:rPr>
            <w:rFonts w:ascii="Times New Roman" w:hAnsi="Times New Roman" w:cs="Times New Roman"/>
            <w:sz w:val="24"/>
            <w:szCs w:val="24"/>
            <w:lang w:val="en-GB"/>
          </w:rPr>
          <w:t xml:space="preserve">variation </w:t>
        </w:r>
        <w:r w:rsidR="00B75956">
          <w:rPr>
            <w:rFonts w:ascii="Times New Roman" w:hAnsi="Times New Roman" w:cs="Times New Roman"/>
            <w:sz w:val="24"/>
            <w:szCs w:val="24"/>
            <w:lang w:val="en-GB"/>
          </w:rPr>
          <w:t>in</w:t>
        </w:r>
      </w:ins>
      <w:moveToRangeStart w:id="3923" w:author="Hong Je-Woo" w:date="2018-09-27T04:31:00Z" w:name="move525786013"/>
      <w:moveTo w:id="3924" w:author="Hong Je-Woo" w:date="2018-09-27T04:31:00Z">
        <w:r w:rsidR="0029376A" w:rsidRPr="00E5054D">
          <w:rPr>
            <w:rFonts w:ascii="Times New Roman" w:hAnsi="Times New Roman"/>
            <w:sz w:val="24"/>
            <w:lang w:val="en-GB"/>
            <w:rPrChange w:id="3925" w:author="Hong Je-Woo" w:date="2018-09-27T04:31:00Z">
              <w:rPr>
                <w:rFonts w:ascii="Times New Roman" w:hAnsi="Times New Roman"/>
                <w:sz w:val="24"/>
              </w:rPr>
            </w:rPrChange>
          </w:rPr>
          <w:t xml:space="preserve"> the CO</w:t>
        </w:r>
        <w:r w:rsidR="0029376A" w:rsidRPr="00E5054D">
          <w:rPr>
            <w:rFonts w:ascii="Times New Roman" w:hAnsi="Times New Roman"/>
            <w:sz w:val="24"/>
            <w:vertAlign w:val="subscript"/>
            <w:lang w:val="en-GB"/>
            <w:rPrChange w:id="3926" w:author="Hong Je-Woo" w:date="2018-09-27T04:31:00Z">
              <w:rPr>
                <w:rFonts w:ascii="Times New Roman" w:hAnsi="Times New Roman"/>
                <w:sz w:val="24"/>
                <w:vertAlign w:val="subscript"/>
              </w:rPr>
            </w:rPrChange>
          </w:rPr>
          <w:t>2</w:t>
        </w:r>
        <w:r w:rsidR="0029376A" w:rsidRPr="00E5054D">
          <w:rPr>
            <w:rFonts w:ascii="Times New Roman" w:hAnsi="Times New Roman"/>
            <w:sz w:val="24"/>
            <w:lang w:val="en-GB"/>
            <w:rPrChange w:id="3927" w:author="Hong Je-Woo" w:date="2018-09-27T04:31:00Z">
              <w:rPr>
                <w:rFonts w:ascii="Times New Roman" w:hAnsi="Times New Roman"/>
                <w:sz w:val="24"/>
              </w:rPr>
            </w:rPrChange>
          </w:rPr>
          <w:t xml:space="preserve"> concentration. Grey dot and black line are the CO</w:t>
        </w:r>
        <w:r w:rsidR="0029376A" w:rsidRPr="00E5054D">
          <w:rPr>
            <w:rFonts w:ascii="Times New Roman" w:hAnsi="Times New Roman"/>
            <w:sz w:val="24"/>
            <w:vertAlign w:val="subscript"/>
            <w:lang w:val="en-GB"/>
            <w:rPrChange w:id="3928" w:author="Hong Je-Woo" w:date="2018-09-27T04:31:00Z">
              <w:rPr>
                <w:rFonts w:ascii="Times New Roman" w:hAnsi="Times New Roman"/>
                <w:sz w:val="24"/>
                <w:vertAlign w:val="subscript"/>
              </w:rPr>
            </w:rPrChange>
          </w:rPr>
          <w:t>2</w:t>
        </w:r>
        <w:r w:rsidR="0029376A" w:rsidRPr="00E5054D">
          <w:rPr>
            <w:rFonts w:ascii="Times New Roman" w:hAnsi="Times New Roman"/>
            <w:sz w:val="24"/>
            <w:lang w:val="en-GB"/>
            <w:rPrChange w:id="3929" w:author="Hong Je-Woo" w:date="2018-09-27T04:31:00Z">
              <w:rPr>
                <w:rFonts w:ascii="Times New Roman" w:hAnsi="Times New Roman"/>
                <w:sz w:val="24"/>
              </w:rPr>
            </w:rPrChange>
          </w:rPr>
          <w:t xml:space="preserve"> concentration observed at the EunPyeong station (EP) and its 15-day moving average, respectively. </w:t>
        </w:r>
      </w:moveTo>
      <w:moveToRangeEnd w:id="3923"/>
      <w:ins w:id="3930" w:author="Hong Je-Woo" w:date="2018-09-27T04:31:00Z">
        <w:r w:rsidR="0029376A" w:rsidRPr="00853C1B">
          <w:rPr>
            <w:rFonts w:ascii="Times New Roman" w:hAnsi="Times New Roman" w:cs="Times New Roman"/>
            <w:noProof/>
            <w:sz w:val="24"/>
            <w:szCs w:val="24"/>
            <w:lang w:val="en-GB"/>
          </w:rPr>
          <w:t>Dotted</w:t>
        </w:r>
        <w:r w:rsidR="0029376A" w:rsidRPr="00E5054D">
          <w:rPr>
            <w:rFonts w:ascii="Times New Roman" w:hAnsi="Times New Roman" w:cs="Times New Roman"/>
            <w:sz w:val="24"/>
            <w:szCs w:val="24"/>
            <w:lang w:val="en-GB"/>
          </w:rPr>
          <w:t xml:space="preserve"> line indicates </w:t>
        </w:r>
        <w:r w:rsidR="009C0FD5" w:rsidRPr="00E5054D">
          <w:rPr>
            <w:rFonts w:ascii="Times New Roman" w:hAnsi="Times New Roman" w:cs="Times New Roman"/>
            <w:sz w:val="24"/>
            <w:szCs w:val="24"/>
            <w:lang w:val="en-GB"/>
          </w:rPr>
          <w:t xml:space="preserve">the </w:t>
        </w:r>
        <w:r w:rsidR="0029376A" w:rsidRPr="00E5054D">
          <w:rPr>
            <w:rFonts w:ascii="Times New Roman" w:hAnsi="Times New Roman" w:cs="Times New Roman"/>
            <w:sz w:val="24"/>
            <w:szCs w:val="24"/>
            <w:lang w:val="en-GB"/>
          </w:rPr>
          <w:t>CO</w:t>
        </w:r>
        <w:r w:rsidR="0029376A" w:rsidRPr="00E5054D">
          <w:rPr>
            <w:rFonts w:ascii="Times New Roman" w:hAnsi="Times New Roman" w:cs="Times New Roman"/>
            <w:sz w:val="24"/>
            <w:szCs w:val="24"/>
            <w:vertAlign w:val="subscript"/>
            <w:lang w:val="en-GB"/>
          </w:rPr>
          <w:t>2</w:t>
        </w:r>
        <w:r w:rsidR="0029376A" w:rsidRPr="00E5054D">
          <w:rPr>
            <w:rFonts w:ascii="Times New Roman" w:hAnsi="Times New Roman" w:cs="Times New Roman"/>
            <w:sz w:val="24"/>
            <w:szCs w:val="24"/>
            <w:lang w:val="en-GB"/>
          </w:rPr>
          <w:t xml:space="preserve"> concentration observed at Mauna Loa, Hawaii (MLO) during the study period. </w:t>
        </w:r>
        <w:r w:rsidR="0029376A" w:rsidRPr="00E5054D">
          <w:rPr>
            <w:rFonts w:ascii="Times New Roman" w:eastAsia="맑은 고딕" w:hAnsi="Times New Roman" w:cs="Times New Roman"/>
            <w:sz w:val="24"/>
            <w:szCs w:val="24"/>
            <w:lang w:val="en-GB"/>
          </w:rPr>
          <w:t>Only data from the apartment area (180</w:t>
        </w:r>
        <w:r w:rsidR="0029376A" w:rsidRPr="00E5054D">
          <w:rPr>
            <w:rFonts w:ascii="Times New Roman" w:hAnsi="Times New Roman" w:cs="Times New Roman"/>
            <w:sz w:val="24"/>
            <w:szCs w:val="24"/>
            <w:lang w:val="en-GB"/>
          </w:rPr>
          <w:t>–</w:t>
        </w:r>
        <w:r w:rsidR="0029376A" w:rsidRPr="00E5054D">
          <w:rPr>
            <w:rFonts w:ascii="Times New Roman" w:eastAsia="맑은 고딕" w:hAnsi="Times New Roman" w:cs="Times New Roman"/>
            <w:sz w:val="24"/>
            <w:szCs w:val="24"/>
            <w:lang w:val="en-GB"/>
          </w:rPr>
          <w:t xml:space="preserve">270°) </w:t>
        </w:r>
        <w:r w:rsidR="009C0FD5" w:rsidRPr="00E5054D">
          <w:rPr>
            <w:rFonts w:ascii="Times New Roman" w:eastAsia="맑은 고딕" w:hAnsi="Times New Roman" w:cs="Times New Roman"/>
            <w:sz w:val="24"/>
            <w:szCs w:val="24"/>
            <w:lang w:val="en-GB"/>
          </w:rPr>
          <w:t xml:space="preserve">are </w:t>
        </w:r>
        <w:r w:rsidR="0029376A" w:rsidRPr="00E5054D">
          <w:rPr>
            <w:rFonts w:ascii="Times New Roman" w:eastAsia="맑은 고딕" w:hAnsi="Times New Roman" w:cs="Times New Roman"/>
            <w:sz w:val="24"/>
            <w:szCs w:val="24"/>
            <w:lang w:val="en-GB"/>
          </w:rPr>
          <w:t>used.</w:t>
        </w:r>
      </w:ins>
    </w:p>
    <w:p w14:paraId="2E65B7BE" w14:textId="26B121A8" w:rsidR="00CF1E89" w:rsidRPr="00E5054D" w:rsidRDefault="00CF1E89" w:rsidP="00B72C41">
      <w:pPr>
        <w:wordWrap/>
        <w:spacing w:line="480" w:lineRule="auto"/>
        <w:rPr>
          <w:rFonts w:ascii="Times New Roman" w:hAnsi="Times New Roman"/>
          <w:sz w:val="24"/>
          <w:lang w:val="en-GB"/>
          <w:rPrChange w:id="3931" w:author="Hong Je-Woo" w:date="2018-09-27T04:31:00Z">
            <w:rPr>
              <w:rFonts w:ascii="Times New Roman" w:hAnsi="Times New Roman"/>
              <w:sz w:val="24"/>
            </w:rPr>
          </w:rPrChange>
        </w:rPr>
      </w:pPr>
      <w:ins w:id="3932" w:author="Hong Je-Woo" w:date="2018-09-27T04:31:00Z">
        <w:r w:rsidRPr="00E5054D">
          <w:rPr>
            <w:rFonts w:ascii="Times New Roman" w:hAnsi="Times New Roman" w:cs="Times New Roman"/>
            <w:b/>
            <w:sz w:val="24"/>
            <w:szCs w:val="24"/>
            <w:lang w:val="en-GB"/>
          </w:rPr>
          <w:t xml:space="preserve">Figure 13. </w:t>
        </w:r>
        <w:r w:rsidR="00F9148F" w:rsidRPr="00853C1B">
          <w:rPr>
            <w:rFonts w:ascii="Times New Roman" w:hAnsi="Times New Roman" w:cs="Times New Roman"/>
            <w:noProof/>
            <w:sz w:val="24"/>
            <w:szCs w:val="24"/>
            <w:lang w:val="en-GB"/>
          </w:rPr>
          <w:t>Seasonal</w:t>
        </w:r>
        <w:r w:rsidR="00F9148F" w:rsidRPr="00E5054D">
          <w:rPr>
            <w:rFonts w:ascii="Times New Roman" w:hAnsi="Times New Roman" w:cs="Times New Roman"/>
            <w:sz w:val="24"/>
            <w:szCs w:val="24"/>
            <w:lang w:val="en-GB"/>
          </w:rPr>
          <w:t xml:space="preserve"> </w:t>
        </w:r>
      </w:ins>
      <w:r w:rsidR="00F9148F" w:rsidRPr="00E5054D">
        <w:rPr>
          <w:rFonts w:ascii="Times New Roman" w:hAnsi="Times New Roman"/>
          <w:sz w:val="24"/>
          <w:lang w:val="en-GB"/>
          <w:rPrChange w:id="3933" w:author="Hong Je-Woo" w:date="2018-09-27T04:31:00Z">
            <w:rPr>
              <w:rFonts w:ascii="Times New Roman" w:hAnsi="Times New Roman"/>
              <w:sz w:val="24"/>
            </w:rPr>
          </w:rPrChange>
        </w:rPr>
        <w:t xml:space="preserve">diurnal pattern of (a) </w:t>
      </w:r>
      <w:ins w:id="3934" w:author="Hong Je-Woo" w:date="2018-09-27T04:31:00Z">
        <w:r w:rsidR="009C0FD5" w:rsidRPr="00E5054D">
          <w:rPr>
            <w:rFonts w:ascii="Times New Roman" w:hAnsi="Times New Roman" w:cs="Times New Roman"/>
            <w:sz w:val="24"/>
            <w:szCs w:val="24"/>
            <w:lang w:val="en-GB"/>
          </w:rPr>
          <w:t xml:space="preserve">the </w:t>
        </w:r>
      </w:ins>
      <w:r w:rsidR="00F9148F" w:rsidRPr="00E5054D">
        <w:rPr>
          <w:rFonts w:ascii="Times New Roman" w:hAnsi="Times New Roman"/>
          <w:sz w:val="24"/>
          <w:lang w:val="en-GB"/>
          <w:rPrChange w:id="3935" w:author="Hong Je-Woo" w:date="2018-09-27T04:31:00Z">
            <w:rPr>
              <w:rFonts w:ascii="Times New Roman" w:hAnsi="Times New Roman"/>
              <w:sz w:val="24"/>
            </w:rPr>
          </w:rPrChange>
        </w:rPr>
        <w:t>CO</w:t>
      </w:r>
      <w:r w:rsidR="00F9148F" w:rsidRPr="00E5054D">
        <w:rPr>
          <w:rFonts w:ascii="Times New Roman" w:hAnsi="Times New Roman"/>
          <w:sz w:val="24"/>
          <w:vertAlign w:val="subscript"/>
          <w:lang w:val="en-GB"/>
          <w:rPrChange w:id="3936" w:author="Hong Je-Woo" w:date="2018-09-27T04:31:00Z">
            <w:rPr>
              <w:rFonts w:ascii="Times New Roman" w:hAnsi="Times New Roman"/>
              <w:sz w:val="24"/>
              <w:vertAlign w:val="subscript"/>
            </w:rPr>
          </w:rPrChange>
        </w:rPr>
        <w:t>2</w:t>
      </w:r>
      <w:r w:rsidR="00F9148F" w:rsidRPr="00E5054D">
        <w:rPr>
          <w:rFonts w:ascii="Times New Roman" w:hAnsi="Times New Roman"/>
          <w:sz w:val="24"/>
          <w:lang w:val="en-GB"/>
          <w:rPrChange w:id="3937" w:author="Hong Je-Woo" w:date="2018-09-27T04:31:00Z">
            <w:rPr>
              <w:rFonts w:ascii="Times New Roman" w:hAnsi="Times New Roman"/>
              <w:sz w:val="24"/>
            </w:rPr>
          </w:rPrChange>
        </w:rPr>
        <w:t xml:space="preserve"> concentration (unit: ppm), and that of</w:t>
      </w:r>
      <w:ins w:id="3938" w:author="Hong Je-Woo" w:date="2018-09-27T04:31:00Z">
        <w:r w:rsidR="00F9148F" w:rsidRPr="00E5054D">
          <w:rPr>
            <w:rFonts w:ascii="Times New Roman" w:hAnsi="Times New Roman" w:cs="Times New Roman"/>
            <w:sz w:val="24"/>
            <w:szCs w:val="24"/>
            <w:lang w:val="en-GB"/>
          </w:rPr>
          <w:t xml:space="preserve"> </w:t>
        </w:r>
        <w:r w:rsidR="009C0FD5" w:rsidRPr="00E5054D">
          <w:rPr>
            <w:rFonts w:ascii="Times New Roman" w:hAnsi="Times New Roman" w:cs="Times New Roman"/>
            <w:sz w:val="24"/>
            <w:szCs w:val="24"/>
            <w:lang w:val="en-GB"/>
          </w:rPr>
          <w:t>the</w:t>
        </w:r>
      </w:ins>
      <w:r w:rsidR="009C0FD5" w:rsidRPr="00E5054D">
        <w:rPr>
          <w:rFonts w:ascii="Times New Roman" w:hAnsi="Times New Roman"/>
          <w:sz w:val="24"/>
          <w:lang w:val="en-GB"/>
          <w:rPrChange w:id="3939" w:author="Hong Je-Woo" w:date="2018-09-27T04:31:00Z">
            <w:rPr>
              <w:rFonts w:ascii="Times New Roman" w:hAnsi="Times New Roman"/>
              <w:sz w:val="24"/>
            </w:rPr>
          </w:rPrChange>
        </w:rPr>
        <w:t xml:space="preserve"> </w:t>
      </w:r>
      <w:r w:rsidR="00F9148F" w:rsidRPr="00E5054D">
        <w:rPr>
          <w:rFonts w:ascii="Times New Roman" w:hAnsi="Times New Roman"/>
          <w:sz w:val="24"/>
          <w:lang w:val="en-GB"/>
          <w:rPrChange w:id="3940" w:author="Hong Je-Woo" w:date="2018-09-27T04:31:00Z">
            <w:rPr>
              <w:rFonts w:ascii="Times New Roman" w:hAnsi="Times New Roman"/>
              <w:sz w:val="24"/>
            </w:rPr>
          </w:rPrChange>
        </w:rPr>
        <w:t>CO</w:t>
      </w:r>
      <w:r w:rsidR="00F9148F" w:rsidRPr="00E5054D">
        <w:rPr>
          <w:rFonts w:ascii="Times New Roman" w:hAnsi="Times New Roman"/>
          <w:sz w:val="24"/>
          <w:vertAlign w:val="subscript"/>
          <w:lang w:val="en-GB"/>
          <w:rPrChange w:id="3941" w:author="Hong Je-Woo" w:date="2018-09-27T04:31:00Z">
            <w:rPr>
              <w:rFonts w:ascii="Times New Roman" w:hAnsi="Times New Roman"/>
              <w:sz w:val="24"/>
              <w:vertAlign w:val="subscript"/>
            </w:rPr>
          </w:rPrChange>
        </w:rPr>
        <w:t>2</w:t>
      </w:r>
      <w:r w:rsidR="00F9148F" w:rsidRPr="00E5054D">
        <w:rPr>
          <w:rFonts w:ascii="Times New Roman" w:hAnsi="Times New Roman"/>
          <w:sz w:val="24"/>
          <w:lang w:val="en-GB"/>
          <w:rPrChange w:id="3942" w:author="Hong Je-Woo" w:date="2018-09-27T04:31:00Z">
            <w:rPr>
              <w:rFonts w:ascii="Times New Roman" w:hAnsi="Times New Roman"/>
              <w:sz w:val="24"/>
            </w:rPr>
          </w:rPrChange>
        </w:rPr>
        <w:t xml:space="preserve"> flux (</w:t>
      </w:r>
      <w:r w:rsidR="00F9148F" w:rsidRPr="00E5054D">
        <w:rPr>
          <w:rFonts w:ascii="Times New Roman" w:hAnsi="Times New Roman"/>
          <w:i/>
          <w:sz w:val="24"/>
          <w:lang w:val="en-GB"/>
          <w:rPrChange w:id="3943" w:author="Hong Je-Woo" w:date="2018-09-27T04:31:00Z">
            <w:rPr>
              <w:rFonts w:ascii="Times New Roman" w:hAnsi="Times New Roman"/>
              <w:i/>
              <w:sz w:val="24"/>
            </w:rPr>
          </w:rPrChange>
        </w:rPr>
        <w:t>F</w:t>
      </w:r>
      <w:r w:rsidR="00F9148F" w:rsidRPr="00E5054D">
        <w:rPr>
          <w:rFonts w:ascii="Times New Roman" w:hAnsi="Times New Roman"/>
          <w:i/>
          <w:sz w:val="24"/>
          <w:vertAlign w:val="subscript"/>
          <w:lang w:val="en-GB"/>
          <w:rPrChange w:id="3944" w:author="Hong Je-Woo" w:date="2018-09-27T04:31:00Z">
            <w:rPr>
              <w:rFonts w:ascii="Times New Roman" w:hAnsi="Times New Roman"/>
              <w:i/>
              <w:sz w:val="24"/>
              <w:vertAlign w:val="subscript"/>
            </w:rPr>
          </w:rPrChange>
        </w:rPr>
        <w:t>C</w:t>
      </w:r>
      <w:r w:rsidR="00F9148F" w:rsidRPr="00E5054D">
        <w:rPr>
          <w:rFonts w:ascii="Times New Roman" w:hAnsi="Times New Roman"/>
          <w:sz w:val="24"/>
          <w:lang w:val="en-GB"/>
          <w:rPrChange w:id="3945" w:author="Hong Je-Woo" w:date="2018-09-27T04:31:00Z">
            <w:rPr>
              <w:rFonts w:ascii="Times New Roman" w:hAnsi="Times New Roman"/>
              <w:sz w:val="24"/>
            </w:rPr>
          </w:rPrChange>
        </w:rPr>
        <w:t>; unit: μmol m</w:t>
      </w:r>
      <w:r w:rsidR="00F9148F" w:rsidRPr="00E5054D">
        <w:rPr>
          <w:rFonts w:ascii="Times New Roman" w:hAnsi="Times New Roman"/>
          <w:sz w:val="24"/>
          <w:vertAlign w:val="superscript"/>
          <w:lang w:val="en-GB"/>
          <w:rPrChange w:id="3946" w:author="Hong Je-Woo" w:date="2018-09-27T04:31:00Z">
            <w:rPr>
              <w:rFonts w:ascii="Times New Roman" w:hAnsi="Times New Roman"/>
              <w:sz w:val="24"/>
              <w:vertAlign w:val="superscript"/>
            </w:rPr>
          </w:rPrChange>
        </w:rPr>
        <w:t>−2</w:t>
      </w:r>
      <w:r w:rsidR="00F9148F" w:rsidRPr="00E5054D">
        <w:rPr>
          <w:rFonts w:ascii="Times New Roman" w:hAnsi="Times New Roman"/>
          <w:sz w:val="24"/>
          <w:lang w:val="en-GB"/>
          <w:rPrChange w:id="3947" w:author="Hong Je-Woo" w:date="2018-09-27T04:31:00Z">
            <w:rPr>
              <w:rFonts w:ascii="Times New Roman" w:hAnsi="Times New Roman"/>
              <w:sz w:val="24"/>
            </w:rPr>
          </w:rPrChange>
        </w:rPr>
        <w:t xml:space="preserve"> s</w:t>
      </w:r>
      <w:r w:rsidR="00F9148F" w:rsidRPr="00E5054D">
        <w:rPr>
          <w:rFonts w:ascii="Times New Roman" w:hAnsi="Times New Roman"/>
          <w:sz w:val="24"/>
          <w:vertAlign w:val="superscript"/>
          <w:lang w:val="en-GB"/>
          <w:rPrChange w:id="3948" w:author="Hong Je-Woo" w:date="2018-09-27T04:31:00Z">
            <w:rPr>
              <w:rFonts w:ascii="Times New Roman" w:hAnsi="Times New Roman"/>
              <w:sz w:val="24"/>
              <w:vertAlign w:val="superscript"/>
            </w:rPr>
          </w:rPrChange>
        </w:rPr>
        <w:t>−1</w:t>
      </w:r>
      <w:r w:rsidR="00F9148F" w:rsidRPr="00E5054D">
        <w:rPr>
          <w:rFonts w:ascii="Times New Roman" w:hAnsi="Times New Roman"/>
          <w:sz w:val="24"/>
          <w:lang w:val="en-GB"/>
          <w:rPrChange w:id="3949" w:author="Hong Je-Woo" w:date="2018-09-27T04:31:00Z">
            <w:rPr>
              <w:rFonts w:ascii="Times New Roman" w:hAnsi="Times New Roman"/>
              <w:sz w:val="24"/>
            </w:rPr>
          </w:rPrChange>
        </w:rPr>
        <w:t>) during (b) all days, (c) working days, and (d) non-working days. Figures show the median, interquartile (box), 5</w:t>
      </w:r>
      <w:r w:rsidR="00F9148F" w:rsidRPr="00E5054D">
        <w:rPr>
          <w:rFonts w:ascii="Times New Roman" w:hAnsi="Times New Roman"/>
          <w:sz w:val="24"/>
          <w:vertAlign w:val="superscript"/>
          <w:lang w:val="en-GB"/>
          <w:rPrChange w:id="3950" w:author="Hong Je-Woo" w:date="2018-09-27T04:31:00Z">
            <w:rPr>
              <w:rFonts w:ascii="Times New Roman" w:hAnsi="Times New Roman"/>
              <w:sz w:val="24"/>
              <w:vertAlign w:val="superscript"/>
            </w:rPr>
          </w:rPrChange>
        </w:rPr>
        <w:t>th</w:t>
      </w:r>
      <w:r w:rsidR="00F9148F" w:rsidRPr="00E5054D">
        <w:rPr>
          <w:rFonts w:ascii="Times New Roman" w:hAnsi="Times New Roman"/>
          <w:sz w:val="24"/>
          <w:lang w:val="en-GB"/>
          <w:rPrChange w:id="3951" w:author="Hong Je-Woo" w:date="2018-09-27T04:31:00Z">
            <w:rPr>
              <w:rFonts w:ascii="Times New Roman" w:hAnsi="Times New Roman"/>
              <w:sz w:val="24"/>
            </w:rPr>
          </w:rPrChange>
        </w:rPr>
        <w:t xml:space="preserve"> and 95</w:t>
      </w:r>
      <w:r w:rsidR="00F9148F" w:rsidRPr="00E5054D">
        <w:rPr>
          <w:rFonts w:ascii="Times New Roman" w:hAnsi="Times New Roman"/>
          <w:sz w:val="24"/>
          <w:vertAlign w:val="superscript"/>
          <w:lang w:val="en-GB"/>
          <w:rPrChange w:id="3952" w:author="Hong Je-Woo" w:date="2018-09-27T04:31:00Z">
            <w:rPr>
              <w:rFonts w:ascii="Times New Roman" w:hAnsi="Times New Roman"/>
              <w:sz w:val="24"/>
              <w:vertAlign w:val="superscript"/>
            </w:rPr>
          </w:rPrChange>
        </w:rPr>
        <w:t>th</w:t>
      </w:r>
      <w:r w:rsidR="00F9148F" w:rsidRPr="00E5054D">
        <w:rPr>
          <w:rFonts w:ascii="Times New Roman" w:hAnsi="Times New Roman"/>
          <w:sz w:val="24"/>
          <w:lang w:val="en-GB"/>
          <w:rPrChange w:id="3953" w:author="Hong Je-Woo" w:date="2018-09-27T04:31:00Z">
            <w:rPr>
              <w:rFonts w:ascii="Times New Roman" w:hAnsi="Times New Roman"/>
              <w:sz w:val="24"/>
            </w:rPr>
          </w:rPrChange>
        </w:rPr>
        <w:t xml:space="preserve"> percentiles (whisker), and mean values (black dot).</w:t>
      </w:r>
      <w:ins w:id="3954" w:author="Hong Je-Woo" w:date="2018-09-27T04:31:00Z">
        <w:r w:rsidR="00F9148F" w:rsidRPr="00E5054D">
          <w:rPr>
            <w:rFonts w:ascii="Times New Roman" w:hAnsi="Times New Roman" w:cs="Times New Roman"/>
            <w:sz w:val="24"/>
            <w:szCs w:val="24"/>
            <w:lang w:val="en-GB"/>
          </w:rPr>
          <w:t xml:space="preserve"> </w:t>
        </w:r>
        <w:r w:rsidR="00F9148F" w:rsidRPr="00E5054D">
          <w:rPr>
            <w:rFonts w:ascii="Times New Roman" w:eastAsia="맑은 고딕" w:hAnsi="Times New Roman" w:cs="Times New Roman"/>
            <w:sz w:val="24"/>
            <w:szCs w:val="24"/>
            <w:lang w:val="en-GB"/>
          </w:rPr>
          <w:t>Only data from the apartment area (180</w:t>
        </w:r>
        <w:r w:rsidR="00F9148F" w:rsidRPr="00E5054D">
          <w:rPr>
            <w:rFonts w:ascii="Times New Roman" w:hAnsi="Times New Roman" w:cs="Times New Roman"/>
            <w:sz w:val="24"/>
            <w:szCs w:val="24"/>
            <w:lang w:val="en-GB"/>
          </w:rPr>
          <w:t>–</w:t>
        </w:r>
        <w:r w:rsidR="00F9148F" w:rsidRPr="00E5054D">
          <w:rPr>
            <w:rFonts w:ascii="Times New Roman" w:eastAsia="맑은 고딕" w:hAnsi="Times New Roman" w:cs="Times New Roman"/>
            <w:sz w:val="24"/>
            <w:szCs w:val="24"/>
            <w:lang w:val="en-GB"/>
          </w:rPr>
          <w:t xml:space="preserve">270°) </w:t>
        </w:r>
        <w:r w:rsidR="00EE16BA" w:rsidRPr="00E5054D">
          <w:rPr>
            <w:rFonts w:ascii="Times New Roman" w:eastAsia="맑은 고딕" w:hAnsi="Times New Roman" w:cs="Times New Roman"/>
            <w:sz w:val="24"/>
            <w:szCs w:val="24"/>
            <w:lang w:val="en-GB"/>
          </w:rPr>
          <w:t xml:space="preserve">are </w:t>
        </w:r>
        <w:r w:rsidR="00F9148F" w:rsidRPr="00E5054D">
          <w:rPr>
            <w:rFonts w:ascii="Times New Roman" w:eastAsia="맑은 고딕" w:hAnsi="Times New Roman" w:cs="Times New Roman"/>
            <w:sz w:val="24"/>
            <w:szCs w:val="24"/>
            <w:lang w:val="en-GB"/>
          </w:rPr>
          <w:t>used.</w:t>
        </w:r>
      </w:ins>
    </w:p>
    <w:p w14:paraId="69BF0487" w14:textId="77777777" w:rsidR="00B72C41" w:rsidRPr="0008148C" w:rsidRDefault="00B72C41" w:rsidP="00B72C41">
      <w:pPr>
        <w:wordWrap/>
        <w:spacing w:line="480" w:lineRule="auto"/>
        <w:rPr>
          <w:del w:id="3955" w:author="Hong Je-Woo" w:date="2018-09-27T04:31:00Z"/>
          <w:rFonts w:ascii="Times New Roman" w:hAnsi="Times New Roman" w:cs="Times New Roman"/>
          <w:sz w:val="24"/>
          <w:szCs w:val="24"/>
        </w:rPr>
      </w:pPr>
      <w:del w:id="3956" w:author="Hong Je-Woo" w:date="2018-09-27T04:31:00Z">
        <w:r w:rsidRPr="0008148C">
          <w:rPr>
            <w:rFonts w:ascii="Times New Roman" w:hAnsi="Times New Roman" w:cs="Times New Roman"/>
            <w:b/>
            <w:sz w:val="24"/>
            <w:szCs w:val="24"/>
          </w:rPr>
          <w:delText>Figure 1</w:delText>
        </w:r>
        <w:r>
          <w:rPr>
            <w:rFonts w:ascii="Times New Roman" w:hAnsi="Times New Roman" w:cs="Times New Roman"/>
            <w:b/>
            <w:sz w:val="24"/>
            <w:szCs w:val="24"/>
          </w:rPr>
          <w:delText>3</w:delText>
        </w:r>
        <w:r w:rsidRPr="0008148C">
          <w:rPr>
            <w:rFonts w:ascii="Times New Roman" w:hAnsi="Times New Roman" w:cs="Times New Roman"/>
            <w:b/>
            <w:sz w:val="24"/>
            <w:szCs w:val="24"/>
          </w:rPr>
          <w:delText xml:space="preserve">. </w:delText>
        </w:r>
        <w:r w:rsidRPr="007E5D70">
          <w:rPr>
            <w:rFonts w:ascii="Times New Roman" w:hAnsi="Times New Roman" w:cs="Times New Roman"/>
            <w:sz w:val="24"/>
            <w:szCs w:val="24"/>
          </w:rPr>
          <w:delText>Seasonal variation of</w:delText>
        </w:r>
      </w:del>
      <w:moveFromRangeStart w:id="3957" w:author="Hong Je-Woo" w:date="2018-09-27T04:31:00Z" w:name="move525786013"/>
      <w:moveFrom w:id="3958" w:author="Hong Je-Woo" w:date="2018-09-27T04:31:00Z">
        <w:r w:rsidR="0029376A" w:rsidRPr="00E5054D">
          <w:rPr>
            <w:rFonts w:ascii="Times New Roman" w:hAnsi="Times New Roman"/>
            <w:sz w:val="24"/>
            <w:lang w:val="en-GB"/>
            <w:rPrChange w:id="3959" w:author="Hong Je-Woo" w:date="2018-09-27T04:31:00Z">
              <w:rPr>
                <w:rFonts w:ascii="Times New Roman" w:hAnsi="Times New Roman"/>
                <w:sz w:val="24"/>
              </w:rPr>
            </w:rPrChange>
          </w:rPr>
          <w:t xml:space="preserve"> the CO</w:t>
        </w:r>
        <w:r w:rsidR="0029376A" w:rsidRPr="00E5054D">
          <w:rPr>
            <w:rFonts w:ascii="Times New Roman" w:hAnsi="Times New Roman"/>
            <w:sz w:val="24"/>
            <w:vertAlign w:val="subscript"/>
            <w:lang w:val="en-GB"/>
            <w:rPrChange w:id="3960" w:author="Hong Je-Woo" w:date="2018-09-27T04:31:00Z">
              <w:rPr>
                <w:rFonts w:ascii="Times New Roman" w:hAnsi="Times New Roman"/>
                <w:sz w:val="24"/>
                <w:vertAlign w:val="subscript"/>
              </w:rPr>
            </w:rPrChange>
          </w:rPr>
          <w:t>2</w:t>
        </w:r>
        <w:r w:rsidR="0029376A" w:rsidRPr="00E5054D">
          <w:rPr>
            <w:rFonts w:ascii="Times New Roman" w:hAnsi="Times New Roman"/>
            <w:sz w:val="24"/>
            <w:lang w:val="en-GB"/>
            <w:rPrChange w:id="3961" w:author="Hong Je-Woo" w:date="2018-09-27T04:31:00Z">
              <w:rPr>
                <w:rFonts w:ascii="Times New Roman" w:hAnsi="Times New Roman"/>
                <w:sz w:val="24"/>
              </w:rPr>
            </w:rPrChange>
          </w:rPr>
          <w:t xml:space="preserve"> concentration. Grey dot and black line are the CO</w:t>
        </w:r>
        <w:r w:rsidR="0029376A" w:rsidRPr="00E5054D">
          <w:rPr>
            <w:rFonts w:ascii="Times New Roman" w:hAnsi="Times New Roman"/>
            <w:sz w:val="24"/>
            <w:vertAlign w:val="subscript"/>
            <w:lang w:val="en-GB"/>
            <w:rPrChange w:id="3962" w:author="Hong Je-Woo" w:date="2018-09-27T04:31:00Z">
              <w:rPr>
                <w:rFonts w:ascii="Times New Roman" w:hAnsi="Times New Roman"/>
                <w:sz w:val="24"/>
                <w:vertAlign w:val="subscript"/>
              </w:rPr>
            </w:rPrChange>
          </w:rPr>
          <w:t>2</w:t>
        </w:r>
        <w:r w:rsidR="0029376A" w:rsidRPr="00E5054D">
          <w:rPr>
            <w:rFonts w:ascii="Times New Roman" w:hAnsi="Times New Roman"/>
            <w:sz w:val="24"/>
            <w:lang w:val="en-GB"/>
            <w:rPrChange w:id="3963" w:author="Hong Je-Woo" w:date="2018-09-27T04:31:00Z">
              <w:rPr>
                <w:rFonts w:ascii="Times New Roman" w:hAnsi="Times New Roman"/>
                <w:sz w:val="24"/>
              </w:rPr>
            </w:rPrChange>
          </w:rPr>
          <w:t xml:space="preserve"> concentration observed at the EunPyeong station (EP) and its 15-day moving average, respectively. </w:t>
        </w:r>
      </w:moveFrom>
      <w:moveFromRangeEnd w:id="3957"/>
      <w:del w:id="3964" w:author="Hong Je-Woo" w:date="2018-09-27T04:31:00Z">
        <w:r w:rsidRPr="007E5D70">
          <w:rPr>
            <w:rFonts w:ascii="Times New Roman" w:hAnsi="Times New Roman" w:cs="Times New Roman"/>
            <w:sz w:val="24"/>
            <w:szCs w:val="24"/>
          </w:rPr>
          <w:delText>Dotted line indicates CO</w:delText>
        </w:r>
        <w:r w:rsidRPr="007E5D70">
          <w:rPr>
            <w:rFonts w:ascii="Times New Roman" w:hAnsi="Times New Roman" w:cs="Times New Roman"/>
            <w:sz w:val="24"/>
            <w:szCs w:val="24"/>
            <w:vertAlign w:val="subscript"/>
          </w:rPr>
          <w:delText>2</w:delText>
        </w:r>
        <w:r w:rsidRPr="007E5D70">
          <w:rPr>
            <w:rFonts w:ascii="Times New Roman" w:hAnsi="Times New Roman" w:cs="Times New Roman"/>
            <w:sz w:val="24"/>
            <w:szCs w:val="24"/>
          </w:rPr>
          <w:delText xml:space="preserve"> concentration observed at Mauna Loa, Hawaii (MLO) during the study period.</w:delText>
        </w:r>
      </w:del>
    </w:p>
    <w:p w14:paraId="2E65B7BF" w14:textId="14F3D855" w:rsidR="00B72C41" w:rsidRPr="00E5054D" w:rsidRDefault="00B72C41" w:rsidP="00DB1D00">
      <w:pPr>
        <w:widowControl/>
        <w:wordWrap/>
        <w:autoSpaceDE/>
        <w:autoSpaceDN/>
        <w:spacing w:line="480" w:lineRule="auto"/>
        <w:rPr>
          <w:rFonts w:ascii="Times New Roman" w:hAnsi="Times New Roman"/>
          <w:sz w:val="24"/>
          <w:lang w:val="en-GB"/>
          <w:rPrChange w:id="3965" w:author="Hong Je-Woo" w:date="2018-09-27T04:31:00Z">
            <w:rPr>
              <w:rFonts w:ascii="Times New Roman" w:hAnsi="Times New Roman"/>
              <w:sz w:val="24"/>
            </w:rPr>
          </w:rPrChange>
        </w:rPr>
      </w:pPr>
      <w:r w:rsidRPr="00E5054D">
        <w:rPr>
          <w:rFonts w:ascii="Times New Roman" w:hAnsi="Times New Roman"/>
          <w:b/>
          <w:sz w:val="24"/>
          <w:lang w:val="en-GB"/>
          <w:rPrChange w:id="3966" w:author="Hong Je-Woo" w:date="2018-09-27T04:31:00Z">
            <w:rPr>
              <w:rFonts w:ascii="Times New Roman" w:hAnsi="Times New Roman"/>
              <w:b/>
              <w:sz w:val="24"/>
            </w:rPr>
          </w:rPrChange>
        </w:rPr>
        <w:t xml:space="preserve">Figure 14. </w:t>
      </w:r>
      <w:r w:rsidR="00CA3A2E" w:rsidRPr="00E5054D">
        <w:rPr>
          <w:rFonts w:ascii="Times New Roman" w:hAnsi="Times New Roman"/>
          <w:sz w:val="24"/>
          <w:lang w:val="en-GB"/>
          <w:rPrChange w:id="3967" w:author="Hong Je-Woo" w:date="2018-09-27T04:31:00Z">
            <w:rPr>
              <w:rFonts w:ascii="Times New Roman" w:hAnsi="Times New Roman"/>
              <w:sz w:val="24"/>
            </w:rPr>
          </w:rPrChange>
        </w:rPr>
        <w:t xml:space="preserve">(a) Vehicular traffic counts (vehicles per 30-min interval), (b) relationship between </w:t>
      </w:r>
      <w:ins w:id="3968" w:author="Hong Je-Woo" w:date="2018-09-27T04:31:00Z">
        <w:r w:rsidR="00EE16BA" w:rsidRPr="00E5054D">
          <w:rPr>
            <w:rFonts w:ascii="Times New Roman" w:hAnsi="Times New Roman" w:cs="Times New Roman"/>
            <w:sz w:val="24"/>
            <w:szCs w:val="24"/>
            <w:lang w:val="en-GB"/>
          </w:rPr>
          <w:t xml:space="preserve">the </w:t>
        </w:r>
      </w:ins>
      <w:r w:rsidR="00CA3A2E" w:rsidRPr="00E5054D">
        <w:rPr>
          <w:rFonts w:ascii="Times New Roman" w:hAnsi="Times New Roman"/>
          <w:sz w:val="24"/>
          <w:lang w:val="en-GB"/>
          <w:rPrChange w:id="3969" w:author="Hong Je-Woo" w:date="2018-09-27T04:31:00Z">
            <w:rPr>
              <w:rFonts w:ascii="Times New Roman" w:hAnsi="Times New Roman"/>
              <w:sz w:val="24"/>
            </w:rPr>
          </w:rPrChange>
        </w:rPr>
        <w:t>CO</w:t>
      </w:r>
      <w:r w:rsidR="00CA3A2E" w:rsidRPr="00E5054D">
        <w:rPr>
          <w:rFonts w:ascii="Times New Roman" w:hAnsi="Times New Roman"/>
          <w:sz w:val="24"/>
          <w:vertAlign w:val="subscript"/>
          <w:lang w:val="en-GB"/>
          <w:rPrChange w:id="3970" w:author="Hong Je-Woo" w:date="2018-09-27T04:31:00Z">
            <w:rPr>
              <w:rFonts w:ascii="Times New Roman" w:hAnsi="Times New Roman"/>
              <w:sz w:val="24"/>
              <w:vertAlign w:val="subscript"/>
            </w:rPr>
          </w:rPrChange>
        </w:rPr>
        <w:t>2</w:t>
      </w:r>
      <w:r w:rsidR="00CA3A2E" w:rsidRPr="00E5054D">
        <w:rPr>
          <w:rFonts w:ascii="Times New Roman" w:hAnsi="Times New Roman"/>
          <w:sz w:val="24"/>
          <w:lang w:val="en-GB"/>
          <w:rPrChange w:id="3971" w:author="Hong Je-Woo" w:date="2018-09-27T04:31:00Z">
            <w:rPr>
              <w:rFonts w:ascii="Times New Roman" w:hAnsi="Times New Roman"/>
              <w:sz w:val="24"/>
            </w:rPr>
          </w:rPrChange>
        </w:rPr>
        <w:t xml:space="preserve"> flux (</w:t>
      </w:r>
      <w:r w:rsidR="00CA3A2E" w:rsidRPr="00E5054D">
        <w:rPr>
          <w:rFonts w:ascii="Times New Roman" w:hAnsi="Times New Roman"/>
          <w:i/>
          <w:sz w:val="24"/>
          <w:lang w:val="en-GB"/>
          <w:rPrChange w:id="3972" w:author="Hong Je-Woo" w:date="2018-09-27T04:31:00Z">
            <w:rPr>
              <w:rFonts w:ascii="Times New Roman" w:hAnsi="Times New Roman"/>
              <w:i/>
              <w:sz w:val="24"/>
            </w:rPr>
          </w:rPrChange>
        </w:rPr>
        <w:t>F</w:t>
      </w:r>
      <w:r w:rsidR="00CA3A2E" w:rsidRPr="00E5054D">
        <w:rPr>
          <w:rFonts w:ascii="Times New Roman" w:hAnsi="Times New Roman"/>
          <w:i/>
          <w:sz w:val="24"/>
          <w:vertAlign w:val="subscript"/>
          <w:lang w:val="en-GB"/>
          <w:rPrChange w:id="3973" w:author="Hong Je-Woo" w:date="2018-09-27T04:31:00Z">
            <w:rPr>
              <w:rFonts w:ascii="Times New Roman" w:hAnsi="Times New Roman"/>
              <w:i/>
              <w:sz w:val="24"/>
              <w:vertAlign w:val="subscript"/>
            </w:rPr>
          </w:rPrChange>
        </w:rPr>
        <w:t>C</w:t>
      </w:r>
      <w:r w:rsidR="00CA3A2E" w:rsidRPr="00E5054D">
        <w:rPr>
          <w:rFonts w:ascii="Times New Roman" w:hAnsi="Times New Roman"/>
          <w:sz w:val="24"/>
          <w:lang w:val="en-GB"/>
          <w:rPrChange w:id="3974" w:author="Hong Je-Woo" w:date="2018-09-27T04:31:00Z">
            <w:rPr>
              <w:rFonts w:ascii="Times New Roman" w:hAnsi="Times New Roman"/>
              <w:sz w:val="24"/>
            </w:rPr>
          </w:rPrChange>
        </w:rPr>
        <w:t>; unit: μmol m</w:t>
      </w:r>
      <w:r w:rsidR="00CA3A2E" w:rsidRPr="00E5054D">
        <w:rPr>
          <w:rFonts w:ascii="Times New Roman" w:hAnsi="Times New Roman"/>
          <w:sz w:val="24"/>
          <w:vertAlign w:val="superscript"/>
          <w:lang w:val="en-GB"/>
          <w:rPrChange w:id="3975" w:author="Hong Je-Woo" w:date="2018-09-27T04:31:00Z">
            <w:rPr>
              <w:rFonts w:ascii="Times New Roman" w:hAnsi="Times New Roman"/>
              <w:sz w:val="24"/>
              <w:vertAlign w:val="superscript"/>
            </w:rPr>
          </w:rPrChange>
        </w:rPr>
        <w:t>−2</w:t>
      </w:r>
      <w:r w:rsidR="00CA3A2E" w:rsidRPr="00E5054D">
        <w:rPr>
          <w:rFonts w:ascii="Times New Roman" w:hAnsi="Times New Roman"/>
          <w:sz w:val="24"/>
          <w:lang w:val="en-GB"/>
          <w:rPrChange w:id="3976" w:author="Hong Je-Woo" w:date="2018-09-27T04:31:00Z">
            <w:rPr>
              <w:rFonts w:ascii="Times New Roman" w:hAnsi="Times New Roman"/>
              <w:sz w:val="24"/>
            </w:rPr>
          </w:rPrChange>
        </w:rPr>
        <w:t xml:space="preserve"> s</w:t>
      </w:r>
      <w:r w:rsidR="00CA3A2E" w:rsidRPr="00E5054D">
        <w:rPr>
          <w:rFonts w:ascii="Times New Roman" w:hAnsi="Times New Roman"/>
          <w:sz w:val="24"/>
          <w:vertAlign w:val="superscript"/>
          <w:lang w:val="en-GB"/>
          <w:rPrChange w:id="3977" w:author="Hong Je-Woo" w:date="2018-09-27T04:31:00Z">
            <w:rPr>
              <w:rFonts w:ascii="Times New Roman" w:hAnsi="Times New Roman"/>
              <w:sz w:val="24"/>
              <w:vertAlign w:val="superscript"/>
            </w:rPr>
          </w:rPrChange>
        </w:rPr>
        <w:t>−1</w:t>
      </w:r>
      <w:r w:rsidR="00CA3A2E" w:rsidRPr="00E5054D">
        <w:rPr>
          <w:rFonts w:ascii="Times New Roman" w:hAnsi="Times New Roman"/>
          <w:sz w:val="24"/>
          <w:lang w:val="en-GB"/>
          <w:rPrChange w:id="3978" w:author="Hong Je-Woo" w:date="2018-09-27T04:31:00Z">
            <w:rPr>
              <w:rFonts w:ascii="Times New Roman" w:hAnsi="Times New Roman"/>
              <w:sz w:val="24"/>
            </w:rPr>
          </w:rPrChange>
        </w:rPr>
        <w:t>) and traffic, and (c)</w:t>
      </w:r>
      <w:ins w:id="3979" w:author="Hong Je-Woo" w:date="2018-09-27T04:31:00Z">
        <w:r w:rsidR="00CA3A2E" w:rsidRPr="00E5054D">
          <w:rPr>
            <w:rFonts w:ascii="Times New Roman" w:hAnsi="Times New Roman" w:cs="Times New Roman"/>
            <w:sz w:val="24"/>
            <w:szCs w:val="24"/>
            <w:lang w:val="en-GB"/>
          </w:rPr>
          <w:t xml:space="preserve"> </w:t>
        </w:r>
        <w:r w:rsidR="00EE16BA" w:rsidRPr="00E5054D">
          <w:rPr>
            <w:rFonts w:ascii="Times New Roman" w:hAnsi="Times New Roman" w:cs="Times New Roman"/>
            <w:sz w:val="24"/>
            <w:szCs w:val="24"/>
            <w:lang w:val="en-GB"/>
          </w:rPr>
          <w:t>the</w:t>
        </w:r>
      </w:ins>
      <w:r w:rsidR="00EE16BA" w:rsidRPr="00E5054D">
        <w:rPr>
          <w:rFonts w:ascii="Times New Roman" w:hAnsi="Times New Roman"/>
          <w:sz w:val="24"/>
          <w:lang w:val="en-GB"/>
          <w:rPrChange w:id="3980" w:author="Hong Je-Woo" w:date="2018-09-27T04:31:00Z">
            <w:rPr>
              <w:rFonts w:ascii="Times New Roman" w:hAnsi="Times New Roman"/>
              <w:sz w:val="24"/>
            </w:rPr>
          </w:rPrChange>
        </w:rPr>
        <w:t xml:space="preserve"> </w:t>
      </w:r>
      <w:r w:rsidR="00CA3A2E" w:rsidRPr="00E5054D">
        <w:rPr>
          <w:rFonts w:ascii="Times New Roman" w:hAnsi="Times New Roman"/>
          <w:sz w:val="24"/>
          <w:lang w:val="en-GB"/>
          <w:rPrChange w:id="3981" w:author="Hong Je-Woo" w:date="2018-09-27T04:31:00Z">
            <w:rPr>
              <w:rFonts w:ascii="Times New Roman" w:hAnsi="Times New Roman"/>
              <w:sz w:val="24"/>
            </w:rPr>
          </w:rPrChange>
        </w:rPr>
        <w:t xml:space="preserve">temperature response of nocturnal </w:t>
      </w:r>
      <w:r w:rsidR="00CA3A2E" w:rsidRPr="00E5054D">
        <w:rPr>
          <w:rFonts w:ascii="Times New Roman" w:hAnsi="Times New Roman"/>
          <w:i/>
          <w:sz w:val="24"/>
          <w:lang w:val="en-GB"/>
          <w:rPrChange w:id="3982" w:author="Hong Je-Woo" w:date="2018-09-27T04:31:00Z">
            <w:rPr>
              <w:rFonts w:ascii="Times New Roman" w:hAnsi="Times New Roman"/>
              <w:i/>
              <w:sz w:val="24"/>
            </w:rPr>
          </w:rPrChange>
        </w:rPr>
        <w:t>F</w:t>
      </w:r>
      <w:r w:rsidR="00CA3A2E" w:rsidRPr="00E5054D">
        <w:rPr>
          <w:rFonts w:ascii="Times New Roman" w:hAnsi="Times New Roman"/>
          <w:i/>
          <w:sz w:val="24"/>
          <w:vertAlign w:val="subscript"/>
          <w:lang w:val="en-GB"/>
          <w:rPrChange w:id="3983" w:author="Hong Je-Woo" w:date="2018-09-27T04:31:00Z">
            <w:rPr>
              <w:rFonts w:ascii="Times New Roman" w:hAnsi="Times New Roman"/>
              <w:i/>
              <w:sz w:val="24"/>
              <w:vertAlign w:val="subscript"/>
            </w:rPr>
          </w:rPrChange>
        </w:rPr>
        <w:t>C</w:t>
      </w:r>
      <w:r w:rsidR="00CA3A2E" w:rsidRPr="00E5054D" w:rsidDel="003A4D98">
        <w:rPr>
          <w:rFonts w:ascii="Times New Roman" w:hAnsi="Times New Roman"/>
          <w:sz w:val="24"/>
          <w:lang w:val="en-GB"/>
          <w:rPrChange w:id="3984" w:author="Hong Je-Woo" w:date="2018-09-27T04:31:00Z">
            <w:rPr>
              <w:rFonts w:ascii="Times New Roman" w:hAnsi="Times New Roman"/>
              <w:sz w:val="24"/>
            </w:rPr>
          </w:rPrChange>
        </w:rPr>
        <w:t xml:space="preserve"> </w:t>
      </w:r>
      <w:r w:rsidR="00CA3A2E" w:rsidRPr="00E5054D">
        <w:rPr>
          <w:rFonts w:ascii="Times New Roman" w:hAnsi="Times New Roman"/>
          <w:sz w:val="24"/>
          <w:lang w:val="en-GB"/>
          <w:rPrChange w:id="3985" w:author="Hong Je-Woo" w:date="2018-09-27T04:31:00Z">
            <w:rPr>
              <w:rFonts w:ascii="Times New Roman" w:hAnsi="Times New Roman"/>
              <w:sz w:val="24"/>
            </w:rPr>
          </w:rPrChange>
        </w:rPr>
        <w:t xml:space="preserve">(00:00–05:00) in bins of 50 data points. The error bars in (b) indicate </w:t>
      </w:r>
      <w:r w:rsidR="00CA3A2E" w:rsidRPr="00853C1B">
        <w:rPr>
          <w:rFonts w:ascii="Times New Roman" w:hAnsi="Times New Roman"/>
          <w:sz w:val="24"/>
          <w:lang w:val="en-GB"/>
          <w:rPrChange w:id="3986" w:author="Hong Je-Woo" w:date="2018-09-27T04:31:00Z">
            <w:rPr>
              <w:rFonts w:ascii="Times New Roman" w:hAnsi="Times New Roman"/>
              <w:sz w:val="24"/>
            </w:rPr>
          </w:rPrChange>
        </w:rPr>
        <w:t>standard</w:t>
      </w:r>
      <w:r w:rsidR="00CA3A2E" w:rsidRPr="00E5054D">
        <w:rPr>
          <w:rFonts w:ascii="Times New Roman" w:hAnsi="Times New Roman"/>
          <w:sz w:val="24"/>
          <w:lang w:val="en-GB"/>
          <w:rPrChange w:id="3987" w:author="Hong Je-Woo" w:date="2018-09-27T04:31:00Z">
            <w:rPr>
              <w:rFonts w:ascii="Times New Roman" w:hAnsi="Times New Roman"/>
              <w:sz w:val="24"/>
            </w:rPr>
          </w:rPrChange>
        </w:rPr>
        <w:t xml:space="preserve"> error, and the shaded area in (c) indicates the interquartile range.</w:t>
      </w:r>
    </w:p>
    <w:p w14:paraId="601D8C1A" w14:textId="77777777" w:rsidR="00B72C41" w:rsidRPr="00CF59AB" w:rsidRDefault="00B72C41" w:rsidP="00B72C41">
      <w:pPr>
        <w:wordWrap/>
        <w:spacing w:line="480" w:lineRule="auto"/>
        <w:rPr>
          <w:del w:id="3988" w:author="Hong Je-Woo" w:date="2018-09-27T04:31:00Z"/>
          <w:rFonts w:ascii="Times New Roman" w:hAnsi="Times New Roman" w:cs="Times New Roman"/>
          <w:sz w:val="24"/>
          <w:szCs w:val="24"/>
        </w:rPr>
      </w:pPr>
    </w:p>
    <w:p w14:paraId="2E65B7C0" w14:textId="77777777" w:rsidR="00B72C41" w:rsidRPr="00E5054D" w:rsidRDefault="00B72C41" w:rsidP="00B72C41">
      <w:pPr>
        <w:widowControl/>
        <w:wordWrap/>
        <w:autoSpaceDE/>
        <w:autoSpaceDN/>
        <w:spacing w:line="480" w:lineRule="auto"/>
        <w:rPr>
          <w:rFonts w:ascii="Times New Roman" w:hAnsi="Times New Roman"/>
          <w:sz w:val="24"/>
          <w:lang w:val="en-GB"/>
          <w:rPrChange w:id="3989" w:author="Hong Je-Woo" w:date="2018-09-27T04:31:00Z">
            <w:rPr>
              <w:rFonts w:ascii="Times New Roman" w:hAnsi="Times New Roman"/>
              <w:sz w:val="24"/>
            </w:rPr>
          </w:rPrChange>
        </w:rPr>
      </w:pPr>
      <w:r w:rsidRPr="00E5054D">
        <w:rPr>
          <w:rFonts w:ascii="Times New Roman" w:hAnsi="Times New Roman"/>
          <w:sz w:val="24"/>
          <w:lang w:val="en-GB"/>
          <w:rPrChange w:id="3990" w:author="Hong Je-Woo" w:date="2018-09-27T04:31:00Z">
            <w:rPr>
              <w:rFonts w:ascii="Times New Roman" w:hAnsi="Times New Roman"/>
              <w:sz w:val="24"/>
            </w:rPr>
          </w:rPrChange>
        </w:rPr>
        <w:br w:type="page"/>
      </w:r>
    </w:p>
    <w:p w14:paraId="2E65B7C1" w14:textId="14E3D04A" w:rsidR="00B72C41" w:rsidRPr="00E5054D" w:rsidRDefault="00B72C41" w:rsidP="00B72C41">
      <w:pPr>
        <w:wordWrap/>
        <w:spacing w:line="480" w:lineRule="auto"/>
        <w:outlineLvl w:val="0"/>
        <w:rPr>
          <w:rFonts w:ascii="Times New Roman" w:hAnsi="Times New Roman"/>
          <w:sz w:val="24"/>
          <w:lang w:val="en-GB"/>
          <w:rPrChange w:id="3991" w:author="Hong Je-Woo" w:date="2018-09-27T04:31:00Z">
            <w:rPr>
              <w:rFonts w:ascii="Times New Roman" w:hAnsi="Times New Roman"/>
              <w:sz w:val="24"/>
            </w:rPr>
          </w:rPrChange>
        </w:rPr>
      </w:pPr>
      <w:r w:rsidRPr="00E5054D">
        <w:rPr>
          <w:rFonts w:ascii="Times New Roman" w:hAnsi="Times New Roman"/>
          <w:b/>
          <w:sz w:val="24"/>
          <w:lang w:val="en-GB"/>
          <w:rPrChange w:id="3992" w:author="Hong Je-Woo" w:date="2018-09-27T04:31:00Z">
            <w:rPr>
              <w:rFonts w:ascii="Times New Roman" w:hAnsi="Times New Roman"/>
              <w:b/>
              <w:sz w:val="24"/>
            </w:rPr>
          </w:rPrChange>
        </w:rPr>
        <w:lastRenderedPageBreak/>
        <w:t xml:space="preserve">Table 1. </w:t>
      </w:r>
      <w:r w:rsidR="00E2454B" w:rsidRPr="00E2454B">
        <w:rPr>
          <w:rFonts w:ascii="Times New Roman" w:hAnsi="Times New Roman"/>
          <w:sz w:val="24"/>
          <w:lang w:val="en-GB"/>
          <w:rPrChange w:id="3993" w:author="Hong Je-Woo" w:date="2018-09-27T04:31:00Z">
            <w:rPr>
              <w:rFonts w:ascii="Times New Roman" w:hAnsi="Times New Roman"/>
              <w:sz w:val="24"/>
            </w:rPr>
          </w:rPrChange>
        </w:rPr>
        <w:t>Monthly mean air temperature (</w:t>
      </w:r>
      <w:r w:rsidR="00E2454B" w:rsidRPr="00E2454B">
        <w:rPr>
          <w:rFonts w:ascii="Times New Roman" w:hAnsi="Times New Roman"/>
          <w:i/>
          <w:sz w:val="24"/>
          <w:lang w:val="en-GB"/>
          <w:rPrChange w:id="3994" w:author="Hong Je-Woo" w:date="2018-09-27T04:31:00Z">
            <w:rPr>
              <w:rFonts w:ascii="Times New Roman" w:hAnsi="Times New Roman"/>
              <w:i/>
              <w:sz w:val="24"/>
            </w:rPr>
          </w:rPrChange>
        </w:rPr>
        <w:t>T</w:t>
      </w:r>
      <w:r w:rsidR="00E2454B" w:rsidRPr="00E2454B">
        <w:rPr>
          <w:rFonts w:ascii="Times New Roman" w:hAnsi="Times New Roman"/>
          <w:i/>
          <w:sz w:val="24"/>
          <w:vertAlign w:val="subscript"/>
          <w:lang w:val="en-GB"/>
          <w:rPrChange w:id="3995" w:author="Hong Je-Woo" w:date="2018-09-27T04:31:00Z">
            <w:rPr>
              <w:rFonts w:ascii="Times New Roman" w:hAnsi="Times New Roman"/>
              <w:i/>
              <w:sz w:val="24"/>
              <w:vertAlign w:val="subscript"/>
            </w:rPr>
          </w:rPrChange>
        </w:rPr>
        <w:t>air</w:t>
      </w:r>
      <w:r w:rsidR="00E2454B" w:rsidRPr="00E2454B">
        <w:rPr>
          <w:rFonts w:ascii="Times New Roman" w:hAnsi="Times New Roman"/>
          <w:sz w:val="24"/>
          <w:lang w:val="en-GB"/>
          <w:rPrChange w:id="3996" w:author="Hong Je-Woo" w:date="2018-09-27T04:31:00Z">
            <w:rPr>
              <w:rFonts w:ascii="Times New Roman" w:hAnsi="Times New Roman"/>
              <w:sz w:val="24"/>
            </w:rPr>
          </w:rPrChange>
        </w:rPr>
        <w:t xml:space="preserve">; unit: °C), accumulated precipitation (unit: mm), and solar duration, compared to </w:t>
      </w:r>
      <w:ins w:id="3997" w:author="Hong Je-Woo" w:date="2018-09-27T04:31:00Z">
        <w:r w:rsidR="00E2454B" w:rsidRPr="00E2454B">
          <w:rPr>
            <w:rFonts w:ascii="Times New Roman" w:hAnsi="Times New Roman" w:cs="Times New Roman"/>
            <w:sz w:val="24"/>
            <w:szCs w:val="24"/>
            <w:lang w:val="en-GB"/>
          </w:rPr>
          <w:t xml:space="preserve">the </w:t>
        </w:r>
      </w:ins>
      <w:r w:rsidR="00E2454B" w:rsidRPr="00E2454B">
        <w:rPr>
          <w:rFonts w:ascii="Times New Roman" w:hAnsi="Times New Roman"/>
          <w:sz w:val="24"/>
          <w:lang w:val="en-GB"/>
          <w:rPrChange w:id="3998" w:author="Hong Je-Woo" w:date="2018-09-27T04:31:00Z">
            <w:rPr>
              <w:rFonts w:ascii="Times New Roman" w:hAnsi="Times New Roman"/>
              <w:sz w:val="24"/>
            </w:rPr>
          </w:rPrChange>
        </w:rPr>
        <w:t>30-yr (1981–2010) average climatological value.</w:t>
      </w:r>
    </w:p>
    <w:tbl>
      <w:tblPr>
        <w:tblStyle w:val="41"/>
        <w:tblW w:w="0" w:type="auto"/>
        <w:tblBorders>
          <w:insideH w:val="single" w:sz="4" w:space="0" w:color="auto"/>
          <w:insideV w:val="single" w:sz="4" w:space="0" w:color="auto"/>
        </w:tblBorders>
        <w:tblLook w:val="04A0" w:firstRow="1" w:lastRow="0" w:firstColumn="1" w:lastColumn="0" w:noHBand="0" w:noVBand="1"/>
        <w:tblPrChange w:id="3999" w:author="Hong Je-Woo" w:date="2018-09-27T04:31:00Z">
          <w:tblPr>
            <w:tblStyle w:val="41"/>
            <w:tblW w:w="0" w:type="auto"/>
            <w:tblBorders>
              <w:insideH w:val="single" w:sz="4" w:space="0" w:color="auto"/>
              <w:insideV w:val="single" w:sz="4" w:space="0" w:color="auto"/>
            </w:tblBorders>
            <w:tblLook w:val="04A0" w:firstRow="1" w:lastRow="0" w:firstColumn="1" w:lastColumn="0" w:noHBand="0" w:noVBand="1"/>
          </w:tblPr>
        </w:tblPrChange>
      </w:tblPr>
      <w:tblGrid>
        <w:gridCol w:w="1843"/>
        <w:gridCol w:w="1181"/>
        <w:gridCol w:w="1181"/>
        <w:gridCol w:w="1182"/>
        <w:gridCol w:w="1181"/>
        <w:gridCol w:w="1181"/>
        <w:gridCol w:w="1182"/>
        <w:tblGridChange w:id="4000">
          <w:tblGrid>
            <w:gridCol w:w="108"/>
            <w:gridCol w:w="1735"/>
            <w:gridCol w:w="108"/>
            <w:gridCol w:w="1073"/>
            <w:gridCol w:w="108"/>
            <w:gridCol w:w="1073"/>
            <w:gridCol w:w="108"/>
            <w:gridCol w:w="1074"/>
            <w:gridCol w:w="108"/>
            <w:gridCol w:w="1073"/>
            <w:gridCol w:w="108"/>
            <w:gridCol w:w="1073"/>
            <w:gridCol w:w="108"/>
            <w:gridCol w:w="1074"/>
            <w:gridCol w:w="108"/>
          </w:tblGrid>
        </w:tblGridChange>
      </w:tblGrid>
      <w:tr w:rsidR="00B72C41" w:rsidRPr="00E5054D" w14:paraId="2E65B7C5" w14:textId="77777777" w:rsidTr="000A6448">
        <w:trPr>
          <w:cnfStyle w:val="100000000000" w:firstRow="1" w:lastRow="0" w:firstColumn="0" w:lastColumn="0" w:oddVBand="0" w:evenVBand="0" w:oddHBand="0" w:evenHBand="0" w:firstRowFirstColumn="0" w:firstRowLastColumn="0" w:lastRowFirstColumn="0" w:lastRowLastColumn="0"/>
          <w:trHeight w:val="283"/>
          <w:trPrChange w:id="4001" w:author="Hong Je-Woo" w:date="2018-09-27T04:31:00Z">
            <w:trPr>
              <w:gridBefore w:val="1"/>
              <w:trHeight w:val="283"/>
            </w:trPr>
          </w:trPrChange>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auto"/>
            <w:vAlign w:val="center"/>
            <w:tcPrChange w:id="4002" w:author="Hong Je-Woo" w:date="2018-09-27T04:31:00Z">
              <w:tcPr>
                <w:tcW w:w="0" w:type="dxa"/>
                <w:gridSpan w:val="2"/>
                <w:tcBorders>
                  <w:bottom w:val="single" w:sz="4" w:space="0" w:color="auto"/>
                </w:tcBorders>
                <w:shd w:val="clear" w:color="auto" w:fill="auto"/>
                <w:vAlign w:val="center"/>
              </w:tcPr>
            </w:tcPrChange>
          </w:tcPr>
          <w:p w14:paraId="2E65B7C2" w14:textId="77777777" w:rsidR="00B72C41" w:rsidRPr="00E5054D" w:rsidRDefault="00B72C41" w:rsidP="000A6448">
            <w:pPr>
              <w:wordWrap/>
              <w:spacing w:line="276" w:lineRule="auto"/>
              <w:jc w:val="center"/>
              <w:cnfStyle w:val="101000000000" w:firstRow="1" w:lastRow="0" w:firstColumn="1" w:lastColumn="0" w:oddVBand="0" w:evenVBand="0" w:oddHBand="0" w:evenHBand="0" w:firstRowFirstColumn="0" w:firstRowLastColumn="0" w:lastRowFirstColumn="0" w:lastRowLastColumn="0"/>
              <w:rPr>
                <w:rFonts w:ascii="Times New Roman" w:hAnsi="Times New Roman"/>
                <w:sz w:val="19"/>
                <w:lang w:val="en-GB"/>
                <w:rPrChange w:id="4003" w:author="Hong Je-Woo" w:date="2018-09-27T04:31:00Z">
                  <w:rPr>
                    <w:rFonts w:ascii="Times New Roman" w:hAnsi="Times New Roman"/>
                    <w:sz w:val="19"/>
                  </w:rPr>
                </w:rPrChange>
              </w:rPr>
            </w:pPr>
            <w:r w:rsidRPr="00E5054D">
              <w:rPr>
                <w:rFonts w:ascii="Times New Roman" w:hAnsi="Times New Roman"/>
                <w:sz w:val="19"/>
                <w:lang w:val="en-GB"/>
                <w:rPrChange w:id="4004" w:author="Hong Je-Woo" w:date="2018-09-27T04:31:00Z">
                  <w:rPr>
                    <w:rFonts w:ascii="Times New Roman" w:hAnsi="Times New Roman"/>
                    <w:sz w:val="19"/>
                  </w:rPr>
                </w:rPrChange>
              </w:rPr>
              <w:t>Season</w:t>
            </w:r>
          </w:p>
        </w:tc>
        <w:tc>
          <w:tcPr>
            <w:tcW w:w="0" w:type="dxa"/>
            <w:gridSpan w:val="3"/>
            <w:tcBorders>
              <w:bottom w:val="single" w:sz="4" w:space="0" w:color="auto"/>
            </w:tcBorders>
            <w:shd w:val="clear" w:color="auto" w:fill="auto"/>
            <w:vAlign w:val="center"/>
            <w:tcPrChange w:id="4005" w:author="Hong Je-Woo" w:date="2018-09-27T04:31:00Z">
              <w:tcPr>
                <w:tcW w:w="0" w:type="dxa"/>
                <w:gridSpan w:val="6"/>
                <w:tcBorders>
                  <w:bottom w:val="single" w:sz="4" w:space="0" w:color="auto"/>
                </w:tcBorders>
                <w:shd w:val="clear" w:color="auto" w:fill="auto"/>
                <w:vAlign w:val="center"/>
              </w:tcPr>
            </w:tcPrChange>
          </w:tcPr>
          <w:p w14:paraId="2E65B7C3" w14:textId="77777777" w:rsidR="00B72C41" w:rsidRPr="00E5054D" w:rsidRDefault="00B72C41" w:rsidP="000A6448">
            <w:pPr>
              <w:wordWrap/>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9"/>
                <w:lang w:val="en-GB"/>
                <w:rPrChange w:id="4006" w:author="Hong Je-Woo" w:date="2018-09-27T04:31:00Z">
                  <w:rPr>
                    <w:rFonts w:ascii="Times New Roman" w:hAnsi="Times New Roman"/>
                    <w:sz w:val="19"/>
                  </w:rPr>
                </w:rPrChange>
              </w:rPr>
            </w:pPr>
            <w:r w:rsidRPr="00E5054D">
              <w:rPr>
                <w:rFonts w:ascii="Times New Roman" w:hAnsi="Times New Roman"/>
                <w:sz w:val="19"/>
                <w:lang w:val="en-GB"/>
                <w:rPrChange w:id="4007" w:author="Hong Je-Woo" w:date="2018-09-27T04:31:00Z">
                  <w:rPr>
                    <w:rFonts w:ascii="Times New Roman" w:hAnsi="Times New Roman"/>
                    <w:sz w:val="19"/>
                  </w:rPr>
                </w:rPrChange>
              </w:rPr>
              <w:t>Spring</w:t>
            </w:r>
          </w:p>
        </w:tc>
        <w:tc>
          <w:tcPr>
            <w:tcW w:w="0" w:type="dxa"/>
            <w:gridSpan w:val="3"/>
            <w:tcBorders>
              <w:bottom w:val="single" w:sz="4" w:space="0" w:color="auto"/>
            </w:tcBorders>
            <w:shd w:val="clear" w:color="auto" w:fill="auto"/>
            <w:vAlign w:val="center"/>
            <w:tcPrChange w:id="4008" w:author="Hong Je-Woo" w:date="2018-09-27T04:31:00Z">
              <w:tcPr>
                <w:tcW w:w="0" w:type="dxa"/>
                <w:gridSpan w:val="6"/>
                <w:tcBorders>
                  <w:bottom w:val="single" w:sz="4" w:space="0" w:color="auto"/>
                </w:tcBorders>
                <w:shd w:val="clear" w:color="auto" w:fill="auto"/>
                <w:vAlign w:val="center"/>
              </w:tcPr>
            </w:tcPrChange>
          </w:tcPr>
          <w:p w14:paraId="2E65B7C4" w14:textId="77777777" w:rsidR="00B72C41" w:rsidRPr="00E5054D" w:rsidRDefault="00B72C41" w:rsidP="000A6448">
            <w:pPr>
              <w:wordWrap/>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19"/>
                <w:lang w:val="en-GB"/>
                <w:rPrChange w:id="4009" w:author="Hong Je-Woo" w:date="2018-09-27T04:31:00Z">
                  <w:rPr>
                    <w:rFonts w:ascii="Times New Roman" w:hAnsi="Times New Roman"/>
                    <w:sz w:val="19"/>
                  </w:rPr>
                </w:rPrChange>
              </w:rPr>
            </w:pPr>
            <w:r w:rsidRPr="00E5054D">
              <w:rPr>
                <w:rFonts w:ascii="Times New Roman" w:hAnsi="Times New Roman"/>
                <w:sz w:val="19"/>
                <w:lang w:val="en-GB"/>
                <w:rPrChange w:id="4010" w:author="Hong Je-Woo" w:date="2018-09-27T04:31:00Z">
                  <w:rPr>
                    <w:rFonts w:ascii="Times New Roman" w:hAnsi="Times New Roman"/>
                    <w:sz w:val="19"/>
                  </w:rPr>
                </w:rPrChange>
              </w:rPr>
              <w:t>Summer</w:t>
            </w:r>
          </w:p>
        </w:tc>
      </w:tr>
      <w:tr w:rsidR="00B72C41" w:rsidRPr="00E5054D" w14:paraId="2E65B7CD" w14:textId="77777777" w:rsidTr="000A6448">
        <w:trPr>
          <w:cnfStyle w:val="000000100000" w:firstRow="0" w:lastRow="0" w:firstColumn="0" w:lastColumn="0" w:oddVBand="0" w:evenVBand="0" w:oddHBand="1" w:evenHBand="0" w:firstRowFirstColumn="0" w:firstRowLastColumn="0" w:lastRowFirstColumn="0" w:lastRowLastColumn="0"/>
          <w:trHeight w:val="283"/>
          <w:trPrChange w:id="4011" w:author="Hong Je-Woo" w:date="2018-09-27T04:31:00Z">
            <w:trPr>
              <w:gridBefore w:val="1"/>
              <w:trHeight w:val="283"/>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shd w:val="clear" w:color="auto" w:fill="auto"/>
            <w:vAlign w:val="center"/>
            <w:tcPrChange w:id="4012" w:author="Hong Je-Woo" w:date="2018-09-27T04:31:00Z">
              <w:tcPr>
                <w:tcW w:w="0" w:type="dxa"/>
                <w:gridSpan w:val="2"/>
                <w:tcBorders>
                  <w:top w:val="single" w:sz="4" w:space="0" w:color="auto"/>
                  <w:bottom w:val="single" w:sz="4" w:space="0" w:color="auto"/>
                </w:tcBorders>
                <w:shd w:val="clear" w:color="auto" w:fill="auto"/>
                <w:vAlign w:val="center"/>
              </w:tcPr>
            </w:tcPrChange>
          </w:tcPr>
          <w:p w14:paraId="2E65B7C6" w14:textId="77777777" w:rsidR="00B72C41" w:rsidRPr="00E5054D" w:rsidRDefault="00B72C41" w:rsidP="000A6448">
            <w:pPr>
              <w:wordWrap/>
              <w:spacing w:line="276"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sz w:val="19"/>
                <w:lang w:val="en-GB"/>
                <w:rPrChange w:id="4013" w:author="Hong Je-Woo" w:date="2018-09-27T04:31:00Z">
                  <w:rPr>
                    <w:rFonts w:ascii="Times New Roman" w:hAnsi="Times New Roman"/>
                    <w:sz w:val="19"/>
                  </w:rPr>
                </w:rPrChange>
              </w:rPr>
            </w:pPr>
            <w:r w:rsidRPr="00E5054D">
              <w:rPr>
                <w:rFonts w:ascii="Times New Roman" w:hAnsi="Times New Roman"/>
                <w:sz w:val="19"/>
                <w:lang w:val="en-GB"/>
                <w:rPrChange w:id="4014" w:author="Hong Je-Woo" w:date="2018-09-27T04:31:00Z">
                  <w:rPr>
                    <w:rFonts w:ascii="Times New Roman" w:hAnsi="Times New Roman"/>
                    <w:sz w:val="19"/>
                  </w:rPr>
                </w:rPrChange>
              </w:rPr>
              <w:t>Month</w:t>
            </w:r>
          </w:p>
        </w:tc>
        <w:tc>
          <w:tcPr>
            <w:tcW w:w="0" w:type="dxa"/>
            <w:tcBorders>
              <w:top w:val="single" w:sz="4" w:space="0" w:color="auto"/>
              <w:bottom w:val="single" w:sz="4" w:space="0" w:color="auto"/>
            </w:tcBorders>
            <w:shd w:val="clear" w:color="auto" w:fill="auto"/>
            <w:vAlign w:val="center"/>
            <w:tcPrChange w:id="4015" w:author="Hong Je-Woo" w:date="2018-09-27T04:31:00Z">
              <w:tcPr>
                <w:tcW w:w="0" w:type="dxa"/>
                <w:gridSpan w:val="2"/>
                <w:tcBorders>
                  <w:top w:val="single" w:sz="4" w:space="0" w:color="auto"/>
                  <w:bottom w:val="single" w:sz="4" w:space="0" w:color="auto"/>
                </w:tcBorders>
                <w:shd w:val="clear" w:color="auto" w:fill="auto"/>
                <w:vAlign w:val="center"/>
              </w:tcPr>
            </w:tcPrChange>
          </w:tcPr>
          <w:p w14:paraId="2E65B7C7"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19"/>
                <w:lang w:val="en-GB"/>
                <w:rPrChange w:id="4016" w:author="Hong Je-Woo" w:date="2018-09-27T04:31:00Z">
                  <w:rPr>
                    <w:rFonts w:ascii="Times New Roman" w:hAnsi="Times New Roman"/>
                    <w:b/>
                    <w:sz w:val="19"/>
                  </w:rPr>
                </w:rPrChange>
              </w:rPr>
            </w:pPr>
            <w:r w:rsidRPr="00E5054D">
              <w:rPr>
                <w:rFonts w:ascii="Times New Roman" w:hAnsi="Times New Roman"/>
                <w:b/>
                <w:sz w:val="19"/>
                <w:lang w:val="en-GB"/>
                <w:rPrChange w:id="4017" w:author="Hong Je-Woo" w:date="2018-09-27T04:31:00Z">
                  <w:rPr>
                    <w:rFonts w:ascii="Times New Roman" w:hAnsi="Times New Roman"/>
                    <w:b/>
                    <w:sz w:val="19"/>
                  </w:rPr>
                </w:rPrChange>
              </w:rPr>
              <w:t>2015–3</w:t>
            </w:r>
          </w:p>
        </w:tc>
        <w:tc>
          <w:tcPr>
            <w:tcW w:w="0" w:type="dxa"/>
            <w:tcBorders>
              <w:top w:val="single" w:sz="4" w:space="0" w:color="auto"/>
              <w:bottom w:val="single" w:sz="4" w:space="0" w:color="auto"/>
            </w:tcBorders>
            <w:shd w:val="clear" w:color="auto" w:fill="auto"/>
            <w:vAlign w:val="center"/>
            <w:tcPrChange w:id="4018" w:author="Hong Je-Woo" w:date="2018-09-27T04:31:00Z">
              <w:tcPr>
                <w:tcW w:w="0" w:type="dxa"/>
                <w:gridSpan w:val="2"/>
                <w:tcBorders>
                  <w:top w:val="single" w:sz="4" w:space="0" w:color="auto"/>
                  <w:bottom w:val="single" w:sz="4" w:space="0" w:color="auto"/>
                </w:tcBorders>
                <w:shd w:val="clear" w:color="auto" w:fill="auto"/>
                <w:vAlign w:val="center"/>
              </w:tcPr>
            </w:tcPrChange>
          </w:tcPr>
          <w:p w14:paraId="2E65B7C8"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19"/>
                <w:lang w:val="en-GB"/>
                <w:rPrChange w:id="4019" w:author="Hong Je-Woo" w:date="2018-09-27T04:31:00Z">
                  <w:rPr>
                    <w:rFonts w:ascii="Times New Roman" w:hAnsi="Times New Roman"/>
                    <w:b/>
                    <w:sz w:val="19"/>
                  </w:rPr>
                </w:rPrChange>
              </w:rPr>
            </w:pPr>
            <w:r w:rsidRPr="00E5054D">
              <w:rPr>
                <w:rFonts w:ascii="Times New Roman" w:hAnsi="Times New Roman"/>
                <w:b/>
                <w:sz w:val="19"/>
                <w:lang w:val="en-GB"/>
                <w:rPrChange w:id="4020" w:author="Hong Je-Woo" w:date="2018-09-27T04:31:00Z">
                  <w:rPr>
                    <w:rFonts w:ascii="Times New Roman" w:hAnsi="Times New Roman"/>
                    <w:b/>
                    <w:sz w:val="19"/>
                  </w:rPr>
                </w:rPrChange>
              </w:rPr>
              <w:t>4</w:t>
            </w:r>
          </w:p>
        </w:tc>
        <w:tc>
          <w:tcPr>
            <w:tcW w:w="0" w:type="dxa"/>
            <w:tcBorders>
              <w:top w:val="single" w:sz="4" w:space="0" w:color="auto"/>
              <w:bottom w:val="single" w:sz="4" w:space="0" w:color="auto"/>
            </w:tcBorders>
            <w:shd w:val="clear" w:color="auto" w:fill="auto"/>
            <w:vAlign w:val="center"/>
            <w:tcPrChange w:id="4021" w:author="Hong Je-Woo" w:date="2018-09-27T04:31:00Z">
              <w:tcPr>
                <w:tcW w:w="0" w:type="dxa"/>
                <w:gridSpan w:val="2"/>
                <w:tcBorders>
                  <w:top w:val="single" w:sz="4" w:space="0" w:color="auto"/>
                  <w:bottom w:val="single" w:sz="4" w:space="0" w:color="auto"/>
                </w:tcBorders>
                <w:shd w:val="clear" w:color="auto" w:fill="auto"/>
                <w:vAlign w:val="center"/>
              </w:tcPr>
            </w:tcPrChange>
          </w:tcPr>
          <w:p w14:paraId="2E65B7C9"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19"/>
                <w:lang w:val="en-GB"/>
                <w:rPrChange w:id="4022" w:author="Hong Je-Woo" w:date="2018-09-27T04:31:00Z">
                  <w:rPr>
                    <w:rFonts w:ascii="Times New Roman" w:hAnsi="Times New Roman"/>
                    <w:b/>
                    <w:sz w:val="19"/>
                  </w:rPr>
                </w:rPrChange>
              </w:rPr>
            </w:pPr>
            <w:r w:rsidRPr="00E5054D">
              <w:rPr>
                <w:rFonts w:ascii="Times New Roman" w:hAnsi="Times New Roman"/>
                <w:b/>
                <w:sz w:val="19"/>
                <w:lang w:val="en-GB"/>
                <w:rPrChange w:id="4023" w:author="Hong Je-Woo" w:date="2018-09-27T04:31:00Z">
                  <w:rPr>
                    <w:rFonts w:ascii="Times New Roman" w:hAnsi="Times New Roman"/>
                    <w:b/>
                    <w:sz w:val="19"/>
                  </w:rPr>
                </w:rPrChange>
              </w:rPr>
              <w:t>5</w:t>
            </w:r>
          </w:p>
        </w:tc>
        <w:tc>
          <w:tcPr>
            <w:tcW w:w="0" w:type="dxa"/>
            <w:tcBorders>
              <w:top w:val="single" w:sz="4" w:space="0" w:color="auto"/>
              <w:bottom w:val="single" w:sz="4" w:space="0" w:color="auto"/>
            </w:tcBorders>
            <w:shd w:val="clear" w:color="auto" w:fill="auto"/>
            <w:vAlign w:val="center"/>
            <w:tcPrChange w:id="4024" w:author="Hong Je-Woo" w:date="2018-09-27T04:31:00Z">
              <w:tcPr>
                <w:tcW w:w="0" w:type="dxa"/>
                <w:gridSpan w:val="2"/>
                <w:tcBorders>
                  <w:top w:val="single" w:sz="4" w:space="0" w:color="auto"/>
                  <w:bottom w:val="single" w:sz="4" w:space="0" w:color="auto"/>
                </w:tcBorders>
                <w:shd w:val="clear" w:color="auto" w:fill="auto"/>
                <w:vAlign w:val="center"/>
              </w:tcPr>
            </w:tcPrChange>
          </w:tcPr>
          <w:p w14:paraId="2E65B7CA"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19"/>
                <w:lang w:val="en-GB"/>
                <w:rPrChange w:id="4025" w:author="Hong Je-Woo" w:date="2018-09-27T04:31:00Z">
                  <w:rPr>
                    <w:rFonts w:ascii="Times New Roman" w:hAnsi="Times New Roman"/>
                    <w:b/>
                    <w:sz w:val="19"/>
                  </w:rPr>
                </w:rPrChange>
              </w:rPr>
            </w:pPr>
            <w:r w:rsidRPr="00E5054D">
              <w:rPr>
                <w:rFonts w:ascii="Times New Roman" w:hAnsi="Times New Roman"/>
                <w:b/>
                <w:sz w:val="19"/>
                <w:lang w:val="en-GB"/>
                <w:rPrChange w:id="4026" w:author="Hong Je-Woo" w:date="2018-09-27T04:31:00Z">
                  <w:rPr>
                    <w:rFonts w:ascii="Times New Roman" w:hAnsi="Times New Roman"/>
                    <w:b/>
                    <w:sz w:val="19"/>
                  </w:rPr>
                </w:rPrChange>
              </w:rPr>
              <w:t>6</w:t>
            </w:r>
          </w:p>
        </w:tc>
        <w:tc>
          <w:tcPr>
            <w:tcW w:w="0" w:type="dxa"/>
            <w:tcBorders>
              <w:top w:val="single" w:sz="4" w:space="0" w:color="auto"/>
              <w:bottom w:val="single" w:sz="4" w:space="0" w:color="auto"/>
            </w:tcBorders>
            <w:shd w:val="clear" w:color="auto" w:fill="auto"/>
            <w:vAlign w:val="center"/>
            <w:tcPrChange w:id="4027" w:author="Hong Je-Woo" w:date="2018-09-27T04:31:00Z">
              <w:tcPr>
                <w:tcW w:w="0" w:type="dxa"/>
                <w:gridSpan w:val="2"/>
                <w:tcBorders>
                  <w:top w:val="single" w:sz="4" w:space="0" w:color="auto"/>
                  <w:bottom w:val="single" w:sz="4" w:space="0" w:color="auto"/>
                </w:tcBorders>
                <w:shd w:val="clear" w:color="auto" w:fill="auto"/>
                <w:vAlign w:val="center"/>
              </w:tcPr>
            </w:tcPrChange>
          </w:tcPr>
          <w:p w14:paraId="2E65B7CB"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19"/>
                <w:lang w:val="en-GB"/>
                <w:rPrChange w:id="4028" w:author="Hong Je-Woo" w:date="2018-09-27T04:31:00Z">
                  <w:rPr>
                    <w:rFonts w:ascii="Times New Roman" w:hAnsi="Times New Roman"/>
                    <w:b/>
                    <w:sz w:val="19"/>
                  </w:rPr>
                </w:rPrChange>
              </w:rPr>
            </w:pPr>
            <w:r w:rsidRPr="00E5054D">
              <w:rPr>
                <w:rFonts w:ascii="Times New Roman" w:hAnsi="Times New Roman"/>
                <w:b/>
                <w:sz w:val="19"/>
                <w:lang w:val="en-GB"/>
                <w:rPrChange w:id="4029" w:author="Hong Je-Woo" w:date="2018-09-27T04:31:00Z">
                  <w:rPr>
                    <w:rFonts w:ascii="Times New Roman" w:hAnsi="Times New Roman"/>
                    <w:b/>
                    <w:sz w:val="19"/>
                  </w:rPr>
                </w:rPrChange>
              </w:rPr>
              <w:t>7</w:t>
            </w:r>
          </w:p>
        </w:tc>
        <w:tc>
          <w:tcPr>
            <w:tcW w:w="0" w:type="dxa"/>
            <w:tcBorders>
              <w:top w:val="single" w:sz="4" w:space="0" w:color="auto"/>
              <w:bottom w:val="single" w:sz="4" w:space="0" w:color="auto"/>
            </w:tcBorders>
            <w:shd w:val="clear" w:color="auto" w:fill="auto"/>
            <w:vAlign w:val="center"/>
            <w:tcPrChange w:id="4030" w:author="Hong Je-Woo" w:date="2018-09-27T04:31:00Z">
              <w:tcPr>
                <w:tcW w:w="0" w:type="dxa"/>
                <w:gridSpan w:val="2"/>
                <w:tcBorders>
                  <w:top w:val="single" w:sz="4" w:space="0" w:color="auto"/>
                  <w:bottom w:val="single" w:sz="4" w:space="0" w:color="auto"/>
                </w:tcBorders>
                <w:shd w:val="clear" w:color="auto" w:fill="auto"/>
                <w:vAlign w:val="center"/>
              </w:tcPr>
            </w:tcPrChange>
          </w:tcPr>
          <w:p w14:paraId="2E65B7CC"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19"/>
                <w:lang w:val="en-GB"/>
                <w:rPrChange w:id="4031" w:author="Hong Je-Woo" w:date="2018-09-27T04:31:00Z">
                  <w:rPr>
                    <w:rFonts w:ascii="Times New Roman" w:hAnsi="Times New Roman"/>
                    <w:b/>
                    <w:sz w:val="19"/>
                  </w:rPr>
                </w:rPrChange>
              </w:rPr>
            </w:pPr>
            <w:r w:rsidRPr="00E5054D">
              <w:rPr>
                <w:rFonts w:ascii="Times New Roman" w:hAnsi="Times New Roman"/>
                <w:b/>
                <w:sz w:val="19"/>
                <w:lang w:val="en-GB"/>
                <w:rPrChange w:id="4032" w:author="Hong Je-Woo" w:date="2018-09-27T04:31:00Z">
                  <w:rPr>
                    <w:rFonts w:ascii="Times New Roman" w:hAnsi="Times New Roman"/>
                    <w:b/>
                    <w:sz w:val="19"/>
                  </w:rPr>
                </w:rPrChange>
              </w:rPr>
              <w:t>8</w:t>
            </w:r>
          </w:p>
        </w:tc>
      </w:tr>
      <w:tr w:rsidR="00B72C41" w:rsidRPr="00E5054D" w14:paraId="2E65B7DB" w14:textId="77777777" w:rsidTr="000A6448">
        <w:trPr>
          <w:trPrChange w:id="4033" w:author="Hong Je-Woo" w:date="2018-09-27T04:31: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vAlign w:val="center"/>
            <w:tcPrChange w:id="4034" w:author="Hong Je-Woo" w:date="2018-09-27T04:31:00Z">
              <w:tcPr>
                <w:tcW w:w="0" w:type="dxa"/>
                <w:gridSpan w:val="2"/>
                <w:tcBorders>
                  <w:top w:val="single" w:sz="4" w:space="0" w:color="auto"/>
                </w:tcBorders>
                <w:shd w:val="clear" w:color="auto" w:fill="auto"/>
                <w:vAlign w:val="center"/>
              </w:tcPr>
            </w:tcPrChange>
          </w:tcPr>
          <w:p w14:paraId="2E65B7CE" w14:textId="6894B236" w:rsidR="00B72C41" w:rsidRPr="00E5054D" w:rsidRDefault="00B72C41" w:rsidP="000A6448">
            <w:pPr>
              <w:wordWrap/>
              <w:spacing w:line="276" w:lineRule="auto"/>
              <w:jc w:val="center"/>
              <w:rPr>
                <w:rFonts w:ascii="Times New Roman" w:hAnsi="Times New Roman"/>
                <w:sz w:val="19"/>
                <w:lang w:val="en-GB"/>
                <w:rPrChange w:id="4035" w:author="Hong Je-Woo" w:date="2018-09-27T04:31:00Z">
                  <w:rPr>
                    <w:rFonts w:ascii="Times New Roman" w:hAnsi="Times New Roman"/>
                    <w:sz w:val="19"/>
                  </w:rPr>
                </w:rPrChange>
              </w:rPr>
            </w:pPr>
            <w:r w:rsidRPr="00E5054D">
              <w:rPr>
                <w:rFonts w:ascii="Times New Roman" w:hAnsi="Times New Roman"/>
                <w:i/>
                <w:sz w:val="19"/>
                <w:lang w:val="en-GB"/>
                <w:rPrChange w:id="4036" w:author="Hong Je-Woo" w:date="2018-09-27T04:31:00Z">
                  <w:rPr>
                    <w:rFonts w:ascii="Times New Roman" w:hAnsi="Times New Roman"/>
                    <w:i/>
                    <w:sz w:val="19"/>
                  </w:rPr>
                </w:rPrChange>
              </w:rPr>
              <w:t>T</w:t>
            </w:r>
            <w:r w:rsidRPr="00E5054D">
              <w:rPr>
                <w:rFonts w:ascii="Times New Roman" w:hAnsi="Times New Roman"/>
                <w:i/>
                <w:sz w:val="19"/>
                <w:vertAlign w:val="subscript"/>
                <w:lang w:val="en-GB"/>
                <w:rPrChange w:id="4037" w:author="Hong Je-Woo" w:date="2018-09-27T04:31:00Z">
                  <w:rPr>
                    <w:rFonts w:ascii="Times New Roman" w:hAnsi="Times New Roman"/>
                    <w:i/>
                    <w:sz w:val="19"/>
                    <w:vertAlign w:val="subscript"/>
                  </w:rPr>
                </w:rPrChange>
              </w:rPr>
              <w:t>air</w:t>
            </w:r>
            <w:r w:rsidRPr="00E5054D">
              <w:rPr>
                <w:rFonts w:ascii="Times New Roman" w:hAnsi="Times New Roman"/>
                <w:sz w:val="19"/>
                <w:lang w:val="en-GB"/>
                <w:rPrChange w:id="4038" w:author="Hong Je-Woo" w:date="2018-09-27T04:31:00Z">
                  <w:rPr>
                    <w:rFonts w:ascii="Times New Roman" w:hAnsi="Times New Roman"/>
                    <w:sz w:val="19"/>
                  </w:rPr>
                </w:rPrChange>
              </w:rPr>
              <w:t xml:space="preserve"> </w:t>
            </w:r>
            <w:del w:id="4039" w:author="Hong Je-Woo" w:date="2018-09-27T04:31:00Z">
              <w:r w:rsidRPr="007E5D70">
                <w:rPr>
                  <w:rFonts w:ascii="Times New Roman" w:hAnsi="Times New Roman" w:cs="Times New Roman"/>
                  <w:sz w:val="19"/>
                  <w:szCs w:val="19"/>
                </w:rPr>
                <w:delText xml:space="preserve"> </w:delText>
              </w:r>
            </w:del>
            <w:r w:rsidRPr="00E5054D">
              <w:rPr>
                <w:rFonts w:ascii="Times New Roman" w:hAnsi="Times New Roman"/>
                <w:sz w:val="19"/>
                <w:lang w:val="en-GB"/>
                <w:rPrChange w:id="4040" w:author="Hong Je-Woo" w:date="2018-09-27T04:31:00Z">
                  <w:rPr>
                    <w:rFonts w:ascii="Times New Roman" w:hAnsi="Times New Roman"/>
                    <w:sz w:val="19"/>
                  </w:rPr>
                </w:rPrChange>
              </w:rPr>
              <w:t>(</w:t>
            </w:r>
            <w:r w:rsidRPr="00E5054D">
              <w:rPr>
                <w:rFonts w:ascii="Times New Roman" w:hAnsi="Times New Roman"/>
                <w:sz w:val="19"/>
                <w:vertAlign w:val="superscript"/>
                <w:lang w:val="en-GB"/>
                <w:rPrChange w:id="4041" w:author="Hong Je-Woo" w:date="2018-09-27T04:31:00Z">
                  <w:rPr>
                    <w:rFonts w:ascii="Times New Roman" w:hAnsi="Times New Roman"/>
                    <w:sz w:val="19"/>
                    <w:vertAlign w:val="superscript"/>
                  </w:rPr>
                </w:rPrChange>
              </w:rPr>
              <w:t>o</w:t>
            </w:r>
            <w:r w:rsidRPr="00E5054D">
              <w:rPr>
                <w:rFonts w:ascii="Times New Roman" w:hAnsi="Times New Roman"/>
                <w:sz w:val="19"/>
                <w:lang w:val="en-GB"/>
                <w:rPrChange w:id="4042" w:author="Hong Je-Woo" w:date="2018-09-27T04:31:00Z">
                  <w:rPr>
                    <w:rFonts w:ascii="Times New Roman" w:hAnsi="Times New Roman"/>
                    <w:sz w:val="19"/>
                  </w:rPr>
                </w:rPrChange>
              </w:rPr>
              <w:t>C)</w:t>
            </w:r>
          </w:p>
        </w:tc>
        <w:tc>
          <w:tcPr>
            <w:tcW w:w="0" w:type="dxa"/>
            <w:tcBorders>
              <w:top w:val="single" w:sz="4" w:space="0" w:color="auto"/>
            </w:tcBorders>
            <w:shd w:val="clear" w:color="auto" w:fill="auto"/>
            <w:vAlign w:val="center"/>
            <w:tcPrChange w:id="4043" w:author="Hong Je-Woo" w:date="2018-09-27T04:31:00Z">
              <w:tcPr>
                <w:tcW w:w="0" w:type="dxa"/>
                <w:gridSpan w:val="2"/>
                <w:tcBorders>
                  <w:top w:val="single" w:sz="4" w:space="0" w:color="auto"/>
                </w:tcBorders>
                <w:shd w:val="clear" w:color="auto" w:fill="auto"/>
                <w:vAlign w:val="center"/>
              </w:tcPr>
            </w:tcPrChange>
          </w:tcPr>
          <w:p w14:paraId="2E65B7CF"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044" w:author="Hong Je-Woo" w:date="2018-09-27T04:31:00Z">
                  <w:rPr>
                    <w:rFonts w:ascii="Times New Roman" w:hAnsi="Times New Roman"/>
                    <w:sz w:val="19"/>
                  </w:rPr>
                </w:rPrChange>
              </w:rPr>
            </w:pPr>
            <w:r w:rsidRPr="00E5054D">
              <w:rPr>
                <w:rFonts w:ascii="Times New Roman" w:hAnsi="Times New Roman"/>
                <w:sz w:val="19"/>
                <w:lang w:val="en-GB"/>
                <w:rPrChange w:id="4045" w:author="Hong Je-Woo" w:date="2018-09-27T04:31:00Z">
                  <w:rPr>
                    <w:rFonts w:ascii="Times New Roman" w:hAnsi="Times New Roman"/>
                    <w:sz w:val="19"/>
                  </w:rPr>
                </w:rPrChange>
              </w:rPr>
              <w:t>6.3</w:t>
            </w:r>
          </w:p>
          <w:p w14:paraId="2E65B7D0"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046" w:author="Hong Je-Woo" w:date="2018-09-27T04:31:00Z">
                  <w:rPr>
                    <w:rFonts w:ascii="Times New Roman" w:hAnsi="Times New Roman"/>
                    <w:sz w:val="19"/>
                  </w:rPr>
                </w:rPrChange>
              </w:rPr>
            </w:pPr>
            <w:r w:rsidRPr="00E5054D">
              <w:rPr>
                <w:rFonts w:ascii="Times New Roman" w:hAnsi="Times New Roman"/>
                <w:sz w:val="19"/>
                <w:lang w:val="en-GB"/>
                <w:rPrChange w:id="4047" w:author="Hong Je-Woo" w:date="2018-09-27T04:31:00Z">
                  <w:rPr>
                    <w:rFonts w:ascii="Times New Roman" w:hAnsi="Times New Roman"/>
                    <w:sz w:val="19"/>
                  </w:rPr>
                </w:rPrChange>
              </w:rPr>
              <w:t>(+0.6)</w:t>
            </w:r>
          </w:p>
        </w:tc>
        <w:tc>
          <w:tcPr>
            <w:tcW w:w="0" w:type="dxa"/>
            <w:tcBorders>
              <w:top w:val="single" w:sz="4" w:space="0" w:color="auto"/>
            </w:tcBorders>
            <w:shd w:val="clear" w:color="auto" w:fill="auto"/>
            <w:vAlign w:val="center"/>
            <w:tcPrChange w:id="4048" w:author="Hong Je-Woo" w:date="2018-09-27T04:31:00Z">
              <w:tcPr>
                <w:tcW w:w="0" w:type="dxa"/>
                <w:gridSpan w:val="2"/>
                <w:tcBorders>
                  <w:top w:val="single" w:sz="4" w:space="0" w:color="auto"/>
                </w:tcBorders>
                <w:shd w:val="clear" w:color="auto" w:fill="auto"/>
                <w:vAlign w:val="center"/>
              </w:tcPr>
            </w:tcPrChange>
          </w:tcPr>
          <w:p w14:paraId="2E65B7D1"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049" w:author="Hong Je-Woo" w:date="2018-09-27T04:31:00Z">
                  <w:rPr>
                    <w:rFonts w:ascii="Times New Roman" w:hAnsi="Times New Roman"/>
                    <w:sz w:val="19"/>
                  </w:rPr>
                </w:rPrChange>
              </w:rPr>
            </w:pPr>
            <w:r w:rsidRPr="00E5054D">
              <w:rPr>
                <w:rFonts w:ascii="Times New Roman" w:hAnsi="Times New Roman"/>
                <w:sz w:val="19"/>
                <w:lang w:val="en-GB"/>
                <w:rPrChange w:id="4050" w:author="Hong Je-Woo" w:date="2018-09-27T04:31:00Z">
                  <w:rPr>
                    <w:rFonts w:ascii="Times New Roman" w:hAnsi="Times New Roman"/>
                    <w:sz w:val="19"/>
                  </w:rPr>
                </w:rPrChange>
              </w:rPr>
              <w:t>13.3</w:t>
            </w:r>
          </w:p>
          <w:p w14:paraId="2E65B7D2"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051" w:author="Hong Je-Woo" w:date="2018-09-27T04:31:00Z">
                  <w:rPr>
                    <w:rFonts w:ascii="Times New Roman" w:hAnsi="Times New Roman"/>
                    <w:sz w:val="19"/>
                  </w:rPr>
                </w:rPrChange>
              </w:rPr>
            </w:pPr>
            <w:r w:rsidRPr="00E5054D">
              <w:rPr>
                <w:rFonts w:ascii="Times New Roman" w:hAnsi="Times New Roman"/>
                <w:sz w:val="19"/>
                <w:lang w:val="en-GB"/>
                <w:rPrChange w:id="4052" w:author="Hong Je-Woo" w:date="2018-09-27T04:31:00Z">
                  <w:rPr>
                    <w:rFonts w:ascii="Times New Roman" w:hAnsi="Times New Roman"/>
                    <w:sz w:val="19"/>
                  </w:rPr>
                </w:rPrChange>
              </w:rPr>
              <w:t>(+0.8)</w:t>
            </w:r>
          </w:p>
        </w:tc>
        <w:tc>
          <w:tcPr>
            <w:tcW w:w="0" w:type="dxa"/>
            <w:tcBorders>
              <w:top w:val="single" w:sz="4" w:space="0" w:color="auto"/>
            </w:tcBorders>
            <w:shd w:val="clear" w:color="auto" w:fill="auto"/>
            <w:vAlign w:val="center"/>
            <w:tcPrChange w:id="4053" w:author="Hong Je-Woo" w:date="2018-09-27T04:31:00Z">
              <w:tcPr>
                <w:tcW w:w="0" w:type="dxa"/>
                <w:gridSpan w:val="2"/>
                <w:tcBorders>
                  <w:top w:val="single" w:sz="4" w:space="0" w:color="auto"/>
                </w:tcBorders>
                <w:shd w:val="clear" w:color="auto" w:fill="auto"/>
                <w:vAlign w:val="center"/>
              </w:tcPr>
            </w:tcPrChange>
          </w:tcPr>
          <w:p w14:paraId="2E65B7D3"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9"/>
                <w:lang w:val="en-GB"/>
                <w:rPrChange w:id="4054"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055" w:author="Hong Je-Woo" w:date="2018-09-27T04:31:00Z">
                  <w:rPr>
                    <w:rFonts w:ascii="Times New Roman" w:hAnsi="Times New Roman"/>
                    <w:color w:val="000000" w:themeColor="text1"/>
                    <w:sz w:val="19"/>
                  </w:rPr>
                </w:rPrChange>
              </w:rPr>
              <w:t>18.9</w:t>
            </w:r>
          </w:p>
          <w:p w14:paraId="2E65B7D4"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056"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057" w:author="Hong Je-Woo" w:date="2018-09-27T04:31:00Z">
                  <w:rPr>
                    <w:rFonts w:ascii="Times New Roman" w:hAnsi="Times New Roman"/>
                    <w:color w:val="000000" w:themeColor="text1"/>
                    <w:sz w:val="19"/>
                  </w:rPr>
                </w:rPrChange>
              </w:rPr>
              <w:t>(+1.1)</w:t>
            </w:r>
          </w:p>
        </w:tc>
        <w:tc>
          <w:tcPr>
            <w:tcW w:w="0" w:type="dxa"/>
            <w:tcBorders>
              <w:top w:val="single" w:sz="4" w:space="0" w:color="auto"/>
            </w:tcBorders>
            <w:shd w:val="clear" w:color="auto" w:fill="auto"/>
            <w:vAlign w:val="center"/>
            <w:tcPrChange w:id="4058" w:author="Hong Je-Woo" w:date="2018-09-27T04:31:00Z">
              <w:tcPr>
                <w:tcW w:w="0" w:type="dxa"/>
                <w:gridSpan w:val="2"/>
                <w:tcBorders>
                  <w:top w:val="single" w:sz="4" w:space="0" w:color="auto"/>
                </w:tcBorders>
                <w:shd w:val="clear" w:color="auto" w:fill="auto"/>
                <w:vAlign w:val="center"/>
              </w:tcPr>
            </w:tcPrChange>
          </w:tcPr>
          <w:p w14:paraId="2E65B7D5"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9"/>
                <w:lang w:val="en-GB"/>
                <w:rPrChange w:id="4059"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060" w:author="Hong Je-Woo" w:date="2018-09-27T04:31:00Z">
                  <w:rPr>
                    <w:rFonts w:ascii="Times New Roman" w:hAnsi="Times New Roman"/>
                    <w:color w:val="000000" w:themeColor="text1"/>
                    <w:sz w:val="19"/>
                  </w:rPr>
                </w:rPrChange>
              </w:rPr>
              <w:t>23.6</w:t>
            </w:r>
          </w:p>
          <w:p w14:paraId="2E65B7D6"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061"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062" w:author="Hong Je-Woo" w:date="2018-09-27T04:31:00Z">
                  <w:rPr>
                    <w:rFonts w:ascii="Times New Roman" w:hAnsi="Times New Roman"/>
                    <w:color w:val="000000" w:themeColor="text1"/>
                    <w:sz w:val="19"/>
                  </w:rPr>
                </w:rPrChange>
              </w:rPr>
              <w:t>(+1.4)</w:t>
            </w:r>
          </w:p>
        </w:tc>
        <w:tc>
          <w:tcPr>
            <w:tcW w:w="0" w:type="dxa"/>
            <w:tcBorders>
              <w:top w:val="single" w:sz="4" w:space="0" w:color="auto"/>
            </w:tcBorders>
            <w:shd w:val="clear" w:color="auto" w:fill="auto"/>
            <w:vAlign w:val="center"/>
            <w:tcPrChange w:id="4063" w:author="Hong Je-Woo" w:date="2018-09-27T04:31:00Z">
              <w:tcPr>
                <w:tcW w:w="0" w:type="dxa"/>
                <w:gridSpan w:val="2"/>
                <w:tcBorders>
                  <w:top w:val="single" w:sz="4" w:space="0" w:color="auto"/>
                </w:tcBorders>
                <w:shd w:val="clear" w:color="auto" w:fill="auto"/>
                <w:vAlign w:val="center"/>
              </w:tcPr>
            </w:tcPrChange>
          </w:tcPr>
          <w:p w14:paraId="2E65B7D7"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9"/>
                <w:lang w:val="en-GB"/>
                <w:rPrChange w:id="4064"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065" w:author="Hong Je-Woo" w:date="2018-09-27T04:31:00Z">
                  <w:rPr>
                    <w:rFonts w:ascii="Times New Roman" w:hAnsi="Times New Roman"/>
                    <w:color w:val="000000" w:themeColor="text1"/>
                    <w:sz w:val="19"/>
                  </w:rPr>
                </w:rPrChange>
              </w:rPr>
              <w:t>25.8</w:t>
            </w:r>
          </w:p>
          <w:p w14:paraId="2E65B7D8"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066"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067" w:author="Hong Je-Woo" w:date="2018-09-27T04:31:00Z">
                  <w:rPr>
                    <w:rFonts w:ascii="Times New Roman" w:hAnsi="Times New Roman"/>
                    <w:color w:val="000000" w:themeColor="text1"/>
                    <w:sz w:val="19"/>
                  </w:rPr>
                </w:rPrChange>
              </w:rPr>
              <w:t>(+0.9)</w:t>
            </w:r>
          </w:p>
        </w:tc>
        <w:tc>
          <w:tcPr>
            <w:tcW w:w="0" w:type="dxa"/>
            <w:tcBorders>
              <w:top w:val="single" w:sz="4" w:space="0" w:color="auto"/>
            </w:tcBorders>
            <w:shd w:val="clear" w:color="auto" w:fill="auto"/>
            <w:vAlign w:val="center"/>
            <w:tcPrChange w:id="4068" w:author="Hong Je-Woo" w:date="2018-09-27T04:31:00Z">
              <w:tcPr>
                <w:tcW w:w="0" w:type="dxa"/>
                <w:gridSpan w:val="2"/>
                <w:tcBorders>
                  <w:top w:val="single" w:sz="4" w:space="0" w:color="auto"/>
                </w:tcBorders>
                <w:shd w:val="clear" w:color="auto" w:fill="auto"/>
                <w:vAlign w:val="center"/>
              </w:tcPr>
            </w:tcPrChange>
          </w:tcPr>
          <w:p w14:paraId="2E65B7D9"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9"/>
                <w:lang w:val="en-GB"/>
                <w:rPrChange w:id="4069"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070" w:author="Hong Je-Woo" w:date="2018-09-27T04:31:00Z">
                  <w:rPr>
                    <w:rFonts w:ascii="Times New Roman" w:hAnsi="Times New Roman"/>
                    <w:color w:val="000000" w:themeColor="text1"/>
                    <w:sz w:val="19"/>
                  </w:rPr>
                </w:rPrChange>
              </w:rPr>
              <w:t>26.3</w:t>
            </w:r>
          </w:p>
          <w:p w14:paraId="2E65B7DA"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071"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072" w:author="Hong Je-Woo" w:date="2018-09-27T04:31:00Z">
                  <w:rPr>
                    <w:rFonts w:ascii="Times New Roman" w:hAnsi="Times New Roman"/>
                    <w:color w:val="000000" w:themeColor="text1"/>
                    <w:sz w:val="19"/>
                  </w:rPr>
                </w:rPrChange>
              </w:rPr>
              <w:t>(+0.6)</w:t>
            </w:r>
          </w:p>
        </w:tc>
      </w:tr>
      <w:tr w:rsidR="00B72C41" w:rsidRPr="00E5054D" w14:paraId="2E65B7E9" w14:textId="77777777" w:rsidTr="000A6448">
        <w:trPr>
          <w:cnfStyle w:val="000000100000" w:firstRow="0" w:lastRow="0" w:firstColumn="0" w:lastColumn="0" w:oddVBand="0" w:evenVBand="0" w:oddHBand="1" w:evenHBand="0" w:firstRowFirstColumn="0" w:firstRowLastColumn="0" w:lastRowFirstColumn="0" w:lastRowLastColumn="0"/>
          <w:trPrChange w:id="4073" w:author="Hong Je-Woo" w:date="2018-09-27T04:31:00Z">
            <w:trPr>
              <w:gridBefore w:val="1"/>
            </w:trPr>
          </w:trPrChange>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auto"/>
            <w:vAlign w:val="center"/>
            <w:tcPrChange w:id="4074" w:author="Hong Je-Woo" w:date="2018-09-27T04:31:00Z">
              <w:tcPr>
                <w:tcW w:w="0" w:type="dxa"/>
                <w:gridSpan w:val="2"/>
                <w:tcBorders>
                  <w:bottom w:val="single" w:sz="4" w:space="0" w:color="auto"/>
                </w:tcBorders>
                <w:shd w:val="clear" w:color="auto" w:fill="auto"/>
                <w:vAlign w:val="center"/>
              </w:tcPr>
            </w:tcPrChange>
          </w:tcPr>
          <w:p w14:paraId="2E65B7DC" w14:textId="77777777" w:rsidR="00B72C41" w:rsidRPr="00E5054D" w:rsidRDefault="00B72C41" w:rsidP="000A6448">
            <w:pPr>
              <w:wordWrap/>
              <w:spacing w:line="276"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sz w:val="19"/>
                <w:lang w:val="en-GB"/>
                <w:rPrChange w:id="4075" w:author="Hong Je-Woo" w:date="2018-09-27T04:31:00Z">
                  <w:rPr>
                    <w:rFonts w:ascii="Times New Roman" w:hAnsi="Times New Roman"/>
                    <w:sz w:val="19"/>
                  </w:rPr>
                </w:rPrChange>
              </w:rPr>
            </w:pPr>
            <w:r w:rsidRPr="00E5054D">
              <w:rPr>
                <w:rFonts w:ascii="Times New Roman" w:hAnsi="Times New Roman"/>
                <w:sz w:val="19"/>
                <w:lang w:val="en-GB"/>
                <w:rPrChange w:id="4076" w:author="Hong Je-Woo" w:date="2018-09-27T04:31:00Z">
                  <w:rPr>
                    <w:rFonts w:ascii="Times New Roman" w:hAnsi="Times New Roman"/>
                    <w:sz w:val="19"/>
                  </w:rPr>
                </w:rPrChange>
              </w:rPr>
              <w:t>Precipitation (mm)</w:t>
            </w:r>
          </w:p>
        </w:tc>
        <w:tc>
          <w:tcPr>
            <w:tcW w:w="0" w:type="dxa"/>
            <w:tcBorders>
              <w:bottom w:val="single" w:sz="4" w:space="0" w:color="auto"/>
            </w:tcBorders>
            <w:shd w:val="clear" w:color="auto" w:fill="auto"/>
            <w:vAlign w:val="center"/>
            <w:tcPrChange w:id="4077" w:author="Hong Je-Woo" w:date="2018-09-27T04:31:00Z">
              <w:tcPr>
                <w:tcW w:w="0" w:type="dxa"/>
                <w:gridSpan w:val="2"/>
                <w:tcBorders>
                  <w:bottom w:val="single" w:sz="4" w:space="0" w:color="auto"/>
                </w:tcBorders>
                <w:shd w:val="clear" w:color="auto" w:fill="auto"/>
                <w:vAlign w:val="center"/>
              </w:tcPr>
            </w:tcPrChange>
          </w:tcPr>
          <w:p w14:paraId="2E65B7DD"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078" w:author="Hong Je-Woo" w:date="2018-09-27T04:31:00Z">
                  <w:rPr>
                    <w:rFonts w:ascii="Times New Roman" w:hAnsi="Times New Roman"/>
                    <w:sz w:val="19"/>
                  </w:rPr>
                </w:rPrChange>
              </w:rPr>
            </w:pPr>
            <w:r w:rsidRPr="00E5054D">
              <w:rPr>
                <w:rFonts w:ascii="Times New Roman" w:hAnsi="Times New Roman"/>
                <w:sz w:val="19"/>
                <w:lang w:val="en-GB"/>
                <w:rPrChange w:id="4079" w:author="Hong Je-Woo" w:date="2018-09-27T04:31:00Z">
                  <w:rPr>
                    <w:rFonts w:ascii="Times New Roman" w:hAnsi="Times New Roman"/>
                    <w:sz w:val="19"/>
                  </w:rPr>
                </w:rPrChange>
              </w:rPr>
              <w:t>9.6</w:t>
            </w:r>
          </w:p>
          <w:p w14:paraId="2E65B7DE"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080" w:author="Hong Je-Woo" w:date="2018-09-27T04:31:00Z">
                  <w:rPr>
                    <w:rFonts w:ascii="Times New Roman" w:hAnsi="Times New Roman"/>
                    <w:sz w:val="19"/>
                  </w:rPr>
                </w:rPrChange>
              </w:rPr>
            </w:pPr>
            <w:r w:rsidRPr="00E5054D">
              <w:rPr>
                <w:rFonts w:ascii="Times New Roman" w:hAnsi="Times New Roman"/>
                <w:sz w:val="19"/>
                <w:lang w:val="en-GB"/>
                <w:rPrChange w:id="4081" w:author="Hong Je-Woo" w:date="2018-09-27T04:31:00Z">
                  <w:rPr>
                    <w:rFonts w:ascii="Times New Roman" w:hAnsi="Times New Roman"/>
                    <w:sz w:val="19"/>
                  </w:rPr>
                </w:rPrChange>
              </w:rPr>
              <w:t>(–37.6)</w:t>
            </w:r>
          </w:p>
        </w:tc>
        <w:tc>
          <w:tcPr>
            <w:tcW w:w="0" w:type="dxa"/>
            <w:tcBorders>
              <w:bottom w:val="single" w:sz="4" w:space="0" w:color="auto"/>
            </w:tcBorders>
            <w:shd w:val="clear" w:color="auto" w:fill="auto"/>
            <w:vAlign w:val="center"/>
            <w:tcPrChange w:id="4082" w:author="Hong Je-Woo" w:date="2018-09-27T04:31:00Z">
              <w:tcPr>
                <w:tcW w:w="0" w:type="dxa"/>
                <w:gridSpan w:val="2"/>
                <w:tcBorders>
                  <w:bottom w:val="single" w:sz="4" w:space="0" w:color="auto"/>
                </w:tcBorders>
                <w:shd w:val="clear" w:color="auto" w:fill="auto"/>
                <w:vAlign w:val="center"/>
              </w:tcPr>
            </w:tcPrChange>
          </w:tcPr>
          <w:p w14:paraId="2E65B7DF"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083" w:author="Hong Je-Woo" w:date="2018-09-27T04:31:00Z">
                  <w:rPr>
                    <w:rFonts w:ascii="Times New Roman" w:hAnsi="Times New Roman"/>
                    <w:sz w:val="19"/>
                  </w:rPr>
                </w:rPrChange>
              </w:rPr>
            </w:pPr>
            <w:r w:rsidRPr="00E5054D">
              <w:rPr>
                <w:rFonts w:ascii="Times New Roman" w:hAnsi="Times New Roman"/>
                <w:sz w:val="19"/>
                <w:lang w:val="en-GB"/>
                <w:rPrChange w:id="4084" w:author="Hong Je-Woo" w:date="2018-09-27T04:31:00Z">
                  <w:rPr>
                    <w:rFonts w:ascii="Times New Roman" w:hAnsi="Times New Roman"/>
                    <w:sz w:val="19"/>
                  </w:rPr>
                </w:rPrChange>
              </w:rPr>
              <w:t>80.5</w:t>
            </w:r>
          </w:p>
          <w:p w14:paraId="2E65B7E0"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085" w:author="Hong Je-Woo" w:date="2018-09-27T04:31:00Z">
                  <w:rPr>
                    <w:rFonts w:ascii="Times New Roman" w:hAnsi="Times New Roman"/>
                    <w:sz w:val="19"/>
                  </w:rPr>
                </w:rPrChange>
              </w:rPr>
            </w:pPr>
            <w:r w:rsidRPr="00E5054D">
              <w:rPr>
                <w:rFonts w:ascii="Times New Roman" w:hAnsi="Times New Roman"/>
                <w:sz w:val="19"/>
                <w:lang w:val="en-GB"/>
                <w:rPrChange w:id="4086" w:author="Hong Je-Woo" w:date="2018-09-27T04:31:00Z">
                  <w:rPr>
                    <w:rFonts w:ascii="Times New Roman" w:hAnsi="Times New Roman"/>
                    <w:sz w:val="19"/>
                  </w:rPr>
                </w:rPrChange>
              </w:rPr>
              <w:t>(+16.0)</w:t>
            </w:r>
          </w:p>
        </w:tc>
        <w:tc>
          <w:tcPr>
            <w:tcW w:w="0" w:type="dxa"/>
            <w:tcBorders>
              <w:bottom w:val="single" w:sz="4" w:space="0" w:color="auto"/>
            </w:tcBorders>
            <w:shd w:val="clear" w:color="auto" w:fill="auto"/>
            <w:vAlign w:val="center"/>
            <w:tcPrChange w:id="4087" w:author="Hong Je-Woo" w:date="2018-09-27T04:31:00Z">
              <w:tcPr>
                <w:tcW w:w="0" w:type="dxa"/>
                <w:gridSpan w:val="2"/>
                <w:tcBorders>
                  <w:bottom w:val="single" w:sz="4" w:space="0" w:color="auto"/>
                </w:tcBorders>
                <w:shd w:val="clear" w:color="auto" w:fill="auto"/>
                <w:vAlign w:val="center"/>
              </w:tcPr>
            </w:tcPrChange>
          </w:tcPr>
          <w:p w14:paraId="2E65B7E1"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9"/>
                <w:lang w:val="en-GB"/>
                <w:rPrChange w:id="4088"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089" w:author="Hong Je-Woo" w:date="2018-09-27T04:31:00Z">
                  <w:rPr>
                    <w:rFonts w:ascii="Times New Roman" w:hAnsi="Times New Roman"/>
                    <w:color w:val="000000" w:themeColor="text1"/>
                    <w:sz w:val="19"/>
                  </w:rPr>
                </w:rPrChange>
              </w:rPr>
              <w:t>28.9</w:t>
            </w:r>
          </w:p>
          <w:p w14:paraId="2E65B7E2"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090"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091" w:author="Hong Je-Woo" w:date="2018-09-27T04:31:00Z">
                  <w:rPr>
                    <w:rFonts w:ascii="Times New Roman" w:hAnsi="Times New Roman"/>
                    <w:color w:val="000000" w:themeColor="text1"/>
                    <w:sz w:val="19"/>
                  </w:rPr>
                </w:rPrChange>
              </w:rPr>
              <w:t>(–77.0)</w:t>
            </w:r>
          </w:p>
        </w:tc>
        <w:tc>
          <w:tcPr>
            <w:tcW w:w="0" w:type="dxa"/>
            <w:tcBorders>
              <w:bottom w:val="single" w:sz="4" w:space="0" w:color="auto"/>
            </w:tcBorders>
            <w:shd w:val="clear" w:color="auto" w:fill="auto"/>
            <w:vAlign w:val="center"/>
            <w:tcPrChange w:id="4092" w:author="Hong Je-Woo" w:date="2018-09-27T04:31:00Z">
              <w:tcPr>
                <w:tcW w:w="0" w:type="dxa"/>
                <w:gridSpan w:val="2"/>
                <w:tcBorders>
                  <w:bottom w:val="single" w:sz="4" w:space="0" w:color="auto"/>
                </w:tcBorders>
                <w:shd w:val="clear" w:color="auto" w:fill="auto"/>
                <w:vAlign w:val="center"/>
              </w:tcPr>
            </w:tcPrChange>
          </w:tcPr>
          <w:p w14:paraId="2E65B7E3"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9"/>
                <w:lang w:val="en-GB"/>
                <w:rPrChange w:id="4093"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094" w:author="Hong Je-Woo" w:date="2018-09-27T04:31:00Z">
                  <w:rPr>
                    <w:rFonts w:ascii="Times New Roman" w:hAnsi="Times New Roman"/>
                    <w:color w:val="000000" w:themeColor="text1"/>
                    <w:sz w:val="19"/>
                  </w:rPr>
                </w:rPrChange>
              </w:rPr>
              <w:t>99.0</w:t>
            </w:r>
          </w:p>
          <w:p w14:paraId="2E65B7E4"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095"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096" w:author="Hong Je-Woo" w:date="2018-09-27T04:31:00Z">
                  <w:rPr>
                    <w:rFonts w:ascii="Times New Roman" w:hAnsi="Times New Roman"/>
                    <w:color w:val="000000" w:themeColor="text1"/>
                    <w:sz w:val="19"/>
                  </w:rPr>
                </w:rPrChange>
              </w:rPr>
              <w:t>(–34.2)</w:t>
            </w:r>
          </w:p>
        </w:tc>
        <w:tc>
          <w:tcPr>
            <w:tcW w:w="0" w:type="dxa"/>
            <w:tcBorders>
              <w:bottom w:val="single" w:sz="4" w:space="0" w:color="auto"/>
            </w:tcBorders>
            <w:shd w:val="clear" w:color="auto" w:fill="auto"/>
            <w:vAlign w:val="center"/>
            <w:tcPrChange w:id="4097" w:author="Hong Je-Woo" w:date="2018-09-27T04:31:00Z">
              <w:tcPr>
                <w:tcW w:w="0" w:type="dxa"/>
                <w:gridSpan w:val="2"/>
                <w:tcBorders>
                  <w:bottom w:val="single" w:sz="4" w:space="0" w:color="auto"/>
                </w:tcBorders>
                <w:shd w:val="clear" w:color="auto" w:fill="auto"/>
                <w:vAlign w:val="center"/>
              </w:tcPr>
            </w:tcPrChange>
          </w:tcPr>
          <w:p w14:paraId="2E65B7E5"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9"/>
                <w:lang w:val="en-GB"/>
                <w:rPrChange w:id="4098"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099" w:author="Hong Je-Woo" w:date="2018-09-27T04:31:00Z">
                  <w:rPr>
                    <w:rFonts w:ascii="Times New Roman" w:hAnsi="Times New Roman"/>
                    <w:color w:val="000000" w:themeColor="text1"/>
                    <w:sz w:val="19"/>
                  </w:rPr>
                </w:rPrChange>
              </w:rPr>
              <w:t>226.0</w:t>
            </w:r>
          </w:p>
          <w:p w14:paraId="2E65B7E6"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100"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101" w:author="Hong Je-Woo" w:date="2018-09-27T04:31:00Z">
                  <w:rPr>
                    <w:rFonts w:ascii="Times New Roman" w:hAnsi="Times New Roman"/>
                    <w:color w:val="000000" w:themeColor="text1"/>
                    <w:sz w:val="19"/>
                  </w:rPr>
                </w:rPrChange>
              </w:rPr>
              <w:t>(–168.7)</w:t>
            </w:r>
          </w:p>
        </w:tc>
        <w:tc>
          <w:tcPr>
            <w:tcW w:w="0" w:type="dxa"/>
            <w:tcBorders>
              <w:bottom w:val="single" w:sz="4" w:space="0" w:color="auto"/>
            </w:tcBorders>
            <w:shd w:val="clear" w:color="auto" w:fill="auto"/>
            <w:vAlign w:val="center"/>
            <w:tcPrChange w:id="4102" w:author="Hong Je-Woo" w:date="2018-09-27T04:31:00Z">
              <w:tcPr>
                <w:tcW w:w="0" w:type="dxa"/>
                <w:gridSpan w:val="2"/>
                <w:tcBorders>
                  <w:bottom w:val="single" w:sz="4" w:space="0" w:color="auto"/>
                </w:tcBorders>
                <w:shd w:val="clear" w:color="auto" w:fill="auto"/>
                <w:vAlign w:val="center"/>
              </w:tcPr>
            </w:tcPrChange>
          </w:tcPr>
          <w:p w14:paraId="2E65B7E7"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9"/>
                <w:lang w:val="en-GB"/>
                <w:rPrChange w:id="4103"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104" w:author="Hong Je-Woo" w:date="2018-09-27T04:31:00Z">
                  <w:rPr>
                    <w:rFonts w:ascii="Times New Roman" w:hAnsi="Times New Roman"/>
                    <w:color w:val="000000" w:themeColor="text1"/>
                    <w:sz w:val="19"/>
                  </w:rPr>
                </w:rPrChange>
              </w:rPr>
              <w:t>72.9</w:t>
            </w:r>
          </w:p>
          <w:p w14:paraId="2E65B7E8"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105"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106" w:author="Hong Je-Woo" w:date="2018-09-27T04:31:00Z">
                  <w:rPr>
                    <w:rFonts w:ascii="Times New Roman" w:hAnsi="Times New Roman"/>
                    <w:color w:val="000000" w:themeColor="text1"/>
                    <w:sz w:val="19"/>
                  </w:rPr>
                </w:rPrChange>
              </w:rPr>
              <w:t>(–291.3)</w:t>
            </w:r>
          </w:p>
        </w:tc>
      </w:tr>
      <w:tr w:rsidR="00A86F25" w:rsidRPr="00E5054D" w14:paraId="2E65B7F7" w14:textId="77777777" w:rsidTr="000A6448">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12" w:space="0" w:color="auto"/>
            </w:tcBorders>
            <w:shd w:val="clear" w:color="auto" w:fill="auto"/>
            <w:vAlign w:val="center"/>
          </w:tcPr>
          <w:p w14:paraId="2E65B7EA" w14:textId="77777777" w:rsidR="00B72C41" w:rsidRPr="00E5054D" w:rsidRDefault="00B72C41" w:rsidP="000A6448">
            <w:pPr>
              <w:wordWrap/>
              <w:spacing w:line="276" w:lineRule="auto"/>
              <w:jc w:val="center"/>
              <w:rPr>
                <w:rFonts w:ascii="Times New Roman" w:hAnsi="Times New Roman"/>
                <w:sz w:val="19"/>
                <w:lang w:val="en-GB"/>
                <w:rPrChange w:id="4107" w:author="Hong Je-Woo" w:date="2018-09-27T04:31:00Z">
                  <w:rPr>
                    <w:rFonts w:ascii="Times New Roman" w:hAnsi="Times New Roman"/>
                    <w:sz w:val="19"/>
                  </w:rPr>
                </w:rPrChange>
              </w:rPr>
            </w:pPr>
            <w:r w:rsidRPr="00E5054D">
              <w:rPr>
                <w:rFonts w:ascii="Times New Roman" w:hAnsi="Times New Roman"/>
                <w:sz w:val="19"/>
                <w:lang w:val="en-GB"/>
                <w:rPrChange w:id="4108" w:author="Hong Je-Woo" w:date="2018-09-27T04:31:00Z">
                  <w:rPr>
                    <w:rFonts w:ascii="Times New Roman" w:hAnsi="Times New Roman"/>
                    <w:sz w:val="19"/>
                  </w:rPr>
                </w:rPrChange>
              </w:rPr>
              <w:t>Solar Duration (hr)</w:t>
            </w:r>
          </w:p>
        </w:tc>
        <w:tc>
          <w:tcPr>
            <w:tcW w:w="0" w:type="dxa"/>
            <w:tcBorders>
              <w:top w:val="single" w:sz="4" w:space="0" w:color="auto"/>
              <w:bottom w:val="single" w:sz="12" w:space="0" w:color="auto"/>
            </w:tcBorders>
            <w:shd w:val="clear" w:color="auto" w:fill="auto"/>
            <w:vAlign w:val="center"/>
          </w:tcPr>
          <w:p w14:paraId="2E65B7EB"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09" w:author="Hong Je-Woo" w:date="2018-09-27T04:31:00Z">
                  <w:rPr>
                    <w:rFonts w:ascii="Times New Roman" w:hAnsi="Times New Roman"/>
                    <w:sz w:val="19"/>
                  </w:rPr>
                </w:rPrChange>
              </w:rPr>
            </w:pPr>
            <w:r w:rsidRPr="00E5054D">
              <w:rPr>
                <w:rFonts w:ascii="Times New Roman" w:hAnsi="Times New Roman"/>
                <w:sz w:val="19"/>
                <w:lang w:val="en-GB"/>
                <w:rPrChange w:id="4110" w:author="Hong Je-Woo" w:date="2018-09-27T04:31:00Z">
                  <w:rPr>
                    <w:rFonts w:ascii="Times New Roman" w:hAnsi="Times New Roman"/>
                    <w:sz w:val="19"/>
                  </w:rPr>
                </w:rPrChange>
              </w:rPr>
              <w:t>270.8</w:t>
            </w:r>
          </w:p>
          <w:p w14:paraId="2E65B7EC"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11" w:author="Hong Je-Woo" w:date="2018-09-27T04:31:00Z">
                  <w:rPr>
                    <w:rFonts w:ascii="Times New Roman" w:hAnsi="Times New Roman"/>
                    <w:sz w:val="19"/>
                  </w:rPr>
                </w:rPrChange>
              </w:rPr>
            </w:pPr>
            <w:r w:rsidRPr="00E5054D">
              <w:rPr>
                <w:rFonts w:ascii="Times New Roman" w:hAnsi="Times New Roman"/>
                <w:sz w:val="19"/>
                <w:lang w:val="en-GB"/>
                <w:rPrChange w:id="4112" w:author="Hong Je-Woo" w:date="2018-09-27T04:31:00Z">
                  <w:rPr>
                    <w:rFonts w:ascii="Times New Roman" w:hAnsi="Times New Roman"/>
                    <w:sz w:val="19"/>
                  </w:rPr>
                </w:rPrChange>
              </w:rPr>
              <w:t>(+81.8)</w:t>
            </w:r>
          </w:p>
        </w:tc>
        <w:tc>
          <w:tcPr>
            <w:tcW w:w="0" w:type="dxa"/>
            <w:tcBorders>
              <w:top w:val="single" w:sz="4" w:space="0" w:color="auto"/>
              <w:bottom w:val="single" w:sz="12" w:space="0" w:color="auto"/>
            </w:tcBorders>
            <w:shd w:val="clear" w:color="auto" w:fill="auto"/>
            <w:vAlign w:val="center"/>
          </w:tcPr>
          <w:p w14:paraId="2E65B7ED"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13" w:author="Hong Je-Woo" w:date="2018-09-27T04:31:00Z">
                  <w:rPr>
                    <w:rFonts w:ascii="Times New Roman" w:hAnsi="Times New Roman"/>
                    <w:sz w:val="19"/>
                  </w:rPr>
                </w:rPrChange>
              </w:rPr>
            </w:pPr>
            <w:r w:rsidRPr="00E5054D">
              <w:rPr>
                <w:rFonts w:ascii="Times New Roman" w:hAnsi="Times New Roman"/>
                <w:sz w:val="19"/>
                <w:lang w:val="en-GB"/>
                <w:rPrChange w:id="4114" w:author="Hong Je-Woo" w:date="2018-09-27T04:31:00Z">
                  <w:rPr>
                    <w:rFonts w:ascii="Times New Roman" w:hAnsi="Times New Roman"/>
                    <w:sz w:val="19"/>
                  </w:rPr>
                </w:rPrChange>
              </w:rPr>
              <w:t>216.0</w:t>
            </w:r>
          </w:p>
          <w:p w14:paraId="2E65B7EE"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15" w:author="Hong Je-Woo" w:date="2018-09-27T04:31:00Z">
                  <w:rPr>
                    <w:rFonts w:ascii="Times New Roman" w:hAnsi="Times New Roman"/>
                    <w:sz w:val="19"/>
                  </w:rPr>
                </w:rPrChange>
              </w:rPr>
            </w:pPr>
            <w:r w:rsidRPr="00E5054D">
              <w:rPr>
                <w:rFonts w:ascii="Times New Roman" w:hAnsi="Times New Roman"/>
                <w:sz w:val="19"/>
                <w:lang w:val="en-GB"/>
                <w:rPrChange w:id="4116" w:author="Hong Je-Woo" w:date="2018-09-27T04:31:00Z">
                  <w:rPr>
                    <w:rFonts w:ascii="Times New Roman" w:hAnsi="Times New Roman"/>
                    <w:sz w:val="19"/>
                  </w:rPr>
                </w:rPrChange>
              </w:rPr>
              <w:t>(+11.0)</w:t>
            </w:r>
          </w:p>
        </w:tc>
        <w:tc>
          <w:tcPr>
            <w:tcW w:w="0" w:type="dxa"/>
            <w:tcBorders>
              <w:top w:val="single" w:sz="4" w:space="0" w:color="auto"/>
              <w:bottom w:val="single" w:sz="12" w:space="0" w:color="auto"/>
            </w:tcBorders>
            <w:shd w:val="clear" w:color="auto" w:fill="auto"/>
            <w:vAlign w:val="center"/>
          </w:tcPr>
          <w:p w14:paraId="2E65B7EF"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17" w:author="Hong Je-Woo" w:date="2018-09-27T04:31:00Z">
                  <w:rPr>
                    <w:rFonts w:ascii="Times New Roman" w:hAnsi="Times New Roman"/>
                    <w:sz w:val="19"/>
                  </w:rPr>
                </w:rPrChange>
              </w:rPr>
            </w:pPr>
            <w:r w:rsidRPr="00E5054D">
              <w:rPr>
                <w:rFonts w:ascii="Times New Roman" w:hAnsi="Times New Roman"/>
                <w:color w:val="000000" w:themeColor="text1"/>
                <w:kern w:val="2"/>
                <w:sz w:val="19"/>
                <w:lang w:val="en-GB"/>
                <w:rPrChange w:id="4118" w:author="Hong Je-Woo" w:date="2018-09-27T04:31:00Z">
                  <w:rPr>
                    <w:rFonts w:ascii="Times New Roman" w:hAnsi="Times New Roman"/>
                    <w:color w:val="000000" w:themeColor="text1"/>
                    <w:kern w:val="2"/>
                    <w:sz w:val="19"/>
                  </w:rPr>
                </w:rPrChange>
              </w:rPr>
              <w:t>290.4</w:t>
            </w:r>
          </w:p>
          <w:p w14:paraId="2E65B7F0"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19"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120" w:author="Hong Je-Woo" w:date="2018-09-27T04:31:00Z">
                  <w:rPr>
                    <w:rFonts w:ascii="Times New Roman" w:hAnsi="Times New Roman"/>
                    <w:color w:val="000000" w:themeColor="text1"/>
                    <w:sz w:val="19"/>
                  </w:rPr>
                </w:rPrChange>
              </w:rPr>
              <w:t>(+77.4)</w:t>
            </w:r>
          </w:p>
        </w:tc>
        <w:tc>
          <w:tcPr>
            <w:tcW w:w="0" w:type="dxa"/>
            <w:tcBorders>
              <w:top w:val="single" w:sz="4" w:space="0" w:color="auto"/>
              <w:bottom w:val="single" w:sz="12" w:space="0" w:color="auto"/>
            </w:tcBorders>
            <w:shd w:val="clear" w:color="auto" w:fill="auto"/>
            <w:vAlign w:val="center"/>
          </w:tcPr>
          <w:p w14:paraId="2E65B7F1"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21" w:author="Hong Je-Woo" w:date="2018-09-27T04:31:00Z">
                  <w:rPr>
                    <w:rFonts w:ascii="Times New Roman" w:hAnsi="Times New Roman"/>
                    <w:sz w:val="19"/>
                  </w:rPr>
                </w:rPrChange>
              </w:rPr>
            </w:pPr>
            <w:r w:rsidRPr="00E5054D">
              <w:rPr>
                <w:rFonts w:ascii="Times New Roman" w:hAnsi="Times New Roman"/>
                <w:color w:val="000000" w:themeColor="text1"/>
                <w:kern w:val="2"/>
                <w:sz w:val="19"/>
                <w:lang w:val="en-GB"/>
                <w:rPrChange w:id="4122" w:author="Hong Je-Woo" w:date="2018-09-27T04:31:00Z">
                  <w:rPr>
                    <w:rFonts w:ascii="Times New Roman" w:hAnsi="Times New Roman"/>
                    <w:color w:val="000000" w:themeColor="text1"/>
                    <w:kern w:val="2"/>
                    <w:sz w:val="19"/>
                  </w:rPr>
                </w:rPrChange>
              </w:rPr>
              <w:t>258.1</w:t>
            </w:r>
          </w:p>
          <w:p w14:paraId="2E65B7F2"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23"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124" w:author="Hong Je-Woo" w:date="2018-09-27T04:31:00Z">
                  <w:rPr>
                    <w:rFonts w:ascii="Times New Roman" w:hAnsi="Times New Roman"/>
                    <w:color w:val="000000" w:themeColor="text1"/>
                    <w:sz w:val="19"/>
                  </w:rPr>
                </w:rPrChange>
              </w:rPr>
              <w:t>(+76.1)</w:t>
            </w:r>
          </w:p>
        </w:tc>
        <w:tc>
          <w:tcPr>
            <w:tcW w:w="0" w:type="dxa"/>
            <w:tcBorders>
              <w:top w:val="single" w:sz="4" w:space="0" w:color="auto"/>
              <w:bottom w:val="single" w:sz="12" w:space="0" w:color="auto"/>
            </w:tcBorders>
            <w:shd w:val="clear" w:color="auto" w:fill="auto"/>
            <w:vAlign w:val="center"/>
          </w:tcPr>
          <w:p w14:paraId="2E65B7F3"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25" w:author="Hong Je-Woo" w:date="2018-09-27T04:31:00Z">
                  <w:rPr>
                    <w:rFonts w:ascii="Times New Roman" w:hAnsi="Times New Roman"/>
                    <w:sz w:val="19"/>
                  </w:rPr>
                </w:rPrChange>
              </w:rPr>
            </w:pPr>
            <w:r w:rsidRPr="00E5054D">
              <w:rPr>
                <w:rFonts w:ascii="Times New Roman" w:hAnsi="Times New Roman"/>
                <w:color w:val="000000" w:themeColor="text1"/>
                <w:kern w:val="2"/>
                <w:sz w:val="19"/>
                <w:lang w:val="en-GB"/>
                <w:rPrChange w:id="4126" w:author="Hong Je-Woo" w:date="2018-09-27T04:31:00Z">
                  <w:rPr>
                    <w:rFonts w:ascii="Times New Roman" w:hAnsi="Times New Roman"/>
                    <w:color w:val="000000" w:themeColor="text1"/>
                    <w:kern w:val="2"/>
                    <w:sz w:val="19"/>
                  </w:rPr>
                </w:rPrChange>
              </w:rPr>
              <w:t>176.1</w:t>
            </w:r>
          </w:p>
          <w:p w14:paraId="2E65B7F4"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27"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128" w:author="Hong Je-Woo" w:date="2018-09-27T04:31:00Z">
                  <w:rPr>
                    <w:rFonts w:ascii="Times New Roman" w:hAnsi="Times New Roman"/>
                    <w:color w:val="000000" w:themeColor="text1"/>
                    <w:sz w:val="19"/>
                  </w:rPr>
                </w:rPrChange>
              </w:rPr>
              <w:t>(+56.1)</w:t>
            </w:r>
          </w:p>
        </w:tc>
        <w:tc>
          <w:tcPr>
            <w:tcW w:w="0" w:type="dxa"/>
            <w:tcBorders>
              <w:top w:val="single" w:sz="4" w:space="0" w:color="auto"/>
              <w:bottom w:val="single" w:sz="12" w:space="0" w:color="auto"/>
            </w:tcBorders>
            <w:shd w:val="clear" w:color="auto" w:fill="auto"/>
            <w:vAlign w:val="center"/>
          </w:tcPr>
          <w:p w14:paraId="2E65B7F5"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29" w:author="Hong Je-Woo" w:date="2018-09-27T04:31:00Z">
                  <w:rPr>
                    <w:rFonts w:ascii="Times New Roman" w:hAnsi="Times New Roman"/>
                    <w:sz w:val="19"/>
                  </w:rPr>
                </w:rPrChange>
              </w:rPr>
            </w:pPr>
            <w:r w:rsidRPr="00E5054D">
              <w:rPr>
                <w:rFonts w:ascii="Times New Roman" w:hAnsi="Times New Roman"/>
                <w:color w:val="000000" w:themeColor="text1"/>
                <w:kern w:val="2"/>
                <w:sz w:val="19"/>
                <w:lang w:val="en-GB"/>
                <w:rPrChange w:id="4130" w:author="Hong Je-Woo" w:date="2018-09-27T04:31:00Z">
                  <w:rPr>
                    <w:rFonts w:ascii="Times New Roman" w:hAnsi="Times New Roman"/>
                    <w:color w:val="000000" w:themeColor="text1"/>
                    <w:kern w:val="2"/>
                    <w:sz w:val="19"/>
                  </w:rPr>
                </w:rPrChange>
              </w:rPr>
              <w:t>207.0</w:t>
            </w:r>
          </w:p>
          <w:p w14:paraId="2E65B7F6"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31"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132" w:author="Hong Je-Woo" w:date="2018-09-27T04:31:00Z">
                  <w:rPr>
                    <w:rFonts w:ascii="Times New Roman" w:hAnsi="Times New Roman"/>
                    <w:color w:val="000000" w:themeColor="text1"/>
                    <w:sz w:val="19"/>
                  </w:rPr>
                </w:rPrChange>
              </w:rPr>
              <w:t>(+54.5)</w:t>
            </w:r>
          </w:p>
        </w:tc>
      </w:tr>
      <w:tr w:rsidR="00B72C41" w:rsidRPr="00E5054D" w14:paraId="2E65B7FB" w14:textId="77777777" w:rsidTr="000A6448">
        <w:trPr>
          <w:cnfStyle w:val="000000100000" w:firstRow="0" w:lastRow="0" w:firstColumn="0" w:lastColumn="0" w:oddVBand="0" w:evenVBand="0" w:oddHBand="1" w:evenHBand="0" w:firstRowFirstColumn="0" w:firstRowLastColumn="0" w:lastRowFirstColumn="0" w:lastRowLastColumn="0"/>
          <w:trHeight w:val="283"/>
          <w:trPrChange w:id="4133" w:author="Hong Je-Woo" w:date="2018-09-27T04:31:00Z">
            <w:trPr>
              <w:gridBefore w:val="1"/>
              <w:trHeight w:val="283"/>
            </w:trPr>
          </w:trPrChange>
        </w:trPr>
        <w:tc>
          <w:tcPr>
            <w:cnfStyle w:val="001000000000" w:firstRow="0" w:lastRow="0" w:firstColumn="1" w:lastColumn="0" w:oddVBand="0" w:evenVBand="0" w:oddHBand="0" w:evenHBand="0" w:firstRowFirstColumn="0" w:firstRowLastColumn="0" w:lastRowFirstColumn="0" w:lastRowLastColumn="0"/>
            <w:tcW w:w="0" w:type="dxa"/>
            <w:tcBorders>
              <w:top w:val="single" w:sz="12" w:space="0" w:color="auto"/>
            </w:tcBorders>
            <w:shd w:val="clear" w:color="auto" w:fill="auto"/>
            <w:vAlign w:val="center"/>
            <w:tcPrChange w:id="4134" w:author="Hong Je-Woo" w:date="2018-09-27T04:31:00Z">
              <w:tcPr>
                <w:tcW w:w="0" w:type="dxa"/>
                <w:gridSpan w:val="2"/>
                <w:tcBorders>
                  <w:top w:val="single" w:sz="12" w:space="0" w:color="auto"/>
                </w:tcBorders>
                <w:shd w:val="clear" w:color="auto" w:fill="auto"/>
                <w:vAlign w:val="center"/>
              </w:tcPr>
            </w:tcPrChange>
          </w:tcPr>
          <w:p w14:paraId="2E65B7F8" w14:textId="77777777" w:rsidR="00B72C41" w:rsidRPr="00E5054D" w:rsidRDefault="00B72C41" w:rsidP="000A6448">
            <w:pPr>
              <w:wordWrap/>
              <w:spacing w:line="276"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sz w:val="19"/>
                <w:lang w:val="en-GB"/>
                <w:rPrChange w:id="4135" w:author="Hong Je-Woo" w:date="2018-09-27T04:31:00Z">
                  <w:rPr>
                    <w:rFonts w:ascii="Times New Roman" w:hAnsi="Times New Roman"/>
                    <w:sz w:val="19"/>
                  </w:rPr>
                </w:rPrChange>
              </w:rPr>
            </w:pPr>
            <w:r w:rsidRPr="00E5054D">
              <w:rPr>
                <w:rFonts w:ascii="Times New Roman" w:hAnsi="Times New Roman"/>
                <w:sz w:val="19"/>
                <w:lang w:val="en-GB"/>
                <w:rPrChange w:id="4136" w:author="Hong Je-Woo" w:date="2018-09-27T04:31:00Z">
                  <w:rPr>
                    <w:rFonts w:ascii="Times New Roman" w:hAnsi="Times New Roman"/>
                    <w:sz w:val="19"/>
                  </w:rPr>
                </w:rPrChange>
              </w:rPr>
              <w:t>Season</w:t>
            </w:r>
          </w:p>
        </w:tc>
        <w:tc>
          <w:tcPr>
            <w:tcW w:w="0" w:type="dxa"/>
            <w:gridSpan w:val="3"/>
            <w:tcBorders>
              <w:top w:val="single" w:sz="12" w:space="0" w:color="auto"/>
            </w:tcBorders>
            <w:shd w:val="clear" w:color="auto" w:fill="auto"/>
            <w:vAlign w:val="center"/>
            <w:tcPrChange w:id="4137" w:author="Hong Je-Woo" w:date="2018-09-27T04:31:00Z">
              <w:tcPr>
                <w:tcW w:w="0" w:type="dxa"/>
                <w:gridSpan w:val="6"/>
                <w:tcBorders>
                  <w:top w:val="single" w:sz="12" w:space="0" w:color="auto"/>
                </w:tcBorders>
                <w:shd w:val="clear" w:color="auto" w:fill="auto"/>
                <w:vAlign w:val="center"/>
              </w:tcPr>
            </w:tcPrChange>
          </w:tcPr>
          <w:p w14:paraId="2E65B7F9"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themeColor="text1"/>
                <w:kern w:val="2"/>
                <w:sz w:val="19"/>
                <w:lang w:val="en-GB"/>
                <w:rPrChange w:id="4138" w:author="Hong Je-Woo" w:date="2018-09-27T04:31:00Z">
                  <w:rPr>
                    <w:rFonts w:ascii="Times New Roman" w:hAnsi="Times New Roman"/>
                    <w:b/>
                    <w:color w:val="000000" w:themeColor="text1"/>
                    <w:kern w:val="2"/>
                    <w:sz w:val="19"/>
                  </w:rPr>
                </w:rPrChange>
              </w:rPr>
            </w:pPr>
            <w:r w:rsidRPr="00E5054D">
              <w:rPr>
                <w:rFonts w:ascii="Times New Roman" w:hAnsi="Times New Roman"/>
                <w:b/>
                <w:sz w:val="19"/>
                <w:lang w:val="en-GB"/>
                <w:rPrChange w:id="4139" w:author="Hong Je-Woo" w:date="2018-09-27T04:31:00Z">
                  <w:rPr>
                    <w:rFonts w:ascii="Times New Roman" w:hAnsi="Times New Roman"/>
                    <w:b/>
                    <w:sz w:val="19"/>
                  </w:rPr>
                </w:rPrChange>
              </w:rPr>
              <w:t>Autumn</w:t>
            </w:r>
          </w:p>
        </w:tc>
        <w:tc>
          <w:tcPr>
            <w:tcW w:w="0" w:type="dxa"/>
            <w:gridSpan w:val="3"/>
            <w:tcBorders>
              <w:top w:val="single" w:sz="12" w:space="0" w:color="auto"/>
            </w:tcBorders>
            <w:shd w:val="clear" w:color="auto" w:fill="auto"/>
            <w:vAlign w:val="center"/>
            <w:tcPrChange w:id="4140" w:author="Hong Je-Woo" w:date="2018-09-27T04:31:00Z">
              <w:tcPr>
                <w:tcW w:w="0" w:type="dxa"/>
                <w:gridSpan w:val="6"/>
                <w:tcBorders>
                  <w:top w:val="single" w:sz="12" w:space="0" w:color="auto"/>
                </w:tcBorders>
                <w:shd w:val="clear" w:color="auto" w:fill="auto"/>
                <w:vAlign w:val="center"/>
              </w:tcPr>
            </w:tcPrChange>
          </w:tcPr>
          <w:p w14:paraId="2E65B7FA"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000000" w:themeColor="text1"/>
                <w:kern w:val="2"/>
                <w:sz w:val="19"/>
                <w:lang w:val="en-GB"/>
                <w:rPrChange w:id="4141" w:author="Hong Je-Woo" w:date="2018-09-27T04:31:00Z">
                  <w:rPr>
                    <w:rFonts w:ascii="Times New Roman" w:hAnsi="Times New Roman"/>
                    <w:b/>
                    <w:color w:val="000000" w:themeColor="text1"/>
                    <w:kern w:val="2"/>
                    <w:sz w:val="19"/>
                  </w:rPr>
                </w:rPrChange>
              </w:rPr>
            </w:pPr>
            <w:r w:rsidRPr="00E5054D">
              <w:rPr>
                <w:rFonts w:ascii="Times New Roman" w:hAnsi="Times New Roman"/>
                <w:b/>
                <w:sz w:val="19"/>
                <w:lang w:val="en-GB"/>
                <w:rPrChange w:id="4142" w:author="Hong Je-Woo" w:date="2018-09-27T04:31:00Z">
                  <w:rPr>
                    <w:rFonts w:ascii="Times New Roman" w:hAnsi="Times New Roman"/>
                    <w:b/>
                    <w:sz w:val="19"/>
                  </w:rPr>
                </w:rPrChange>
              </w:rPr>
              <w:t>Winter</w:t>
            </w:r>
          </w:p>
        </w:tc>
      </w:tr>
      <w:tr w:rsidR="00B72C41" w:rsidRPr="00E5054D" w14:paraId="2E65B803" w14:textId="77777777" w:rsidTr="000A6448">
        <w:trPr>
          <w:trHeight w:val="283"/>
          <w:trPrChange w:id="4143" w:author="Hong Je-Woo" w:date="2018-09-27T04:31:00Z">
            <w:trPr>
              <w:gridBefore w:val="1"/>
              <w:trHeight w:val="283"/>
            </w:trPr>
          </w:trPrChange>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Change w:id="4144" w:author="Hong Je-Woo" w:date="2018-09-27T04:31:00Z">
              <w:tcPr>
                <w:tcW w:w="1843" w:type="dxa"/>
                <w:gridSpan w:val="2"/>
                <w:shd w:val="clear" w:color="auto" w:fill="auto"/>
                <w:vAlign w:val="center"/>
              </w:tcPr>
            </w:tcPrChange>
          </w:tcPr>
          <w:p w14:paraId="2E65B7FC" w14:textId="77777777" w:rsidR="00B72C41" w:rsidRPr="00E5054D" w:rsidRDefault="00B72C41" w:rsidP="000A6448">
            <w:pPr>
              <w:wordWrap/>
              <w:spacing w:line="276" w:lineRule="auto"/>
              <w:jc w:val="center"/>
              <w:rPr>
                <w:rFonts w:ascii="Times New Roman" w:hAnsi="Times New Roman"/>
                <w:sz w:val="19"/>
                <w:lang w:val="en-GB"/>
                <w:rPrChange w:id="4145" w:author="Hong Je-Woo" w:date="2018-09-27T04:31:00Z">
                  <w:rPr>
                    <w:rFonts w:ascii="Times New Roman" w:hAnsi="Times New Roman"/>
                    <w:sz w:val="19"/>
                  </w:rPr>
                </w:rPrChange>
              </w:rPr>
            </w:pPr>
            <w:r w:rsidRPr="00E5054D">
              <w:rPr>
                <w:rFonts w:ascii="Times New Roman" w:hAnsi="Times New Roman"/>
                <w:sz w:val="19"/>
                <w:lang w:val="en-GB"/>
                <w:rPrChange w:id="4146" w:author="Hong Je-Woo" w:date="2018-09-27T04:31:00Z">
                  <w:rPr>
                    <w:rFonts w:ascii="Times New Roman" w:hAnsi="Times New Roman"/>
                    <w:sz w:val="19"/>
                  </w:rPr>
                </w:rPrChange>
              </w:rPr>
              <w:t>Month</w:t>
            </w:r>
          </w:p>
        </w:tc>
        <w:tc>
          <w:tcPr>
            <w:tcW w:w="1181" w:type="dxa"/>
            <w:shd w:val="clear" w:color="auto" w:fill="auto"/>
            <w:vAlign w:val="center"/>
            <w:tcPrChange w:id="4147" w:author="Hong Je-Woo" w:date="2018-09-27T04:31:00Z">
              <w:tcPr>
                <w:tcW w:w="1181" w:type="dxa"/>
                <w:gridSpan w:val="2"/>
                <w:shd w:val="clear" w:color="auto" w:fill="auto"/>
                <w:vAlign w:val="center"/>
              </w:tcPr>
            </w:tcPrChange>
          </w:tcPr>
          <w:p w14:paraId="2E65B7FD"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48" w:author="Hong Je-Woo" w:date="2018-09-27T04:31:00Z">
                  <w:rPr>
                    <w:rFonts w:ascii="Times New Roman" w:hAnsi="Times New Roman"/>
                    <w:sz w:val="19"/>
                  </w:rPr>
                </w:rPrChange>
              </w:rPr>
            </w:pPr>
            <w:r w:rsidRPr="00E5054D">
              <w:rPr>
                <w:rFonts w:ascii="Times New Roman" w:hAnsi="Times New Roman"/>
                <w:b/>
                <w:sz w:val="19"/>
                <w:lang w:val="en-GB"/>
                <w:rPrChange w:id="4149" w:author="Hong Je-Woo" w:date="2018-09-27T04:31:00Z">
                  <w:rPr>
                    <w:rFonts w:ascii="Times New Roman" w:hAnsi="Times New Roman"/>
                    <w:b/>
                    <w:sz w:val="19"/>
                  </w:rPr>
                </w:rPrChange>
              </w:rPr>
              <w:t>9</w:t>
            </w:r>
          </w:p>
        </w:tc>
        <w:tc>
          <w:tcPr>
            <w:tcW w:w="1181" w:type="dxa"/>
            <w:shd w:val="clear" w:color="auto" w:fill="auto"/>
            <w:vAlign w:val="center"/>
            <w:tcPrChange w:id="4150" w:author="Hong Je-Woo" w:date="2018-09-27T04:31:00Z">
              <w:tcPr>
                <w:tcW w:w="1181" w:type="dxa"/>
                <w:gridSpan w:val="2"/>
                <w:shd w:val="clear" w:color="auto" w:fill="auto"/>
                <w:vAlign w:val="center"/>
              </w:tcPr>
            </w:tcPrChange>
          </w:tcPr>
          <w:p w14:paraId="2E65B7FE"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151" w:author="Hong Je-Woo" w:date="2018-09-27T04:31:00Z">
                  <w:rPr>
                    <w:rFonts w:ascii="Times New Roman" w:hAnsi="Times New Roman"/>
                    <w:sz w:val="19"/>
                  </w:rPr>
                </w:rPrChange>
              </w:rPr>
            </w:pPr>
            <w:r w:rsidRPr="00E5054D">
              <w:rPr>
                <w:rFonts w:ascii="Times New Roman" w:hAnsi="Times New Roman"/>
                <w:b/>
                <w:sz w:val="19"/>
                <w:lang w:val="en-GB"/>
                <w:rPrChange w:id="4152" w:author="Hong Je-Woo" w:date="2018-09-27T04:31:00Z">
                  <w:rPr>
                    <w:rFonts w:ascii="Times New Roman" w:hAnsi="Times New Roman"/>
                    <w:b/>
                    <w:sz w:val="19"/>
                  </w:rPr>
                </w:rPrChange>
              </w:rPr>
              <w:t>10</w:t>
            </w:r>
          </w:p>
        </w:tc>
        <w:tc>
          <w:tcPr>
            <w:tcW w:w="1182" w:type="dxa"/>
            <w:shd w:val="clear" w:color="auto" w:fill="auto"/>
            <w:vAlign w:val="center"/>
            <w:tcPrChange w:id="4153" w:author="Hong Je-Woo" w:date="2018-09-27T04:31:00Z">
              <w:tcPr>
                <w:tcW w:w="1182" w:type="dxa"/>
                <w:gridSpan w:val="2"/>
                <w:shd w:val="clear" w:color="auto" w:fill="auto"/>
                <w:vAlign w:val="center"/>
              </w:tcPr>
            </w:tcPrChange>
          </w:tcPr>
          <w:p w14:paraId="2E65B7FF"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kern w:val="2"/>
                <w:sz w:val="19"/>
                <w:lang w:val="en-GB"/>
                <w:rPrChange w:id="4154" w:author="Hong Je-Woo" w:date="2018-09-27T04:31:00Z">
                  <w:rPr>
                    <w:rFonts w:ascii="Times New Roman" w:hAnsi="Times New Roman"/>
                    <w:color w:val="000000" w:themeColor="text1"/>
                    <w:kern w:val="2"/>
                    <w:sz w:val="19"/>
                  </w:rPr>
                </w:rPrChange>
              </w:rPr>
            </w:pPr>
            <w:r w:rsidRPr="00E5054D">
              <w:rPr>
                <w:rFonts w:ascii="Times New Roman" w:hAnsi="Times New Roman"/>
                <w:b/>
                <w:sz w:val="19"/>
                <w:lang w:val="en-GB"/>
                <w:rPrChange w:id="4155" w:author="Hong Je-Woo" w:date="2018-09-27T04:31:00Z">
                  <w:rPr>
                    <w:rFonts w:ascii="Times New Roman" w:hAnsi="Times New Roman"/>
                    <w:b/>
                    <w:sz w:val="19"/>
                  </w:rPr>
                </w:rPrChange>
              </w:rPr>
              <w:t>11</w:t>
            </w:r>
          </w:p>
        </w:tc>
        <w:tc>
          <w:tcPr>
            <w:tcW w:w="1181" w:type="dxa"/>
            <w:shd w:val="clear" w:color="auto" w:fill="auto"/>
            <w:vAlign w:val="center"/>
            <w:tcPrChange w:id="4156" w:author="Hong Je-Woo" w:date="2018-09-27T04:31:00Z">
              <w:tcPr>
                <w:tcW w:w="1181" w:type="dxa"/>
                <w:gridSpan w:val="2"/>
                <w:shd w:val="clear" w:color="auto" w:fill="auto"/>
                <w:vAlign w:val="center"/>
              </w:tcPr>
            </w:tcPrChange>
          </w:tcPr>
          <w:p w14:paraId="2E65B800"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kern w:val="2"/>
                <w:sz w:val="19"/>
                <w:lang w:val="en-GB"/>
                <w:rPrChange w:id="4157" w:author="Hong Je-Woo" w:date="2018-09-27T04:31:00Z">
                  <w:rPr>
                    <w:rFonts w:ascii="Times New Roman" w:hAnsi="Times New Roman"/>
                    <w:color w:val="000000" w:themeColor="text1"/>
                    <w:kern w:val="2"/>
                    <w:sz w:val="19"/>
                  </w:rPr>
                </w:rPrChange>
              </w:rPr>
            </w:pPr>
            <w:r w:rsidRPr="00E5054D">
              <w:rPr>
                <w:rFonts w:ascii="Times New Roman" w:hAnsi="Times New Roman"/>
                <w:b/>
                <w:sz w:val="19"/>
                <w:lang w:val="en-GB"/>
                <w:rPrChange w:id="4158" w:author="Hong Je-Woo" w:date="2018-09-27T04:31:00Z">
                  <w:rPr>
                    <w:rFonts w:ascii="Times New Roman" w:hAnsi="Times New Roman"/>
                    <w:b/>
                    <w:sz w:val="19"/>
                  </w:rPr>
                </w:rPrChange>
              </w:rPr>
              <w:t>12</w:t>
            </w:r>
          </w:p>
        </w:tc>
        <w:tc>
          <w:tcPr>
            <w:tcW w:w="1181" w:type="dxa"/>
            <w:shd w:val="clear" w:color="auto" w:fill="auto"/>
            <w:vAlign w:val="center"/>
            <w:tcPrChange w:id="4159" w:author="Hong Je-Woo" w:date="2018-09-27T04:31:00Z">
              <w:tcPr>
                <w:tcW w:w="1181" w:type="dxa"/>
                <w:gridSpan w:val="2"/>
                <w:shd w:val="clear" w:color="auto" w:fill="auto"/>
                <w:vAlign w:val="center"/>
              </w:tcPr>
            </w:tcPrChange>
          </w:tcPr>
          <w:p w14:paraId="2E65B801"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kern w:val="2"/>
                <w:sz w:val="19"/>
                <w:lang w:val="en-GB"/>
                <w:rPrChange w:id="4160" w:author="Hong Je-Woo" w:date="2018-09-27T04:31:00Z">
                  <w:rPr>
                    <w:rFonts w:ascii="Times New Roman" w:hAnsi="Times New Roman"/>
                    <w:color w:val="000000" w:themeColor="text1"/>
                    <w:kern w:val="2"/>
                    <w:sz w:val="19"/>
                  </w:rPr>
                </w:rPrChange>
              </w:rPr>
            </w:pPr>
            <w:r w:rsidRPr="00E5054D">
              <w:rPr>
                <w:rFonts w:ascii="Times New Roman" w:hAnsi="Times New Roman"/>
                <w:b/>
                <w:sz w:val="19"/>
                <w:lang w:val="en-GB"/>
                <w:rPrChange w:id="4161" w:author="Hong Je-Woo" w:date="2018-09-27T04:31:00Z">
                  <w:rPr>
                    <w:rFonts w:ascii="Times New Roman" w:hAnsi="Times New Roman"/>
                    <w:b/>
                    <w:sz w:val="19"/>
                  </w:rPr>
                </w:rPrChange>
              </w:rPr>
              <w:t>2016–1</w:t>
            </w:r>
          </w:p>
        </w:tc>
        <w:tc>
          <w:tcPr>
            <w:tcW w:w="1182" w:type="dxa"/>
            <w:shd w:val="clear" w:color="auto" w:fill="auto"/>
            <w:vAlign w:val="center"/>
            <w:tcPrChange w:id="4162" w:author="Hong Je-Woo" w:date="2018-09-27T04:31:00Z">
              <w:tcPr>
                <w:tcW w:w="1182" w:type="dxa"/>
                <w:gridSpan w:val="2"/>
                <w:shd w:val="clear" w:color="auto" w:fill="auto"/>
                <w:vAlign w:val="center"/>
              </w:tcPr>
            </w:tcPrChange>
          </w:tcPr>
          <w:p w14:paraId="2E65B802"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kern w:val="2"/>
                <w:sz w:val="19"/>
                <w:lang w:val="en-GB"/>
                <w:rPrChange w:id="4163" w:author="Hong Je-Woo" w:date="2018-09-27T04:31:00Z">
                  <w:rPr>
                    <w:rFonts w:ascii="Times New Roman" w:hAnsi="Times New Roman"/>
                    <w:color w:val="000000" w:themeColor="text1"/>
                    <w:kern w:val="2"/>
                    <w:sz w:val="19"/>
                  </w:rPr>
                </w:rPrChange>
              </w:rPr>
            </w:pPr>
            <w:r w:rsidRPr="00E5054D">
              <w:rPr>
                <w:rFonts w:ascii="Times New Roman" w:hAnsi="Times New Roman"/>
                <w:b/>
                <w:sz w:val="19"/>
                <w:lang w:val="en-GB"/>
                <w:rPrChange w:id="4164" w:author="Hong Je-Woo" w:date="2018-09-27T04:31:00Z">
                  <w:rPr>
                    <w:rFonts w:ascii="Times New Roman" w:hAnsi="Times New Roman"/>
                    <w:b/>
                    <w:sz w:val="19"/>
                  </w:rPr>
                </w:rPrChange>
              </w:rPr>
              <w:t>2</w:t>
            </w:r>
          </w:p>
        </w:tc>
      </w:tr>
      <w:tr w:rsidR="00B72C41" w:rsidRPr="00E5054D" w14:paraId="2E65B811" w14:textId="77777777" w:rsidTr="000A6448">
        <w:trPr>
          <w:cnfStyle w:val="000000100000" w:firstRow="0" w:lastRow="0" w:firstColumn="0" w:lastColumn="0" w:oddVBand="0" w:evenVBand="0" w:oddHBand="1" w:evenHBand="0" w:firstRowFirstColumn="0" w:firstRowLastColumn="0" w:lastRowFirstColumn="0" w:lastRowLastColumn="0"/>
          <w:trPrChange w:id="4165" w:author="Hong Je-Woo" w:date="2018-09-27T04:31:00Z">
            <w:trPr>
              <w:gridBefore w:val="1"/>
            </w:trPr>
          </w:trPrChange>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Change w:id="4166" w:author="Hong Je-Woo" w:date="2018-09-27T04:31:00Z">
              <w:tcPr>
                <w:tcW w:w="1843" w:type="dxa"/>
                <w:gridSpan w:val="2"/>
                <w:shd w:val="clear" w:color="auto" w:fill="auto"/>
                <w:vAlign w:val="center"/>
              </w:tcPr>
            </w:tcPrChange>
          </w:tcPr>
          <w:p w14:paraId="2E65B804" w14:textId="2B85A99F" w:rsidR="00B72C41" w:rsidRPr="00E5054D" w:rsidRDefault="00B72C41" w:rsidP="000A6448">
            <w:pPr>
              <w:wordWrap/>
              <w:spacing w:line="276"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sz w:val="19"/>
                <w:lang w:val="en-GB"/>
                <w:rPrChange w:id="4167" w:author="Hong Je-Woo" w:date="2018-09-27T04:31:00Z">
                  <w:rPr>
                    <w:rFonts w:ascii="Times New Roman" w:hAnsi="Times New Roman"/>
                    <w:sz w:val="19"/>
                  </w:rPr>
                </w:rPrChange>
              </w:rPr>
            </w:pPr>
            <w:r w:rsidRPr="00E5054D">
              <w:rPr>
                <w:rFonts w:ascii="Times New Roman" w:hAnsi="Times New Roman"/>
                <w:i/>
                <w:sz w:val="19"/>
                <w:lang w:val="en-GB"/>
                <w:rPrChange w:id="4168" w:author="Hong Je-Woo" w:date="2018-09-27T04:31:00Z">
                  <w:rPr>
                    <w:rFonts w:ascii="Times New Roman" w:hAnsi="Times New Roman"/>
                    <w:i/>
                    <w:sz w:val="19"/>
                  </w:rPr>
                </w:rPrChange>
              </w:rPr>
              <w:t>T</w:t>
            </w:r>
            <w:r w:rsidRPr="00E5054D">
              <w:rPr>
                <w:rFonts w:ascii="Times New Roman" w:hAnsi="Times New Roman"/>
                <w:i/>
                <w:sz w:val="19"/>
                <w:vertAlign w:val="subscript"/>
                <w:lang w:val="en-GB"/>
                <w:rPrChange w:id="4169" w:author="Hong Je-Woo" w:date="2018-09-27T04:31:00Z">
                  <w:rPr>
                    <w:rFonts w:ascii="Times New Roman" w:hAnsi="Times New Roman"/>
                    <w:i/>
                    <w:sz w:val="19"/>
                    <w:vertAlign w:val="subscript"/>
                  </w:rPr>
                </w:rPrChange>
              </w:rPr>
              <w:t>air</w:t>
            </w:r>
            <w:r w:rsidRPr="00E5054D">
              <w:rPr>
                <w:rFonts w:ascii="Times New Roman" w:hAnsi="Times New Roman"/>
                <w:sz w:val="19"/>
                <w:lang w:val="en-GB"/>
                <w:rPrChange w:id="4170" w:author="Hong Je-Woo" w:date="2018-09-27T04:31:00Z">
                  <w:rPr>
                    <w:rFonts w:ascii="Times New Roman" w:hAnsi="Times New Roman"/>
                    <w:sz w:val="19"/>
                  </w:rPr>
                </w:rPrChange>
              </w:rPr>
              <w:t xml:space="preserve"> </w:t>
            </w:r>
            <w:del w:id="4171" w:author="Hong Je-Woo" w:date="2018-09-27T04:31:00Z">
              <w:r w:rsidRPr="007E5D70">
                <w:rPr>
                  <w:rFonts w:ascii="Times New Roman" w:hAnsi="Times New Roman" w:cs="Times New Roman"/>
                  <w:sz w:val="19"/>
                  <w:szCs w:val="19"/>
                </w:rPr>
                <w:delText xml:space="preserve"> </w:delText>
              </w:r>
            </w:del>
            <w:r w:rsidRPr="00E5054D">
              <w:rPr>
                <w:rFonts w:ascii="Times New Roman" w:hAnsi="Times New Roman"/>
                <w:sz w:val="19"/>
                <w:lang w:val="en-GB"/>
                <w:rPrChange w:id="4172" w:author="Hong Je-Woo" w:date="2018-09-27T04:31:00Z">
                  <w:rPr>
                    <w:rFonts w:ascii="Times New Roman" w:hAnsi="Times New Roman"/>
                    <w:sz w:val="19"/>
                  </w:rPr>
                </w:rPrChange>
              </w:rPr>
              <w:t>(</w:t>
            </w:r>
            <w:r w:rsidRPr="00E5054D">
              <w:rPr>
                <w:rFonts w:ascii="Times New Roman" w:hAnsi="Times New Roman"/>
                <w:sz w:val="19"/>
                <w:vertAlign w:val="superscript"/>
                <w:lang w:val="en-GB"/>
                <w:rPrChange w:id="4173" w:author="Hong Je-Woo" w:date="2018-09-27T04:31:00Z">
                  <w:rPr>
                    <w:rFonts w:ascii="Times New Roman" w:hAnsi="Times New Roman"/>
                    <w:sz w:val="19"/>
                    <w:vertAlign w:val="superscript"/>
                  </w:rPr>
                </w:rPrChange>
              </w:rPr>
              <w:t>o</w:t>
            </w:r>
            <w:r w:rsidRPr="00E5054D">
              <w:rPr>
                <w:rFonts w:ascii="Times New Roman" w:hAnsi="Times New Roman"/>
                <w:sz w:val="19"/>
                <w:lang w:val="en-GB"/>
                <w:rPrChange w:id="4174" w:author="Hong Je-Woo" w:date="2018-09-27T04:31:00Z">
                  <w:rPr>
                    <w:rFonts w:ascii="Times New Roman" w:hAnsi="Times New Roman"/>
                    <w:sz w:val="19"/>
                  </w:rPr>
                </w:rPrChange>
              </w:rPr>
              <w:t>C)</w:t>
            </w:r>
          </w:p>
        </w:tc>
        <w:tc>
          <w:tcPr>
            <w:tcW w:w="1181" w:type="dxa"/>
            <w:shd w:val="clear" w:color="auto" w:fill="auto"/>
            <w:vAlign w:val="center"/>
            <w:tcPrChange w:id="4175" w:author="Hong Je-Woo" w:date="2018-09-27T04:31:00Z">
              <w:tcPr>
                <w:tcW w:w="1181" w:type="dxa"/>
                <w:gridSpan w:val="2"/>
                <w:shd w:val="clear" w:color="auto" w:fill="auto"/>
                <w:vAlign w:val="center"/>
              </w:tcPr>
            </w:tcPrChange>
          </w:tcPr>
          <w:p w14:paraId="2E65B805"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9"/>
                <w:lang w:val="en-GB"/>
                <w:rPrChange w:id="4176"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177" w:author="Hong Je-Woo" w:date="2018-09-27T04:31:00Z">
                  <w:rPr>
                    <w:rFonts w:ascii="Times New Roman" w:hAnsi="Times New Roman"/>
                    <w:color w:val="000000" w:themeColor="text1"/>
                    <w:sz w:val="19"/>
                  </w:rPr>
                </w:rPrChange>
              </w:rPr>
              <w:t>22.4</w:t>
            </w:r>
          </w:p>
          <w:p w14:paraId="2E65B806"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178"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179" w:author="Hong Je-Woo" w:date="2018-09-27T04:31:00Z">
                  <w:rPr>
                    <w:rFonts w:ascii="Times New Roman" w:hAnsi="Times New Roman"/>
                    <w:color w:val="000000" w:themeColor="text1"/>
                    <w:sz w:val="19"/>
                  </w:rPr>
                </w:rPrChange>
              </w:rPr>
              <w:t>(+1.2)</w:t>
            </w:r>
          </w:p>
        </w:tc>
        <w:tc>
          <w:tcPr>
            <w:tcW w:w="1181" w:type="dxa"/>
            <w:shd w:val="clear" w:color="auto" w:fill="auto"/>
            <w:vAlign w:val="center"/>
            <w:tcPrChange w:id="4180" w:author="Hong Je-Woo" w:date="2018-09-27T04:31:00Z">
              <w:tcPr>
                <w:tcW w:w="1181" w:type="dxa"/>
                <w:gridSpan w:val="2"/>
                <w:shd w:val="clear" w:color="auto" w:fill="auto"/>
                <w:vAlign w:val="center"/>
              </w:tcPr>
            </w:tcPrChange>
          </w:tcPr>
          <w:p w14:paraId="2E65B807"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9"/>
                <w:lang w:val="en-GB"/>
                <w:rPrChange w:id="4181"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182" w:author="Hong Je-Woo" w:date="2018-09-27T04:31:00Z">
                  <w:rPr>
                    <w:rFonts w:ascii="Times New Roman" w:hAnsi="Times New Roman"/>
                    <w:color w:val="000000" w:themeColor="text1"/>
                    <w:sz w:val="19"/>
                  </w:rPr>
                </w:rPrChange>
              </w:rPr>
              <w:t>15.5</w:t>
            </w:r>
          </w:p>
          <w:p w14:paraId="2E65B808"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183"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184" w:author="Hong Je-Woo" w:date="2018-09-27T04:31:00Z">
                  <w:rPr>
                    <w:rFonts w:ascii="Times New Roman" w:hAnsi="Times New Roman"/>
                    <w:color w:val="000000" w:themeColor="text1"/>
                    <w:sz w:val="19"/>
                  </w:rPr>
                </w:rPrChange>
              </w:rPr>
              <w:t>(+0.7)</w:t>
            </w:r>
          </w:p>
        </w:tc>
        <w:tc>
          <w:tcPr>
            <w:tcW w:w="1182" w:type="dxa"/>
            <w:shd w:val="clear" w:color="auto" w:fill="auto"/>
            <w:vAlign w:val="center"/>
            <w:tcPrChange w:id="4185" w:author="Hong Je-Woo" w:date="2018-09-27T04:31:00Z">
              <w:tcPr>
                <w:tcW w:w="1182" w:type="dxa"/>
                <w:gridSpan w:val="2"/>
                <w:shd w:val="clear" w:color="auto" w:fill="auto"/>
                <w:vAlign w:val="center"/>
              </w:tcPr>
            </w:tcPrChange>
          </w:tcPr>
          <w:p w14:paraId="2E65B809"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9"/>
                <w:lang w:val="en-GB"/>
                <w:rPrChange w:id="4186"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187" w:author="Hong Je-Woo" w:date="2018-09-27T04:31:00Z">
                  <w:rPr>
                    <w:rFonts w:ascii="Times New Roman" w:hAnsi="Times New Roman"/>
                    <w:color w:val="000000" w:themeColor="text1"/>
                    <w:sz w:val="19"/>
                  </w:rPr>
                </w:rPrChange>
              </w:rPr>
              <w:t>8.9</w:t>
            </w:r>
          </w:p>
          <w:p w14:paraId="2E65B80A"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kern w:val="2"/>
                <w:sz w:val="19"/>
                <w:lang w:val="en-GB"/>
                <w:rPrChange w:id="4188"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189" w:author="Hong Je-Woo" w:date="2018-09-27T04:31:00Z">
                  <w:rPr>
                    <w:rFonts w:ascii="Times New Roman" w:hAnsi="Times New Roman"/>
                    <w:color w:val="000000" w:themeColor="text1"/>
                    <w:sz w:val="19"/>
                  </w:rPr>
                </w:rPrChange>
              </w:rPr>
              <w:t>(+1.7)</w:t>
            </w:r>
          </w:p>
        </w:tc>
        <w:tc>
          <w:tcPr>
            <w:tcW w:w="1181" w:type="dxa"/>
            <w:shd w:val="clear" w:color="auto" w:fill="auto"/>
            <w:vAlign w:val="center"/>
            <w:tcPrChange w:id="4190" w:author="Hong Je-Woo" w:date="2018-09-27T04:31:00Z">
              <w:tcPr>
                <w:tcW w:w="1181" w:type="dxa"/>
                <w:gridSpan w:val="2"/>
                <w:shd w:val="clear" w:color="auto" w:fill="auto"/>
                <w:vAlign w:val="center"/>
              </w:tcPr>
            </w:tcPrChange>
          </w:tcPr>
          <w:p w14:paraId="2E65B80B"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9"/>
                <w:lang w:val="en-GB"/>
                <w:rPrChange w:id="4191"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192" w:author="Hong Je-Woo" w:date="2018-09-27T04:31:00Z">
                  <w:rPr>
                    <w:rFonts w:ascii="Times New Roman" w:hAnsi="Times New Roman"/>
                    <w:color w:val="000000" w:themeColor="text1"/>
                    <w:sz w:val="19"/>
                  </w:rPr>
                </w:rPrChange>
              </w:rPr>
              <w:t>1.6</w:t>
            </w:r>
          </w:p>
          <w:p w14:paraId="2E65B80C"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kern w:val="2"/>
                <w:sz w:val="19"/>
                <w:lang w:val="en-GB"/>
                <w:rPrChange w:id="4193"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194" w:author="Hong Je-Woo" w:date="2018-09-27T04:31:00Z">
                  <w:rPr>
                    <w:rFonts w:ascii="Times New Roman" w:hAnsi="Times New Roman"/>
                    <w:color w:val="000000" w:themeColor="text1"/>
                    <w:sz w:val="19"/>
                  </w:rPr>
                </w:rPrChange>
              </w:rPr>
              <w:t>(+1.2)</w:t>
            </w:r>
          </w:p>
        </w:tc>
        <w:tc>
          <w:tcPr>
            <w:tcW w:w="1181" w:type="dxa"/>
            <w:shd w:val="clear" w:color="auto" w:fill="auto"/>
            <w:vAlign w:val="center"/>
            <w:tcPrChange w:id="4195" w:author="Hong Je-Woo" w:date="2018-09-27T04:31:00Z">
              <w:tcPr>
                <w:tcW w:w="1181" w:type="dxa"/>
                <w:gridSpan w:val="2"/>
                <w:shd w:val="clear" w:color="auto" w:fill="auto"/>
                <w:vAlign w:val="center"/>
              </w:tcPr>
            </w:tcPrChange>
          </w:tcPr>
          <w:p w14:paraId="2E65B80D"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9"/>
                <w:lang w:val="en-GB"/>
                <w:rPrChange w:id="4196"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197" w:author="Hong Je-Woo" w:date="2018-09-27T04:31:00Z">
                  <w:rPr>
                    <w:rFonts w:ascii="Times New Roman" w:hAnsi="Times New Roman"/>
                    <w:color w:val="000000" w:themeColor="text1"/>
                    <w:sz w:val="19"/>
                  </w:rPr>
                </w:rPrChange>
              </w:rPr>
              <w:t>–3.2</w:t>
            </w:r>
          </w:p>
          <w:p w14:paraId="2E65B80E"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kern w:val="2"/>
                <w:sz w:val="19"/>
                <w:lang w:val="en-GB"/>
                <w:rPrChange w:id="4198"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199" w:author="Hong Je-Woo" w:date="2018-09-27T04:31:00Z">
                  <w:rPr>
                    <w:rFonts w:ascii="Times New Roman" w:hAnsi="Times New Roman"/>
                    <w:color w:val="000000" w:themeColor="text1"/>
                    <w:sz w:val="19"/>
                  </w:rPr>
                </w:rPrChange>
              </w:rPr>
              <w:t>(–0.8)</w:t>
            </w:r>
          </w:p>
        </w:tc>
        <w:tc>
          <w:tcPr>
            <w:tcW w:w="1182" w:type="dxa"/>
            <w:shd w:val="clear" w:color="auto" w:fill="auto"/>
            <w:vAlign w:val="center"/>
            <w:tcPrChange w:id="4200" w:author="Hong Je-Woo" w:date="2018-09-27T04:31:00Z">
              <w:tcPr>
                <w:tcW w:w="1182" w:type="dxa"/>
                <w:gridSpan w:val="2"/>
                <w:shd w:val="clear" w:color="auto" w:fill="auto"/>
                <w:vAlign w:val="center"/>
              </w:tcPr>
            </w:tcPrChange>
          </w:tcPr>
          <w:p w14:paraId="2E65B80F"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9"/>
                <w:lang w:val="en-GB"/>
                <w:rPrChange w:id="4201"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202" w:author="Hong Je-Woo" w:date="2018-09-27T04:31:00Z">
                  <w:rPr>
                    <w:rFonts w:ascii="Times New Roman" w:hAnsi="Times New Roman"/>
                    <w:color w:val="000000" w:themeColor="text1"/>
                    <w:sz w:val="19"/>
                  </w:rPr>
                </w:rPrChange>
              </w:rPr>
              <w:t>0.2</w:t>
            </w:r>
          </w:p>
          <w:p w14:paraId="2E65B810"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kern w:val="2"/>
                <w:sz w:val="19"/>
                <w:lang w:val="en-GB"/>
                <w:rPrChange w:id="4203"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204" w:author="Hong Je-Woo" w:date="2018-09-27T04:31:00Z">
                  <w:rPr>
                    <w:rFonts w:ascii="Times New Roman" w:hAnsi="Times New Roman"/>
                    <w:color w:val="000000" w:themeColor="text1"/>
                    <w:sz w:val="19"/>
                  </w:rPr>
                </w:rPrChange>
              </w:rPr>
              <w:t>(–0.2)</w:t>
            </w:r>
          </w:p>
        </w:tc>
      </w:tr>
      <w:tr w:rsidR="00B72C41" w:rsidRPr="00E5054D" w14:paraId="2E65B81F" w14:textId="77777777" w:rsidTr="000A6448">
        <w:trPr>
          <w:trPrChange w:id="4205" w:author="Hong Je-Woo" w:date="2018-09-27T04:31:00Z">
            <w:trPr>
              <w:gridBefore w:val="1"/>
            </w:trPr>
          </w:trPrChange>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Change w:id="4206" w:author="Hong Je-Woo" w:date="2018-09-27T04:31:00Z">
              <w:tcPr>
                <w:tcW w:w="1843" w:type="dxa"/>
                <w:gridSpan w:val="2"/>
                <w:shd w:val="clear" w:color="auto" w:fill="auto"/>
                <w:vAlign w:val="center"/>
              </w:tcPr>
            </w:tcPrChange>
          </w:tcPr>
          <w:p w14:paraId="2E65B812" w14:textId="77777777" w:rsidR="00B72C41" w:rsidRPr="00E5054D" w:rsidRDefault="00B72C41" w:rsidP="000A6448">
            <w:pPr>
              <w:wordWrap/>
              <w:spacing w:line="276" w:lineRule="auto"/>
              <w:jc w:val="center"/>
              <w:rPr>
                <w:rFonts w:ascii="Times New Roman" w:hAnsi="Times New Roman"/>
                <w:sz w:val="19"/>
                <w:lang w:val="en-GB"/>
                <w:rPrChange w:id="4207" w:author="Hong Je-Woo" w:date="2018-09-27T04:31:00Z">
                  <w:rPr>
                    <w:rFonts w:ascii="Times New Roman" w:hAnsi="Times New Roman"/>
                    <w:sz w:val="19"/>
                  </w:rPr>
                </w:rPrChange>
              </w:rPr>
            </w:pPr>
            <w:r w:rsidRPr="00E5054D">
              <w:rPr>
                <w:rFonts w:ascii="Times New Roman" w:hAnsi="Times New Roman"/>
                <w:sz w:val="19"/>
                <w:lang w:val="en-GB"/>
                <w:rPrChange w:id="4208" w:author="Hong Je-Woo" w:date="2018-09-27T04:31:00Z">
                  <w:rPr>
                    <w:rFonts w:ascii="Times New Roman" w:hAnsi="Times New Roman"/>
                    <w:sz w:val="19"/>
                  </w:rPr>
                </w:rPrChange>
              </w:rPr>
              <w:t>Precipitation (mm)</w:t>
            </w:r>
          </w:p>
        </w:tc>
        <w:tc>
          <w:tcPr>
            <w:tcW w:w="1181" w:type="dxa"/>
            <w:shd w:val="clear" w:color="auto" w:fill="auto"/>
            <w:vAlign w:val="center"/>
            <w:tcPrChange w:id="4209" w:author="Hong Je-Woo" w:date="2018-09-27T04:31:00Z">
              <w:tcPr>
                <w:tcW w:w="1181" w:type="dxa"/>
                <w:gridSpan w:val="2"/>
                <w:shd w:val="clear" w:color="auto" w:fill="auto"/>
                <w:vAlign w:val="center"/>
              </w:tcPr>
            </w:tcPrChange>
          </w:tcPr>
          <w:p w14:paraId="2E65B813"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9"/>
                <w:lang w:val="en-GB"/>
                <w:rPrChange w:id="4210"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211" w:author="Hong Je-Woo" w:date="2018-09-27T04:31:00Z">
                  <w:rPr>
                    <w:rFonts w:ascii="Times New Roman" w:hAnsi="Times New Roman"/>
                    <w:color w:val="000000" w:themeColor="text1"/>
                    <w:sz w:val="19"/>
                  </w:rPr>
                </w:rPrChange>
              </w:rPr>
              <w:t>26.0</w:t>
            </w:r>
          </w:p>
          <w:p w14:paraId="2E65B814"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212"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213" w:author="Hong Je-Woo" w:date="2018-09-27T04:31:00Z">
                  <w:rPr>
                    <w:rFonts w:ascii="Times New Roman" w:hAnsi="Times New Roman"/>
                    <w:color w:val="000000" w:themeColor="text1"/>
                    <w:sz w:val="19"/>
                  </w:rPr>
                </w:rPrChange>
              </w:rPr>
              <w:t>(–143.3)</w:t>
            </w:r>
          </w:p>
        </w:tc>
        <w:tc>
          <w:tcPr>
            <w:tcW w:w="1181" w:type="dxa"/>
            <w:shd w:val="clear" w:color="auto" w:fill="auto"/>
            <w:vAlign w:val="center"/>
            <w:tcPrChange w:id="4214" w:author="Hong Je-Woo" w:date="2018-09-27T04:31:00Z">
              <w:tcPr>
                <w:tcW w:w="1181" w:type="dxa"/>
                <w:gridSpan w:val="2"/>
                <w:shd w:val="clear" w:color="auto" w:fill="auto"/>
                <w:vAlign w:val="center"/>
              </w:tcPr>
            </w:tcPrChange>
          </w:tcPr>
          <w:p w14:paraId="2E65B815"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9"/>
                <w:lang w:val="en-GB"/>
                <w:rPrChange w:id="4215"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216" w:author="Hong Je-Woo" w:date="2018-09-27T04:31:00Z">
                  <w:rPr>
                    <w:rFonts w:ascii="Times New Roman" w:hAnsi="Times New Roman"/>
                    <w:color w:val="000000" w:themeColor="text1"/>
                    <w:sz w:val="19"/>
                  </w:rPr>
                </w:rPrChange>
              </w:rPr>
              <w:t>81.5</w:t>
            </w:r>
          </w:p>
          <w:p w14:paraId="2E65B816"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9"/>
                <w:lang w:val="en-GB"/>
                <w:rPrChange w:id="4217"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218" w:author="Hong Je-Woo" w:date="2018-09-27T04:31:00Z">
                  <w:rPr>
                    <w:rFonts w:ascii="Times New Roman" w:hAnsi="Times New Roman"/>
                    <w:color w:val="000000" w:themeColor="text1"/>
                    <w:sz w:val="19"/>
                  </w:rPr>
                </w:rPrChange>
              </w:rPr>
              <w:t>(+29.7)</w:t>
            </w:r>
          </w:p>
        </w:tc>
        <w:tc>
          <w:tcPr>
            <w:tcW w:w="1182" w:type="dxa"/>
            <w:shd w:val="clear" w:color="auto" w:fill="auto"/>
            <w:vAlign w:val="center"/>
            <w:tcPrChange w:id="4219" w:author="Hong Je-Woo" w:date="2018-09-27T04:31:00Z">
              <w:tcPr>
                <w:tcW w:w="1182" w:type="dxa"/>
                <w:gridSpan w:val="2"/>
                <w:shd w:val="clear" w:color="auto" w:fill="auto"/>
                <w:vAlign w:val="center"/>
              </w:tcPr>
            </w:tcPrChange>
          </w:tcPr>
          <w:p w14:paraId="2E65B817"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9"/>
                <w:lang w:val="en-GB"/>
                <w:rPrChange w:id="4220"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221" w:author="Hong Je-Woo" w:date="2018-09-27T04:31:00Z">
                  <w:rPr>
                    <w:rFonts w:ascii="Times New Roman" w:hAnsi="Times New Roman"/>
                    <w:color w:val="000000" w:themeColor="text1"/>
                    <w:sz w:val="19"/>
                  </w:rPr>
                </w:rPrChange>
              </w:rPr>
              <w:t>104.6</w:t>
            </w:r>
          </w:p>
          <w:p w14:paraId="2E65B818"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kern w:val="2"/>
                <w:sz w:val="19"/>
                <w:lang w:val="en-GB"/>
                <w:rPrChange w:id="4222"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223" w:author="Hong Je-Woo" w:date="2018-09-27T04:31:00Z">
                  <w:rPr>
                    <w:rFonts w:ascii="Times New Roman" w:hAnsi="Times New Roman"/>
                    <w:color w:val="000000" w:themeColor="text1"/>
                    <w:sz w:val="19"/>
                  </w:rPr>
                </w:rPrChange>
              </w:rPr>
              <w:t>(+52.1)</w:t>
            </w:r>
          </w:p>
        </w:tc>
        <w:tc>
          <w:tcPr>
            <w:tcW w:w="1181" w:type="dxa"/>
            <w:shd w:val="clear" w:color="auto" w:fill="auto"/>
            <w:vAlign w:val="center"/>
            <w:tcPrChange w:id="4224" w:author="Hong Je-Woo" w:date="2018-09-27T04:31:00Z">
              <w:tcPr>
                <w:tcW w:w="1181" w:type="dxa"/>
                <w:gridSpan w:val="2"/>
                <w:shd w:val="clear" w:color="auto" w:fill="auto"/>
                <w:vAlign w:val="center"/>
              </w:tcPr>
            </w:tcPrChange>
          </w:tcPr>
          <w:p w14:paraId="2E65B819"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9"/>
                <w:lang w:val="en-GB"/>
                <w:rPrChange w:id="4225"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226" w:author="Hong Je-Woo" w:date="2018-09-27T04:31:00Z">
                  <w:rPr>
                    <w:rFonts w:ascii="Times New Roman" w:hAnsi="Times New Roman"/>
                    <w:color w:val="000000" w:themeColor="text1"/>
                    <w:sz w:val="19"/>
                  </w:rPr>
                </w:rPrChange>
              </w:rPr>
              <w:t>29.1</w:t>
            </w:r>
          </w:p>
          <w:p w14:paraId="2E65B81A"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kern w:val="2"/>
                <w:sz w:val="19"/>
                <w:lang w:val="en-GB"/>
                <w:rPrChange w:id="4227"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228" w:author="Hong Je-Woo" w:date="2018-09-27T04:31:00Z">
                  <w:rPr>
                    <w:rFonts w:ascii="Times New Roman" w:hAnsi="Times New Roman"/>
                    <w:color w:val="000000" w:themeColor="text1"/>
                    <w:sz w:val="19"/>
                  </w:rPr>
                </w:rPrChange>
              </w:rPr>
              <w:t>(+7.6)</w:t>
            </w:r>
          </w:p>
        </w:tc>
        <w:tc>
          <w:tcPr>
            <w:tcW w:w="1181" w:type="dxa"/>
            <w:shd w:val="clear" w:color="auto" w:fill="auto"/>
            <w:vAlign w:val="center"/>
            <w:tcPrChange w:id="4229" w:author="Hong Je-Woo" w:date="2018-09-27T04:31:00Z">
              <w:tcPr>
                <w:tcW w:w="1181" w:type="dxa"/>
                <w:gridSpan w:val="2"/>
                <w:shd w:val="clear" w:color="auto" w:fill="auto"/>
                <w:vAlign w:val="center"/>
              </w:tcPr>
            </w:tcPrChange>
          </w:tcPr>
          <w:p w14:paraId="2E65B81B"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9"/>
                <w:lang w:val="en-GB"/>
                <w:rPrChange w:id="4230"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231" w:author="Hong Je-Woo" w:date="2018-09-27T04:31:00Z">
                  <w:rPr>
                    <w:rFonts w:ascii="Times New Roman" w:hAnsi="Times New Roman"/>
                    <w:color w:val="000000" w:themeColor="text1"/>
                    <w:sz w:val="19"/>
                  </w:rPr>
                </w:rPrChange>
              </w:rPr>
              <w:t>1.0</w:t>
            </w:r>
          </w:p>
          <w:p w14:paraId="2E65B81C"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kern w:val="2"/>
                <w:sz w:val="19"/>
                <w:lang w:val="en-GB"/>
                <w:rPrChange w:id="4232"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233" w:author="Hong Je-Woo" w:date="2018-09-27T04:31:00Z">
                  <w:rPr>
                    <w:rFonts w:ascii="Times New Roman" w:hAnsi="Times New Roman"/>
                    <w:color w:val="000000" w:themeColor="text1"/>
                    <w:sz w:val="19"/>
                  </w:rPr>
                </w:rPrChange>
              </w:rPr>
              <w:t>(–19.8)</w:t>
            </w:r>
          </w:p>
        </w:tc>
        <w:tc>
          <w:tcPr>
            <w:tcW w:w="1182" w:type="dxa"/>
            <w:shd w:val="clear" w:color="auto" w:fill="auto"/>
            <w:vAlign w:val="center"/>
            <w:tcPrChange w:id="4234" w:author="Hong Je-Woo" w:date="2018-09-27T04:31:00Z">
              <w:tcPr>
                <w:tcW w:w="1182" w:type="dxa"/>
                <w:gridSpan w:val="2"/>
                <w:shd w:val="clear" w:color="auto" w:fill="auto"/>
                <w:vAlign w:val="center"/>
              </w:tcPr>
            </w:tcPrChange>
          </w:tcPr>
          <w:p w14:paraId="2E65B81D" w14:textId="77777777" w:rsidR="00B72C41" w:rsidRPr="00E5054D" w:rsidRDefault="00B72C41" w:rsidP="000A6448">
            <w:pPr>
              <w:wordWrap/>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9"/>
                <w:lang w:val="en-GB"/>
                <w:rPrChange w:id="4235" w:author="Hong Je-Woo" w:date="2018-09-27T04:31:00Z">
                  <w:rPr>
                    <w:rFonts w:ascii="Times New Roman" w:hAnsi="Times New Roman"/>
                    <w:color w:val="000000" w:themeColor="text1"/>
                    <w:sz w:val="19"/>
                  </w:rPr>
                </w:rPrChange>
              </w:rPr>
            </w:pPr>
            <w:r w:rsidRPr="00E5054D">
              <w:rPr>
                <w:rFonts w:ascii="Times New Roman" w:hAnsi="Times New Roman"/>
                <w:color w:val="000000" w:themeColor="text1"/>
                <w:sz w:val="19"/>
                <w:lang w:val="en-GB"/>
                <w:rPrChange w:id="4236" w:author="Hong Je-Woo" w:date="2018-09-27T04:31:00Z">
                  <w:rPr>
                    <w:rFonts w:ascii="Times New Roman" w:hAnsi="Times New Roman"/>
                    <w:color w:val="000000" w:themeColor="text1"/>
                    <w:sz w:val="19"/>
                  </w:rPr>
                </w:rPrChange>
              </w:rPr>
              <w:t>47.6</w:t>
            </w:r>
          </w:p>
          <w:p w14:paraId="2E65B81E" w14:textId="77777777" w:rsidR="00B72C41" w:rsidRPr="00E5054D" w:rsidRDefault="00B72C41" w:rsidP="000A6448">
            <w:pPr>
              <w:pStyle w:val="af4"/>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kern w:val="2"/>
                <w:sz w:val="19"/>
                <w:lang w:val="en-GB"/>
                <w:rPrChange w:id="4237"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238" w:author="Hong Je-Woo" w:date="2018-09-27T04:31:00Z">
                  <w:rPr>
                    <w:rFonts w:ascii="Times New Roman" w:hAnsi="Times New Roman"/>
                    <w:color w:val="000000" w:themeColor="text1"/>
                    <w:sz w:val="19"/>
                  </w:rPr>
                </w:rPrChange>
              </w:rPr>
              <w:t>(+22.6)</w:t>
            </w:r>
          </w:p>
        </w:tc>
      </w:tr>
      <w:tr w:rsidR="00B72C41" w:rsidRPr="00E5054D" w14:paraId="2E65B82D" w14:textId="77777777" w:rsidTr="000A6448">
        <w:trPr>
          <w:cnfStyle w:val="000000100000" w:firstRow="0" w:lastRow="0" w:firstColumn="0" w:lastColumn="0" w:oddVBand="0" w:evenVBand="0" w:oddHBand="1" w:evenHBand="0" w:firstRowFirstColumn="0" w:firstRowLastColumn="0" w:lastRowFirstColumn="0" w:lastRowLastColumn="0"/>
          <w:trPrChange w:id="4239" w:author="Hong Je-Woo" w:date="2018-09-27T04:31:00Z">
            <w:trPr>
              <w:gridBefore w:val="1"/>
            </w:trPr>
          </w:trPrChange>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vAlign w:val="center"/>
            <w:tcPrChange w:id="4240" w:author="Hong Je-Woo" w:date="2018-09-27T04:31:00Z">
              <w:tcPr>
                <w:tcW w:w="1843" w:type="dxa"/>
                <w:gridSpan w:val="2"/>
                <w:shd w:val="clear" w:color="auto" w:fill="auto"/>
                <w:vAlign w:val="center"/>
              </w:tcPr>
            </w:tcPrChange>
          </w:tcPr>
          <w:p w14:paraId="2E65B820" w14:textId="77777777" w:rsidR="00B72C41" w:rsidRPr="00E5054D" w:rsidRDefault="00B72C41" w:rsidP="000A6448">
            <w:pPr>
              <w:wordWrap/>
              <w:spacing w:line="276" w:lineRule="auto"/>
              <w:jc w:val="center"/>
              <w:cnfStyle w:val="001000100000" w:firstRow="0" w:lastRow="0" w:firstColumn="1" w:lastColumn="0" w:oddVBand="0" w:evenVBand="0" w:oddHBand="1" w:evenHBand="0" w:firstRowFirstColumn="0" w:firstRowLastColumn="0" w:lastRowFirstColumn="0" w:lastRowLastColumn="0"/>
              <w:rPr>
                <w:rFonts w:ascii="Times New Roman" w:hAnsi="Times New Roman"/>
                <w:sz w:val="19"/>
                <w:lang w:val="en-GB"/>
                <w:rPrChange w:id="4241" w:author="Hong Je-Woo" w:date="2018-09-27T04:31:00Z">
                  <w:rPr>
                    <w:rFonts w:ascii="Times New Roman" w:hAnsi="Times New Roman"/>
                    <w:sz w:val="19"/>
                  </w:rPr>
                </w:rPrChange>
              </w:rPr>
            </w:pPr>
            <w:r w:rsidRPr="00E5054D">
              <w:rPr>
                <w:rFonts w:ascii="Times New Roman" w:hAnsi="Times New Roman"/>
                <w:sz w:val="19"/>
                <w:lang w:val="en-GB"/>
                <w:rPrChange w:id="4242" w:author="Hong Je-Woo" w:date="2018-09-27T04:31:00Z">
                  <w:rPr>
                    <w:rFonts w:ascii="Times New Roman" w:hAnsi="Times New Roman"/>
                    <w:sz w:val="19"/>
                  </w:rPr>
                </w:rPrChange>
              </w:rPr>
              <w:t>Solar Duration (hr)</w:t>
            </w:r>
          </w:p>
        </w:tc>
        <w:tc>
          <w:tcPr>
            <w:tcW w:w="1181" w:type="dxa"/>
            <w:shd w:val="clear" w:color="auto" w:fill="auto"/>
            <w:vAlign w:val="center"/>
            <w:tcPrChange w:id="4243" w:author="Hong Je-Woo" w:date="2018-09-27T04:31:00Z">
              <w:tcPr>
                <w:tcW w:w="1181" w:type="dxa"/>
                <w:gridSpan w:val="2"/>
                <w:shd w:val="clear" w:color="auto" w:fill="auto"/>
                <w:vAlign w:val="center"/>
              </w:tcPr>
            </w:tcPrChange>
          </w:tcPr>
          <w:p w14:paraId="2E65B821"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244" w:author="Hong Je-Woo" w:date="2018-09-27T04:31:00Z">
                  <w:rPr>
                    <w:rFonts w:ascii="Times New Roman" w:hAnsi="Times New Roman"/>
                    <w:sz w:val="19"/>
                  </w:rPr>
                </w:rPrChange>
              </w:rPr>
            </w:pPr>
            <w:r w:rsidRPr="00E5054D">
              <w:rPr>
                <w:rFonts w:ascii="Times New Roman" w:hAnsi="Times New Roman"/>
                <w:color w:val="000000" w:themeColor="text1"/>
                <w:kern w:val="2"/>
                <w:sz w:val="19"/>
                <w:lang w:val="en-GB"/>
                <w:rPrChange w:id="4245" w:author="Hong Je-Woo" w:date="2018-09-27T04:31:00Z">
                  <w:rPr>
                    <w:rFonts w:ascii="Times New Roman" w:hAnsi="Times New Roman"/>
                    <w:color w:val="000000" w:themeColor="text1"/>
                    <w:kern w:val="2"/>
                    <w:sz w:val="19"/>
                  </w:rPr>
                </w:rPrChange>
              </w:rPr>
              <w:t>262.1</w:t>
            </w:r>
          </w:p>
          <w:p w14:paraId="2E65B822"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246"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247" w:author="Hong Je-Woo" w:date="2018-09-27T04:31:00Z">
                  <w:rPr>
                    <w:rFonts w:ascii="Times New Roman" w:hAnsi="Times New Roman"/>
                    <w:color w:val="000000" w:themeColor="text1"/>
                    <w:sz w:val="19"/>
                  </w:rPr>
                </w:rPrChange>
              </w:rPr>
              <w:t>(+85.9)</w:t>
            </w:r>
          </w:p>
        </w:tc>
        <w:tc>
          <w:tcPr>
            <w:tcW w:w="1181" w:type="dxa"/>
            <w:shd w:val="clear" w:color="auto" w:fill="auto"/>
            <w:vAlign w:val="center"/>
            <w:tcPrChange w:id="4248" w:author="Hong Je-Woo" w:date="2018-09-27T04:31:00Z">
              <w:tcPr>
                <w:tcW w:w="1181" w:type="dxa"/>
                <w:gridSpan w:val="2"/>
                <w:shd w:val="clear" w:color="auto" w:fill="auto"/>
                <w:vAlign w:val="center"/>
              </w:tcPr>
            </w:tcPrChange>
          </w:tcPr>
          <w:p w14:paraId="2E65B823"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249" w:author="Hong Je-Woo" w:date="2018-09-27T04:31:00Z">
                  <w:rPr>
                    <w:rFonts w:ascii="Times New Roman" w:hAnsi="Times New Roman"/>
                    <w:sz w:val="19"/>
                  </w:rPr>
                </w:rPrChange>
              </w:rPr>
            </w:pPr>
            <w:r w:rsidRPr="00E5054D">
              <w:rPr>
                <w:rFonts w:ascii="Times New Roman" w:hAnsi="Times New Roman"/>
                <w:color w:val="000000" w:themeColor="text1"/>
                <w:kern w:val="2"/>
                <w:sz w:val="19"/>
                <w:lang w:val="en-GB"/>
                <w:rPrChange w:id="4250" w:author="Hong Je-Woo" w:date="2018-09-27T04:31:00Z">
                  <w:rPr>
                    <w:rFonts w:ascii="Times New Roman" w:hAnsi="Times New Roman"/>
                    <w:color w:val="000000" w:themeColor="text1"/>
                    <w:kern w:val="2"/>
                    <w:sz w:val="19"/>
                  </w:rPr>
                </w:rPrChange>
              </w:rPr>
              <w:t>239.7</w:t>
            </w:r>
          </w:p>
          <w:p w14:paraId="2E65B824" w14:textId="77777777" w:rsidR="00B72C41" w:rsidRPr="00E5054D" w:rsidRDefault="00B72C41" w:rsidP="000A6448">
            <w:pPr>
              <w:wordWrap/>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251" w:author="Hong Je-Woo" w:date="2018-09-27T04:31:00Z">
                  <w:rPr>
                    <w:rFonts w:ascii="Times New Roman" w:hAnsi="Times New Roman"/>
                    <w:sz w:val="19"/>
                  </w:rPr>
                </w:rPrChange>
              </w:rPr>
            </w:pPr>
            <w:r w:rsidRPr="00E5054D">
              <w:rPr>
                <w:rFonts w:ascii="Times New Roman" w:hAnsi="Times New Roman"/>
                <w:color w:val="000000" w:themeColor="text1"/>
                <w:sz w:val="19"/>
                <w:lang w:val="en-GB"/>
                <w:rPrChange w:id="4252" w:author="Hong Je-Woo" w:date="2018-09-27T04:31:00Z">
                  <w:rPr>
                    <w:rFonts w:ascii="Times New Roman" w:hAnsi="Times New Roman"/>
                    <w:color w:val="000000" w:themeColor="text1"/>
                    <w:sz w:val="19"/>
                  </w:rPr>
                </w:rPrChange>
              </w:rPr>
              <w:t>(+40.9)</w:t>
            </w:r>
          </w:p>
        </w:tc>
        <w:tc>
          <w:tcPr>
            <w:tcW w:w="1182" w:type="dxa"/>
            <w:shd w:val="clear" w:color="auto" w:fill="auto"/>
            <w:vAlign w:val="center"/>
            <w:tcPrChange w:id="4253" w:author="Hong Je-Woo" w:date="2018-09-27T04:31:00Z">
              <w:tcPr>
                <w:tcW w:w="1182" w:type="dxa"/>
                <w:gridSpan w:val="2"/>
                <w:shd w:val="clear" w:color="auto" w:fill="auto"/>
                <w:vAlign w:val="center"/>
              </w:tcPr>
            </w:tcPrChange>
          </w:tcPr>
          <w:p w14:paraId="2E65B825"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254" w:author="Hong Je-Woo" w:date="2018-09-27T04:31:00Z">
                  <w:rPr>
                    <w:rFonts w:ascii="Times New Roman" w:hAnsi="Times New Roman"/>
                    <w:sz w:val="19"/>
                  </w:rPr>
                </w:rPrChange>
              </w:rPr>
            </w:pPr>
            <w:r w:rsidRPr="00E5054D">
              <w:rPr>
                <w:rFonts w:ascii="Times New Roman" w:hAnsi="Times New Roman"/>
                <w:color w:val="000000" w:themeColor="text1"/>
                <w:kern w:val="2"/>
                <w:sz w:val="19"/>
                <w:lang w:val="en-GB"/>
                <w:rPrChange w:id="4255" w:author="Hong Je-Woo" w:date="2018-09-27T04:31:00Z">
                  <w:rPr>
                    <w:rFonts w:ascii="Times New Roman" w:hAnsi="Times New Roman"/>
                    <w:color w:val="000000" w:themeColor="text1"/>
                    <w:kern w:val="2"/>
                    <w:sz w:val="19"/>
                  </w:rPr>
                </w:rPrChange>
              </w:rPr>
              <w:t>109.0</w:t>
            </w:r>
          </w:p>
          <w:p w14:paraId="2E65B826"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kern w:val="2"/>
                <w:sz w:val="19"/>
                <w:lang w:val="en-GB"/>
                <w:rPrChange w:id="4256"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257" w:author="Hong Je-Woo" w:date="2018-09-27T04:31:00Z">
                  <w:rPr>
                    <w:rFonts w:ascii="Times New Roman" w:hAnsi="Times New Roman"/>
                    <w:color w:val="000000" w:themeColor="text1"/>
                    <w:sz w:val="19"/>
                  </w:rPr>
                </w:rPrChange>
              </w:rPr>
              <w:t>(–44.2)</w:t>
            </w:r>
          </w:p>
        </w:tc>
        <w:tc>
          <w:tcPr>
            <w:tcW w:w="1181" w:type="dxa"/>
            <w:shd w:val="clear" w:color="auto" w:fill="auto"/>
            <w:vAlign w:val="center"/>
            <w:tcPrChange w:id="4258" w:author="Hong Je-Woo" w:date="2018-09-27T04:31:00Z">
              <w:tcPr>
                <w:tcW w:w="1181" w:type="dxa"/>
                <w:gridSpan w:val="2"/>
                <w:shd w:val="clear" w:color="auto" w:fill="auto"/>
                <w:vAlign w:val="center"/>
              </w:tcPr>
            </w:tcPrChange>
          </w:tcPr>
          <w:p w14:paraId="2E65B827"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259" w:author="Hong Je-Woo" w:date="2018-09-27T04:31:00Z">
                  <w:rPr>
                    <w:rFonts w:ascii="Times New Roman" w:hAnsi="Times New Roman"/>
                    <w:sz w:val="19"/>
                  </w:rPr>
                </w:rPrChange>
              </w:rPr>
            </w:pPr>
            <w:r w:rsidRPr="00E5054D">
              <w:rPr>
                <w:rFonts w:ascii="Times New Roman" w:hAnsi="Times New Roman"/>
                <w:color w:val="000000" w:themeColor="text1"/>
                <w:kern w:val="2"/>
                <w:sz w:val="19"/>
                <w:lang w:val="en-GB"/>
                <w:rPrChange w:id="4260" w:author="Hong Je-Woo" w:date="2018-09-27T04:31:00Z">
                  <w:rPr>
                    <w:rFonts w:ascii="Times New Roman" w:hAnsi="Times New Roman"/>
                    <w:color w:val="000000" w:themeColor="text1"/>
                    <w:kern w:val="2"/>
                    <w:sz w:val="19"/>
                  </w:rPr>
                </w:rPrChange>
              </w:rPr>
              <w:t>177.8</w:t>
            </w:r>
          </w:p>
          <w:p w14:paraId="2E65B828"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kern w:val="2"/>
                <w:sz w:val="19"/>
                <w:lang w:val="en-GB"/>
                <w:rPrChange w:id="4261"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262" w:author="Hong Je-Woo" w:date="2018-09-27T04:31:00Z">
                  <w:rPr>
                    <w:rFonts w:ascii="Times New Roman" w:hAnsi="Times New Roman"/>
                    <w:color w:val="000000" w:themeColor="text1"/>
                    <w:sz w:val="19"/>
                  </w:rPr>
                </w:rPrChange>
              </w:rPr>
              <w:t>(+25.2)</w:t>
            </w:r>
          </w:p>
        </w:tc>
        <w:tc>
          <w:tcPr>
            <w:tcW w:w="1181" w:type="dxa"/>
            <w:shd w:val="clear" w:color="auto" w:fill="auto"/>
            <w:vAlign w:val="center"/>
            <w:tcPrChange w:id="4263" w:author="Hong Je-Woo" w:date="2018-09-27T04:31:00Z">
              <w:tcPr>
                <w:tcW w:w="1181" w:type="dxa"/>
                <w:gridSpan w:val="2"/>
                <w:shd w:val="clear" w:color="auto" w:fill="auto"/>
                <w:vAlign w:val="center"/>
              </w:tcPr>
            </w:tcPrChange>
          </w:tcPr>
          <w:p w14:paraId="2E65B829"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264" w:author="Hong Je-Woo" w:date="2018-09-27T04:31:00Z">
                  <w:rPr>
                    <w:rFonts w:ascii="Times New Roman" w:hAnsi="Times New Roman"/>
                    <w:sz w:val="19"/>
                  </w:rPr>
                </w:rPrChange>
              </w:rPr>
            </w:pPr>
            <w:r w:rsidRPr="00E5054D">
              <w:rPr>
                <w:rFonts w:ascii="Times New Roman" w:hAnsi="Times New Roman"/>
                <w:color w:val="000000" w:themeColor="text1"/>
                <w:kern w:val="2"/>
                <w:sz w:val="19"/>
                <w:lang w:val="en-GB"/>
                <w:rPrChange w:id="4265" w:author="Hong Je-Woo" w:date="2018-09-27T04:31:00Z">
                  <w:rPr>
                    <w:rFonts w:ascii="Times New Roman" w:hAnsi="Times New Roman"/>
                    <w:color w:val="000000" w:themeColor="text1"/>
                    <w:kern w:val="2"/>
                    <w:sz w:val="19"/>
                  </w:rPr>
                </w:rPrChange>
              </w:rPr>
              <w:t>196.1</w:t>
            </w:r>
          </w:p>
          <w:p w14:paraId="2E65B82A"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kern w:val="2"/>
                <w:sz w:val="19"/>
                <w:lang w:val="en-GB"/>
                <w:rPrChange w:id="4266"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267" w:author="Hong Je-Woo" w:date="2018-09-27T04:31:00Z">
                  <w:rPr>
                    <w:rFonts w:ascii="Times New Roman" w:hAnsi="Times New Roman"/>
                    <w:color w:val="000000" w:themeColor="text1"/>
                    <w:sz w:val="19"/>
                  </w:rPr>
                </w:rPrChange>
              </w:rPr>
              <w:t>(+35.8)</w:t>
            </w:r>
          </w:p>
        </w:tc>
        <w:tc>
          <w:tcPr>
            <w:tcW w:w="1182" w:type="dxa"/>
            <w:shd w:val="clear" w:color="auto" w:fill="auto"/>
            <w:vAlign w:val="center"/>
            <w:tcPrChange w:id="4268" w:author="Hong Je-Woo" w:date="2018-09-27T04:31:00Z">
              <w:tcPr>
                <w:tcW w:w="1182" w:type="dxa"/>
                <w:gridSpan w:val="2"/>
                <w:shd w:val="clear" w:color="auto" w:fill="auto"/>
                <w:vAlign w:val="center"/>
              </w:tcPr>
            </w:tcPrChange>
          </w:tcPr>
          <w:p w14:paraId="2E65B82B"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19"/>
                <w:lang w:val="en-GB"/>
                <w:rPrChange w:id="4269" w:author="Hong Je-Woo" w:date="2018-09-27T04:31:00Z">
                  <w:rPr>
                    <w:rFonts w:ascii="Times New Roman" w:hAnsi="Times New Roman"/>
                    <w:sz w:val="19"/>
                  </w:rPr>
                </w:rPrChange>
              </w:rPr>
            </w:pPr>
            <w:r w:rsidRPr="00E5054D">
              <w:rPr>
                <w:rFonts w:ascii="Times New Roman" w:hAnsi="Times New Roman"/>
                <w:color w:val="000000" w:themeColor="text1"/>
                <w:kern w:val="2"/>
                <w:sz w:val="19"/>
                <w:lang w:val="en-GB"/>
                <w:rPrChange w:id="4270" w:author="Hong Je-Woo" w:date="2018-09-27T04:31:00Z">
                  <w:rPr>
                    <w:rFonts w:ascii="Times New Roman" w:hAnsi="Times New Roman"/>
                    <w:color w:val="000000" w:themeColor="text1"/>
                    <w:kern w:val="2"/>
                    <w:sz w:val="19"/>
                  </w:rPr>
                </w:rPrChange>
              </w:rPr>
              <w:t>195.2</w:t>
            </w:r>
          </w:p>
          <w:p w14:paraId="2E65B82C" w14:textId="77777777" w:rsidR="00B72C41" w:rsidRPr="00E5054D" w:rsidRDefault="00B72C41" w:rsidP="000A6448">
            <w:pPr>
              <w:pStyle w:val="af4"/>
              <w:spacing w:before="0" w:beforeAutospacing="0" w:after="0" w:afterAutospacing="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kern w:val="2"/>
                <w:sz w:val="19"/>
                <w:lang w:val="en-GB"/>
                <w:rPrChange w:id="4271" w:author="Hong Je-Woo" w:date="2018-09-27T04:31:00Z">
                  <w:rPr>
                    <w:rFonts w:ascii="Times New Roman" w:hAnsi="Times New Roman"/>
                    <w:color w:val="000000" w:themeColor="text1"/>
                    <w:kern w:val="2"/>
                    <w:sz w:val="19"/>
                  </w:rPr>
                </w:rPrChange>
              </w:rPr>
            </w:pPr>
            <w:r w:rsidRPr="00E5054D">
              <w:rPr>
                <w:rFonts w:ascii="Times New Roman" w:hAnsi="Times New Roman"/>
                <w:color w:val="000000" w:themeColor="text1"/>
                <w:sz w:val="19"/>
                <w:lang w:val="en-GB"/>
                <w:rPrChange w:id="4272" w:author="Hong Je-Woo" w:date="2018-09-27T04:31:00Z">
                  <w:rPr>
                    <w:rFonts w:ascii="Times New Roman" w:hAnsi="Times New Roman"/>
                    <w:color w:val="000000" w:themeColor="text1"/>
                    <w:sz w:val="19"/>
                  </w:rPr>
                </w:rPrChange>
              </w:rPr>
              <w:t>(+31.9)</w:t>
            </w:r>
          </w:p>
        </w:tc>
      </w:tr>
    </w:tbl>
    <w:p w14:paraId="2E65B82E" w14:textId="77777777" w:rsidR="00B72C41" w:rsidRPr="00E5054D" w:rsidRDefault="00B72C41" w:rsidP="00B72C41">
      <w:pPr>
        <w:widowControl/>
        <w:wordWrap/>
        <w:autoSpaceDE/>
        <w:autoSpaceDN/>
        <w:rPr>
          <w:rFonts w:ascii="Times New Roman" w:hAnsi="Times New Roman"/>
          <w:sz w:val="19"/>
          <w:lang w:val="en-GB"/>
          <w:rPrChange w:id="4273" w:author="Hong Je-Woo" w:date="2018-09-27T04:31:00Z">
            <w:rPr>
              <w:rFonts w:ascii="Times New Roman" w:hAnsi="Times New Roman"/>
              <w:sz w:val="19"/>
            </w:rPr>
          </w:rPrChange>
        </w:rPr>
      </w:pPr>
      <w:r w:rsidRPr="00E5054D">
        <w:rPr>
          <w:rFonts w:ascii="Times New Roman" w:hAnsi="Times New Roman"/>
          <w:sz w:val="19"/>
          <w:lang w:val="en-GB"/>
          <w:rPrChange w:id="4274" w:author="Hong Je-Woo" w:date="2018-09-27T04:31:00Z">
            <w:rPr>
              <w:rFonts w:ascii="Times New Roman" w:hAnsi="Times New Roman"/>
              <w:sz w:val="19"/>
            </w:rPr>
          </w:rPrChange>
        </w:rPr>
        <w:br w:type="page"/>
      </w:r>
    </w:p>
    <w:p w14:paraId="0A176523" w14:textId="41C8F0BC" w:rsidR="000D1C54" w:rsidRPr="003A4BF6" w:rsidRDefault="00B72C41" w:rsidP="000D1C54">
      <w:pPr>
        <w:widowControl/>
        <w:wordWrap/>
        <w:autoSpaceDE/>
        <w:autoSpaceDN/>
        <w:spacing w:line="480" w:lineRule="auto"/>
        <w:outlineLvl w:val="0"/>
        <w:rPr>
          <w:rFonts w:ascii="Times New Roman" w:hAnsi="Times New Roman"/>
          <w:sz w:val="24"/>
          <w:lang w:val="en-GB"/>
          <w:rPrChange w:id="4275" w:author="Hong Je-Woo" w:date="2018-09-27T04:31:00Z">
            <w:rPr>
              <w:rFonts w:ascii="Times New Roman" w:hAnsi="Times New Roman"/>
              <w:sz w:val="24"/>
            </w:rPr>
          </w:rPrChange>
        </w:rPr>
        <w:pPrChange w:id="4276" w:author="Hong Je-Woo" w:date="2018-09-27T04:31:00Z">
          <w:pPr>
            <w:widowControl/>
            <w:wordWrap/>
            <w:autoSpaceDE/>
            <w:autoSpaceDN/>
            <w:outlineLvl w:val="0"/>
          </w:pPr>
        </w:pPrChange>
      </w:pPr>
      <w:r w:rsidRPr="00E5054D">
        <w:rPr>
          <w:rFonts w:ascii="Times New Roman" w:hAnsi="Times New Roman"/>
          <w:b/>
          <w:sz w:val="24"/>
          <w:lang w:val="en-GB"/>
          <w:rPrChange w:id="4277" w:author="Hong Je-Woo" w:date="2018-09-27T04:31:00Z">
            <w:rPr>
              <w:rFonts w:ascii="Times New Roman" w:hAnsi="Times New Roman"/>
              <w:b/>
              <w:sz w:val="24"/>
            </w:rPr>
          </w:rPrChange>
        </w:rPr>
        <w:lastRenderedPageBreak/>
        <w:t>Table 2.</w:t>
      </w:r>
      <w:r w:rsidRPr="00E5054D">
        <w:rPr>
          <w:rFonts w:ascii="Times New Roman" w:hAnsi="Times New Roman"/>
          <w:sz w:val="24"/>
          <w:lang w:val="en-GB"/>
          <w:rPrChange w:id="4278" w:author="Hong Je-Woo" w:date="2018-09-27T04:31:00Z">
            <w:rPr>
              <w:rFonts w:ascii="Times New Roman" w:hAnsi="Times New Roman"/>
              <w:sz w:val="24"/>
            </w:rPr>
          </w:rPrChange>
        </w:rPr>
        <w:t xml:space="preserve"> </w:t>
      </w:r>
      <w:r w:rsidR="000D1C54" w:rsidRPr="000D1C54">
        <w:rPr>
          <w:rFonts w:ascii="Times New Roman" w:hAnsi="Times New Roman"/>
          <w:sz w:val="24"/>
          <w:lang w:val="en-GB"/>
          <w:rPrChange w:id="4279" w:author="Hong Je-Woo" w:date="2018-09-27T04:31:00Z">
            <w:rPr>
              <w:rFonts w:ascii="Times New Roman" w:hAnsi="Times New Roman"/>
              <w:sz w:val="24"/>
            </w:rPr>
          </w:rPrChange>
        </w:rPr>
        <w:t>First four moments of random flux error (</w:t>
      </w:r>
      <w:r w:rsidR="000D1C54" w:rsidRPr="000D1C54">
        <w:rPr>
          <w:rFonts w:ascii="Times New Roman" w:hAnsi="Times New Roman"/>
          <w:i/>
          <w:sz w:val="24"/>
          <w:lang w:val="en-GB"/>
          <w:rPrChange w:id="4280" w:author="Hong Je-Woo" w:date="2018-09-27T04:31:00Z">
            <w:rPr>
              <w:rFonts w:ascii="Times New Roman" w:hAnsi="Times New Roman"/>
              <w:i/>
              <w:sz w:val="24"/>
            </w:rPr>
          </w:rPrChange>
        </w:rPr>
        <w:sym w:font="Symbol" w:char="F065"/>
      </w:r>
      <w:r w:rsidR="000D1C54" w:rsidRPr="000D1C54">
        <w:rPr>
          <w:rFonts w:ascii="Times New Roman" w:hAnsi="Times New Roman"/>
          <w:sz w:val="24"/>
          <w:lang w:val="en-GB"/>
          <w:rPrChange w:id="4281" w:author="Hong Je-Woo" w:date="2018-09-27T04:31:00Z">
            <w:rPr>
              <w:rFonts w:ascii="Times New Roman" w:hAnsi="Times New Roman"/>
              <w:sz w:val="24"/>
            </w:rPr>
          </w:rPrChange>
        </w:rPr>
        <w:t xml:space="preserve">) for </w:t>
      </w:r>
      <w:r w:rsidR="000D1C54" w:rsidRPr="000D1C54">
        <w:rPr>
          <w:rFonts w:ascii="Times New Roman" w:hAnsi="Times New Roman"/>
          <w:i/>
          <w:sz w:val="24"/>
          <w:lang w:val="en-GB"/>
          <w:rPrChange w:id="4282" w:author="Hong Je-Woo" w:date="2018-09-27T04:31:00Z">
            <w:rPr>
              <w:rFonts w:ascii="Times New Roman" w:hAnsi="Times New Roman"/>
              <w:i/>
              <w:sz w:val="24"/>
            </w:rPr>
          </w:rPrChange>
        </w:rPr>
        <w:t>Q</w:t>
      </w:r>
      <w:r w:rsidR="000D1C54" w:rsidRPr="000D1C54">
        <w:rPr>
          <w:rFonts w:ascii="Times New Roman" w:hAnsi="Times New Roman"/>
          <w:i/>
          <w:sz w:val="24"/>
          <w:vertAlign w:val="subscript"/>
          <w:lang w:val="en-GB"/>
          <w:rPrChange w:id="4283" w:author="Hong Je-Woo" w:date="2018-09-27T04:31:00Z">
            <w:rPr>
              <w:rFonts w:ascii="Times New Roman" w:hAnsi="Times New Roman"/>
              <w:i/>
              <w:sz w:val="24"/>
              <w:vertAlign w:val="subscript"/>
            </w:rPr>
          </w:rPrChange>
        </w:rPr>
        <w:t>H</w:t>
      </w:r>
      <w:r w:rsidR="000D1C54" w:rsidRPr="000D1C54">
        <w:rPr>
          <w:rFonts w:ascii="Times New Roman" w:hAnsi="Times New Roman"/>
          <w:sz w:val="24"/>
          <w:lang w:val="en-GB"/>
          <w:rPrChange w:id="4284" w:author="Hong Je-Woo" w:date="2018-09-27T04:31:00Z">
            <w:rPr>
              <w:rFonts w:ascii="Times New Roman" w:hAnsi="Times New Roman"/>
              <w:sz w:val="24"/>
            </w:rPr>
          </w:rPrChange>
        </w:rPr>
        <w:t xml:space="preserve">, </w:t>
      </w:r>
      <w:r w:rsidR="000D1C54" w:rsidRPr="000D1C54">
        <w:rPr>
          <w:rFonts w:ascii="Times New Roman" w:hAnsi="Times New Roman"/>
          <w:i/>
          <w:sz w:val="24"/>
          <w:lang w:val="en-GB"/>
          <w:rPrChange w:id="4285" w:author="Hong Je-Woo" w:date="2018-09-27T04:31:00Z">
            <w:rPr>
              <w:rFonts w:ascii="Times New Roman" w:hAnsi="Times New Roman"/>
              <w:i/>
              <w:sz w:val="24"/>
            </w:rPr>
          </w:rPrChange>
        </w:rPr>
        <w:t>Q</w:t>
      </w:r>
      <w:r w:rsidR="000D1C54" w:rsidRPr="000D1C54">
        <w:rPr>
          <w:rFonts w:ascii="Times New Roman" w:hAnsi="Times New Roman"/>
          <w:i/>
          <w:sz w:val="24"/>
          <w:vertAlign w:val="subscript"/>
          <w:lang w:val="en-GB"/>
          <w:rPrChange w:id="4286" w:author="Hong Je-Woo" w:date="2018-09-27T04:31:00Z">
            <w:rPr>
              <w:rFonts w:ascii="Times New Roman" w:hAnsi="Times New Roman"/>
              <w:i/>
              <w:sz w:val="24"/>
              <w:vertAlign w:val="subscript"/>
            </w:rPr>
          </w:rPrChange>
        </w:rPr>
        <w:t>E</w:t>
      </w:r>
      <w:r w:rsidR="000D1C54" w:rsidRPr="000D1C54">
        <w:rPr>
          <w:rFonts w:ascii="Times New Roman" w:hAnsi="Times New Roman"/>
          <w:sz w:val="24"/>
          <w:lang w:val="en-GB"/>
          <w:rPrChange w:id="4287" w:author="Hong Je-Woo" w:date="2018-09-27T04:31:00Z">
            <w:rPr>
              <w:rFonts w:ascii="Times New Roman" w:hAnsi="Times New Roman"/>
              <w:sz w:val="24"/>
            </w:rPr>
          </w:rPrChange>
        </w:rPr>
        <w:t xml:space="preserve">, and </w:t>
      </w:r>
      <w:r w:rsidR="000D1C54" w:rsidRPr="000D1C54">
        <w:rPr>
          <w:rFonts w:ascii="Times New Roman" w:hAnsi="Times New Roman"/>
          <w:i/>
          <w:sz w:val="24"/>
          <w:lang w:val="en-GB"/>
          <w:rPrChange w:id="4288" w:author="Hong Je-Woo" w:date="2018-09-27T04:31:00Z">
            <w:rPr>
              <w:rFonts w:ascii="Times New Roman" w:hAnsi="Times New Roman"/>
              <w:i/>
              <w:sz w:val="24"/>
            </w:rPr>
          </w:rPrChange>
        </w:rPr>
        <w:t>F</w:t>
      </w:r>
      <w:r w:rsidR="000D1C54" w:rsidRPr="000D1C54">
        <w:rPr>
          <w:rFonts w:ascii="Times New Roman" w:hAnsi="Times New Roman"/>
          <w:i/>
          <w:sz w:val="24"/>
          <w:vertAlign w:val="subscript"/>
          <w:lang w:val="en-GB"/>
          <w:rPrChange w:id="4289" w:author="Hong Je-Woo" w:date="2018-09-27T04:31:00Z">
            <w:rPr>
              <w:rFonts w:ascii="Times New Roman" w:hAnsi="Times New Roman"/>
              <w:i/>
              <w:sz w:val="24"/>
              <w:vertAlign w:val="subscript"/>
            </w:rPr>
          </w:rPrChange>
        </w:rPr>
        <w:t>C</w:t>
      </w:r>
      <w:r w:rsidR="000D1C54" w:rsidRPr="000D1C54">
        <w:rPr>
          <w:rFonts w:ascii="Times New Roman" w:hAnsi="Times New Roman"/>
          <w:sz w:val="24"/>
          <w:lang w:val="en-GB"/>
          <w:rPrChange w:id="4290" w:author="Hong Je-Woo" w:date="2018-09-27T04:31:00Z">
            <w:rPr>
              <w:rFonts w:ascii="Times New Roman" w:hAnsi="Times New Roman"/>
              <w:sz w:val="24"/>
            </w:rPr>
          </w:rPrChange>
        </w:rPr>
        <w:t>, and the linear relationship (</w:t>
      </w:r>
      <w:del w:id="4291" w:author="Hong Je-Woo" w:date="2018-09-27T04:31:00Z">
        <w:r w:rsidRPr="007E5D70">
          <w:rPr>
            <w:rFonts w:ascii="Times New Roman" w:hAnsi="Times New Roman" w:cs="Times New Roman"/>
            <w:sz w:val="24"/>
            <w:szCs w:val="24"/>
          </w:rPr>
          <w:delText>Fig. 6 d</w:delText>
        </w:r>
      </w:del>
      <w:ins w:id="4292" w:author="Hong Je-Woo" w:date="2018-09-27T04:31:00Z">
        <w:r w:rsidR="000D1C54" w:rsidRPr="000D1C54">
          <w:rPr>
            <w:rFonts w:ascii="Times New Roman" w:hAnsi="Times New Roman" w:cs="Times New Roman"/>
            <w:sz w:val="24"/>
            <w:szCs w:val="24"/>
            <w:lang w:val="en-GB"/>
          </w:rPr>
          <w:t>Figs. 6d</w:t>
        </w:r>
      </w:ins>
      <w:r w:rsidR="000D1C54" w:rsidRPr="000D1C54">
        <w:rPr>
          <w:rFonts w:ascii="Times New Roman" w:hAnsi="Times New Roman"/>
          <w:sz w:val="24"/>
          <w:lang w:val="en-GB"/>
          <w:rPrChange w:id="4293" w:author="Hong Je-Woo" w:date="2018-09-27T04:31:00Z">
            <w:rPr>
              <w:rFonts w:ascii="Times New Roman" w:hAnsi="Times New Roman"/>
              <w:sz w:val="24"/>
            </w:rPr>
          </w:rPrChange>
        </w:rPr>
        <w:t>–f) between random flux error CO</w:t>
      </w:r>
      <w:r w:rsidR="000D1C54" w:rsidRPr="000D1C54">
        <w:rPr>
          <w:rFonts w:ascii="Times New Roman" w:hAnsi="Times New Roman"/>
          <w:sz w:val="24"/>
          <w:vertAlign w:val="subscript"/>
          <w:lang w:val="en-GB"/>
          <w:rPrChange w:id="4294" w:author="Hong Je-Woo" w:date="2018-09-27T04:31:00Z">
            <w:rPr>
              <w:rFonts w:ascii="Times New Roman" w:hAnsi="Times New Roman"/>
              <w:sz w:val="24"/>
              <w:vertAlign w:val="subscript"/>
            </w:rPr>
          </w:rPrChange>
        </w:rPr>
        <w:t>2</w:t>
      </w:r>
      <w:r w:rsidR="000D1C54" w:rsidRPr="000D1C54">
        <w:rPr>
          <w:rFonts w:ascii="Times New Roman" w:hAnsi="Times New Roman"/>
          <w:sz w:val="24"/>
          <w:lang w:val="en-GB"/>
          <w:rPrChange w:id="4295" w:author="Hong Je-Woo" w:date="2018-09-27T04:31:00Z">
            <w:rPr>
              <w:rFonts w:ascii="Times New Roman" w:hAnsi="Times New Roman"/>
              <w:sz w:val="24"/>
            </w:rPr>
          </w:rPrChange>
        </w:rPr>
        <w:t xml:space="preserve"> (</w:t>
      </w:r>
      <w:r w:rsidR="000D1C54" w:rsidRPr="000D1C54">
        <w:rPr>
          <w:rFonts w:ascii="Times New Roman" w:hAnsi="Times New Roman"/>
          <w:i/>
          <w:sz w:val="24"/>
          <w:lang w:val="en-GB"/>
          <w:rPrChange w:id="4296" w:author="Hong Je-Woo" w:date="2018-09-27T04:31:00Z">
            <w:rPr>
              <w:rFonts w:ascii="Times New Roman" w:hAnsi="Times New Roman"/>
              <w:i/>
              <w:sz w:val="24"/>
            </w:rPr>
          </w:rPrChange>
        </w:rPr>
        <w:t>σ</w:t>
      </w:r>
      <w:r w:rsidR="000D1C54" w:rsidRPr="000D1C54">
        <w:rPr>
          <w:rFonts w:ascii="Times New Roman" w:hAnsi="Times New Roman"/>
          <w:sz w:val="24"/>
          <w:lang w:val="en-GB"/>
          <w:rPrChange w:id="4297" w:author="Hong Je-Woo" w:date="2018-09-27T04:31:00Z">
            <w:rPr>
              <w:rFonts w:ascii="Times New Roman" w:hAnsi="Times New Roman"/>
              <w:sz w:val="24"/>
            </w:rPr>
          </w:rPrChange>
        </w:rPr>
        <w:t>(</w:t>
      </w:r>
      <w:r w:rsidR="000D1C54" w:rsidRPr="000D1C54">
        <w:rPr>
          <w:rFonts w:ascii="Times New Roman" w:hAnsi="Times New Roman"/>
          <w:i/>
          <w:sz w:val="24"/>
          <w:lang w:val="en-GB"/>
          <w:rPrChange w:id="4298" w:author="Hong Je-Woo" w:date="2018-09-27T04:31:00Z">
            <w:rPr>
              <w:rFonts w:ascii="Times New Roman" w:hAnsi="Times New Roman"/>
              <w:i/>
              <w:sz w:val="24"/>
            </w:rPr>
          </w:rPrChange>
        </w:rPr>
        <w:sym w:font="Symbol" w:char="F065"/>
      </w:r>
      <w:r w:rsidR="000D1C54" w:rsidRPr="000D1C54">
        <w:rPr>
          <w:rFonts w:ascii="Times New Roman" w:hAnsi="Times New Roman"/>
          <w:sz w:val="24"/>
          <w:lang w:val="en-GB"/>
          <w:rPrChange w:id="4299" w:author="Hong Je-Woo" w:date="2018-09-27T04:31:00Z">
            <w:rPr>
              <w:rFonts w:ascii="Times New Roman" w:hAnsi="Times New Roman"/>
              <w:sz w:val="24"/>
            </w:rPr>
          </w:rPrChange>
        </w:rPr>
        <w:t>)) and the magnitude of the measured flux (</w:t>
      </w:r>
      <m:oMath>
        <m:acc>
          <m:accPr>
            <m:chr m:val="̅"/>
            <m:ctrlPr>
              <w:rPr>
                <w:rFonts w:ascii="Cambria Math" w:hAnsi="Cambria Math"/>
                <w:sz w:val="24"/>
                <w:lang w:val="en-GB"/>
                <w:rPrChange w:id="4300" w:author="Hong Je-Woo" w:date="2018-09-27T04:31:00Z">
                  <w:rPr>
                    <w:rFonts w:ascii="Cambria Math" w:hAnsi="Cambria Math"/>
                    <w:sz w:val="24"/>
                  </w:rPr>
                </w:rPrChange>
              </w:rPr>
            </m:ctrlPr>
          </m:accPr>
          <m:e>
            <m:r>
              <w:rPr>
                <w:rFonts w:ascii="Cambria Math" w:hAnsi="Cambria Math"/>
                <w:sz w:val="24"/>
                <w:lang w:val="en-GB"/>
                <w:rPrChange w:id="4301" w:author="Hong Je-Woo" w:date="2018-09-27T04:31:00Z">
                  <w:rPr>
                    <w:rFonts w:ascii="Cambria Math" w:hAnsi="Cambria Math"/>
                    <w:sz w:val="24"/>
                  </w:rPr>
                </w:rPrChange>
              </w:rPr>
              <m:t>F</m:t>
            </m:r>
          </m:e>
        </m:acc>
      </m:oMath>
      <w:r w:rsidR="000D1C54" w:rsidRPr="000D1C54">
        <w:rPr>
          <w:rFonts w:ascii="Times New Roman" w:hAnsi="Times New Roman"/>
          <w:sz w:val="24"/>
          <w:lang w:val="en-GB"/>
          <w:rPrChange w:id="4302" w:author="Hong Je-Woo" w:date="2018-09-27T04:31:00Z">
            <w:rPr>
              <w:rFonts w:ascii="Times New Roman" w:hAnsi="Times New Roman"/>
              <w:sz w:val="24"/>
            </w:rPr>
          </w:rPrChange>
        </w:rPr>
        <w:t>).</w:t>
      </w:r>
      <w:ins w:id="4303" w:author="Hong Je-Woo" w:date="2018-09-27T04:31:00Z">
        <w:r w:rsidR="000D1C54" w:rsidRPr="000D1C54">
          <w:rPr>
            <w:rFonts w:ascii="Times New Roman" w:hAnsi="Times New Roman" w:cs="Times New Roman"/>
            <w:sz w:val="24"/>
            <w:szCs w:val="24"/>
            <w:lang w:val="en-GB"/>
          </w:rPr>
          <w:t xml:space="preserve"> Only data from the south direction (135–315°) are used.</w:t>
        </w:r>
      </w:ins>
    </w:p>
    <w:tbl>
      <w:tblPr>
        <w:tblStyle w:val="aa"/>
        <w:tblW w:w="0" w:type="auto"/>
        <w:tblBorders>
          <w:left w:val="none" w:sz="0" w:space="0" w:color="auto"/>
          <w:bottom w:val="none" w:sz="0" w:space="0" w:color="auto"/>
          <w:right w:val="none" w:sz="0" w:space="0" w:color="auto"/>
        </w:tblBorders>
        <w:tblLook w:val="04A0" w:firstRow="1" w:lastRow="0" w:firstColumn="1" w:lastColumn="0" w:noHBand="0" w:noVBand="1"/>
      </w:tblPr>
      <w:tblGrid>
        <w:gridCol w:w="708"/>
        <w:gridCol w:w="860"/>
        <w:gridCol w:w="759"/>
        <w:gridCol w:w="759"/>
        <w:gridCol w:w="760"/>
        <w:gridCol w:w="759"/>
        <w:gridCol w:w="761"/>
        <w:gridCol w:w="760"/>
        <w:gridCol w:w="760"/>
        <w:gridCol w:w="2357"/>
        <w:tblGridChange w:id="4304">
          <w:tblGrid>
            <w:gridCol w:w="708"/>
            <w:gridCol w:w="860"/>
            <w:gridCol w:w="759"/>
            <w:gridCol w:w="759"/>
            <w:gridCol w:w="760"/>
            <w:gridCol w:w="759"/>
            <w:gridCol w:w="761"/>
            <w:gridCol w:w="760"/>
            <w:gridCol w:w="760"/>
            <w:gridCol w:w="2357"/>
          </w:tblGrid>
        </w:tblGridChange>
      </w:tblGrid>
      <w:tr w:rsidR="00A86F25" w:rsidRPr="00E5054D" w14:paraId="2E65B83A" w14:textId="77777777" w:rsidTr="00F3717E">
        <w:tc>
          <w:tcPr>
            <w:tcW w:w="708" w:type="dxa"/>
            <w:tcBorders>
              <w:top w:val="nil"/>
              <w:bottom w:val="single" w:sz="4" w:space="0" w:color="auto"/>
            </w:tcBorders>
            <w:vAlign w:val="center"/>
          </w:tcPr>
          <w:p w14:paraId="2E65B830" w14:textId="77777777" w:rsidR="00B72C41" w:rsidRPr="00E5054D" w:rsidRDefault="00B72C41" w:rsidP="000A6448">
            <w:pPr>
              <w:widowControl/>
              <w:wordWrap/>
              <w:autoSpaceDE/>
              <w:autoSpaceDN/>
              <w:jc w:val="center"/>
              <w:rPr>
                <w:rFonts w:ascii="Times New Roman" w:hAnsi="Times New Roman"/>
                <w:b/>
                <w:sz w:val="19"/>
                <w:lang w:val="en-GB"/>
                <w:rPrChange w:id="4305" w:author="Hong Je-Woo" w:date="2018-09-27T04:31:00Z">
                  <w:rPr>
                    <w:rFonts w:ascii="Times New Roman" w:hAnsi="Times New Roman"/>
                    <w:b/>
                    <w:sz w:val="19"/>
                  </w:rPr>
                </w:rPrChange>
              </w:rPr>
            </w:pPr>
          </w:p>
        </w:tc>
        <w:tc>
          <w:tcPr>
            <w:tcW w:w="860" w:type="dxa"/>
            <w:tcBorders>
              <w:top w:val="nil"/>
              <w:bottom w:val="single" w:sz="4" w:space="0" w:color="auto"/>
            </w:tcBorders>
            <w:vAlign w:val="center"/>
          </w:tcPr>
          <w:p w14:paraId="2E65B831" w14:textId="77777777" w:rsidR="00B72C41" w:rsidRPr="00E5054D" w:rsidRDefault="00B72C41" w:rsidP="000A6448">
            <w:pPr>
              <w:widowControl/>
              <w:wordWrap/>
              <w:autoSpaceDE/>
              <w:autoSpaceDN/>
              <w:rPr>
                <w:rFonts w:ascii="Times New Roman" w:hAnsi="Times New Roman"/>
                <w:b/>
                <w:sz w:val="19"/>
                <w:lang w:val="en-GB"/>
                <w:rPrChange w:id="4306" w:author="Hong Je-Woo" w:date="2018-09-27T04:31:00Z">
                  <w:rPr>
                    <w:rFonts w:ascii="Times New Roman" w:hAnsi="Times New Roman"/>
                    <w:b/>
                    <w:sz w:val="19"/>
                  </w:rPr>
                </w:rPrChange>
              </w:rPr>
            </w:pPr>
            <w:r w:rsidRPr="00E5054D">
              <w:rPr>
                <w:rFonts w:ascii="Times New Roman" w:hAnsi="Times New Roman"/>
                <w:b/>
                <w:sz w:val="19"/>
                <w:lang w:val="en-GB"/>
                <w:rPrChange w:id="4307" w:author="Hong Je-Woo" w:date="2018-09-27T04:31:00Z">
                  <w:rPr>
                    <w:rFonts w:ascii="Times New Roman" w:hAnsi="Times New Roman"/>
                    <w:b/>
                    <w:sz w:val="19"/>
                  </w:rPr>
                </w:rPrChange>
              </w:rPr>
              <w:t>Season</w:t>
            </w:r>
          </w:p>
        </w:tc>
        <w:tc>
          <w:tcPr>
            <w:tcW w:w="759" w:type="dxa"/>
            <w:tcBorders>
              <w:top w:val="nil"/>
              <w:bottom w:val="single" w:sz="4" w:space="0" w:color="auto"/>
            </w:tcBorders>
            <w:vAlign w:val="center"/>
          </w:tcPr>
          <w:p w14:paraId="2E65B832" w14:textId="77777777" w:rsidR="00B72C41" w:rsidRPr="00E5054D" w:rsidRDefault="00B72C41" w:rsidP="000A6448">
            <w:pPr>
              <w:widowControl/>
              <w:wordWrap/>
              <w:autoSpaceDE/>
              <w:autoSpaceDN/>
              <w:jc w:val="center"/>
              <w:rPr>
                <w:rFonts w:ascii="Times New Roman" w:hAnsi="Times New Roman"/>
                <w:b/>
                <w:i/>
                <w:sz w:val="19"/>
                <w:lang w:val="en-GB"/>
                <w:rPrChange w:id="4308" w:author="Hong Je-Woo" w:date="2018-09-27T04:31:00Z">
                  <w:rPr>
                    <w:rFonts w:ascii="Times New Roman" w:hAnsi="Times New Roman"/>
                    <w:b/>
                    <w:i/>
                    <w:sz w:val="19"/>
                  </w:rPr>
                </w:rPrChange>
              </w:rPr>
            </w:pPr>
            <w:r w:rsidRPr="00E5054D">
              <w:rPr>
                <w:rFonts w:ascii="Times New Roman" w:hAnsi="Times New Roman"/>
                <w:b/>
                <w:i/>
                <w:sz w:val="19"/>
                <w:lang w:val="en-GB"/>
                <w:rPrChange w:id="4309" w:author="Hong Je-Woo" w:date="2018-09-27T04:31:00Z">
                  <w:rPr>
                    <w:rFonts w:ascii="Times New Roman" w:hAnsi="Times New Roman"/>
                    <w:b/>
                    <w:i/>
                    <w:sz w:val="19"/>
                  </w:rPr>
                </w:rPrChange>
              </w:rPr>
              <w:t>n</w:t>
            </w:r>
          </w:p>
        </w:tc>
        <w:tc>
          <w:tcPr>
            <w:tcW w:w="759" w:type="dxa"/>
            <w:tcBorders>
              <w:top w:val="nil"/>
              <w:bottom w:val="single" w:sz="4" w:space="0" w:color="auto"/>
            </w:tcBorders>
            <w:vAlign w:val="center"/>
          </w:tcPr>
          <w:p w14:paraId="2E65B833" w14:textId="77777777" w:rsidR="00B72C41" w:rsidRPr="00E5054D" w:rsidRDefault="001233BB" w:rsidP="000A6448">
            <w:pPr>
              <w:widowControl/>
              <w:wordWrap/>
              <w:autoSpaceDE/>
              <w:autoSpaceDN/>
              <w:jc w:val="center"/>
              <w:rPr>
                <w:rFonts w:ascii="Times New Roman" w:hAnsi="Times New Roman"/>
                <w:b/>
                <w:sz w:val="19"/>
                <w:lang w:val="en-GB"/>
                <w:rPrChange w:id="4310" w:author="Hong Je-Woo" w:date="2018-09-27T04:31:00Z">
                  <w:rPr>
                    <w:rFonts w:ascii="Times New Roman" w:hAnsi="Times New Roman"/>
                    <w:b/>
                    <w:sz w:val="19"/>
                  </w:rPr>
                </w:rPrChange>
              </w:rPr>
            </w:pPr>
            <m:oMathPara>
              <m:oMath>
                <m:acc>
                  <m:accPr>
                    <m:chr m:val="̅"/>
                    <m:ctrlPr>
                      <w:rPr>
                        <w:rFonts w:ascii="Cambria Math" w:hAnsi="Cambria Math"/>
                        <w:b/>
                        <w:sz w:val="19"/>
                        <w:lang w:val="en-GB"/>
                        <w:rPrChange w:id="4311" w:author="Hong Je-Woo" w:date="2018-09-27T04:31:00Z">
                          <w:rPr>
                            <w:rFonts w:ascii="Cambria Math" w:hAnsi="Cambria Math"/>
                            <w:b/>
                            <w:sz w:val="19"/>
                          </w:rPr>
                        </w:rPrChange>
                      </w:rPr>
                    </m:ctrlPr>
                  </m:accPr>
                  <m:e>
                    <m:r>
                      <m:rPr>
                        <m:sty m:val="bi"/>
                      </m:rPr>
                      <w:rPr>
                        <w:rFonts w:ascii="Cambria Math" w:hAnsi="Cambria Math"/>
                        <w:sz w:val="19"/>
                        <w:lang w:val="en-GB"/>
                        <w:rPrChange w:id="4312" w:author="Hong Je-Woo" w:date="2018-09-27T04:31:00Z">
                          <w:rPr>
                            <w:rFonts w:ascii="Cambria Math" w:hAnsi="Cambria Math"/>
                            <w:sz w:val="19"/>
                          </w:rPr>
                        </w:rPrChange>
                      </w:rPr>
                      <m:t>F</m:t>
                    </m:r>
                  </m:e>
                </m:acc>
              </m:oMath>
            </m:oMathPara>
          </w:p>
        </w:tc>
        <w:tc>
          <w:tcPr>
            <w:tcW w:w="760" w:type="dxa"/>
            <w:tcBorders>
              <w:top w:val="nil"/>
              <w:bottom w:val="single" w:sz="4" w:space="0" w:color="auto"/>
            </w:tcBorders>
          </w:tcPr>
          <w:p w14:paraId="2E65B834" w14:textId="77777777" w:rsidR="00B72C41" w:rsidRPr="00E5054D" w:rsidRDefault="001233BB" w:rsidP="000A6448">
            <w:pPr>
              <w:widowControl/>
              <w:wordWrap/>
              <w:autoSpaceDE/>
              <w:autoSpaceDN/>
              <w:jc w:val="center"/>
              <w:rPr>
                <w:rFonts w:ascii="Times New Roman" w:hAnsi="Times New Roman"/>
                <w:b/>
                <w:i/>
                <w:sz w:val="19"/>
                <w:lang w:val="en-GB"/>
                <w:rPrChange w:id="4313" w:author="Hong Je-Woo" w:date="2018-09-27T04:31:00Z">
                  <w:rPr>
                    <w:rFonts w:ascii="Times New Roman" w:hAnsi="Times New Roman"/>
                    <w:b/>
                    <w:i/>
                    <w:sz w:val="19"/>
                  </w:rPr>
                </w:rPrChange>
              </w:rPr>
            </w:pPr>
            <m:oMathPara>
              <m:oMath>
                <m:acc>
                  <m:accPr>
                    <m:chr m:val="̅"/>
                    <m:ctrlPr>
                      <w:rPr>
                        <w:rFonts w:ascii="Cambria Math" w:hAnsi="Cambria Math"/>
                        <w:b/>
                        <w:sz w:val="19"/>
                        <w:lang w:val="en-GB"/>
                        <w:rPrChange w:id="4314" w:author="Hong Je-Woo" w:date="2018-09-27T04:31:00Z">
                          <w:rPr>
                            <w:rFonts w:ascii="Cambria Math" w:hAnsi="Cambria Math"/>
                            <w:b/>
                            <w:sz w:val="19"/>
                          </w:rPr>
                        </w:rPrChange>
                      </w:rPr>
                    </m:ctrlPr>
                  </m:accPr>
                  <m:e>
                    <m:r>
                      <m:rPr>
                        <m:sty m:val="bi"/>
                      </m:rPr>
                      <w:rPr>
                        <w:rFonts w:ascii="Cambria Math" w:hAnsi="Cambria Math"/>
                        <w:sz w:val="19"/>
                        <w:lang w:val="en-GB"/>
                        <w:rPrChange w:id="4315" w:author="Hong Je-Woo" w:date="2018-09-27T04:31:00Z">
                          <w:rPr>
                            <w:rFonts w:ascii="Cambria Math" w:hAnsi="Cambria Math"/>
                            <w:sz w:val="19"/>
                          </w:rPr>
                        </w:rPrChange>
                      </w:rPr>
                      <m:t>ϵ</m:t>
                    </m:r>
                  </m:e>
                </m:acc>
              </m:oMath>
            </m:oMathPara>
          </w:p>
        </w:tc>
        <w:tc>
          <w:tcPr>
            <w:tcW w:w="759" w:type="dxa"/>
            <w:tcBorders>
              <w:top w:val="nil"/>
              <w:bottom w:val="single" w:sz="4" w:space="0" w:color="auto"/>
            </w:tcBorders>
            <w:vAlign w:val="center"/>
          </w:tcPr>
          <w:p w14:paraId="2E65B835" w14:textId="77777777" w:rsidR="00B72C41" w:rsidRPr="00E5054D" w:rsidRDefault="00B72C41" w:rsidP="000A6448">
            <w:pPr>
              <w:widowControl/>
              <w:wordWrap/>
              <w:autoSpaceDE/>
              <w:autoSpaceDN/>
              <w:jc w:val="center"/>
              <w:rPr>
                <w:rFonts w:ascii="Times New Roman" w:hAnsi="Times New Roman"/>
                <w:b/>
                <w:sz w:val="19"/>
                <w:lang w:val="en-GB"/>
                <w:rPrChange w:id="4316" w:author="Hong Je-Woo" w:date="2018-09-27T04:31:00Z">
                  <w:rPr>
                    <w:rFonts w:ascii="Times New Roman" w:hAnsi="Times New Roman"/>
                    <w:b/>
                    <w:sz w:val="19"/>
                  </w:rPr>
                </w:rPrChange>
              </w:rPr>
            </w:pPr>
            <w:r w:rsidRPr="00E5054D">
              <w:rPr>
                <w:rFonts w:ascii="Times New Roman" w:hAnsi="Times New Roman"/>
                <w:b/>
                <w:i/>
                <w:sz w:val="19"/>
                <w:lang w:val="en-GB"/>
                <w:rPrChange w:id="4317" w:author="Hong Je-Woo" w:date="2018-09-27T04:31:00Z">
                  <w:rPr>
                    <w:rFonts w:ascii="Times New Roman" w:hAnsi="Times New Roman"/>
                    <w:b/>
                    <w:i/>
                    <w:sz w:val="19"/>
                  </w:rPr>
                </w:rPrChange>
              </w:rPr>
              <w:t>σ</w:t>
            </w:r>
            <w:r w:rsidRPr="00E5054D">
              <w:rPr>
                <w:rFonts w:ascii="Times New Roman" w:hAnsi="Times New Roman"/>
                <w:b/>
                <w:sz w:val="19"/>
                <w:lang w:val="en-GB"/>
                <w:rPrChange w:id="4318" w:author="Hong Je-Woo" w:date="2018-09-27T04:31:00Z">
                  <w:rPr>
                    <w:rFonts w:ascii="Times New Roman" w:hAnsi="Times New Roman"/>
                    <w:b/>
                    <w:sz w:val="19"/>
                  </w:rPr>
                </w:rPrChange>
              </w:rPr>
              <w:t>(</w:t>
            </w:r>
            <w:r w:rsidRPr="00E5054D">
              <w:rPr>
                <w:rFonts w:ascii="Times New Roman" w:hAnsi="Times New Roman"/>
                <w:b/>
                <w:i/>
                <w:sz w:val="19"/>
                <w:lang w:val="en-GB"/>
                <w:rPrChange w:id="4319" w:author="Hong Je-Woo" w:date="2018-09-27T04:31:00Z">
                  <w:rPr>
                    <w:rFonts w:ascii="Times New Roman" w:hAnsi="Times New Roman"/>
                    <w:b/>
                    <w:i/>
                    <w:sz w:val="19"/>
                  </w:rPr>
                </w:rPrChange>
              </w:rPr>
              <w:t>ε</w:t>
            </w:r>
            <w:r w:rsidRPr="00E5054D">
              <w:rPr>
                <w:rFonts w:ascii="Times New Roman" w:hAnsi="Times New Roman"/>
                <w:b/>
                <w:sz w:val="19"/>
                <w:lang w:val="en-GB"/>
                <w:rPrChange w:id="4320" w:author="Hong Je-Woo" w:date="2018-09-27T04:31:00Z">
                  <w:rPr>
                    <w:rFonts w:ascii="Times New Roman" w:hAnsi="Times New Roman"/>
                    <w:b/>
                    <w:sz w:val="19"/>
                  </w:rPr>
                </w:rPrChange>
              </w:rPr>
              <w:t>)</w:t>
            </w:r>
          </w:p>
        </w:tc>
        <w:tc>
          <w:tcPr>
            <w:tcW w:w="761" w:type="dxa"/>
            <w:tcBorders>
              <w:top w:val="nil"/>
              <w:bottom w:val="single" w:sz="4" w:space="0" w:color="auto"/>
            </w:tcBorders>
            <w:vAlign w:val="center"/>
          </w:tcPr>
          <w:p w14:paraId="2E65B836" w14:textId="77777777" w:rsidR="00B72C41" w:rsidRPr="00E5054D" w:rsidRDefault="00B72C41" w:rsidP="000A6448">
            <w:pPr>
              <w:widowControl/>
              <w:wordWrap/>
              <w:autoSpaceDE/>
              <w:autoSpaceDN/>
              <w:jc w:val="center"/>
              <w:rPr>
                <w:rFonts w:ascii="Times New Roman" w:hAnsi="Times New Roman"/>
                <w:b/>
                <w:sz w:val="19"/>
                <w:lang w:val="en-GB"/>
                <w:rPrChange w:id="4321" w:author="Hong Je-Woo" w:date="2018-09-27T04:31:00Z">
                  <w:rPr>
                    <w:rFonts w:ascii="Times New Roman" w:hAnsi="Times New Roman"/>
                    <w:b/>
                    <w:sz w:val="19"/>
                  </w:rPr>
                </w:rPrChange>
              </w:rPr>
            </w:pPr>
            <w:r w:rsidRPr="00E5054D">
              <w:rPr>
                <w:rFonts w:ascii="Times New Roman" w:hAnsi="Times New Roman"/>
                <w:b/>
                <w:i/>
                <w:sz w:val="19"/>
                <w:lang w:val="en-GB"/>
                <w:rPrChange w:id="4322" w:author="Hong Je-Woo" w:date="2018-09-27T04:31:00Z">
                  <w:rPr>
                    <w:rFonts w:ascii="Times New Roman" w:hAnsi="Times New Roman"/>
                    <w:b/>
                    <w:i/>
                    <w:sz w:val="19"/>
                  </w:rPr>
                </w:rPrChange>
              </w:rPr>
              <w:t>σ</w:t>
            </w:r>
            <w:r w:rsidRPr="00E5054D">
              <w:rPr>
                <w:rFonts w:ascii="Times New Roman" w:hAnsi="Times New Roman"/>
                <w:b/>
                <w:sz w:val="19"/>
                <w:lang w:val="en-GB"/>
                <w:rPrChange w:id="4323" w:author="Hong Je-Woo" w:date="2018-09-27T04:31:00Z">
                  <w:rPr>
                    <w:rFonts w:ascii="Times New Roman" w:hAnsi="Times New Roman"/>
                    <w:b/>
                    <w:sz w:val="19"/>
                  </w:rPr>
                </w:rPrChange>
              </w:rPr>
              <w:t>(</w:t>
            </w:r>
            <w:r w:rsidRPr="00E5054D">
              <w:rPr>
                <w:rFonts w:ascii="Times New Roman" w:hAnsi="Times New Roman"/>
                <w:b/>
                <w:i/>
                <w:sz w:val="19"/>
                <w:lang w:val="en-GB"/>
                <w:rPrChange w:id="4324" w:author="Hong Je-Woo" w:date="2018-09-27T04:31:00Z">
                  <w:rPr>
                    <w:rFonts w:ascii="Times New Roman" w:hAnsi="Times New Roman"/>
                    <w:b/>
                    <w:i/>
                    <w:sz w:val="19"/>
                  </w:rPr>
                </w:rPrChange>
              </w:rPr>
              <w:t>ε</w:t>
            </w:r>
            <w:r w:rsidRPr="00E5054D">
              <w:rPr>
                <w:rFonts w:ascii="Times New Roman" w:hAnsi="Times New Roman"/>
                <w:b/>
                <w:sz w:val="19"/>
                <w:lang w:val="en-GB"/>
                <w:rPrChange w:id="4325" w:author="Hong Je-Woo" w:date="2018-09-27T04:31:00Z">
                  <w:rPr>
                    <w:rFonts w:ascii="Times New Roman" w:hAnsi="Times New Roman"/>
                    <w:b/>
                    <w:sz w:val="19"/>
                  </w:rPr>
                </w:rPrChange>
              </w:rPr>
              <w:t>)/</w:t>
            </w:r>
            <m:oMath>
              <m:acc>
                <m:accPr>
                  <m:chr m:val="̅"/>
                  <m:ctrlPr>
                    <w:rPr>
                      <w:rFonts w:ascii="Cambria Math" w:hAnsi="Cambria Math"/>
                      <w:b/>
                      <w:sz w:val="19"/>
                      <w:lang w:val="en-GB"/>
                      <w:rPrChange w:id="4326" w:author="Hong Je-Woo" w:date="2018-09-27T04:31:00Z">
                        <w:rPr>
                          <w:rFonts w:ascii="Cambria Math" w:hAnsi="Cambria Math"/>
                          <w:b/>
                          <w:sz w:val="19"/>
                        </w:rPr>
                      </w:rPrChange>
                    </w:rPr>
                  </m:ctrlPr>
                </m:accPr>
                <m:e>
                  <m:r>
                    <m:rPr>
                      <m:sty m:val="bi"/>
                    </m:rPr>
                    <w:rPr>
                      <w:rFonts w:ascii="Cambria Math" w:hAnsi="Cambria Math"/>
                      <w:sz w:val="19"/>
                      <w:lang w:val="en-GB"/>
                      <w:rPrChange w:id="4327" w:author="Hong Je-Woo" w:date="2018-09-27T04:31:00Z">
                        <w:rPr>
                          <w:rFonts w:ascii="Cambria Math" w:hAnsi="Cambria Math"/>
                          <w:sz w:val="19"/>
                        </w:rPr>
                      </w:rPrChange>
                    </w:rPr>
                    <m:t>F</m:t>
                  </m:r>
                </m:e>
              </m:acc>
            </m:oMath>
          </w:p>
        </w:tc>
        <w:tc>
          <w:tcPr>
            <w:tcW w:w="760" w:type="dxa"/>
            <w:tcBorders>
              <w:top w:val="nil"/>
              <w:bottom w:val="single" w:sz="4" w:space="0" w:color="auto"/>
            </w:tcBorders>
          </w:tcPr>
          <w:p w14:paraId="2E65B837" w14:textId="77777777" w:rsidR="00B72C41" w:rsidRPr="00E5054D" w:rsidRDefault="00B72C41" w:rsidP="000A6448">
            <w:pPr>
              <w:widowControl/>
              <w:wordWrap/>
              <w:autoSpaceDE/>
              <w:autoSpaceDN/>
              <w:jc w:val="center"/>
              <w:rPr>
                <w:rFonts w:ascii="Times New Roman" w:hAnsi="Times New Roman"/>
                <w:b/>
                <w:sz w:val="19"/>
                <w:lang w:val="en-GB"/>
                <w:rPrChange w:id="4328" w:author="Hong Je-Woo" w:date="2018-09-27T04:31:00Z">
                  <w:rPr>
                    <w:rFonts w:ascii="Times New Roman" w:hAnsi="Times New Roman"/>
                    <w:b/>
                    <w:sz w:val="19"/>
                  </w:rPr>
                </w:rPrChange>
              </w:rPr>
            </w:pPr>
            <w:r w:rsidRPr="00E5054D">
              <w:rPr>
                <w:rFonts w:ascii="Times New Roman" w:hAnsi="Times New Roman"/>
                <w:b/>
                <w:sz w:val="19"/>
                <w:lang w:val="en-GB"/>
                <w:rPrChange w:id="4329" w:author="Hong Je-Woo" w:date="2018-09-27T04:31:00Z">
                  <w:rPr>
                    <w:rFonts w:ascii="Times New Roman" w:hAnsi="Times New Roman"/>
                    <w:b/>
                    <w:sz w:val="19"/>
                  </w:rPr>
                </w:rPrChange>
              </w:rPr>
              <w:t>Skew</w:t>
            </w:r>
          </w:p>
        </w:tc>
        <w:tc>
          <w:tcPr>
            <w:tcW w:w="760" w:type="dxa"/>
            <w:tcBorders>
              <w:top w:val="nil"/>
              <w:bottom w:val="single" w:sz="4" w:space="0" w:color="auto"/>
            </w:tcBorders>
          </w:tcPr>
          <w:p w14:paraId="2E65B838" w14:textId="77777777" w:rsidR="00B72C41" w:rsidRPr="00E5054D" w:rsidRDefault="00B72C41" w:rsidP="000A6448">
            <w:pPr>
              <w:widowControl/>
              <w:wordWrap/>
              <w:autoSpaceDE/>
              <w:autoSpaceDN/>
              <w:jc w:val="center"/>
              <w:rPr>
                <w:rFonts w:ascii="Times New Roman" w:hAnsi="Times New Roman"/>
                <w:b/>
                <w:sz w:val="19"/>
                <w:lang w:val="en-GB"/>
                <w:rPrChange w:id="4330" w:author="Hong Je-Woo" w:date="2018-09-27T04:31:00Z">
                  <w:rPr>
                    <w:rFonts w:ascii="Times New Roman" w:hAnsi="Times New Roman"/>
                    <w:b/>
                    <w:sz w:val="19"/>
                  </w:rPr>
                </w:rPrChange>
              </w:rPr>
            </w:pPr>
            <w:r w:rsidRPr="00E5054D">
              <w:rPr>
                <w:rFonts w:ascii="Times New Roman" w:hAnsi="Times New Roman"/>
                <w:b/>
                <w:sz w:val="19"/>
                <w:lang w:val="en-GB"/>
                <w:rPrChange w:id="4331" w:author="Hong Je-Woo" w:date="2018-09-27T04:31:00Z">
                  <w:rPr>
                    <w:rFonts w:ascii="Times New Roman" w:hAnsi="Times New Roman"/>
                    <w:b/>
                    <w:sz w:val="19"/>
                  </w:rPr>
                </w:rPrChange>
              </w:rPr>
              <w:t>Kurt</w:t>
            </w:r>
          </w:p>
        </w:tc>
        <w:tc>
          <w:tcPr>
            <w:tcW w:w="2357" w:type="dxa"/>
            <w:tcBorders>
              <w:top w:val="nil"/>
              <w:bottom w:val="single" w:sz="4" w:space="0" w:color="auto"/>
            </w:tcBorders>
            <w:vAlign w:val="center"/>
          </w:tcPr>
          <w:p w14:paraId="2E65B839" w14:textId="77777777" w:rsidR="00B72C41" w:rsidRPr="00E5054D" w:rsidRDefault="00B72C41" w:rsidP="000A6448">
            <w:pPr>
              <w:widowControl/>
              <w:wordWrap/>
              <w:autoSpaceDE/>
              <w:autoSpaceDN/>
              <w:jc w:val="center"/>
              <w:rPr>
                <w:rFonts w:ascii="Times New Roman" w:hAnsi="Times New Roman"/>
                <w:b/>
                <w:sz w:val="19"/>
                <w:lang w:val="en-GB"/>
                <w:rPrChange w:id="4332" w:author="Hong Je-Woo" w:date="2018-09-27T04:31:00Z">
                  <w:rPr>
                    <w:rFonts w:ascii="Times New Roman" w:hAnsi="Times New Roman"/>
                    <w:b/>
                    <w:sz w:val="19"/>
                  </w:rPr>
                </w:rPrChange>
              </w:rPr>
            </w:pPr>
            <w:r w:rsidRPr="00E5054D">
              <w:rPr>
                <w:rFonts w:ascii="Times New Roman" w:hAnsi="Times New Roman"/>
                <w:b/>
                <w:sz w:val="19"/>
                <w:lang w:val="en-GB"/>
                <w:rPrChange w:id="4333" w:author="Hong Je-Woo" w:date="2018-09-27T04:31:00Z">
                  <w:rPr>
                    <w:rFonts w:ascii="Times New Roman" w:hAnsi="Times New Roman"/>
                    <w:b/>
                    <w:sz w:val="19"/>
                  </w:rPr>
                </w:rPrChange>
              </w:rPr>
              <w:t xml:space="preserve">Scaling at </w:t>
            </w:r>
            <m:oMath>
              <m:acc>
                <m:accPr>
                  <m:chr m:val="̅"/>
                  <m:ctrlPr>
                    <w:rPr>
                      <w:rFonts w:ascii="Cambria Math" w:hAnsi="Cambria Math"/>
                      <w:b/>
                      <w:sz w:val="19"/>
                      <w:lang w:val="en-GB"/>
                      <w:rPrChange w:id="4334" w:author="Hong Je-Woo" w:date="2018-09-27T04:31:00Z">
                        <w:rPr>
                          <w:rFonts w:ascii="Cambria Math" w:hAnsi="Cambria Math"/>
                          <w:b/>
                          <w:sz w:val="19"/>
                        </w:rPr>
                      </w:rPrChange>
                    </w:rPr>
                  </m:ctrlPr>
                </m:accPr>
                <m:e>
                  <m:r>
                    <m:rPr>
                      <m:sty m:val="bi"/>
                    </m:rPr>
                    <w:rPr>
                      <w:rFonts w:ascii="Cambria Math" w:hAnsi="Cambria Math"/>
                      <w:sz w:val="19"/>
                      <w:lang w:val="en-GB"/>
                      <w:rPrChange w:id="4335" w:author="Hong Je-Woo" w:date="2018-09-27T04:31:00Z">
                        <w:rPr>
                          <w:rFonts w:ascii="Cambria Math" w:hAnsi="Cambria Math"/>
                          <w:sz w:val="19"/>
                        </w:rPr>
                      </w:rPrChange>
                    </w:rPr>
                    <m:t>F</m:t>
                  </m:r>
                </m:e>
              </m:acc>
              <m:r>
                <m:rPr>
                  <m:sty m:val="bi"/>
                </m:rPr>
                <w:rPr>
                  <w:rFonts w:ascii="Cambria Math" w:hAnsi="Cambria Math"/>
                  <w:sz w:val="19"/>
                  <w:lang w:val="en-GB"/>
                  <w:rPrChange w:id="4336" w:author="Hong Je-Woo" w:date="2018-09-27T04:31:00Z">
                    <w:rPr>
                      <w:rFonts w:ascii="Cambria Math" w:hAnsi="Cambria Math"/>
                      <w:sz w:val="19"/>
                    </w:rPr>
                  </w:rPrChange>
                </w:rPr>
                <m:t>≥0</m:t>
              </m:r>
            </m:oMath>
          </w:p>
        </w:tc>
      </w:tr>
      <w:tr w:rsidR="00A86F25" w:rsidRPr="00E5054D" w14:paraId="2E65B846" w14:textId="77777777" w:rsidTr="00F3717E">
        <w:tc>
          <w:tcPr>
            <w:tcW w:w="708" w:type="dxa"/>
            <w:vMerge w:val="restart"/>
            <w:tcBorders>
              <w:top w:val="single" w:sz="4" w:space="0" w:color="auto"/>
              <w:bottom w:val="nil"/>
            </w:tcBorders>
            <w:vAlign w:val="center"/>
          </w:tcPr>
          <w:p w14:paraId="2E65B83B" w14:textId="77777777" w:rsidR="00B72C41" w:rsidRPr="00E5054D" w:rsidRDefault="00B72C41" w:rsidP="000A6448">
            <w:pPr>
              <w:widowControl/>
              <w:wordWrap/>
              <w:autoSpaceDE/>
              <w:autoSpaceDN/>
              <w:jc w:val="center"/>
              <w:rPr>
                <w:rFonts w:ascii="Times New Roman" w:hAnsi="Times New Roman"/>
                <w:b/>
                <w:i/>
                <w:sz w:val="19"/>
                <w:lang w:val="en-GB"/>
                <w:rPrChange w:id="4337" w:author="Hong Je-Woo" w:date="2018-09-27T04:31:00Z">
                  <w:rPr>
                    <w:rFonts w:ascii="Times New Roman" w:hAnsi="Times New Roman"/>
                    <w:b/>
                    <w:i/>
                    <w:sz w:val="19"/>
                  </w:rPr>
                </w:rPrChange>
              </w:rPr>
            </w:pPr>
            <w:r w:rsidRPr="00E5054D">
              <w:rPr>
                <w:rFonts w:ascii="Times New Roman" w:hAnsi="Times New Roman"/>
                <w:b/>
                <w:i/>
                <w:sz w:val="19"/>
                <w:lang w:val="en-GB"/>
                <w:rPrChange w:id="4338" w:author="Hong Je-Woo" w:date="2018-09-27T04:31:00Z">
                  <w:rPr>
                    <w:rFonts w:ascii="Times New Roman" w:hAnsi="Times New Roman"/>
                    <w:b/>
                    <w:i/>
                    <w:sz w:val="19"/>
                  </w:rPr>
                </w:rPrChange>
              </w:rPr>
              <w:t>Q</w:t>
            </w:r>
            <w:r w:rsidRPr="00E5054D">
              <w:rPr>
                <w:rFonts w:ascii="Times New Roman" w:hAnsi="Times New Roman"/>
                <w:b/>
                <w:i/>
                <w:sz w:val="19"/>
                <w:vertAlign w:val="subscript"/>
                <w:lang w:val="en-GB"/>
                <w:rPrChange w:id="4339" w:author="Hong Je-Woo" w:date="2018-09-27T04:31:00Z">
                  <w:rPr>
                    <w:rFonts w:ascii="Times New Roman" w:hAnsi="Times New Roman"/>
                    <w:b/>
                    <w:i/>
                    <w:sz w:val="19"/>
                    <w:vertAlign w:val="subscript"/>
                  </w:rPr>
                </w:rPrChange>
              </w:rPr>
              <w:t>H</w:t>
            </w:r>
          </w:p>
        </w:tc>
        <w:tc>
          <w:tcPr>
            <w:tcW w:w="860" w:type="dxa"/>
            <w:tcBorders>
              <w:top w:val="single" w:sz="4" w:space="0" w:color="auto"/>
              <w:bottom w:val="nil"/>
            </w:tcBorders>
            <w:vAlign w:val="center"/>
          </w:tcPr>
          <w:p w14:paraId="2E65B83C" w14:textId="77777777" w:rsidR="00B72C41" w:rsidRPr="00E5054D" w:rsidRDefault="00B72C41" w:rsidP="000A6448">
            <w:pPr>
              <w:widowControl/>
              <w:wordWrap/>
              <w:autoSpaceDE/>
              <w:autoSpaceDN/>
              <w:rPr>
                <w:rFonts w:ascii="Times New Roman" w:hAnsi="Times New Roman"/>
                <w:b/>
                <w:sz w:val="19"/>
                <w:lang w:val="en-GB"/>
                <w:rPrChange w:id="4340" w:author="Hong Je-Woo" w:date="2018-09-27T04:31:00Z">
                  <w:rPr>
                    <w:rFonts w:ascii="Times New Roman" w:hAnsi="Times New Roman"/>
                    <w:b/>
                    <w:sz w:val="19"/>
                  </w:rPr>
                </w:rPrChange>
              </w:rPr>
            </w:pPr>
            <w:r w:rsidRPr="00E5054D">
              <w:rPr>
                <w:rFonts w:ascii="Times New Roman" w:hAnsi="Times New Roman"/>
                <w:b/>
                <w:sz w:val="19"/>
                <w:lang w:val="en-GB"/>
                <w:rPrChange w:id="4341" w:author="Hong Je-Woo" w:date="2018-09-27T04:31:00Z">
                  <w:rPr>
                    <w:rFonts w:ascii="Times New Roman" w:hAnsi="Times New Roman"/>
                    <w:b/>
                    <w:sz w:val="19"/>
                  </w:rPr>
                </w:rPrChange>
              </w:rPr>
              <w:t>Total</w:t>
            </w:r>
          </w:p>
        </w:tc>
        <w:tc>
          <w:tcPr>
            <w:tcW w:w="759" w:type="dxa"/>
            <w:tcBorders>
              <w:top w:val="single" w:sz="4" w:space="0" w:color="auto"/>
              <w:bottom w:val="nil"/>
            </w:tcBorders>
            <w:vAlign w:val="center"/>
          </w:tcPr>
          <w:p w14:paraId="2E65B83D" w14:textId="77777777" w:rsidR="00B72C41" w:rsidRPr="00E5054D" w:rsidRDefault="00B72C41" w:rsidP="000A6448">
            <w:pPr>
              <w:widowControl/>
              <w:wordWrap/>
              <w:autoSpaceDE/>
              <w:autoSpaceDN/>
              <w:jc w:val="center"/>
              <w:rPr>
                <w:rFonts w:ascii="Times New Roman" w:hAnsi="Times New Roman"/>
                <w:b/>
                <w:sz w:val="19"/>
                <w:lang w:val="en-GB"/>
                <w:rPrChange w:id="4342" w:author="Hong Je-Woo" w:date="2018-09-27T04:31:00Z">
                  <w:rPr>
                    <w:rFonts w:ascii="Times New Roman" w:hAnsi="Times New Roman"/>
                    <w:b/>
                    <w:sz w:val="19"/>
                  </w:rPr>
                </w:rPrChange>
              </w:rPr>
            </w:pPr>
            <w:r w:rsidRPr="00E5054D">
              <w:rPr>
                <w:rFonts w:ascii="Times New Roman" w:hAnsi="Times New Roman"/>
                <w:b/>
                <w:color w:val="000000"/>
                <w:sz w:val="19"/>
                <w:lang w:val="en-GB"/>
                <w:rPrChange w:id="4343" w:author="Hong Je-Woo" w:date="2018-09-27T04:31:00Z">
                  <w:rPr>
                    <w:rFonts w:ascii="Times New Roman" w:hAnsi="Times New Roman"/>
                    <w:b/>
                    <w:color w:val="000000"/>
                    <w:sz w:val="19"/>
                  </w:rPr>
                </w:rPrChange>
              </w:rPr>
              <w:t>882</w:t>
            </w:r>
          </w:p>
        </w:tc>
        <w:tc>
          <w:tcPr>
            <w:tcW w:w="759" w:type="dxa"/>
            <w:tcBorders>
              <w:top w:val="single" w:sz="4" w:space="0" w:color="auto"/>
              <w:bottom w:val="nil"/>
            </w:tcBorders>
            <w:vAlign w:val="center"/>
          </w:tcPr>
          <w:p w14:paraId="2E65B83E" w14:textId="77777777" w:rsidR="00B72C41" w:rsidRPr="00E5054D" w:rsidRDefault="00B72C41" w:rsidP="000A6448">
            <w:pPr>
              <w:widowControl/>
              <w:wordWrap/>
              <w:autoSpaceDE/>
              <w:autoSpaceDN/>
              <w:jc w:val="center"/>
              <w:rPr>
                <w:rFonts w:ascii="Times New Roman" w:hAnsi="Times New Roman"/>
                <w:b/>
                <w:sz w:val="19"/>
                <w:lang w:val="en-GB"/>
                <w:rPrChange w:id="4344" w:author="Hong Je-Woo" w:date="2018-09-27T04:31:00Z">
                  <w:rPr>
                    <w:rFonts w:ascii="Times New Roman" w:hAnsi="Times New Roman"/>
                    <w:b/>
                    <w:sz w:val="19"/>
                  </w:rPr>
                </w:rPrChange>
              </w:rPr>
            </w:pPr>
            <w:r w:rsidRPr="00E5054D">
              <w:rPr>
                <w:rFonts w:ascii="Times New Roman" w:hAnsi="Times New Roman"/>
                <w:b/>
                <w:color w:val="000000"/>
                <w:sz w:val="19"/>
                <w:lang w:val="en-GB"/>
                <w:rPrChange w:id="4345" w:author="Hong Je-Woo" w:date="2018-09-27T04:31:00Z">
                  <w:rPr>
                    <w:rFonts w:ascii="Times New Roman" w:hAnsi="Times New Roman"/>
                    <w:b/>
                    <w:color w:val="000000"/>
                    <w:sz w:val="19"/>
                  </w:rPr>
                </w:rPrChange>
              </w:rPr>
              <w:t>59.7</w:t>
            </w:r>
          </w:p>
        </w:tc>
        <w:tc>
          <w:tcPr>
            <w:tcW w:w="760" w:type="dxa"/>
            <w:tcBorders>
              <w:top w:val="single" w:sz="4" w:space="0" w:color="auto"/>
              <w:bottom w:val="nil"/>
            </w:tcBorders>
          </w:tcPr>
          <w:p w14:paraId="2E65B83F" w14:textId="77777777" w:rsidR="00B72C41" w:rsidRPr="00E5054D" w:rsidRDefault="00B72C41" w:rsidP="000A6448">
            <w:pPr>
              <w:widowControl/>
              <w:wordWrap/>
              <w:autoSpaceDE/>
              <w:autoSpaceDN/>
              <w:jc w:val="center"/>
              <w:rPr>
                <w:rFonts w:ascii="Times New Roman" w:hAnsi="Times New Roman"/>
                <w:b/>
                <w:color w:val="000000"/>
                <w:sz w:val="19"/>
                <w:lang w:val="en-GB"/>
                <w:rPrChange w:id="4346" w:author="Hong Je-Woo" w:date="2018-09-27T04:31:00Z">
                  <w:rPr>
                    <w:rFonts w:ascii="Times New Roman" w:hAnsi="Times New Roman"/>
                    <w:b/>
                    <w:color w:val="000000"/>
                    <w:sz w:val="19"/>
                  </w:rPr>
                </w:rPrChange>
              </w:rPr>
            </w:pPr>
            <w:r w:rsidRPr="00E5054D">
              <w:rPr>
                <w:rFonts w:ascii="Times New Roman" w:hAnsi="Times New Roman"/>
                <w:b/>
                <w:color w:val="000000"/>
                <w:sz w:val="19"/>
                <w:lang w:val="en-GB"/>
                <w:rPrChange w:id="4347" w:author="Hong Je-Woo" w:date="2018-09-27T04:31:00Z">
                  <w:rPr>
                    <w:rFonts w:ascii="Times New Roman" w:hAnsi="Times New Roman"/>
                    <w:b/>
                    <w:color w:val="000000"/>
                    <w:sz w:val="19"/>
                  </w:rPr>
                </w:rPrChange>
              </w:rPr>
              <w:t>0.9</w:t>
            </w:r>
          </w:p>
        </w:tc>
        <w:tc>
          <w:tcPr>
            <w:tcW w:w="759" w:type="dxa"/>
            <w:tcBorders>
              <w:top w:val="single" w:sz="4" w:space="0" w:color="auto"/>
              <w:bottom w:val="nil"/>
            </w:tcBorders>
            <w:vAlign w:val="center"/>
          </w:tcPr>
          <w:p w14:paraId="2E65B840" w14:textId="77777777" w:rsidR="00B72C41" w:rsidRPr="00E5054D" w:rsidRDefault="00B72C41" w:rsidP="000A6448">
            <w:pPr>
              <w:widowControl/>
              <w:wordWrap/>
              <w:autoSpaceDE/>
              <w:autoSpaceDN/>
              <w:jc w:val="center"/>
              <w:rPr>
                <w:rFonts w:ascii="Times New Roman" w:hAnsi="Times New Roman"/>
                <w:b/>
                <w:sz w:val="19"/>
                <w:lang w:val="en-GB"/>
                <w:rPrChange w:id="4348" w:author="Hong Je-Woo" w:date="2018-09-27T04:31:00Z">
                  <w:rPr>
                    <w:rFonts w:ascii="Times New Roman" w:hAnsi="Times New Roman"/>
                    <w:b/>
                    <w:sz w:val="19"/>
                  </w:rPr>
                </w:rPrChange>
              </w:rPr>
            </w:pPr>
            <w:r w:rsidRPr="00E5054D">
              <w:rPr>
                <w:rFonts w:ascii="Times New Roman" w:hAnsi="Times New Roman"/>
                <w:b/>
                <w:color w:val="000000"/>
                <w:sz w:val="19"/>
                <w:lang w:val="en-GB"/>
                <w:rPrChange w:id="4349" w:author="Hong Je-Woo" w:date="2018-09-27T04:31:00Z">
                  <w:rPr>
                    <w:rFonts w:ascii="Times New Roman" w:hAnsi="Times New Roman"/>
                    <w:b/>
                    <w:color w:val="000000"/>
                    <w:sz w:val="19"/>
                  </w:rPr>
                </w:rPrChange>
              </w:rPr>
              <w:t>16.4</w:t>
            </w:r>
          </w:p>
        </w:tc>
        <w:tc>
          <w:tcPr>
            <w:tcW w:w="761" w:type="dxa"/>
            <w:tcBorders>
              <w:top w:val="single" w:sz="4" w:space="0" w:color="auto"/>
              <w:bottom w:val="nil"/>
            </w:tcBorders>
            <w:vAlign w:val="center"/>
          </w:tcPr>
          <w:p w14:paraId="2E65B841" w14:textId="77777777" w:rsidR="00B72C41" w:rsidRPr="00E5054D" w:rsidRDefault="00B72C41" w:rsidP="000A6448">
            <w:pPr>
              <w:widowControl/>
              <w:wordWrap/>
              <w:autoSpaceDE/>
              <w:autoSpaceDN/>
              <w:jc w:val="center"/>
              <w:rPr>
                <w:rFonts w:ascii="Times New Roman" w:hAnsi="Times New Roman"/>
                <w:b/>
                <w:sz w:val="19"/>
                <w:lang w:val="en-GB"/>
                <w:rPrChange w:id="4350" w:author="Hong Je-Woo" w:date="2018-09-27T04:31:00Z">
                  <w:rPr>
                    <w:rFonts w:ascii="Times New Roman" w:hAnsi="Times New Roman"/>
                    <w:b/>
                    <w:sz w:val="19"/>
                  </w:rPr>
                </w:rPrChange>
              </w:rPr>
            </w:pPr>
            <w:r w:rsidRPr="00E5054D">
              <w:rPr>
                <w:rFonts w:ascii="Times New Roman" w:hAnsi="Times New Roman"/>
                <w:b/>
                <w:color w:val="000000"/>
                <w:sz w:val="19"/>
                <w:lang w:val="en-GB"/>
                <w:rPrChange w:id="4351" w:author="Hong Je-Woo" w:date="2018-09-27T04:31:00Z">
                  <w:rPr>
                    <w:rFonts w:ascii="Times New Roman" w:hAnsi="Times New Roman"/>
                    <w:b/>
                    <w:color w:val="000000"/>
                    <w:sz w:val="19"/>
                  </w:rPr>
                </w:rPrChange>
              </w:rPr>
              <w:t xml:space="preserve">0.28 </w:t>
            </w:r>
          </w:p>
        </w:tc>
        <w:tc>
          <w:tcPr>
            <w:tcW w:w="760" w:type="dxa"/>
            <w:vMerge w:val="restart"/>
            <w:tcBorders>
              <w:top w:val="single" w:sz="4" w:space="0" w:color="auto"/>
            </w:tcBorders>
            <w:vAlign w:val="center"/>
          </w:tcPr>
          <w:p w14:paraId="2E65B842" w14:textId="77777777" w:rsidR="00B72C41" w:rsidRPr="00E5054D" w:rsidRDefault="00B72C41" w:rsidP="000A6448">
            <w:pPr>
              <w:widowControl/>
              <w:wordWrap/>
              <w:autoSpaceDE/>
              <w:autoSpaceDN/>
              <w:jc w:val="center"/>
              <w:rPr>
                <w:rFonts w:ascii="Times New Roman" w:hAnsi="Times New Roman"/>
                <w:sz w:val="19"/>
                <w:lang w:val="en-GB"/>
                <w:rPrChange w:id="4352" w:author="Hong Je-Woo" w:date="2018-09-27T04:31:00Z">
                  <w:rPr>
                    <w:rFonts w:ascii="Times New Roman" w:hAnsi="Times New Roman"/>
                    <w:sz w:val="19"/>
                  </w:rPr>
                </w:rPrChange>
              </w:rPr>
            </w:pPr>
            <w:r w:rsidRPr="00E5054D">
              <w:rPr>
                <w:rFonts w:ascii="Times New Roman" w:hAnsi="Times New Roman"/>
                <w:sz w:val="19"/>
                <w:lang w:val="en-GB"/>
                <w:rPrChange w:id="4353" w:author="Hong Je-Woo" w:date="2018-09-27T04:31:00Z">
                  <w:rPr>
                    <w:rFonts w:ascii="Times New Roman" w:hAnsi="Times New Roman"/>
                    <w:sz w:val="19"/>
                  </w:rPr>
                </w:rPrChange>
              </w:rPr>
              <w:t>0.3</w:t>
            </w:r>
          </w:p>
        </w:tc>
        <w:tc>
          <w:tcPr>
            <w:tcW w:w="760" w:type="dxa"/>
            <w:vMerge w:val="restart"/>
            <w:tcBorders>
              <w:top w:val="single" w:sz="4" w:space="0" w:color="auto"/>
            </w:tcBorders>
            <w:vAlign w:val="center"/>
          </w:tcPr>
          <w:p w14:paraId="2E65B843" w14:textId="77777777" w:rsidR="00B72C41" w:rsidRPr="00E5054D" w:rsidRDefault="00B72C41" w:rsidP="000A6448">
            <w:pPr>
              <w:widowControl/>
              <w:wordWrap/>
              <w:autoSpaceDE/>
              <w:autoSpaceDN/>
              <w:jc w:val="center"/>
              <w:rPr>
                <w:rFonts w:ascii="Times New Roman" w:hAnsi="Times New Roman"/>
                <w:sz w:val="19"/>
                <w:lang w:val="en-GB"/>
                <w:rPrChange w:id="4354" w:author="Hong Je-Woo" w:date="2018-09-27T04:31:00Z">
                  <w:rPr>
                    <w:rFonts w:ascii="Times New Roman" w:hAnsi="Times New Roman"/>
                    <w:sz w:val="19"/>
                  </w:rPr>
                </w:rPrChange>
              </w:rPr>
            </w:pPr>
            <w:r w:rsidRPr="00E5054D">
              <w:rPr>
                <w:rFonts w:ascii="Times New Roman" w:hAnsi="Times New Roman"/>
                <w:sz w:val="19"/>
                <w:lang w:val="en-GB"/>
                <w:rPrChange w:id="4355" w:author="Hong Je-Woo" w:date="2018-09-27T04:31:00Z">
                  <w:rPr>
                    <w:rFonts w:ascii="Times New Roman" w:hAnsi="Times New Roman"/>
                    <w:sz w:val="19"/>
                  </w:rPr>
                </w:rPrChange>
              </w:rPr>
              <w:t>5.8</w:t>
            </w:r>
          </w:p>
        </w:tc>
        <w:tc>
          <w:tcPr>
            <w:tcW w:w="2357" w:type="dxa"/>
            <w:vMerge w:val="restart"/>
            <w:tcBorders>
              <w:top w:val="single" w:sz="4" w:space="0" w:color="auto"/>
            </w:tcBorders>
            <w:vAlign w:val="center"/>
          </w:tcPr>
          <w:p w14:paraId="2E65B844" w14:textId="77777777" w:rsidR="00B72C41" w:rsidRPr="00E5054D" w:rsidRDefault="00B72C41" w:rsidP="000A6448">
            <w:pPr>
              <w:widowControl/>
              <w:wordWrap/>
              <w:autoSpaceDE/>
              <w:autoSpaceDN/>
              <w:jc w:val="center"/>
              <w:rPr>
                <w:rFonts w:ascii="Times New Roman" w:hAnsi="Times New Roman"/>
                <w:i/>
                <w:sz w:val="19"/>
                <w:vertAlign w:val="subscript"/>
                <w:lang w:val="en-GB"/>
                <w:rPrChange w:id="4356" w:author="Hong Je-Woo" w:date="2018-09-27T04:31:00Z">
                  <w:rPr>
                    <w:rFonts w:ascii="Times New Roman" w:hAnsi="Times New Roman"/>
                    <w:i/>
                    <w:sz w:val="19"/>
                    <w:vertAlign w:val="subscript"/>
                  </w:rPr>
                </w:rPrChange>
              </w:rPr>
            </w:pPr>
            <w:r w:rsidRPr="00E5054D">
              <w:rPr>
                <w:rFonts w:ascii="Times New Roman" w:hAnsi="Times New Roman"/>
                <w:i/>
                <w:sz w:val="19"/>
                <w:lang w:val="en-GB"/>
                <w:rPrChange w:id="4357" w:author="Hong Je-Woo" w:date="2018-09-27T04:31:00Z">
                  <w:rPr>
                    <w:rFonts w:ascii="Times New Roman" w:hAnsi="Times New Roman"/>
                    <w:i/>
                    <w:sz w:val="19"/>
                  </w:rPr>
                </w:rPrChange>
              </w:rPr>
              <w:t>σ</w:t>
            </w:r>
            <w:r w:rsidRPr="00E5054D">
              <w:rPr>
                <w:rFonts w:ascii="Times New Roman" w:hAnsi="Times New Roman"/>
                <w:sz w:val="19"/>
                <w:lang w:val="en-GB"/>
                <w:rPrChange w:id="4358" w:author="Hong Je-Woo" w:date="2018-09-27T04:31:00Z">
                  <w:rPr>
                    <w:rFonts w:ascii="Times New Roman" w:hAnsi="Times New Roman"/>
                    <w:sz w:val="19"/>
                  </w:rPr>
                </w:rPrChange>
              </w:rPr>
              <w:t>(</w:t>
            </w:r>
            <w:r w:rsidRPr="00E5054D">
              <w:rPr>
                <w:rFonts w:ascii="Times New Roman" w:hAnsi="Times New Roman"/>
                <w:i/>
                <w:sz w:val="19"/>
                <w:lang w:val="en-GB"/>
                <w:rPrChange w:id="4359" w:author="Hong Je-Woo" w:date="2018-09-27T04:31:00Z">
                  <w:rPr>
                    <w:rFonts w:ascii="Times New Roman" w:hAnsi="Times New Roman"/>
                    <w:i/>
                    <w:sz w:val="19"/>
                  </w:rPr>
                </w:rPrChange>
              </w:rPr>
              <w:t>ε</w:t>
            </w:r>
            <w:r w:rsidRPr="00E5054D">
              <w:rPr>
                <w:rFonts w:ascii="Times New Roman" w:hAnsi="Times New Roman"/>
                <w:sz w:val="19"/>
                <w:lang w:val="en-GB"/>
                <w:rPrChange w:id="4360" w:author="Hong Je-Woo" w:date="2018-09-27T04:31:00Z">
                  <w:rPr>
                    <w:rFonts w:ascii="Times New Roman" w:hAnsi="Times New Roman"/>
                    <w:sz w:val="19"/>
                  </w:rPr>
                </w:rPrChange>
              </w:rPr>
              <w:t>) = 15.16 + 0.11</w:t>
            </w:r>
            <w:r w:rsidRPr="00E5054D">
              <w:rPr>
                <w:rFonts w:ascii="Times New Roman" w:hAnsi="Times New Roman"/>
                <w:sz w:val="19"/>
                <w:lang w:val="en-GB"/>
                <w:rPrChange w:id="4361" w:author="Hong Je-Woo" w:date="2018-09-27T04:31:00Z">
                  <w:rPr>
                    <w:rFonts w:ascii="맑은 고딕" w:hAnsi="맑은 고딕"/>
                    <w:sz w:val="19"/>
                  </w:rPr>
                </w:rPrChange>
              </w:rPr>
              <w:t>×</w:t>
            </w:r>
            <w:r w:rsidRPr="00E5054D">
              <w:rPr>
                <w:rFonts w:ascii="Times New Roman" w:hAnsi="Times New Roman"/>
                <w:i/>
                <w:sz w:val="19"/>
                <w:lang w:val="en-GB"/>
                <w:rPrChange w:id="4362" w:author="Hong Je-Woo" w:date="2018-09-27T04:31:00Z">
                  <w:rPr>
                    <w:rFonts w:ascii="Times New Roman" w:hAnsi="Times New Roman"/>
                    <w:i/>
                    <w:sz w:val="19"/>
                  </w:rPr>
                </w:rPrChange>
              </w:rPr>
              <w:t>Q</w:t>
            </w:r>
            <w:r w:rsidRPr="00E5054D">
              <w:rPr>
                <w:rFonts w:ascii="Times New Roman" w:hAnsi="Times New Roman"/>
                <w:i/>
                <w:sz w:val="19"/>
                <w:vertAlign w:val="subscript"/>
                <w:lang w:val="en-GB"/>
                <w:rPrChange w:id="4363" w:author="Hong Je-Woo" w:date="2018-09-27T04:31:00Z">
                  <w:rPr>
                    <w:rFonts w:ascii="Times New Roman" w:hAnsi="Times New Roman"/>
                    <w:i/>
                    <w:sz w:val="19"/>
                    <w:vertAlign w:val="subscript"/>
                  </w:rPr>
                </w:rPrChange>
              </w:rPr>
              <w:t>H</w:t>
            </w:r>
          </w:p>
          <w:p w14:paraId="2E65B845" w14:textId="77777777" w:rsidR="00B72C41" w:rsidRPr="00E5054D" w:rsidRDefault="00B72C41" w:rsidP="000A6448">
            <w:pPr>
              <w:widowControl/>
              <w:wordWrap/>
              <w:autoSpaceDE/>
              <w:autoSpaceDN/>
              <w:jc w:val="center"/>
              <w:rPr>
                <w:rFonts w:ascii="Times New Roman" w:hAnsi="Times New Roman"/>
                <w:sz w:val="19"/>
                <w:lang w:val="en-GB"/>
                <w:rPrChange w:id="4364" w:author="Hong Je-Woo" w:date="2018-09-27T04:31:00Z">
                  <w:rPr>
                    <w:rFonts w:ascii="Times New Roman" w:hAnsi="Times New Roman"/>
                    <w:sz w:val="19"/>
                  </w:rPr>
                </w:rPrChange>
              </w:rPr>
            </w:pPr>
            <w:r w:rsidRPr="00E5054D">
              <w:rPr>
                <w:rFonts w:ascii="Times New Roman" w:hAnsi="Times New Roman"/>
                <w:i/>
                <w:sz w:val="19"/>
                <w:lang w:val="en-GB"/>
                <w:rPrChange w:id="4365" w:author="Hong Je-Woo" w:date="2018-09-27T04:31:00Z">
                  <w:rPr>
                    <w:rFonts w:ascii="Times New Roman" w:hAnsi="Times New Roman"/>
                    <w:i/>
                    <w:sz w:val="19"/>
                  </w:rPr>
                </w:rPrChange>
              </w:rPr>
              <w:t>r</w:t>
            </w:r>
            <w:r w:rsidRPr="00E5054D">
              <w:rPr>
                <w:rFonts w:ascii="Times New Roman" w:hAnsi="Times New Roman"/>
                <w:sz w:val="19"/>
                <w:vertAlign w:val="superscript"/>
                <w:lang w:val="en-GB"/>
                <w:rPrChange w:id="4366" w:author="Hong Je-Woo" w:date="2018-09-27T04:31:00Z">
                  <w:rPr>
                    <w:rFonts w:ascii="Times New Roman" w:hAnsi="Times New Roman"/>
                    <w:sz w:val="19"/>
                    <w:vertAlign w:val="superscript"/>
                  </w:rPr>
                </w:rPrChange>
              </w:rPr>
              <w:t>2</w:t>
            </w:r>
            <w:r w:rsidRPr="00E5054D">
              <w:rPr>
                <w:rFonts w:ascii="Times New Roman" w:hAnsi="Times New Roman"/>
                <w:sz w:val="19"/>
                <w:lang w:val="en-GB"/>
                <w:rPrChange w:id="4367" w:author="Hong Je-Woo" w:date="2018-09-27T04:31:00Z">
                  <w:rPr>
                    <w:rFonts w:ascii="Times New Roman" w:hAnsi="Times New Roman"/>
                    <w:sz w:val="19"/>
                  </w:rPr>
                </w:rPrChange>
              </w:rPr>
              <w:t xml:space="preserve"> = 0.84</w:t>
            </w:r>
          </w:p>
        </w:tc>
      </w:tr>
      <w:tr w:rsidR="00A86F25" w:rsidRPr="00E5054D" w14:paraId="2E65B851" w14:textId="77777777" w:rsidTr="00F3717E">
        <w:tc>
          <w:tcPr>
            <w:tcW w:w="708" w:type="dxa"/>
            <w:vMerge/>
            <w:tcBorders>
              <w:top w:val="nil"/>
              <w:bottom w:val="nil"/>
            </w:tcBorders>
            <w:vAlign w:val="center"/>
          </w:tcPr>
          <w:p w14:paraId="2E65B847" w14:textId="77777777" w:rsidR="00B72C41" w:rsidRPr="00E5054D" w:rsidRDefault="00B72C41" w:rsidP="000A6448">
            <w:pPr>
              <w:widowControl/>
              <w:wordWrap/>
              <w:autoSpaceDE/>
              <w:autoSpaceDN/>
              <w:jc w:val="center"/>
              <w:rPr>
                <w:rFonts w:ascii="Times New Roman" w:hAnsi="Times New Roman"/>
                <w:b/>
                <w:sz w:val="19"/>
                <w:lang w:val="en-GB"/>
                <w:rPrChange w:id="4368" w:author="Hong Je-Woo" w:date="2018-09-27T04:31:00Z">
                  <w:rPr>
                    <w:rFonts w:ascii="Times New Roman" w:hAnsi="Times New Roman"/>
                    <w:b/>
                    <w:sz w:val="19"/>
                  </w:rPr>
                </w:rPrChange>
              </w:rPr>
            </w:pPr>
          </w:p>
        </w:tc>
        <w:tc>
          <w:tcPr>
            <w:tcW w:w="860" w:type="dxa"/>
            <w:tcBorders>
              <w:top w:val="nil"/>
              <w:bottom w:val="nil"/>
            </w:tcBorders>
            <w:vAlign w:val="center"/>
          </w:tcPr>
          <w:p w14:paraId="2E65B848" w14:textId="77777777" w:rsidR="00B72C41" w:rsidRPr="00E5054D" w:rsidRDefault="00B72C41" w:rsidP="000A6448">
            <w:pPr>
              <w:widowControl/>
              <w:wordWrap/>
              <w:autoSpaceDE/>
              <w:autoSpaceDN/>
              <w:rPr>
                <w:rFonts w:ascii="Times New Roman" w:hAnsi="Times New Roman"/>
                <w:sz w:val="19"/>
                <w:lang w:val="en-GB"/>
                <w:rPrChange w:id="4369" w:author="Hong Je-Woo" w:date="2018-09-27T04:31:00Z">
                  <w:rPr>
                    <w:rFonts w:ascii="Times New Roman" w:hAnsi="Times New Roman"/>
                    <w:sz w:val="19"/>
                  </w:rPr>
                </w:rPrChange>
              </w:rPr>
            </w:pPr>
            <w:r w:rsidRPr="00E5054D">
              <w:rPr>
                <w:rFonts w:ascii="Times New Roman" w:hAnsi="Times New Roman"/>
                <w:sz w:val="19"/>
                <w:lang w:val="en-GB"/>
                <w:rPrChange w:id="4370" w:author="Hong Je-Woo" w:date="2018-09-27T04:31:00Z">
                  <w:rPr>
                    <w:rFonts w:ascii="Times New Roman" w:hAnsi="Times New Roman"/>
                    <w:sz w:val="19"/>
                  </w:rPr>
                </w:rPrChange>
              </w:rPr>
              <w:t>Spring</w:t>
            </w:r>
          </w:p>
        </w:tc>
        <w:tc>
          <w:tcPr>
            <w:tcW w:w="759" w:type="dxa"/>
            <w:tcBorders>
              <w:top w:val="nil"/>
              <w:bottom w:val="nil"/>
            </w:tcBorders>
            <w:vAlign w:val="center"/>
          </w:tcPr>
          <w:p w14:paraId="2E65B849" w14:textId="77777777" w:rsidR="00B72C41" w:rsidRPr="00E5054D" w:rsidRDefault="00B72C41" w:rsidP="000A6448">
            <w:pPr>
              <w:widowControl/>
              <w:wordWrap/>
              <w:autoSpaceDE/>
              <w:autoSpaceDN/>
              <w:jc w:val="center"/>
              <w:rPr>
                <w:rFonts w:ascii="Times New Roman" w:hAnsi="Times New Roman"/>
                <w:b/>
                <w:sz w:val="19"/>
                <w:lang w:val="en-GB"/>
                <w:rPrChange w:id="4371" w:author="Hong Je-Woo" w:date="2018-09-27T04:31:00Z">
                  <w:rPr>
                    <w:rFonts w:ascii="Times New Roman" w:hAnsi="Times New Roman"/>
                    <w:b/>
                    <w:sz w:val="19"/>
                  </w:rPr>
                </w:rPrChange>
              </w:rPr>
            </w:pPr>
            <w:r w:rsidRPr="00E5054D">
              <w:rPr>
                <w:rFonts w:ascii="Times New Roman" w:hAnsi="Times New Roman"/>
                <w:color w:val="000000"/>
                <w:sz w:val="19"/>
                <w:lang w:val="en-GB"/>
                <w:rPrChange w:id="4372" w:author="Hong Je-Woo" w:date="2018-09-27T04:31:00Z">
                  <w:rPr>
                    <w:rFonts w:ascii="Times New Roman" w:hAnsi="Times New Roman"/>
                    <w:color w:val="000000"/>
                    <w:sz w:val="19"/>
                  </w:rPr>
                </w:rPrChange>
              </w:rPr>
              <w:t>256</w:t>
            </w:r>
          </w:p>
        </w:tc>
        <w:tc>
          <w:tcPr>
            <w:tcW w:w="759" w:type="dxa"/>
            <w:tcBorders>
              <w:top w:val="nil"/>
              <w:bottom w:val="nil"/>
            </w:tcBorders>
            <w:vAlign w:val="center"/>
          </w:tcPr>
          <w:p w14:paraId="2E65B84A" w14:textId="77777777" w:rsidR="00B72C41" w:rsidRPr="00E5054D" w:rsidRDefault="00B72C41" w:rsidP="000A6448">
            <w:pPr>
              <w:widowControl/>
              <w:wordWrap/>
              <w:autoSpaceDE/>
              <w:autoSpaceDN/>
              <w:jc w:val="center"/>
              <w:rPr>
                <w:rFonts w:ascii="Times New Roman" w:hAnsi="Times New Roman"/>
                <w:b/>
                <w:sz w:val="19"/>
                <w:lang w:val="en-GB"/>
                <w:rPrChange w:id="4373" w:author="Hong Je-Woo" w:date="2018-09-27T04:31:00Z">
                  <w:rPr>
                    <w:rFonts w:ascii="Times New Roman" w:hAnsi="Times New Roman"/>
                    <w:b/>
                    <w:sz w:val="19"/>
                  </w:rPr>
                </w:rPrChange>
              </w:rPr>
            </w:pPr>
            <w:r w:rsidRPr="00E5054D">
              <w:rPr>
                <w:rFonts w:ascii="Times New Roman" w:hAnsi="Times New Roman"/>
                <w:color w:val="000000"/>
                <w:sz w:val="19"/>
                <w:lang w:val="en-GB"/>
                <w:rPrChange w:id="4374" w:author="Hong Je-Woo" w:date="2018-09-27T04:31:00Z">
                  <w:rPr>
                    <w:rFonts w:ascii="Times New Roman" w:hAnsi="Times New Roman"/>
                    <w:color w:val="000000"/>
                    <w:sz w:val="19"/>
                  </w:rPr>
                </w:rPrChange>
              </w:rPr>
              <w:t>91.9</w:t>
            </w:r>
          </w:p>
        </w:tc>
        <w:tc>
          <w:tcPr>
            <w:tcW w:w="760" w:type="dxa"/>
            <w:tcBorders>
              <w:top w:val="nil"/>
              <w:bottom w:val="nil"/>
            </w:tcBorders>
          </w:tcPr>
          <w:p w14:paraId="2E65B84B" w14:textId="77777777" w:rsidR="00B72C41" w:rsidRPr="00E5054D" w:rsidRDefault="00B72C41" w:rsidP="000A6448">
            <w:pPr>
              <w:widowControl/>
              <w:wordWrap/>
              <w:autoSpaceDE/>
              <w:autoSpaceDN/>
              <w:jc w:val="center"/>
              <w:rPr>
                <w:rFonts w:ascii="Times New Roman" w:hAnsi="Times New Roman"/>
                <w:color w:val="000000"/>
                <w:sz w:val="19"/>
                <w:lang w:val="en-GB"/>
                <w:rPrChange w:id="4375"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376" w:author="Hong Je-Woo" w:date="2018-09-27T04:31:00Z">
                  <w:rPr>
                    <w:rFonts w:ascii="Times New Roman" w:hAnsi="Times New Roman"/>
                    <w:color w:val="000000"/>
                    <w:sz w:val="19"/>
                  </w:rPr>
                </w:rPrChange>
              </w:rPr>
              <w:t>1.0</w:t>
            </w:r>
          </w:p>
        </w:tc>
        <w:tc>
          <w:tcPr>
            <w:tcW w:w="759" w:type="dxa"/>
            <w:tcBorders>
              <w:top w:val="nil"/>
              <w:bottom w:val="nil"/>
            </w:tcBorders>
            <w:vAlign w:val="center"/>
          </w:tcPr>
          <w:p w14:paraId="2E65B84C" w14:textId="77777777" w:rsidR="00B72C41" w:rsidRPr="00E5054D" w:rsidRDefault="00B72C41" w:rsidP="000A6448">
            <w:pPr>
              <w:widowControl/>
              <w:wordWrap/>
              <w:autoSpaceDE/>
              <w:autoSpaceDN/>
              <w:jc w:val="center"/>
              <w:rPr>
                <w:rFonts w:ascii="Times New Roman" w:hAnsi="Times New Roman"/>
                <w:b/>
                <w:sz w:val="19"/>
                <w:lang w:val="en-GB"/>
                <w:rPrChange w:id="4377" w:author="Hong Je-Woo" w:date="2018-09-27T04:31:00Z">
                  <w:rPr>
                    <w:rFonts w:ascii="Times New Roman" w:hAnsi="Times New Roman"/>
                    <w:b/>
                    <w:sz w:val="19"/>
                  </w:rPr>
                </w:rPrChange>
              </w:rPr>
            </w:pPr>
            <w:r w:rsidRPr="00E5054D">
              <w:rPr>
                <w:rFonts w:ascii="Times New Roman" w:hAnsi="Times New Roman"/>
                <w:color w:val="000000"/>
                <w:sz w:val="19"/>
                <w:lang w:val="en-GB"/>
                <w:rPrChange w:id="4378" w:author="Hong Je-Woo" w:date="2018-09-27T04:31:00Z">
                  <w:rPr>
                    <w:rFonts w:ascii="Times New Roman" w:hAnsi="Times New Roman"/>
                    <w:color w:val="000000"/>
                    <w:sz w:val="19"/>
                  </w:rPr>
                </w:rPrChange>
              </w:rPr>
              <w:t>20.2</w:t>
            </w:r>
          </w:p>
        </w:tc>
        <w:tc>
          <w:tcPr>
            <w:tcW w:w="761" w:type="dxa"/>
            <w:tcBorders>
              <w:top w:val="nil"/>
              <w:bottom w:val="nil"/>
            </w:tcBorders>
            <w:vAlign w:val="center"/>
          </w:tcPr>
          <w:p w14:paraId="2E65B84D" w14:textId="77777777" w:rsidR="00B72C41" w:rsidRPr="00E5054D" w:rsidRDefault="00B72C41" w:rsidP="000A6448">
            <w:pPr>
              <w:widowControl/>
              <w:wordWrap/>
              <w:autoSpaceDE/>
              <w:autoSpaceDN/>
              <w:jc w:val="center"/>
              <w:rPr>
                <w:rFonts w:ascii="Times New Roman" w:hAnsi="Times New Roman"/>
                <w:b/>
                <w:sz w:val="19"/>
                <w:lang w:val="en-GB"/>
                <w:rPrChange w:id="4379" w:author="Hong Je-Woo" w:date="2018-09-27T04:31:00Z">
                  <w:rPr>
                    <w:rFonts w:ascii="Times New Roman" w:hAnsi="Times New Roman"/>
                    <w:b/>
                    <w:sz w:val="19"/>
                  </w:rPr>
                </w:rPrChange>
              </w:rPr>
            </w:pPr>
            <w:r w:rsidRPr="00E5054D">
              <w:rPr>
                <w:rFonts w:ascii="Times New Roman" w:hAnsi="Times New Roman"/>
                <w:color w:val="000000"/>
                <w:sz w:val="19"/>
                <w:lang w:val="en-GB"/>
                <w:rPrChange w:id="4380" w:author="Hong Je-Woo" w:date="2018-09-27T04:31:00Z">
                  <w:rPr>
                    <w:rFonts w:ascii="Times New Roman" w:hAnsi="Times New Roman"/>
                    <w:color w:val="000000"/>
                    <w:sz w:val="19"/>
                  </w:rPr>
                </w:rPrChange>
              </w:rPr>
              <w:t xml:space="preserve">0.22 </w:t>
            </w:r>
          </w:p>
        </w:tc>
        <w:tc>
          <w:tcPr>
            <w:tcW w:w="760" w:type="dxa"/>
            <w:vMerge/>
            <w:vAlign w:val="center"/>
          </w:tcPr>
          <w:p w14:paraId="2E65B84E" w14:textId="77777777" w:rsidR="00B72C41" w:rsidRPr="00E5054D" w:rsidRDefault="00B72C41" w:rsidP="000A6448">
            <w:pPr>
              <w:widowControl/>
              <w:wordWrap/>
              <w:autoSpaceDE/>
              <w:autoSpaceDN/>
              <w:jc w:val="center"/>
              <w:rPr>
                <w:rFonts w:ascii="Times New Roman" w:hAnsi="Times New Roman"/>
                <w:sz w:val="19"/>
                <w:lang w:val="en-GB"/>
                <w:rPrChange w:id="4381" w:author="Hong Je-Woo" w:date="2018-09-27T04:31:00Z">
                  <w:rPr>
                    <w:rFonts w:ascii="Times New Roman" w:hAnsi="Times New Roman"/>
                    <w:sz w:val="19"/>
                  </w:rPr>
                </w:rPrChange>
              </w:rPr>
            </w:pPr>
          </w:p>
        </w:tc>
        <w:tc>
          <w:tcPr>
            <w:tcW w:w="760" w:type="dxa"/>
            <w:vMerge/>
            <w:vAlign w:val="center"/>
          </w:tcPr>
          <w:p w14:paraId="2E65B84F" w14:textId="77777777" w:rsidR="00B72C41" w:rsidRPr="00E5054D" w:rsidRDefault="00B72C41" w:rsidP="000A6448">
            <w:pPr>
              <w:widowControl/>
              <w:wordWrap/>
              <w:autoSpaceDE/>
              <w:autoSpaceDN/>
              <w:jc w:val="center"/>
              <w:rPr>
                <w:rFonts w:ascii="Times New Roman" w:hAnsi="Times New Roman"/>
                <w:sz w:val="19"/>
                <w:lang w:val="en-GB"/>
                <w:rPrChange w:id="4382" w:author="Hong Je-Woo" w:date="2018-09-27T04:31:00Z">
                  <w:rPr>
                    <w:rFonts w:ascii="Times New Roman" w:hAnsi="Times New Roman"/>
                    <w:sz w:val="19"/>
                  </w:rPr>
                </w:rPrChange>
              </w:rPr>
            </w:pPr>
          </w:p>
        </w:tc>
        <w:tc>
          <w:tcPr>
            <w:tcW w:w="2357" w:type="dxa"/>
            <w:vMerge/>
            <w:vAlign w:val="center"/>
          </w:tcPr>
          <w:p w14:paraId="2E65B850" w14:textId="77777777" w:rsidR="00B72C41" w:rsidRPr="00E5054D" w:rsidRDefault="00B72C41" w:rsidP="000A6448">
            <w:pPr>
              <w:widowControl/>
              <w:wordWrap/>
              <w:autoSpaceDE/>
              <w:autoSpaceDN/>
              <w:jc w:val="center"/>
              <w:rPr>
                <w:rFonts w:ascii="Times New Roman" w:hAnsi="Times New Roman"/>
                <w:sz w:val="19"/>
                <w:lang w:val="en-GB"/>
                <w:rPrChange w:id="4383" w:author="Hong Je-Woo" w:date="2018-09-27T04:31:00Z">
                  <w:rPr>
                    <w:rFonts w:ascii="Times New Roman" w:hAnsi="Times New Roman"/>
                    <w:sz w:val="19"/>
                  </w:rPr>
                </w:rPrChange>
              </w:rPr>
            </w:pPr>
          </w:p>
        </w:tc>
      </w:tr>
      <w:tr w:rsidR="00A86F25" w:rsidRPr="00E5054D" w14:paraId="2E65B85C" w14:textId="77777777" w:rsidTr="00F3717E">
        <w:tc>
          <w:tcPr>
            <w:tcW w:w="708" w:type="dxa"/>
            <w:vMerge/>
            <w:tcBorders>
              <w:top w:val="nil"/>
              <w:bottom w:val="nil"/>
            </w:tcBorders>
            <w:vAlign w:val="center"/>
          </w:tcPr>
          <w:p w14:paraId="2E65B852" w14:textId="77777777" w:rsidR="00B72C41" w:rsidRPr="00E5054D" w:rsidRDefault="00B72C41" w:rsidP="000A6448">
            <w:pPr>
              <w:widowControl/>
              <w:wordWrap/>
              <w:autoSpaceDE/>
              <w:autoSpaceDN/>
              <w:jc w:val="center"/>
              <w:rPr>
                <w:rFonts w:ascii="Times New Roman" w:hAnsi="Times New Roman"/>
                <w:b/>
                <w:sz w:val="19"/>
                <w:lang w:val="en-GB"/>
                <w:rPrChange w:id="4384" w:author="Hong Je-Woo" w:date="2018-09-27T04:31:00Z">
                  <w:rPr>
                    <w:rFonts w:ascii="Times New Roman" w:hAnsi="Times New Roman"/>
                    <w:b/>
                    <w:sz w:val="19"/>
                  </w:rPr>
                </w:rPrChange>
              </w:rPr>
            </w:pPr>
          </w:p>
        </w:tc>
        <w:tc>
          <w:tcPr>
            <w:tcW w:w="860" w:type="dxa"/>
            <w:tcBorders>
              <w:top w:val="nil"/>
              <w:bottom w:val="nil"/>
            </w:tcBorders>
            <w:vAlign w:val="center"/>
          </w:tcPr>
          <w:p w14:paraId="2E65B853" w14:textId="77777777" w:rsidR="00B72C41" w:rsidRPr="00E5054D" w:rsidRDefault="00B72C41" w:rsidP="000A6448">
            <w:pPr>
              <w:widowControl/>
              <w:wordWrap/>
              <w:autoSpaceDE/>
              <w:autoSpaceDN/>
              <w:rPr>
                <w:rFonts w:ascii="Times New Roman" w:hAnsi="Times New Roman"/>
                <w:sz w:val="19"/>
                <w:lang w:val="en-GB"/>
                <w:rPrChange w:id="4385" w:author="Hong Je-Woo" w:date="2018-09-27T04:31:00Z">
                  <w:rPr>
                    <w:rFonts w:ascii="Times New Roman" w:hAnsi="Times New Roman"/>
                    <w:sz w:val="19"/>
                  </w:rPr>
                </w:rPrChange>
              </w:rPr>
            </w:pPr>
            <w:r w:rsidRPr="00E5054D">
              <w:rPr>
                <w:rFonts w:ascii="Times New Roman" w:hAnsi="Times New Roman"/>
                <w:sz w:val="19"/>
                <w:lang w:val="en-GB"/>
                <w:rPrChange w:id="4386" w:author="Hong Je-Woo" w:date="2018-09-27T04:31:00Z">
                  <w:rPr>
                    <w:rFonts w:ascii="Times New Roman" w:hAnsi="Times New Roman"/>
                    <w:sz w:val="19"/>
                  </w:rPr>
                </w:rPrChange>
              </w:rPr>
              <w:t>Summer</w:t>
            </w:r>
          </w:p>
        </w:tc>
        <w:tc>
          <w:tcPr>
            <w:tcW w:w="759" w:type="dxa"/>
            <w:tcBorders>
              <w:top w:val="nil"/>
              <w:bottom w:val="nil"/>
            </w:tcBorders>
            <w:vAlign w:val="center"/>
          </w:tcPr>
          <w:p w14:paraId="2E65B854" w14:textId="77777777" w:rsidR="00B72C41" w:rsidRPr="00E5054D" w:rsidRDefault="00B72C41" w:rsidP="000A6448">
            <w:pPr>
              <w:widowControl/>
              <w:wordWrap/>
              <w:autoSpaceDE/>
              <w:autoSpaceDN/>
              <w:jc w:val="center"/>
              <w:rPr>
                <w:rFonts w:ascii="Times New Roman" w:hAnsi="Times New Roman"/>
                <w:b/>
                <w:sz w:val="19"/>
                <w:lang w:val="en-GB"/>
                <w:rPrChange w:id="4387" w:author="Hong Je-Woo" w:date="2018-09-27T04:31:00Z">
                  <w:rPr>
                    <w:rFonts w:ascii="Times New Roman" w:hAnsi="Times New Roman"/>
                    <w:b/>
                    <w:sz w:val="19"/>
                  </w:rPr>
                </w:rPrChange>
              </w:rPr>
            </w:pPr>
            <w:r w:rsidRPr="00E5054D">
              <w:rPr>
                <w:rFonts w:ascii="Times New Roman" w:hAnsi="Times New Roman"/>
                <w:color w:val="000000"/>
                <w:sz w:val="19"/>
                <w:lang w:val="en-GB"/>
                <w:rPrChange w:id="4388" w:author="Hong Je-Woo" w:date="2018-09-27T04:31:00Z">
                  <w:rPr>
                    <w:rFonts w:ascii="Times New Roman" w:hAnsi="Times New Roman"/>
                    <w:color w:val="000000"/>
                    <w:sz w:val="19"/>
                  </w:rPr>
                </w:rPrChange>
              </w:rPr>
              <w:t>227</w:t>
            </w:r>
          </w:p>
        </w:tc>
        <w:tc>
          <w:tcPr>
            <w:tcW w:w="759" w:type="dxa"/>
            <w:tcBorders>
              <w:top w:val="nil"/>
              <w:bottom w:val="nil"/>
            </w:tcBorders>
            <w:vAlign w:val="center"/>
          </w:tcPr>
          <w:p w14:paraId="2E65B855" w14:textId="77777777" w:rsidR="00B72C41" w:rsidRPr="00E5054D" w:rsidRDefault="00B72C41" w:rsidP="000A6448">
            <w:pPr>
              <w:widowControl/>
              <w:wordWrap/>
              <w:autoSpaceDE/>
              <w:autoSpaceDN/>
              <w:jc w:val="center"/>
              <w:rPr>
                <w:rFonts w:ascii="Times New Roman" w:hAnsi="Times New Roman"/>
                <w:b/>
                <w:sz w:val="19"/>
                <w:lang w:val="en-GB"/>
                <w:rPrChange w:id="4389" w:author="Hong Je-Woo" w:date="2018-09-27T04:31:00Z">
                  <w:rPr>
                    <w:rFonts w:ascii="Times New Roman" w:hAnsi="Times New Roman"/>
                    <w:b/>
                    <w:sz w:val="19"/>
                  </w:rPr>
                </w:rPrChange>
              </w:rPr>
            </w:pPr>
            <w:r w:rsidRPr="00E5054D">
              <w:rPr>
                <w:rFonts w:ascii="Times New Roman" w:hAnsi="Times New Roman"/>
                <w:color w:val="000000"/>
                <w:sz w:val="19"/>
                <w:lang w:val="en-GB"/>
                <w:rPrChange w:id="4390" w:author="Hong Je-Woo" w:date="2018-09-27T04:31:00Z">
                  <w:rPr>
                    <w:rFonts w:ascii="Times New Roman" w:hAnsi="Times New Roman"/>
                    <w:color w:val="000000"/>
                    <w:sz w:val="19"/>
                  </w:rPr>
                </w:rPrChange>
              </w:rPr>
              <w:t>45.6</w:t>
            </w:r>
          </w:p>
        </w:tc>
        <w:tc>
          <w:tcPr>
            <w:tcW w:w="760" w:type="dxa"/>
            <w:tcBorders>
              <w:top w:val="nil"/>
              <w:bottom w:val="nil"/>
            </w:tcBorders>
          </w:tcPr>
          <w:p w14:paraId="2E65B856" w14:textId="77777777" w:rsidR="00B72C41" w:rsidRPr="00E5054D" w:rsidRDefault="00B72C41" w:rsidP="000A6448">
            <w:pPr>
              <w:widowControl/>
              <w:wordWrap/>
              <w:autoSpaceDE/>
              <w:autoSpaceDN/>
              <w:jc w:val="center"/>
              <w:rPr>
                <w:rFonts w:ascii="Times New Roman" w:hAnsi="Times New Roman"/>
                <w:color w:val="000000"/>
                <w:sz w:val="19"/>
                <w:lang w:val="en-GB"/>
                <w:rPrChange w:id="4391"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392" w:author="Hong Je-Woo" w:date="2018-09-27T04:31:00Z">
                  <w:rPr>
                    <w:rFonts w:ascii="Times New Roman" w:hAnsi="Times New Roman"/>
                    <w:color w:val="000000"/>
                    <w:sz w:val="19"/>
                  </w:rPr>
                </w:rPrChange>
              </w:rPr>
              <w:t>–0.2</w:t>
            </w:r>
          </w:p>
        </w:tc>
        <w:tc>
          <w:tcPr>
            <w:tcW w:w="759" w:type="dxa"/>
            <w:tcBorders>
              <w:top w:val="nil"/>
              <w:bottom w:val="nil"/>
            </w:tcBorders>
            <w:vAlign w:val="center"/>
          </w:tcPr>
          <w:p w14:paraId="2E65B857" w14:textId="77777777" w:rsidR="00B72C41" w:rsidRPr="00E5054D" w:rsidRDefault="00B72C41" w:rsidP="000A6448">
            <w:pPr>
              <w:widowControl/>
              <w:wordWrap/>
              <w:autoSpaceDE/>
              <w:autoSpaceDN/>
              <w:jc w:val="center"/>
              <w:rPr>
                <w:rFonts w:ascii="Times New Roman" w:hAnsi="Times New Roman"/>
                <w:b/>
                <w:sz w:val="19"/>
                <w:lang w:val="en-GB"/>
                <w:rPrChange w:id="4393" w:author="Hong Je-Woo" w:date="2018-09-27T04:31:00Z">
                  <w:rPr>
                    <w:rFonts w:ascii="Times New Roman" w:hAnsi="Times New Roman"/>
                    <w:b/>
                    <w:sz w:val="19"/>
                  </w:rPr>
                </w:rPrChange>
              </w:rPr>
            </w:pPr>
            <w:r w:rsidRPr="00E5054D">
              <w:rPr>
                <w:rFonts w:ascii="Times New Roman" w:hAnsi="Times New Roman"/>
                <w:color w:val="000000"/>
                <w:sz w:val="19"/>
                <w:lang w:val="en-GB"/>
                <w:rPrChange w:id="4394" w:author="Hong Je-Woo" w:date="2018-09-27T04:31:00Z">
                  <w:rPr>
                    <w:rFonts w:ascii="Times New Roman" w:hAnsi="Times New Roman"/>
                    <w:color w:val="000000"/>
                    <w:sz w:val="19"/>
                  </w:rPr>
                </w:rPrChange>
              </w:rPr>
              <w:t>14.4</w:t>
            </w:r>
          </w:p>
        </w:tc>
        <w:tc>
          <w:tcPr>
            <w:tcW w:w="761" w:type="dxa"/>
            <w:tcBorders>
              <w:top w:val="nil"/>
              <w:bottom w:val="nil"/>
            </w:tcBorders>
            <w:vAlign w:val="center"/>
          </w:tcPr>
          <w:p w14:paraId="2E65B858" w14:textId="77777777" w:rsidR="00B72C41" w:rsidRPr="00E5054D" w:rsidRDefault="00B72C41" w:rsidP="000A6448">
            <w:pPr>
              <w:widowControl/>
              <w:wordWrap/>
              <w:autoSpaceDE/>
              <w:autoSpaceDN/>
              <w:jc w:val="center"/>
              <w:rPr>
                <w:rFonts w:ascii="Times New Roman" w:hAnsi="Times New Roman"/>
                <w:b/>
                <w:sz w:val="19"/>
                <w:lang w:val="en-GB"/>
                <w:rPrChange w:id="4395" w:author="Hong Je-Woo" w:date="2018-09-27T04:31:00Z">
                  <w:rPr>
                    <w:rFonts w:ascii="Times New Roman" w:hAnsi="Times New Roman"/>
                    <w:b/>
                    <w:sz w:val="19"/>
                  </w:rPr>
                </w:rPrChange>
              </w:rPr>
            </w:pPr>
            <w:r w:rsidRPr="00E5054D">
              <w:rPr>
                <w:rFonts w:ascii="Times New Roman" w:hAnsi="Times New Roman"/>
                <w:color w:val="000000"/>
                <w:sz w:val="19"/>
                <w:lang w:val="en-GB"/>
                <w:rPrChange w:id="4396" w:author="Hong Je-Woo" w:date="2018-09-27T04:31:00Z">
                  <w:rPr>
                    <w:rFonts w:ascii="Times New Roman" w:hAnsi="Times New Roman"/>
                    <w:color w:val="000000"/>
                    <w:sz w:val="19"/>
                  </w:rPr>
                </w:rPrChange>
              </w:rPr>
              <w:t xml:space="preserve">0.32 </w:t>
            </w:r>
          </w:p>
        </w:tc>
        <w:tc>
          <w:tcPr>
            <w:tcW w:w="760" w:type="dxa"/>
            <w:vMerge/>
            <w:vAlign w:val="center"/>
          </w:tcPr>
          <w:p w14:paraId="2E65B859" w14:textId="77777777" w:rsidR="00B72C41" w:rsidRPr="00E5054D" w:rsidRDefault="00B72C41" w:rsidP="000A6448">
            <w:pPr>
              <w:widowControl/>
              <w:wordWrap/>
              <w:autoSpaceDE/>
              <w:autoSpaceDN/>
              <w:jc w:val="center"/>
              <w:rPr>
                <w:rFonts w:ascii="Times New Roman" w:hAnsi="Times New Roman"/>
                <w:sz w:val="19"/>
                <w:lang w:val="en-GB"/>
                <w:rPrChange w:id="4397" w:author="Hong Je-Woo" w:date="2018-09-27T04:31:00Z">
                  <w:rPr>
                    <w:rFonts w:ascii="Times New Roman" w:hAnsi="Times New Roman"/>
                    <w:sz w:val="19"/>
                  </w:rPr>
                </w:rPrChange>
              </w:rPr>
            </w:pPr>
          </w:p>
        </w:tc>
        <w:tc>
          <w:tcPr>
            <w:tcW w:w="760" w:type="dxa"/>
            <w:vMerge/>
            <w:vAlign w:val="center"/>
          </w:tcPr>
          <w:p w14:paraId="2E65B85A" w14:textId="77777777" w:rsidR="00B72C41" w:rsidRPr="00E5054D" w:rsidRDefault="00B72C41" w:rsidP="000A6448">
            <w:pPr>
              <w:widowControl/>
              <w:wordWrap/>
              <w:autoSpaceDE/>
              <w:autoSpaceDN/>
              <w:jc w:val="center"/>
              <w:rPr>
                <w:rFonts w:ascii="Times New Roman" w:hAnsi="Times New Roman"/>
                <w:sz w:val="19"/>
                <w:lang w:val="en-GB"/>
                <w:rPrChange w:id="4398" w:author="Hong Je-Woo" w:date="2018-09-27T04:31:00Z">
                  <w:rPr>
                    <w:rFonts w:ascii="Times New Roman" w:hAnsi="Times New Roman"/>
                    <w:sz w:val="19"/>
                  </w:rPr>
                </w:rPrChange>
              </w:rPr>
            </w:pPr>
          </w:p>
        </w:tc>
        <w:tc>
          <w:tcPr>
            <w:tcW w:w="2357" w:type="dxa"/>
            <w:vMerge/>
            <w:vAlign w:val="center"/>
          </w:tcPr>
          <w:p w14:paraId="2E65B85B" w14:textId="77777777" w:rsidR="00B72C41" w:rsidRPr="00E5054D" w:rsidRDefault="00B72C41" w:rsidP="000A6448">
            <w:pPr>
              <w:widowControl/>
              <w:wordWrap/>
              <w:autoSpaceDE/>
              <w:autoSpaceDN/>
              <w:jc w:val="center"/>
              <w:rPr>
                <w:rFonts w:ascii="Times New Roman" w:hAnsi="Times New Roman"/>
                <w:sz w:val="19"/>
                <w:lang w:val="en-GB"/>
                <w:rPrChange w:id="4399" w:author="Hong Je-Woo" w:date="2018-09-27T04:31:00Z">
                  <w:rPr>
                    <w:rFonts w:ascii="Times New Roman" w:hAnsi="Times New Roman"/>
                    <w:sz w:val="19"/>
                  </w:rPr>
                </w:rPrChange>
              </w:rPr>
            </w:pPr>
          </w:p>
        </w:tc>
      </w:tr>
      <w:tr w:rsidR="00A86F25" w:rsidRPr="00E5054D" w14:paraId="2E65B867" w14:textId="77777777" w:rsidTr="00F3717E">
        <w:tc>
          <w:tcPr>
            <w:tcW w:w="708" w:type="dxa"/>
            <w:vMerge/>
            <w:tcBorders>
              <w:top w:val="nil"/>
              <w:bottom w:val="nil"/>
            </w:tcBorders>
            <w:vAlign w:val="center"/>
          </w:tcPr>
          <w:p w14:paraId="2E65B85D" w14:textId="77777777" w:rsidR="00B72C41" w:rsidRPr="00E5054D" w:rsidRDefault="00B72C41" w:rsidP="000A6448">
            <w:pPr>
              <w:widowControl/>
              <w:wordWrap/>
              <w:autoSpaceDE/>
              <w:autoSpaceDN/>
              <w:jc w:val="center"/>
              <w:rPr>
                <w:rFonts w:ascii="Times New Roman" w:hAnsi="Times New Roman"/>
                <w:b/>
                <w:sz w:val="19"/>
                <w:lang w:val="en-GB"/>
                <w:rPrChange w:id="4400" w:author="Hong Je-Woo" w:date="2018-09-27T04:31:00Z">
                  <w:rPr>
                    <w:rFonts w:ascii="Times New Roman" w:hAnsi="Times New Roman"/>
                    <w:b/>
                    <w:sz w:val="19"/>
                  </w:rPr>
                </w:rPrChange>
              </w:rPr>
            </w:pPr>
          </w:p>
        </w:tc>
        <w:tc>
          <w:tcPr>
            <w:tcW w:w="860" w:type="dxa"/>
            <w:tcBorders>
              <w:top w:val="nil"/>
              <w:bottom w:val="nil"/>
            </w:tcBorders>
            <w:vAlign w:val="center"/>
          </w:tcPr>
          <w:p w14:paraId="2E65B85E" w14:textId="77777777" w:rsidR="00B72C41" w:rsidRPr="00E5054D" w:rsidRDefault="00B72C41" w:rsidP="000A6448">
            <w:pPr>
              <w:widowControl/>
              <w:wordWrap/>
              <w:autoSpaceDE/>
              <w:autoSpaceDN/>
              <w:rPr>
                <w:rFonts w:ascii="Times New Roman" w:hAnsi="Times New Roman"/>
                <w:sz w:val="19"/>
                <w:lang w:val="en-GB"/>
                <w:rPrChange w:id="4401" w:author="Hong Je-Woo" w:date="2018-09-27T04:31:00Z">
                  <w:rPr>
                    <w:rFonts w:ascii="Times New Roman" w:hAnsi="Times New Roman"/>
                    <w:sz w:val="19"/>
                  </w:rPr>
                </w:rPrChange>
              </w:rPr>
            </w:pPr>
            <w:r w:rsidRPr="00E5054D">
              <w:rPr>
                <w:rFonts w:ascii="Times New Roman" w:hAnsi="Times New Roman"/>
                <w:sz w:val="19"/>
                <w:lang w:val="en-GB"/>
                <w:rPrChange w:id="4402" w:author="Hong Je-Woo" w:date="2018-09-27T04:31:00Z">
                  <w:rPr>
                    <w:rFonts w:ascii="Times New Roman" w:hAnsi="Times New Roman"/>
                    <w:sz w:val="19"/>
                  </w:rPr>
                </w:rPrChange>
              </w:rPr>
              <w:t>Autumn</w:t>
            </w:r>
          </w:p>
        </w:tc>
        <w:tc>
          <w:tcPr>
            <w:tcW w:w="759" w:type="dxa"/>
            <w:tcBorders>
              <w:top w:val="nil"/>
              <w:bottom w:val="nil"/>
            </w:tcBorders>
            <w:vAlign w:val="center"/>
          </w:tcPr>
          <w:p w14:paraId="2E65B85F" w14:textId="77777777" w:rsidR="00B72C41" w:rsidRPr="00E5054D" w:rsidRDefault="00B72C41" w:rsidP="000A6448">
            <w:pPr>
              <w:widowControl/>
              <w:wordWrap/>
              <w:autoSpaceDE/>
              <w:autoSpaceDN/>
              <w:jc w:val="center"/>
              <w:rPr>
                <w:rFonts w:ascii="Times New Roman" w:hAnsi="Times New Roman"/>
                <w:b/>
                <w:sz w:val="19"/>
                <w:lang w:val="en-GB"/>
                <w:rPrChange w:id="4403" w:author="Hong Je-Woo" w:date="2018-09-27T04:31:00Z">
                  <w:rPr>
                    <w:rFonts w:ascii="Times New Roman" w:hAnsi="Times New Roman"/>
                    <w:b/>
                    <w:sz w:val="19"/>
                  </w:rPr>
                </w:rPrChange>
              </w:rPr>
            </w:pPr>
            <w:r w:rsidRPr="00E5054D">
              <w:rPr>
                <w:rFonts w:ascii="Times New Roman" w:hAnsi="Times New Roman"/>
                <w:color w:val="000000"/>
                <w:sz w:val="19"/>
                <w:lang w:val="en-GB"/>
                <w:rPrChange w:id="4404" w:author="Hong Je-Woo" w:date="2018-09-27T04:31:00Z">
                  <w:rPr>
                    <w:rFonts w:ascii="Times New Roman" w:hAnsi="Times New Roman"/>
                    <w:color w:val="000000"/>
                    <w:sz w:val="19"/>
                  </w:rPr>
                </w:rPrChange>
              </w:rPr>
              <w:t>269</w:t>
            </w:r>
          </w:p>
        </w:tc>
        <w:tc>
          <w:tcPr>
            <w:tcW w:w="759" w:type="dxa"/>
            <w:tcBorders>
              <w:top w:val="nil"/>
              <w:bottom w:val="nil"/>
            </w:tcBorders>
            <w:vAlign w:val="center"/>
          </w:tcPr>
          <w:p w14:paraId="2E65B860" w14:textId="77777777" w:rsidR="00B72C41" w:rsidRPr="00E5054D" w:rsidRDefault="00B72C41" w:rsidP="000A6448">
            <w:pPr>
              <w:widowControl/>
              <w:wordWrap/>
              <w:autoSpaceDE/>
              <w:autoSpaceDN/>
              <w:jc w:val="center"/>
              <w:rPr>
                <w:rFonts w:ascii="Times New Roman" w:hAnsi="Times New Roman"/>
                <w:b/>
                <w:sz w:val="19"/>
                <w:lang w:val="en-GB"/>
                <w:rPrChange w:id="4405" w:author="Hong Je-Woo" w:date="2018-09-27T04:31:00Z">
                  <w:rPr>
                    <w:rFonts w:ascii="Times New Roman" w:hAnsi="Times New Roman"/>
                    <w:b/>
                    <w:sz w:val="19"/>
                  </w:rPr>
                </w:rPrChange>
              </w:rPr>
            </w:pPr>
            <w:r w:rsidRPr="00E5054D">
              <w:rPr>
                <w:rFonts w:ascii="Times New Roman" w:hAnsi="Times New Roman"/>
                <w:color w:val="000000"/>
                <w:sz w:val="19"/>
                <w:lang w:val="en-GB"/>
                <w:rPrChange w:id="4406" w:author="Hong Je-Woo" w:date="2018-09-27T04:31:00Z">
                  <w:rPr>
                    <w:rFonts w:ascii="Times New Roman" w:hAnsi="Times New Roman"/>
                    <w:color w:val="000000"/>
                    <w:sz w:val="19"/>
                  </w:rPr>
                </w:rPrChange>
              </w:rPr>
              <w:t>46.2</w:t>
            </w:r>
          </w:p>
        </w:tc>
        <w:tc>
          <w:tcPr>
            <w:tcW w:w="760" w:type="dxa"/>
            <w:tcBorders>
              <w:top w:val="nil"/>
              <w:bottom w:val="nil"/>
            </w:tcBorders>
          </w:tcPr>
          <w:p w14:paraId="2E65B861" w14:textId="77777777" w:rsidR="00B72C41" w:rsidRPr="00E5054D" w:rsidRDefault="00B72C41" w:rsidP="000A6448">
            <w:pPr>
              <w:widowControl/>
              <w:wordWrap/>
              <w:autoSpaceDE/>
              <w:autoSpaceDN/>
              <w:jc w:val="center"/>
              <w:rPr>
                <w:rFonts w:ascii="Times New Roman" w:hAnsi="Times New Roman"/>
                <w:color w:val="000000"/>
                <w:sz w:val="19"/>
                <w:lang w:val="en-GB"/>
                <w:rPrChange w:id="4407"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408" w:author="Hong Je-Woo" w:date="2018-09-27T04:31:00Z">
                  <w:rPr>
                    <w:rFonts w:ascii="Times New Roman" w:hAnsi="Times New Roman"/>
                    <w:color w:val="000000"/>
                    <w:sz w:val="19"/>
                  </w:rPr>
                </w:rPrChange>
              </w:rPr>
              <w:t>1.9</w:t>
            </w:r>
          </w:p>
        </w:tc>
        <w:tc>
          <w:tcPr>
            <w:tcW w:w="759" w:type="dxa"/>
            <w:tcBorders>
              <w:top w:val="nil"/>
              <w:bottom w:val="nil"/>
            </w:tcBorders>
            <w:vAlign w:val="center"/>
          </w:tcPr>
          <w:p w14:paraId="2E65B862" w14:textId="77777777" w:rsidR="00B72C41" w:rsidRPr="00E5054D" w:rsidRDefault="00B72C41" w:rsidP="000A6448">
            <w:pPr>
              <w:widowControl/>
              <w:wordWrap/>
              <w:autoSpaceDE/>
              <w:autoSpaceDN/>
              <w:jc w:val="center"/>
              <w:rPr>
                <w:rFonts w:ascii="Times New Roman" w:hAnsi="Times New Roman"/>
                <w:b/>
                <w:sz w:val="19"/>
                <w:lang w:val="en-GB"/>
                <w:rPrChange w:id="4409" w:author="Hong Je-Woo" w:date="2018-09-27T04:31:00Z">
                  <w:rPr>
                    <w:rFonts w:ascii="Times New Roman" w:hAnsi="Times New Roman"/>
                    <w:b/>
                    <w:sz w:val="19"/>
                  </w:rPr>
                </w:rPrChange>
              </w:rPr>
            </w:pPr>
            <w:r w:rsidRPr="00E5054D">
              <w:rPr>
                <w:rFonts w:ascii="Times New Roman" w:hAnsi="Times New Roman"/>
                <w:color w:val="000000"/>
                <w:sz w:val="19"/>
                <w:lang w:val="en-GB"/>
                <w:rPrChange w:id="4410" w:author="Hong Je-Woo" w:date="2018-09-27T04:31:00Z">
                  <w:rPr>
                    <w:rFonts w:ascii="Times New Roman" w:hAnsi="Times New Roman"/>
                    <w:color w:val="000000"/>
                    <w:sz w:val="19"/>
                  </w:rPr>
                </w:rPrChange>
              </w:rPr>
              <w:t>12.8</w:t>
            </w:r>
          </w:p>
        </w:tc>
        <w:tc>
          <w:tcPr>
            <w:tcW w:w="761" w:type="dxa"/>
            <w:tcBorders>
              <w:top w:val="nil"/>
              <w:bottom w:val="nil"/>
            </w:tcBorders>
            <w:vAlign w:val="center"/>
          </w:tcPr>
          <w:p w14:paraId="2E65B863" w14:textId="77777777" w:rsidR="00B72C41" w:rsidRPr="00E5054D" w:rsidRDefault="00B72C41" w:rsidP="000A6448">
            <w:pPr>
              <w:widowControl/>
              <w:wordWrap/>
              <w:autoSpaceDE/>
              <w:autoSpaceDN/>
              <w:jc w:val="center"/>
              <w:rPr>
                <w:rFonts w:ascii="Times New Roman" w:hAnsi="Times New Roman"/>
                <w:b/>
                <w:sz w:val="19"/>
                <w:lang w:val="en-GB"/>
                <w:rPrChange w:id="4411" w:author="Hong Je-Woo" w:date="2018-09-27T04:31:00Z">
                  <w:rPr>
                    <w:rFonts w:ascii="Times New Roman" w:hAnsi="Times New Roman"/>
                    <w:b/>
                    <w:sz w:val="19"/>
                  </w:rPr>
                </w:rPrChange>
              </w:rPr>
            </w:pPr>
            <w:r w:rsidRPr="00E5054D">
              <w:rPr>
                <w:rFonts w:ascii="Times New Roman" w:hAnsi="Times New Roman"/>
                <w:color w:val="000000"/>
                <w:sz w:val="19"/>
                <w:lang w:val="en-GB"/>
                <w:rPrChange w:id="4412" w:author="Hong Je-Woo" w:date="2018-09-27T04:31:00Z">
                  <w:rPr>
                    <w:rFonts w:ascii="Times New Roman" w:hAnsi="Times New Roman"/>
                    <w:color w:val="000000"/>
                    <w:sz w:val="19"/>
                  </w:rPr>
                </w:rPrChange>
              </w:rPr>
              <w:t xml:space="preserve">0.28 </w:t>
            </w:r>
          </w:p>
        </w:tc>
        <w:tc>
          <w:tcPr>
            <w:tcW w:w="760" w:type="dxa"/>
            <w:vMerge/>
            <w:vAlign w:val="center"/>
          </w:tcPr>
          <w:p w14:paraId="2E65B864" w14:textId="77777777" w:rsidR="00B72C41" w:rsidRPr="00E5054D" w:rsidRDefault="00B72C41" w:rsidP="000A6448">
            <w:pPr>
              <w:widowControl/>
              <w:wordWrap/>
              <w:autoSpaceDE/>
              <w:autoSpaceDN/>
              <w:jc w:val="center"/>
              <w:rPr>
                <w:rFonts w:ascii="Times New Roman" w:hAnsi="Times New Roman"/>
                <w:sz w:val="19"/>
                <w:lang w:val="en-GB"/>
                <w:rPrChange w:id="4413" w:author="Hong Je-Woo" w:date="2018-09-27T04:31:00Z">
                  <w:rPr>
                    <w:rFonts w:ascii="Times New Roman" w:hAnsi="Times New Roman"/>
                    <w:sz w:val="19"/>
                  </w:rPr>
                </w:rPrChange>
              </w:rPr>
            </w:pPr>
          </w:p>
        </w:tc>
        <w:tc>
          <w:tcPr>
            <w:tcW w:w="760" w:type="dxa"/>
            <w:vMerge/>
            <w:vAlign w:val="center"/>
          </w:tcPr>
          <w:p w14:paraId="2E65B865" w14:textId="77777777" w:rsidR="00B72C41" w:rsidRPr="00E5054D" w:rsidRDefault="00B72C41" w:rsidP="000A6448">
            <w:pPr>
              <w:widowControl/>
              <w:wordWrap/>
              <w:autoSpaceDE/>
              <w:autoSpaceDN/>
              <w:jc w:val="center"/>
              <w:rPr>
                <w:rFonts w:ascii="Times New Roman" w:hAnsi="Times New Roman"/>
                <w:sz w:val="19"/>
                <w:lang w:val="en-GB"/>
                <w:rPrChange w:id="4414" w:author="Hong Je-Woo" w:date="2018-09-27T04:31:00Z">
                  <w:rPr>
                    <w:rFonts w:ascii="Times New Roman" w:hAnsi="Times New Roman"/>
                    <w:sz w:val="19"/>
                  </w:rPr>
                </w:rPrChange>
              </w:rPr>
            </w:pPr>
          </w:p>
        </w:tc>
        <w:tc>
          <w:tcPr>
            <w:tcW w:w="2357" w:type="dxa"/>
            <w:vMerge/>
            <w:vAlign w:val="center"/>
          </w:tcPr>
          <w:p w14:paraId="2E65B866" w14:textId="77777777" w:rsidR="00B72C41" w:rsidRPr="00E5054D" w:rsidRDefault="00B72C41" w:rsidP="000A6448">
            <w:pPr>
              <w:widowControl/>
              <w:wordWrap/>
              <w:autoSpaceDE/>
              <w:autoSpaceDN/>
              <w:jc w:val="center"/>
              <w:rPr>
                <w:rFonts w:ascii="Times New Roman" w:hAnsi="Times New Roman"/>
                <w:sz w:val="19"/>
                <w:lang w:val="en-GB"/>
                <w:rPrChange w:id="4415" w:author="Hong Je-Woo" w:date="2018-09-27T04:31:00Z">
                  <w:rPr>
                    <w:rFonts w:ascii="Times New Roman" w:hAnsi="Times New Roman"/>
                    <w:sz w:val="19"/>
                  </w:rPr>
                </w:rPrChange>
              </w:rPr>
            </w:pPr>
          </w:p>
        </w:tc>
      </w:tr>
      <w:tr w:rsidR="00A86F25" w:rsidRPr="00E5054D" w14:paraId="2E65B872" w14:textId="77777777" w:rsidTr="00F3717E">
        <w:tc>
          <w:tcPr>
            <w:tcW w:w="708" w:type="dxa"/>
            <w:vMerge/>
            <w:tcBorders>
              <w:top w:val="nil"/>
              <w:bottom w:val="single" w:sz="4" w:space="0" w:color="auto"/>
            </w:tcBorders>
            <w:vAlign w:val="center"/>
          </w:tcPr>
          <w:p w14:paraId="2E65B868" w14:textId="77777777" w:rsidR="00B72C41" w:rsidRPr="00E5054D" w:rsidRDefault="00B72C41" w:rsidP="000A6448">
            <w:pPr>
              <w:widowControl/>
              <w:wordWrap/>
              <w:autoSpaceDE/>
              <w:autoSpaceDN/>
              <w:jc w:val="center"/>
              <w:rPr>
                <w:rFonts w:ascii="Times New Roman" w:hAnsi="Times New Roman"/>
                <w:b/>
                <w:sz w:val="19"/>
                <w:lang w:val="en-GB"/>
                <w:rPrChange w:id="4416" w:author="Hong Je-Woo" w:date="2018-09-27T04:31:00Z">
                  <w:rPr>
                    <w:rFonts w:ascii="Times New Roman" w:hAnsi="Times New Roman"/>
                    <w:b/>
                    <w:sz w:val="19"/>
                  </w:rPr>
                </w:rPrChange>
              </w:rPr>
            </w:pPr>
          </w:p>
        </w:tc>
        <w:tc>
          <w:tcPr>
            <w:tcW w:w="860" w:type="dxa"/>
            <w:tcBorders>
              <w:top w:val="nil"/>
              <w:bottom w:val="single" w:sz="4" w:space="0" w:color="auto"/>
            </w:tcBorders>
            <w:vAlign w:val="center"/>
          </w:tcPr>
          <w:p w14:paraId="2E65B869" w14:textId="77777777" w:rsidR="00B72C41" w:rsidRPr="00E5054D" w:rsidRDefault="00B72C41" w:rsidP="000A6448">
            <w:pPr>
              <w:widowControl/>
              <w:wordWrap/>
              <w:autoSpaceDE/>
              <w:autoSpaceDN/>
              <w:rPr>
                <w:rFonts w:ascii="Times New Roman" w:hAnsi="Times New Roman"/>
                <w:sz w:val="19"/>
                <w:lang w:val="en-GB"/>
                <w:rPrChange w:id="4417" w:author="Hong Je-Woo" w:date="2018-09-27T04:31:00Z">
                  <w:rPr>
                    <w:rFonts w:ascii="Times New Roman" w:hAnsi="Times New Roman"/>
                    <w:sz w:val="19"/>
                  </w:rPr>
                </w:rPrChange>
              </w:rPr>
            </w:pPr>
            <w:r w:rsidRPr="00E5054D">
              <w:rPr>
                <w:rFonts w:ascii="Times New Roman" w:hAnsi="Times New Roman"/>
                <w:sz w:val="19"/>
                <w:lang w:val="en-GB"/>
                <w:rPrChange w:id="4418" w:author="Hong Je-Woo" w:date="2018-09-27T04:31:00Z">
                  <w:rPr>
                    <w:rFonts w:ascii="Times New Roman" w:hAnsi="Times New Roman"/>
                    <w:sz w:val="19"/>
                  </w:rPr>
                </w:rPrChange>
              </w:rPr>
              <w:t>Winter</w:t>
            </w:r>
          </w:p>
        </w:tc>
        <w:tc>
          <w:tcPr>
            <w:tcW w:w="759" w:type="dxa"/>
            <w:tcBorders>
              <w:top w:val="nil"/>
              <w:bottom w:val="single" w:sz="4" w:space="0" w:color="auto"/>
            </w:tcBorders>
            <w:vAlign w:val="center"/>
          </w:tcPr>
          <w:p w14:paraId="2E65B86A" w14:textId="77777777" w:rsidR="00B72C41" w:rsidRPr="00E5054D" w:rsidRDefault="00B72C41" w:rsidP="000A6448">
            <w:pPr>
              <w:widowControl/>
              <w:wordWrap/>
              <w:autoSpaceDE/>
              <w:autoSpaceDN/>
              <w:jc w:val="center"/>
              <w:rPr>
                <w:rFonts w:ascii="Times New Roman" w:hAnsi="Times New Roman"/>
                <w:b/>
                <w:sz w:val="19"/>
                <w:lang w:val="en-GB"/>
                <w:rPrChange w:id="4419" w:author="Hong Je-Woo" w:date="2018-09-27T04:31:00Z">
                  <w:rPr>
                    <w:rFonts w:ascii="Times New Roman" w:hAnsi="Times New Roman"/>
                    <w:b/>
                    <w:sz w:val="19"/>
                  </w:rPr>
                </w:rPrChange>
              </w:rPr>
            </w:pPr>
            <w:r w:rsidRPr="00E5054D">
              <w:rPr>
                <w:rFonts w:ascii="Times New Roman" w:hAnsi="Times New Roman"/>
                <w:color w:val="000000"/>
                <w:sz w:val="19"/>
                <w:lang w:val="en-GB"/>
                <w:rPrChange w:id="4420" w:author="Hong Je-Woo" w:date="2018-09-27T04:31:00Z">
                  <w:rPr>
                    <w:rFonts w:ascii="Times New Roman" w:hAnsi="Times New Roman"/>
                    <w:color w:val="000000"/>
                    <w:sz w:val="19"/>
                  </w:rPr>
                </w:rPrChange>
              </w:rPr>
              <w:t>130</w:t>
            </w:r>
          </w:p>
        </w:tc>
        <w:tc>
          <w:tcPr>
            <w:tcW w:w="759" w:type="dxa"/>
            <w:tcBorders>
              <w:top w:val="nil"/>
              <w:bottom w:val="single" w:sz="4" w:space="0" w:color="auto"/>
            </w:tcBorders>
            <w:vAlign w:val="center"/>
          </w:tcPr>
          <w:p w14:paraId="2E65B86B" w14:textId="77777777" w:rsidR="00B72C41" w:rsidRPr="00E5054D" w:rsidRDefault="00B72C41" w:rsidP="000A6448">
            <w:pPr>
              <w:widowControl/>
              <w:wordWrap/>
              <w:autoSpaceDE/>
              <w:autoSpaceDN/>
              <w:jc w:val="center"/>
              <w:rPr>
                <w:rFonts w:ascii="Times New Roman" w:hAnsi="Times New Roman"/>
                <w:b/>
                <w:sz w:val="19"/>
                <w:lang w:val="en-GB"/>
                <w:rPrChange w:id="4421" w:author="Hong Je-Woo" w:date="2018-09-27T04:31:00Z">
                  <w:rPr>
                    <w:rFonts w:ascii="Times New Roman" w:hAnsi="Times New Roman"/>
                    <w:b/>
                    <w:sz w:val="19"/>
                  </w:rPr>
                </w:rPrChange>
              </w:rPr>
            </w:pPr>
            <w:r w:rsidRPr="00E5054D">
              <w:rPr>
                <w:rFonts w:ascii="Times New Roman" w:hAnsi="Times New Roman"/>
                <w:color w:val="000000"/>
                <w:sz w:val="19"/>
                <w:lang w:val="en-GB"/>
                <w:rPrChange w:id="4422" w:author="Hong Je-Woo" w:date="2018-09-27T04:31:00Z">
                  <w:rPr>
                    <w:rFonts w:ascii="Times New Roman" w:hAnsi="Times New Roman"/>
                    <w:color w:val="000000"/>
                    <w:sz w:val="19"/>
                  </w:rPr>
                </w:rPrChange>
              </w:rPr>
              <w:t>48.7</w:t>
            </w:r>
          </w:p>
        </w:tc>
        <w:tc>
          <w:tcPr>
            <w:tcW w:w="760" w:type="dxa"/>
            <w:tcBorders>
              <w:top w:val="nil"/>
              <w:bottom w:val="single" w:sz="4" w:space="0" w:color="auto"/>
            </w:tcBorders>
          </w:tcPr>
          <w:p w14:paraId="2E65B86C" w14:textId="77777777" w:rsidR="00B72C41" w:rsidRPr="00E5054D" w:rsidRDefault="00B72C41" w:rsidP="000A6448">
            <w:pPr>
              <w:widowControl/>
              <w:wordWrap/>
              <w:autoSpaceDE/>
              <w:autoSpaceDN/>
              <w:jc w:val="center"/>
              <w:rPr>
                <w:rFonts w:ascii="Times New Roman" w:hAnsi="Times New Roman"/>
                <w:color w:val="000000"/>
                <w:sz w:val="19"/>
                <w:lang w:val="en-GB"/>
                <w:rPrChange w:id="4423"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424" w:author="Hong Je-Woo" w:date="2018-09-27T04:31:00Z">
                  <w:rPr>
                    <w:rFonts w:ascii="Times New Roman" w:hAnsi="Times New Roman"/>
                    <w:color w:val="000000"/>
                    <w:sz w:val="19"/>
                  </w:rPr>
                </w:rPrChange>
              </w:rPr>
              <w:t>1.0</w:t>
            </w:r>
          </w:p>
        </w:tc>
        <w:tc>
          <w:tcPr>
            <w:tcW w:w="759" w:type="dxa"/>
            <w:tcBorders>
              <w:top w:val="nil"/>
              <w:bottom w:val="single" w:sz="4" w:space="0" w:color="auto"/>
            </w:tcBorders>
            <w:vAlign w:val="center"/>
          </w:tcPr>
          <w:p w14:paraId="2E65B86D" w14:textId="77777777" w:rsidR="00B72C41" w:rsidRPr="00E5054D" w:rsidRDefault="00B72C41" w:rsidP="000A6448">
            <w:pPr>
              <w:widowControl/>
              <w:wordWrap/>
              <w:autoSpaceDE/>
              <w:autoSpaceDN/>
              <w:jc w:val="center"/>
              <w:rPr>
                <w:rFonts w:ascii="Times New Roman" w:hAnsi="Times New Roman"/>
                <w:b/>
                <w:sz w:val="19"/>
                <w:lang w:val="en-GB"/>
                <w:rPrChange w:id="4425" w:author="Hong Je-Woo" w:date="2018-09-27T04:31:00Z">
                  <w:rPr>
                    <w:rFonts w:ascii="Times New Roman" w:hAnsi="Times New Roman"/>
                    <w:b/>
                    <w:sz w:val="19"/>
                  </w:rPr>
                </w:rPrChange>
              </w:rPr>
            </w:pPr>
            <w:r w:rsidRPr="00E5054D">
              <w:rPr>
                <w:rFonts w:ascii="Times New Roman" w:hAnsi="Times New Roman"/>
                <w:color w:val="000000"/>
                <w:sz w:val="19"/>
                <w:lang w:val="en-GB"/>
                <w:rPrChange w:id="4426" w:author="Hong Je-Woo" w:date="2018-09-27T04:31:00Z">
                  <w:rPr>
                    <w:rFonts w:ascii="Times New Roman" w:hAnsi="Times New Roman"/>
                    <w:color w:val="000000"/>
                    <w:sz w:val="19"/>
                  </w:rPr>
                </w:rPrChange>
              </w:rPr>
              <w:t>15.9</w:t>
            </w:r>
          </w:p>
        </w:tc>
        <w:tc>
          <w:tcPr>
            <w:tcW w:w="761" w:type="dxa"/>
            <w:tcBorders>
              <w:top w:val="nil"/>
              <w:bottom w:val="single" w:sz="4" w:space="0" w:color="auto"/>
            </w:tcBorders>
            <w:vAlign w:val="center"/>
          </w:tcPr>
          <w:p w14:paraId="2E65B86E" w14:textId="77777777" w:rsidR="00B72C41" w:rsidRPr="00E5054D" w:rsidRDefault="00B72C41" w:rsidP="000A6448">
            <w:pPr>
              <w:widowControl/>
              <w:wordWrap/>
              <w:autoSpaceDE/>
              <w:autoSpaceDN/>
              <w:jc w:val="center"/>
              <w:rPr>
                <w:rFonts w:ascii="Times New Roman" w:hAnsi="Times New Roman"/>
                <w:b/>
                <w:sz w:val="19"/>
                <w:lang w:val="en-GB"/>
                <w:rPrChange w:id="4427" w:author="Hong Je-Woo" w:date="2018-09-27T04:31:00Z">
                  <w:rPr>
                    <w:rFonts w:ascii="Times New Roman" w:hAnsi="Times New Roman"/>
                    <w:b/>
                    <w:sz w:val="19"/>
                  </w:rPr>
                </w:rPrChange>
              </w:rPr>
            </w:pPr>
            <w:r w:rsidRPr="00E5054D">
              <w:rPr>
                <w:rFonts w:ascii="Times New Roman" w:hAnsi="Times New Roman"/>
                <w:color w:val="000000"/>
                <w:sz w:val="19"/>
                <w:lang w:val="en-GB"/>
                <w:rPrChange w:id="4428" w:author="Hong Je-Woo" w:date="2018-09-27T04:31:00Z">
                  <w:rPr>
                    <w:rFonts w:ascii="Times New Roman" w:hAnsi="Times New Roman"/>
                    <w:color w:val="000000"/>
                    <w:sz w:val="19"/>
                  </w:rPr>
                </w:rPrChange>
              </w:rPr>
              <w:t xml:space="preserve">0.33 </w:t>
            </w:r>
          </w:p>
        </w:tc>
        <w:tc>
          <w:tcPr>
            <w:tcW w:w="760" w:type="dxa"/>
            <w:vMerge/>
            <w:vAlign w:val="center"/>
          </w:tcPr>
          <w:p w14:paraId="2E65B86F" w14:textId="77777777" w:rsidR="00B72C41" w:rsidRPr="00E5054D" w:rsidRDefault="00B72C41" w:rsidP="000A6448">
            <w:pPr>
              <w:widowControl/>
              <w:wordWrap/>
              <w:autoSpaceDE/>
              <w:autoSpaceDN/>
              <w:jc w:val="center"/>
              <w:rPr>
                <w:rFonts w:ascii="Times New Roman" w:hAnsi="Times New Roman"/>
                <w:sz w:val="19"/>
                <w:lang w:val="en-GB"/>
                <w:rPrChange w:id="4429" w:author="Hong Je-Woo" w:date="2018-09-27T04:31:00Z">
                  <w:rPr>
                    <w:rFonts w:ascii="Times New Roman" w:hAnsi="Times New Roman"/>
                    <w:sz w:val="19"/>
                  </w:rPr>
                </w:rPrChange>
              </w:rPr>
            </w:pPr>
          </w:p>
        </w:tc>
        <w:tc>
          <w:tcPr>
            <w:tcW w:w="760" w:type="dxa"/>
            <w:vMerge/>
            <w:vAlign w:val="center"/>
          </w:tcPr>
          <w:p w14:paraId="2E65B870" w14:textId="77777777" w:rsidR="00B72C41" w:rsidRPr="00E5054D" w:rsidRDefault="00B72C41" w:rsidP="000A6448">
            <w:pPr>
              <w:widowControl/>
              <w:wordWrap/>
              <w:autoSpaceDE/>
              <w:autoSpaceDN/>
              <w:jc w:val="center"/>
              <w:rPr>
                <w:rFonts w:ascii="Times New Roman" w:hAnsi="Times New Roman"/>
                <w:sz w:val="19"/>
                <w:lang w:val="en-GB"/>
                <w:rPrChange w:id="4430" w:author="Hong Je-Woo" w:date="2018-09-27T04:31:00Z">
                  <w:rPr>
                    <w:rFonts w:ascii="Times New Roman" w:hAnsi="Times New Roman"/>
                    <w:sz w:val="19"/>
                  </w:rPr>
                </w:rPrChange>
              </w:rPr>
            </w:pPr>
          </w:p>
        </w:tc>
        <w:tc>
          <w:tcPr>
            <w:tcW w:w="2357" w:type="dxa"/>
            <w:vMerge/>
            <w:vAlign w:val="center"/>
          </w:tcPr>
          <w:p w14:paraId="2E65B871" w14:textId="77777777" w:rsidR="00B72C41" w:rsidRPr="00E5054D" w:rsidRDefault="00B72C41" w:rsidP="000A6448">
            <w:pPr>
              <w:widowControl/>
              <w:wordWrap/>
              <w:autoSpaceDE/>
              <w:autoSpaceDN/>
              <w:jc w:val="center"/>
              <w:rPr>
                <w:rFonts w:ascii="Times New Roman" w:hAnsi="Times New Roman"/>
                <w:sz w:val="19"/>
                <w:lang w:val="en-GB"/>
                <w:rPrChange w:id="4431" w:author="Hong Je-Woo" w:date="2018-09-27T04:31:00Z">
                  <w:rPr>
                    <w:rFonts w:ascii="Times New Roman" w:hAnsi="Times New Roman"/>
                    <w:sz w:val="19"/>
                  </w:rPr>
                </w:rPrChange>
              </w:rPr>
            </w:pPr>
          </w:p>
        </w:tc>
      </w:tr>
      <w:tr w:rsidR="00A86F25" w:rsidRPr="00E5054D" w14:paraId="2E65B87E" w14:textId="77777777" w:rsidTr="00F3717E">
        <w:tc>
          <w:tcPr>
            <w:tcW w:w="708" w:type="dxa"/>
            <w:vMerge w:val="restart"/>
            <w:tcBorders>
              <w:top w:val="single" w:sz="4" w:space="0" w:color="auto"/>
            </w:tcBorders>
            <w:vAlign w:val="center"/>
          </w:tcPr>
          <w:p w14:paraId="2E65B873" w14:textId="77777777" w:rsidR="00B72C41" w:rsidRPr="00E5054D" w:rsidRDefault="00B72C41" w:rsidP="000A6448">
            <w:pPr>
              <w:widowControl/>
              <w:wordWrap/>
              <w:autoSpaceDE/>
              <w:autoSpaceDN/>
              <w:jc w:val="center"/>
              <w:rPr>
                <w:rFonts w:ascii="Times New Roman" w:hAnsi="Times New Roman"/>
                <w:b/>
                <w:i/>
                <w:sz w:val="19"/>
                <w:lang w:val="en-GB"/>
                <w:rPrChange w:id="4432" w:author="Hong Je-Woo" w:date="2018-09-27T04:31:00Z">
                  <w:rPr>
                    <w:rFonts w:ascii="Times New Roman" w:hAnsi="Times New Roman"/>
                    <w:b/>
                    <w:i/>
                    <w:sz w:val="19"/>
                  </w:rPr>
                </w:rPrChange>
              </w:rPr>
            </w:pPr>
            <w:r w:rsidRPr="00E5054D">
              <w:rPr>
                <w:rFonts w:ascii="Times New Roman" w:hAnsi="Times New Roman"/>
                <w:b/>
                <w:i/>
                <w:sz w:val="19"/>
                <w:lang w:val="en-GB"/>
                <w:rPrChange w:id="4433" w:author="Hong Je-Woo" w:date="2018-09-27T04:31:00Z">
                  <w:rPr>
                    <w:rFonts w:ascii="Times New Roman" w:hAnsi="Times New Roman"/>
                    <w:b/>
                    <w:i/>
                    <w:sz w:val="19"/>
                  </w:rPr>
                </w:rPrChange>
              </w:rPr>
              <w:t>Q</w:t>
            </w:r>
            <w:r w:rsidRPr="00E5054D">
              <w:rPr>
                <w:rFonts w:ascii="Times New Roman" w:hAnsi="Times New Roman"/>
                <w:b/>
                <w:i/>
                <w:sz w:val="19"/>
                <w:vertAlign w:val="subscript"/>
                <w:lang w:val="en-GB"/>
                <w:rPrChange w:id="4434" w:author="Hong Je-Woo" w:date="2018-09-27T04:31:00Z">
                  <w:rPr>
                    <w:rFonts w:ascii="Times New Roman" w:hAnsi="Times New Roman"/>
                    <w:b/>
                    <w:i/>
                    <w:sz w:val="19"/>
                    <w:vertAlign w:val="subscript"/>
                  </w:rPr>
                </w:rPrChange>
              </w:rPr>
              <w:t>E</w:t>
            </w:r>
          </w:p>
        </w:tc>
        <w:tc>
          <w:tcPr>
            <w:tcW w:w="860" w:type="dxa"/>
            <w:tcBorders>
              <w:top w:val="single" w:sz="4" w:space="0" w:color="auto"/>
              <w:bottom w:val="nil"/>
            </w:tcBorders>
            <w:vAlign w:val="center"/>
          </w:tcPr>
          <w:p w14:paraId="2E65B874" w14:textId="77777777" w:rsidR="00B72C41" w:rsidRPr="00E5054D" w:rsidRDefault="00B72C41" w:rsidP="000A6448">
            <w:pPr>
              <w:widowControl/>
              <w:wordWrap/>
              <w:autoSpaceDE/>
              <w:autoSpaceDN/>
              <w:rPr>
                <w:rFonts w:ascii="Times New Roman" w:hAnsi="Times New Roman"/>
                <w:b/>
                <w:sz w:val="19"/>
                <w:lang w:val="en-GB"/>
                <w:rPrChange w:id="4435" w:author="Hong Je-Woo" w:date="2018-09-27T04:31:00Z">
                  <w:rPr>
                    <w:rFonts w:ascii="Times New Roman" w:hAnsi="Times New Roman"/>
                    <w:b/>
                    <w:sz w:val="19"/>
                  </w:rPr>
                </w:rPrChange>
              </w:rPr>
            </w:pPr>
            <w:r w:rsidRPr="00E5054D">
              <w:rPr>
                <w:rFonts w:ascii="Times New Roman" w:hAnsi="Times New Roman"/>
                <w:b/>
                <w:sz w:val="19"/>
                <w:lang w:val="en-GB"/>
                <w:rPrChange w:id="4436" w:author="Hong Je-Woo" w:date="2018-09-27T04:31:00Z">
                  <w:rPr>
                    <w:rFonts w:ascii="Times New Roman" w:hAnsi="Times New Roman"/>
                    <w:b/>
                    <w:sz w:val="19"/>
                  </w:rPr>
                </w:rPrChange>
              </w:rPr>
              <w:t>Total</w:t>
            </w:r>
          </w:p>
        </w:tc>
        <w:tc>
          <w:tcPr>
            <w:tcW w:w="759" w:type="dxa"/>
            <w:tcBorders>
              <w:top w:val="single" w:sz="4" w:space="0" w:color="auto"/>
              <w:bottom w:val="nil"/>
            </w:tcBorders>
            <w:vAlign w:val="center"/>
          </w:tcPr>
          <w:p w14:paraId="2E65B875" w14:textId="77777777" w:rsidR="00B72C41" w:rsidRPr="00E5054D" w:rsidRDefault="00B72C41" w:rsidP="000A6448">
            <w:pPr>
              <w:widowControl/>
              <w:wordWrap/>
              <w:autoSpaceDE/>
              <w:autoSpaceDN/>
              <w:jc w:val="center"/>
              <w:rPr>
                <w:rFonts w:ascii="Times New Roman" w:hAnsi="Times New Roman"/>
                <w:b/>
                <w:sz w:val="19"/>
                <w:lang w:val="en-GB"/>
                <w:rPrChange w:id="4437" w:author="Hong Je-Woo" w:date="2018-09-27T04:31:00Z">
                  <w:rPr>
                    <w:rFonts w:ascii="Times New Roman" w:hAnsi="Times New Roman"/>
                    <w:b/>
                    <w:sz w:val="19"/>
                  </w:rPr>
                </w:rPrChange>
              </w:rPr>
            </w:pPr>
            <w:r w:rsidRPr="00E5054D">
              <w:rPr>
                <w:rFonts w:ascii="Times New Roman" w:hAnsi="Times New Roman"/>
                <w:b/>
                <w:color w:val="000000"/>
                <w:sz w:val="19"/>
                <w:lang w:val="en-GB"/>
                <w:rPrChange w:id="4438" w:author="Hong Je-Woo" w:date="2018-09-27T04:31:00Z">
                  <w:rPr>
                    <w:rFonts w:ascii="Times New Roman" w:hAnsi="Times New Roman"/>
                    <w:b/>
                    <w:color w:val="000000"/>
                    <w:sz w:val="19"/>
                  </w:rPr>
                </w:rPrChange>
              </w:rPr>
              <w:t>838</w:t>
            </w:r>
          </w:p>
        </w:tc>
        <w:tc>
          <w:tcPr>
            <w:tcW w:w="759" w:type="dxa"/>
            <w:tcBorders>
              <w:top w:val="single" w:sz="4" w:space="0" w:color="auto"/>
              <w:bottom w:val="nil"/>
            </w:tcBorders>
            <w:vAlign w:val="center"/>
          </w:tcPr>
          <w:p w14:paraId="2E65B876" w14:textId="77777777" w:rsidR="00B72C41" w:rsidRPr="00E5054D" w:rsidRDefault="00B72C41" w:rsidP="000A6448">
            <w:pPr>
              <w:widowControl/>
              <w:wordWrap/>
              <w:autoSpaceDE/>
              <w:autoSpaceDN/>
              <w:jc w:val="center"/>
              <w:rPr>
                <w:rFonts w:ascii="Times New Roman" w:hAnsi="Times New Roman"/>
                <w:b/>
                <w:sz w:val="19"/>
                <w:lang w:val="en-GB"/>
                <w:rPrChange w:id="4439" w:author="Hong Je-Woo" w:date="2018-09-27T04:31:00Z">
                  <w:rPr>
                    <w:rFonts w:ascii="Times New Roman" w:hAnsi="Times New Roman"/>
                    <w:b/>
                    <w:sz w:val="19"/>
                  </w:rPr>
                </w:rPrChange>
              </w:rPr>
            </w:pPr>
            <w:r w:rsidRPr="00E5054D">
              <w:rPr>
                <w:rFonts w:ascii="Times New Roman" w:hAnsi="Times New Roman"/>
                <w:b/>
                <w:color w:val="000000"/>
                <w:sz w:val="19"/>
                <w:lang w:val="en-GB"/>
                <w:rPrChange w:id="4440" w:author="Hong Je-Woo" w:date="2018-09-27T04:31:00Z">
                  <w:rPr>
                    <w:rFonts w:ascii="Times New Roman" w:hAnsi="Times New Roman"/>
                    <w:b/>
                    <w:color w:val="000000"/>
                    <w:sz w:val="19"/>
                  </w:rPr>
                </w:rPrChange>
              </w:rPr>
              <w:t>21.9</w:t>
            </w:r>
          </w:p>
        </w:tc>
        <w:tc>
          <w:tcPr>
            <w:tcW w:w="760" w:type="dxa"/>
            <w:tcBorders>
              <w:top w:val="single" w:sz="4" w:space="0" w:color="auto"/>
              <w:bottom w:val="nil"/>
            </w:tcBorders>
          </w:tcPr>
          <w:p w14:paraId="2E65B877" w14:textId="77777777" w:rsidR="00B72C41" w:rsidRPr="00E5054D" w:rsidRDefault="00B72C41" w:rsidP="000A6448">
            <w:pPr>
              <w:widowControl/>
              <w:wordWrap/>
              <w:autoSpaceDE/>
              <w:autoSpaceDN/>
              <w:jc w:val="center"/>
              <w:rPr>
                <w:rFonts w:ascii="Times New Roman" w:hAnsi="Times New Roman"/>
                <w:b/>
                <w:color w:val="000000"/>
                <w:sz w:val="19"/>
                <w:lang w:val="en-GB"/>
                <w:rPrChange w:id="4441" w:author="Hong Je-Woo" w:date="2018-09-27T04:31:00Z">
                  <w:rPr>
                    <w:rFonts w:ascii="Times New Roman" w:hAnsi="Times New Roman"/>
                    <w:b/>
                    <w:color w:val="000000"/>
                    <w:sz w:val="19"/>
                  </w:rPr>
                </w:rPrChange>
              </w:rPr>
            </w:pPr>
            <w:r w:rsidRPr="00E5054D">
              <w:rPr>
                <w:rFonts w:ascii="Times New Roman" w:hAnsi="Times New Roman"/>
                <w:b/>
                <w:color w:val="000000"/>
                <w:sz w:val="19"/>
                <w:lang w:val="en-GB"/>
                <w:rPrChange w:id="4442" w:author="Hong Je-Woo" w:date="2018-09-27T04:31:00Z">
                  <w:rPr>
                    <w:rFonts w:ascii="Times New Roman" w:hAnsi="Times New Roman"/>
                    <w:b/>
                    <w:color w:val="000000"/>
                    <w:sz w:val="19"/>
                  </w:rPr>
                </w:rPrChange>
              </w:rPr>
              <w:t>1.4</w:t>
            </w:r>
          </w:p>
        </w:tc>
        <w:tc>
          <w:tcPr>
            <w:tcW w:w="759" w:type="dxa"/>
            <w:tcBorders>
              <w:top w:val="single" w:sz="4" w:space="0" w:color="auto"/>
              <w:bottom w:val="nil"/>
            </w:tcBorders>
            <w:vAlign w:val="center"/>
          </w:tcPr>
          <w:p w14:paraId="2E65B878" w14:textId="77777777" w:rsidR="00B72C41" w:rsidRPr="00E5054D" w:rsidRDefault="00B72C41" w:rsidP="000A6448">
            <w:pPr>
              <w:widowControl/>
              <w:wordWrap/>
              <w:autoSpaceDE/>
              <w:autoSpaceDN/>
              <w:jc w:val="center"/>
              <w:rPr>
                <w:rFonts w:ascii="Times New Roman" w:hAnsi="Times New Roman"/>
                <w:b/>
                <w:sz w:val="19"/>
                <w:lang w:val="en-GB"/>
                <w:rPrChange w:id="4443" w:author="Hong Je-Woo" w:date="2018-09-27T04:31:00Z">
                  <w:rPr>
                    <w:rFonts w:ascii="Times New Roman" w:hAnsi="Times New Roman"/>
                    <w:b/>
                    <w:sz w:val="19"/>
                  </w:rPr>
                </w:rPrChange>
              </w:rPr>
            </w:pPr>
            <w:r w:rsidRPr="00E5054D">
              <w:rPr>
                <w:rFonts w:ascii="Times New Roman" w:hAnsi="Times New Roman"/>
                <w:b/>
                <w:color w:val="000000"/>
                <w:sz w:val="19"/>
                <w:lang w:val="en-GB"/>
                <w:rPrChange w:id="4444" w:author="Hong Je-Woo" w:date="2018-09-27T04:31:00Z">
                  <w:rPr>
                    <w:rFonts w:ascii="Times New Roman" w:hAnsi="Times New Roman"/>
                    <w:b/>
                    <w:color w:val="000000"/>
                    <w:sz w:val="19"/>
                  </w:rPr>
                </w:rPrChange>
              </w:rPr>
              <w:t>18.2</w:t>
            </w:r>
          </w:p>
        </w:tc>
        <w:tc>
          <w:tcPr>
            <w:tcW w:w="761" w:type="dxa"/>
            <w:tcBorders>
              <w:top w:val="single" w:sz="4" w:space="0" w:color="auto"/>
              <w:bottom w:val="nil"/>
            </w:tcBorders>
            <w:vAlign w:val="center"/>
          </w:tcPr>
          <w:p w14:paraId="2E65B879" w14:textId="77777777" w:rsidR="00B72C41" w:rsidRPr="00E5054D" w:rsidRDefault="00B72C41" w:rsidP="000A6448">
            <w:pPr>
              <w:widowControl/>
              <w:wordWrap/>
              <w:autoSpaceDE/>
              <w:autoSpaceDN/>
              <w:jc w:val="center"/>
              <w:rPr>
                <w:rFonts w:ascii="Times New Roman" w:hAnsi="Times New Roman"/>
                <w:b/>
                <w:sz w:val="19"/>
                <w:lang w:val="en-GB"/>
                <w:rPrChange w:id="4445" w:author="Hong Je-Woo" w:date="2018-09-27T04:31:00Z">
                  <w:rPr>
                    <w:rFonts w:ascii="Times New Roman" w:hAnsi="Times New Roman"/>
                    <w:b/>
                    <w:sz w:val="19"/>
                  </w:rPr>
                </w:rPrChange>
              </w:rPr>
            </w:pPr>
            <w:r w:rsidRPr="00E5054D">
              <w:rPr>
                <w:rFonts w:ascii="Times New Roman" w:hAnsi="Times New Roman"/>
                <w:b/>
                <w:color w:val="000000"/>
                <w:sz w:val="19"/>
                <w:lang w:val="en-GB"/>
                <w:rPrChange w:id="4446" w:author="Hong Je-Woo" w:date="2018-09-27T04:31:00Z">
                  <w:rPr>
                    <w:rFonts w:ascii="Times New Roman" w:hAnsi="Times New Roman"/>
                    <w:b/>
                    <w:color w:val="000000"/>
                    <w:sz w:val="19"/>
                  </w:rPr>
                </w:rPrChange>
              </w:rPr>
              <w:t xml:space="preserve">0.83 </w:t>
            </w:r>
          </w:p>
        </w:tc>
        <w:tc>
          <w:tcPr>
            <w:tcW w:w="760" w:type="dxa"/>
            <w:vMerge w:val="restart"/>
            <w:vAlign w:val="center"/>
          </w:tcPr>
          <w:p w14:paraId="2E65B87A" w14:textId="77777777" w:rsidR="00B72C41" w:rsidRPr="00E5054D" w:rsidRDefault="00B72C41" w:rsidP="000A6448">
            <w:pPr>
              <w:widowControl/>
              <w:wordWrap/>
              <w:autoSpaceDE/>
              <w:autoSpaceDN/>
              <w:jc w:val="center"/>
              <w:rPr>
                <w:rFonts w:ascii="Times New Roman" w:hAnsi="Times New Roman"/>
                <w:sz w:val="19"/>
                <w:lang w:val="en-GB"/>
                <w:rPrChange w:id="4447" w:author="Hong Je-Woo" w:date="2018-09-27T04:31:00Z">
                  <w:rPr>
                    <w:rFonts w:ascii="Times New Roman" w:hAnsi="Times New Roman"/>
                    <w:sz w:val="19"/>
                  </w:rPr>
                </w:rPrChange>
              </w:rPr>
            </w:pPr>
            <w:r w:rsidRPr="00E5054D">
              <w:rPr>
                <w:rFonts w:ascii="Times New Roman" w:hAnsi="Times New Roman"/>
                <w:sz w:val="19"/>
                <w:lang w:val="en-GB"/>
                <w:rPrChange w:id="4448" w:author="Hong Je-Woo" w:date="2018-09-27T04:31:00Z">
                  <w:rPr>
                    <w:rFonts w:ascii="Times New Roman" w:hAnsi="Times New Roman"/>
                    <w:sz w:val="19"/>
                  </w:rPr>
                </w:rPrChange>
              </w:rPr>
              <w:t>0.8</w:t>
            </w:r>
          </w:p>
        </w:tc>
        <w:tc>
          <w:tcPr>
            <w:tcW w:w="760" w:type="dxa"/>
            <w:vMerge w:val="restart"/>
            <w:vAlign w:val="center"/>
          </w:tcPr>
          <w:p w14:paraId="2E65B87B" w14:textId="77777777" w:rsidR="00B72C41" w:rsidRPr="00E5054D" w:rsidRDefault="00B72C41" w:rsidP="000A6448">
            <w:pPr>
              <w:widowControl/>
              <w:wordWrap/>
              <w:autoSpaceDE/>
              <w:autoSpaceDN/>
              <w:jc w:val="center"/>
              <w:rPr>
                <w:rFonts w:ascii="Times New Roman" w:hAnsi="Times New Roman"/>
                <w:sz w:val="19"/>
                <w:lang w:val="en-GB"/>
                <w:rPrChange w:id="4449" w:author="Hong Je-Woo" w:date="2018-09-27T04:31:00Z">
                  <w:rPr>
                    <w:rFonts w:ascii="Times New Roman" w:hAnsi="Times New Roman"/>
                    <w:sz w:val="19"/>
                  </w:rPr>
                </w:rPrChange>
              </w:rPr>
            </w:pPr>
            <w:r w:rsidRPr="00E5054D">
              <w:rPr>
                <w:rFonts w:ascii="Times New Roman" w:hAnsi="Times New Roman"/>
                <w:sz w:val="19"/>
                <w:lang w:val="en-GB"/>
                <w:rPrChange w:id="4450" w:author="Hong Je-Woo" w:date="2018-09-27T04:31:00Z">
                  <w:rPr>
                    <w:rFonts w:ascii="Times New Roman" w:hAnsi="Times New Roman"/>
                    <w:sz w:val="19"/>
                  </w:rPr>
                </w:rPrChange>
              </w:rPr>
              <w:t>7.4</w:t>
            </w:r>
          </w:p>
        </w:tc>
        <w:tc>
          <w:tcPr>
            <w:tcW w:w="2357" w:type="dxa"/>
            <w:vMerge w:val="restart"/>
            <w:vAlign w:val="center"/>
          </w:tcPr>
          <w:p w14:paraId="2E65B87C" w14:textId="77777777" w:rsidR="00B72C41" w:rsidRPr="00E5054D" w:rsidRDefault="00B72C41" w:rsidP="000A6448">
            <w:pPr>
              <w:widowControl/>
              <w:wordWrap/>
              <w:autoSpaceDE/>
              <w:autoSpaceDN/>
              <w:jc w:val="center"/>
              <w:rPr>
                <w:rFonts w:ascii="Times New Roman" w:hAnsi="Times New Roman"/>
                <w:i/>
                <w:sz w:val="19"/>
                <w:vertAlign w:val="subscript"/>
                <w:lang w:val="en-GB"/>
                <w:rPrChange w:id="4451" w:author="Hong Je-Woo" w:date="2018-09-27T04:31:00Z">
                  <w:rPr>
                    <w:rFonts w:ascii="Times New Roman" w:hAnsi="Times New Roman"/>
                    <w:i/>
                    <w:sz w:val="19"/>
                    <w:vertAlign w:val="subscript"/>
                  </w:rPr>
                </w:rPrChange>
              </w:rPr>
            </w:pPr>
            <w:r w:rsidRPr="00E5054D">
              <w:rPr>
                <w:rFonts w:ascii="Times New Roman" w:hAnsi="Times New Roman"/>
                <w:i/>
                <w:sz w:val="19"/>
                <w:lang w:val="en-GB"/>
                <w:rPrChange w:id="4452" w:author="Hong Je-Woo" w:date="2018-09-27T04:31:00Z">
                  <w:rPr>
                    <w:rFonts w:ascii="Times New Roman" w:hAnsi="Times New Roman"/>
                    <w:i/>
                    <w:sz w:val="19"/>
                  </w:rPr>
                </w:rPrChange>
              </w:rPr>
              <w:t>σ</w:t>
            </w:r>
            <w:r w:rsidRPr="00E5054D">
              <w:rPr>
                <w:rFonts w:ascii="Times New Roman" w:hAnsi="Times New Roman"/>
                <w:sz w:val="19"/>
                <w:lang w:val="en-GB"/>
                <w:rPrChange w:id="4453" w:author="Hong Je-Woo" w:date="2018-09-27T04:31:00Z">
                  <w:rPr>
                    <w:rFonts w:ascii="Times New Roman" w:hAnsi="Times New Roman"/>
                    <w:sz w:val="19"/>
                  </w:rPr>
                </w:rPrChange>
              </w:rPr>
              <w:t>(</w:t>
            </w:r>
            <w:r w:rsidRPr="00E5054D">
              <w:rPr>
                <w:rFonts w:ascii="Times New Roman" w:hAnsi="Times New Roman"/>
                <w:i/>
                <w:sz w:val="19"/>
                <w:lang w:val="en-GB"/>
                <w:rPrChange w:id="4454" w:author="Hong Je-Woo" w:date="2018-09-27T04:31:00Z">
                  <w:rPr>
                    <w:rFonts w:ascii="Times New Roman" w:hAnsi="Times New Roman"/>
                    <w:i/>
                    <w:sz w:val="19"/>
                  </w:rPr>
                </w:rPrChange>
              </w:rPr>
              <w:t>ε</w:t>
            </w:r>
            <w:r w:rsidRPr="00E5054D">
              <w:rPr>
                <w:rFonts w:ascii="Times New Roman" w:hAnsi="Times New Roman"/>
                <w:sz w:val="19"/>
                <w:lang w:val="en-GB"/>
                <w:rPrChange w:id="4455" w:author="Hong Je-Woo" w:date="2018-09-27T04:31:00Z">
                  <w:rPr>
                    <w:rFonts w:ascii="Times New Roman" w:hAnsi="Times New Roman"/>
                    <w:sz w:val="19"/>
                  </w:rPr>
                </w:rPrChange>
              </w:rPr>
              <w:t>) = 8.80 + 0.31</w:t>
            </w:r>
            <w:r w:rsidRPr="00E5054D">
              <w:rPr>
                <w:rFonts w:ascii="Times New Roman" w:hAnsi="Times New Roman"/>
                <w:sz w:val="19"/>
                <w:lang w:val="en-GB"/>
                <w:rPrChange w:id="4456" w:author="Hong Je-Woo" w:date="2018-09-27T04:31:00Z">
                  <w:rPr>
                    <w:rFonts w:ascii="맑은 고딕" w:hAnsi="맑은 고딕"/>
                    <w:sz w:val="19"/>
                  </w:rPr>
                </w:rPrChange>
              </w:rPr>
              <w:t>×</w:t>
            </w:r>
            <w:r w:rsidRPr="00E5054D">
              <w:rPr>
                <w:rFonts w:ascii="Times New Roman" w:hAnsi="Times New Roman"/>
                <w:i/>
                <w:sz w:val="19"/>
                <w:lang w:val="en-GB"/>
                <w:rPrChange w:id="4457" w:author="Hong Je-Woo" w:date="2018-09-27T04:31:00Z">
                  <w:rPr>
                    <w:rFonts w:ascii="Times New Roman" w:hAnsi="Times New Roman"/>
                    <w:i/>
                    <w:sz w:val="19"/>
                  </w:rPr>
                </w:rPrChange>
              </w:rPr>
              <w:t>Q</w:t>
            </w:r>
            <w:r w:rsidRPr="00E5054D">
              <w:rPr>
                <w:rFonts w:ascii="Times New Roman" w:hAnsi="Times New Roman"/>
                <w:i/>
                <w:sz w:val="19"/>
                <w:vertAlign w:val="subscript"/>
                <w:lang w:val="en-GB"/>
                <w:rPrChange w:id="4458" w:author="Hong Je-Woo" w:date="2018-09-27T04:31:00Z">
                  <w:rPr>
                    <w:rFonts w:ascii="Times New Roman" w:hAnsi="Times New Roman"/>
                    <w:i/>
                    <w:sz w:val="19"/>
                    <w:vertAlign w:val="subscript"/>
                  </w:rPr>
                </w:rPrChange>
              </w:rPr>
              <w:t>E</w:t>
            </w:r>
          </w:p>
          <w:p w14:paraId="2E65B87D" w14:textId="77777777" w:rsidR="00B72C41" w:rsidRPr="00E5054D" w:rsidRDefault="00B72C41" w:rsidP="000A6448">
            <w:pPr>
              <w:widowControl/>
              <w:wordWrap/>
              <w:autoSpaceDE/>
              <w:autoSpaceDN/>
              <w:jc w:val="center"/>
              <w:rPr>
                <w:rFonts w:ascii="Times New Roman" w:hAnsi="Times New Roman"/>
                <w:sz w:val="19"/>
                <w:lang w:val="en-GB"/>
                <w:rPrChange w:id="4459" w:author="Hong Je-Woo" w:date="2018-09-27T04:31:00Z">
                  <w:rPr>
                    <w:rFonts w:ascii="Times New Roman" w:hAnsi="Times New Roman"/>
                    <w:sz w:val="19"/>
                  </w:rPr>
                </w:rPrChange>
              </w:rPr>
            </w:pPr>
            <w:r w:rsidRPr="00E5054D">
              <w:rPr>
                <w:rFonts w:ascii="Times New Roman" w:hAnsi="Times New Roman"/>
                <w:i/>
                <w:sz w:val="19"/>
                <w:lang w:val="en-GB"/>
                <w:rPrChange w:id="4460" w:author="Hong Je-Woo" w:date="2018-09-27T04:31:00Z">
                  <w:rPr>
                    <w:rFonts w:ascii="Times New Roman" w:hAnsi="Times New Roman"/>
                    <w:i/>
                    <w:sz w:val="19"/>
                  </w:rPr>
                </w:rPrChange>
              </w:rPr>
              <w:t>r</w:t>
            </w:r>
            <w:r w:rsidRPr="00E5054D">
              <w:rPr>
                <w:rFonts w:ascii="Times New Roman" w:hAnsi="Times New Roman"/>
                <w:sz w:val="19"/>
                <w:vertAlign w:val="superscript"/>
                <w:lang w:val="en-GB"/>
                <w:rPrChange w:id="4461" w:author="Hong Je-Woo" w:date="2018-09-27T04:31:00Z">
                  <w:rPr>
                    <w:rFonts w:ascii="Times New Roman" w:hAnsi="Times New Roman"/>
                    <w:sz w:val="19"/>
                    <w:vertAlign w:val="superscript"/>
                  </w:rPr>
                </w:rPrChange>
              </w:rPr>
              <w:t>2</w:t>
            </w:r>
            <w:r w:rsidRPr="00E5054D">
              <w:rPr>
                <w:rFonts w:ascii="Times New Roman" w:hAnsi="Times New Roman"/>
                <w:sz w:val="19"/>
                <w:lang w:val="en-GB"/>
                <w:rPrChange w:id="4462" w:author="Hong Je-Woo" w:date="2018-09-27T04:31:00Z">
                  <w:rPr>
                    <w:rFonts w:ascii="Times New Roman" w:hAnsi="Times New Roman"/>
                    <w:sz w:val="19"/>
                  </w:rPr>
                </w:rPrChange>
              </w:rPr>
              <w:t xml:space="preserve"> = 0.92</w:t>
            </w:r>
          </w:p>
        </w:tc>
      </w:tr>
      <w:tr w:rsidR="00A86F25" w:rsidRPr="00E5054D" w14:paraId="2E65B889" w14:textId="77777777" w:rsidTr="00F3717E">
        <w:tc>
          <w:tcPr>
            <w:tcW w:w="708" w:type="dxa"/>
            <w:vMerge/>
            <w:vAlign w:val="center"/>
          </w:tcPr>
          <w:p w14:paraId="2E65B87F" w14:textId="77777777" w:rsidR="00B72C41" w:rsidRPr="00E5054D" w:rsidRDefault="00B72C41" w:rsidP="000A6448">
            <w:pPr>
              <w:widowControl/>
              <w:wordWrap/>
              <w:autoSpaceDE/>
              <w:autoSpaceDN/>
              <w:jc w:val="center"/>
              <w:rPr>
                <w:rFonts w:ascii="Times New Roman" w:hAnsi="Times New Roman"/>
                <w:b/>
                <w:sz w:val="19"/>
                <w:lang w:val="en-GB"/>
                <w:rPrChange w:id="4463" w:author="Hong Je-Woo" w:date="2018-09-27T04:31:00Z">
                  <w:rPr>
                    <w:rFonts w:ascii="Times New Roman" w:hAnsi="Times New Roman"/>
                    <w:b/>
                    <w:sz w:val="19"/>
                  </w:rPr>
                </w:rPrChange>
              </w:rPr>
            </w:pPr>
          </w:p>
        </w:tc>
        <w:tc>
          <w:tcPr>
            <w:tcW w:w="860" w:type="dxa"/>
            <w:tcBorders>
              <w:top w:val="nil"/>
              <w:bottom w:val="nil"/>
            </w:tcBorders>
            <w:vAlign w:val="center"/>
          </w:tcPr>
          <w:p w14:paraId="2E65B880" w14:textId="77777777" w:rsidR="00B72C41" w:rsidRPr="00E5054D" w:rsidRDefault="00B72C41" w:rsidP="000A6448">
            <w:pPr>
              <w:widowControl/>
              <w:wordWrap/>
              <w:autoSpaceDE/>
              <w:autoSpaceDN/>
              <w:rPr>
                <w:rFonts w:ascii="Times New Roman" w:hAnsi="Times New Roman"/>
                <w:sz w:val="19"/>
                <w:lang w:val="en-GB"/>
                <w:rPrChange w:id="4464" w:author="Hong Je-Woo" w:date="2018-09-27T04:31:00Z">
                  <w:rPr>
                    <w:rFonts w:ascii="Times New Roman" w:hAnsi="Times New Roman"/>
                    <w:sz w:val="19"/>
                  </w:rPr>
                </w:rPrChange>
              </w:rPr>
            </w:pPr>
            <w:r w:rsidRPr="00E5054D">
              <w:rPr>
                <w:rFonts w:ascii="Times New Roman" w:hAnsi="Times New Roman"/>
                <w:sz w:val="19"/>
                <w:lang w:val="en-GB"/>
                <w:rPrChange w:id="4465" w:author="Hong Je-Woo" w:date="2018-09-27T04:31:00Z">
                  <w:rPr>
                    <w:rFonts w:ascii="Times New Roman" w:hAnsi="Times New Roman"/>
                    <w:sz w:val="19"/>
                  </w:rPr>
                </w:rPrChange>
              </w:rPr>
              <w:t>Spring</w:t>
            </w:r>
          </w:p>
        </w:tc>
        <w:tc>
          <w:tcPr>
            <w:tcW w:w="759" w:type="dxa"/>
            <w:tcBorders>
              <w:top w:val="nil"/>
              <w:bottom w:val="nil"/>
            </w:tcBorders>
            <w:vAlign w:val="center"/>
          </w:tcPr>
          <w:p w14:paraId="2E65B881" w14:textId="77777777" w:rsidR="00B72C41" w:rsidRPr="00E5054D" w:rsidRDefault="00B72C41" w:rsidP="000A6448">
            <w:pPr>
              <w:widowControl/>
              <w:wordWrap/>
              <w:autoSpaceDE/>
              <w:autoSpaceDN/>
              <w:jc w:val="center"/>
              <w:rPr>
                <w:rFonts w:ascii="Times New Roman" w:hAnsi="Times New Roman"/>
                <w:b/>
                <w:sz w:val="19"/>
                <w:lang w:val="en-GB"/>
                <w:rPrChange w:id="4466" w:author="Hong Je-Woo" w:date="2018-09-27T04:31:00Z">
                  <w:rPr>
                    <w:rFonts w:ascii="Times New Roman" w:hAnsi="Times New Roman"/>
                    <w:b/>
                    <w:sz w:val="19"/>
                  </w:rPr>
                </w:rPrChange>
              </w:rPr>
            </w:pPr>
            <w:r w:rsidRPr="00E5054D">
              <w:rPr>
                <w:rFonts w:ascii="Times New Roman" w:hAnsi="Times New Roman"/>
                <w:color w:val="000000"/>
                <w:sz w:val="19"/>
                <w:lang w:val="en-GB"/>
                <w:rPrChange w:id="4467" w:author="Hong Je-Woo" w:date="2018-09-27T04:31:00Z">
                  <w:rPr>
                    <w:rFonts w:ascii="Times New Roman" w:hAnsi="Times New Roman"/>
                    <w:color w:val="000000"/>
                    <w:sz w:val="19"/>
                  </w:rPr>
                </w:rPrChange>
              </w:rPr>
              <w:t>239</w:t>
            </w:r>
          </w:p>
        </w:tc>
        <w:tc>
          <w:tcPr>
            <w:tcW w:w="759" w:type="dxa"/>
            <w:tcBorders>
              <w:top w:val="nil"/>
              <w:bottom w:val="nil"/>
            </w:tcBorders>
            <w:vAlign w:val="center"/>
          </w:tcPr>
          <w:p w14:paraId="2E65B882" w14:textId="77777777" w:rsidR="00B72C41" w:rsidRPr="00E5054D" w:rsidRDefault="00B72C41" w:rsidP="000A6448">
            <w:pPr>
              <w:widowControl/>
              <w:wordWrap/>
              <w:autoSpaceDE/>
              <w:autoSpaceDN/>
              <w:jc w:val="center"/>
              <w:rPr>
                <w:rFonts w:ascii="Times New Roman" w:hAnsi="Times New Roman"/>
                <w:b/>
                <w:sz w:val="19"/>
                <w:lang w:val="en-GB"/>
                <w:rPrChange w:id="4468" w:author="Hong Je-Woo" w:date="2018-09-27T04:31:00Z">
                  <w:rPr>
                    <w:rFonts w:ascii="Times New Roman" w:hAnsi="Times New Roman"/>
                    <w:b/>
                    <w:sz w:val="19"/>
                  </w:rPr>
                </w:rPrChange>
              </w:rPr>
            </w:pPr>
            <w:r w:rsidRPr="00E5054D">
              <w:rPr>
                <w:rFonts w:ascii="Times New Roman" w:hAnsi="Times New Roman"/>
                <w:color w:val="000000"/>
                <w:sz w:val="19"/>
                <w:lang w:val="en-GB"/>
                <w:rPrChange w:id="4469" w:author="Hong Je-Woo" w:date="2018-09-27T04:31:00Z">
                  <w:rPr>
                    <w:rFonts w:ascii="Times New Roman" w:hAnsi="Times New Roman"/>
                    <w:color w:val="000000"/>
                    <w:sz w:val="19"/>
                  </w:rPr>
                </w:rPrChange>
              </w:rPr>
              <w:t>25.0</w:t>
            </w:r>
          </w:p>
        </w:tc>
        <w:tc>
          <w:tcPr>
            <w:tcW w:w="760" w:type="dxa"/>
            <w:tcBorders>
              <w:top w:val="nil"/>
              <w:bottom w:val="nil"/>
            </w:tcBorders>
          </w:tcPr>
          <w:p w14:paraId="2E65B883" w14:textId="77777777" w:rsidR="00B72C41" w:rsidRPr="00E5054D" w:rsidRDefault="00B72C41" w:rsidP="000A6448">
            <w:pPr>
              <w:widowControl/>
              <w:wordWrap/>
              <w:autoSpaceDE/>
              <w:autoSpaceDN/>
              <w:jc w:val="center"/>
              <w:rPr>
                <w:rFonts w:ascii="Times New Roman" w:hAnsi="Times New Roman"/>
                <w:color w:val="000000"/>
                <w:sz w:val="19"/>
                <w:lang w:val="en-GB"/>
                <w:rPrChange w:id="4470"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471" w:author="Hong Je-Woo" w:date="2018-09-27T04:31:00Z">
                  <w:rPr>
                    <w:rFonts w:ascii="Times New Roman" w:hAnsi="Times New Roman"/>
                    <w:color w:val="000000"/>
                    <w:sz w:val="19"/>
                  </w:rPr>
                </w:rPrChange>
              </w:rPr>
              <w:t>1.2</w:t>
            </w:r>
          </w:p>
        </w:tc>
        <w:tc>
          <w:tcPr>
            <w:tcW w:w="759" w:type="dxa"/>
            <w:tcBorders>
              <w:top w:val="nil"/>
              <w:bottom w:val="nil"/>
            </w:tcBorders>
            <w:vAlign w:val="center"/>
          </w:tcPr>
          <w:p w14:paraId="2E65B884" w14:textId="77777777" w:rsidR="00B72C41" w:rsidRPr="00E5054D" w:rsidRDefault="00B72C41" w:rsidP="000A6448">
            <w:pPr>
              <w:widowControl/>
              <w:wordWrap/>
              <w:autoSpaceDE/>
              <w:autoSpaceDN/>
              <w:jc w:val="center"/>
              <w:rPr>
                <w:rFonts w:ascii="Times New Roman" w:hAnsi="Times New Roman"/>
                <w:b/>
                <w:sz w:val="19"/>
                <w:lang w:val="en-GB"/>
                <w:rPrChange w:id="4472" w:author="Hong Je-Woo" w:date="2018-09-27T04:31:00Z">
                  <w:rPr>
                    <w:rFonts w:ascii="Times New Roman" w:hAnsi="Times New Roman"/>
                    <w:b/>
                    <w:sz w:val="19"/>
                  </w:rPr>
                </w:rPrChange>
              </w:rPr>
            </w:pPr>
            <w:r w:rsidRPr="00E5054D">
              <w:rPr>
                <w:rFonts w:ascii="Times New Roman" w:hAnsi="Times New Roman"/>
                <w:color w:val="000000"/>
                <w:sz w:val="19"/>
                <w:lang w:val="en-GB"/>
                <w:rPrChange w:id="4473" w:author="Hong Je-Woo" w:date="2018-09-27T04:31:00Z">
                  <w:rPr>
                    <w:rFonts w:ascii="Times New Roman" w:hAnsi="Times New Roman"/>
                    <w:color w:val="000000"/>
                    <w:sz w:val="19"/>
                  </w:rPr>
                </w:rPrChange>
              </w:rPr>
              <w:t>18.9</w:t>
            </w:r>
          </w:p>
        </w:tc>
        <w:tc>
          <w:tcPr>
            <w:tcW w:w="761" w:type="dxa"/>
            <w:tcBorders>
              <w:top w:val="nil"/>
              <w:bottom w:val="nil"/>
            </w:tcBorders>
            <w:vAlign w:val="center"/>
          </w:tcPr>
          <w:p w14:paraId="2E65B885" w14:textId="77777777" w:rsidR="00B72C41" w:rsidRPr="00E5054D" w:rsidRDefault="00B72C41" w:rsidP="000A6448">
            <w:pPr>
              <w:widowControl/>
              <w:wordWrap/>
              <w:autoSpaceDE/>
              <w:autoSpaceDN/>
              <w:jc w:val="center"/>
              <w:rPr>
                <w:rFonts w:ascii="Times New Roman" w:hAnsi="Times New Roman"/>
                <w:b/>
                <w:sz w:val="19"/>
                <w:lang w:val="en-GB"/>
                <w:rPrChange w:id="4474" w:author="Hong Je-Woo" w:date="2018-09-27T04:31:00Z">
                  <w:rPr>
                    <w:rFonts w:ascii="Times New Roman" w:hAnsi="Times New Roman"/>
                    <w:b/>
                    <w:sz w:val="19"/>
                  </w:rPr>
                </w:rPrChange>
              </w:rPr>
            </w:pPr>
            <w:r w:rsidRPr="00E5054D">
              <w:rPr>
                <w:rFonts w:ascii="Times New Roman" w:hAnsi="Times New Roman"/>
                <w:color w:val="000000"/>
                <w:sz w:val="19"/>
                <w:lang w:val="en-GB"/>
                <w:rPrChange w:id="4475" w:author="Hong Je-Woo" w:date="2018-09-27T04:31:00Z">
                  <w:rPr>
                    <w:rFonts w:ascii="Times New Roman" w:hAnsi="Times New Roman"/>
                    <w:color w:val="000000"/>
                    <w:sz w:val="19"/>
                  </w:rPr>
                </w:rPrChange>
              </w:rPr>
              <w:t xml:space="preserve">0.76 </w:t>
            </w:r>
          </w:p>
        </w:tc>
        <w:tc>
          <w:tcPr>
            <w:tcW w:w="760" w:type="dxa"/>
            <w:vMerge/>
            <w:vAlign w:val="center"/>
          </w:tcPr>
          <w:p w14:paraId="2E65B886" w14:textId="77777777" w:rsidR="00B72C41" w:rsidRPr="00E5054D" w:rsidRDefault="00B72C41" w:rsidP="000A6448">
            <w:pPr>
              <w:widowControl/>
              <w:wordWrap/>
              <w:autoSpaceDE/>
              <w:autoSpaceDN/>
              <w:jc w:val="center"/>
              <w:rPr>
                <w:rFonts w:ascii="Times New Roman" w:hAnsi="Times New Roman"/>
                <w:sz w:val="19"/>
                <w:lang w:val="en-GB"/>
                <w:rPrChange w:id="4476" w:author="Hong Je-Woo" w:date="2018-09-27T04:31:00Z">
                  <w:rPr>
                    <w:rFonts w:ascii="Times New Roman" w:hAnsi="Times New Roman"/>
                    <w:sz w:val="19"/>
                  </w:rPr>
                </w:rPrChange>
              </w:rPr>
            </w:pPr>
          </w:p>
        </w:tc>
        <w:tc>
          <w:tcPr>
            <w:tcW w:w="760" w:type="dxa"/>
            <w:vMerge/>
            <w:vAlign w:val="center"/>
          </w:tcPr>
          <w:p w14:paraId="2E65B887" w14:textId="77777777" w:rsidR="00B72C41" w:rsidRPr="00E5054D" w:rsidRDefault="00B72C41" w:rsidP="000A6448">
            <w:pPr>
              <w:widowControl/>
              <w:wordWrap/>
              <w:autoSpaceDE/>
              <w:autoSpaceDN/>
              <w:jc w:val="center"/>
              <w:rPr>
                <w:rFonts w:ascii="Times New Roman" w:hAnsi="Times New Roman"/>
                <w:sz w:val="19"/>
                <w:lang w:val="en-GB"/>
                <w:rPrChange w:id="4477" w:author="Hong Je-Woo" w:date="2018-09-27T04:31:00Z">
                  <w:rPr>
                    <w:rFonts w:ascii="Times New Roman" w:hAnsi="Times New Roman"/>
                    <w:sz w:val="19"/>
                  </w:rPr>
                </w:rPrChange>
              </w:rPr>
            </w:pPr>
          </w:p>
        </w:tc>
        <w:tc>
          <w:tcPr>
            <w:tcW w:w="2357" w:type="dxa"/>
            <w:vMerge/>
            <w:vAlign w:val="center"/>
          </w:tcPr>
          <w:p w14:paraId="2E65B888" w14:textId="77777777" w:rsidR="00B72C41" w:rsidRPr="00E5054D" w:rsidRDefault="00B72C41" w:rsidP="000A6448">
            <w:pPr>
              <w:widowControl/>
              <w:wordWrap/>
              <w:autoSpaceDE/>
              <w:autoSpaceDN/>
              <w:jc w:val="center"/>
              <w:rPr>
                <w:rFonts w:ascii="Times New Roman" w:hAnsi="Times New Roman"/>
                <w:sz w:val="19"/>
                <w:lang w:val="en-GB"/>
                <w:rPrChange w:id="4478" w:author="Hong Je-Woo" w:date="2018-09-27T04:31:00Z">
                  <w:rPr>
                    <w:rFonts w:ascii="Times New Roman" w:hAnsi="Times New Roman"/>
                    <w:sz w:val="19"/>
                  </w:rPr>
                </w:rPrChange>
              </w:rPr>
            </w:pPr>
          </w:p>
        </w:tc>
      </w:tr>
      <w:tr w:rsidR="00A86F25" w:rsidRPr="00E5054D" w14:paraId="2E65B894" w14:textId="77777777" w:rsidTr="00F3717E">
        <w:tc>
          <w:tcPr>
            <w:tcW w:w="708" w:type="dxa"/>
            <w:vMerge/>
            <w:vAlign w:val="center"/>
          </w:tcPr>
          <w:p w14:paraId="2E65B88A" w14:textId="77777777" w:rsidR="00B72C41" w:rsidRPr="00E5054D" w:rsidRDefault="00B72C41" w:rsidP="000A6448">
            <w:pPr>
              <w:widowControl/>
              <w:wordWrap/>
              <w:autoSpaceDE/>
              <w:autoSpaceDN/>
              <w:jc w:val="center"/>
              <w:rPr>
                <w:rFonts w:ascii="Times New Roman" w:hAnsi="Times New Roman"/>
                <w:b/>
                <w:sz w:val="19"/>
                <w:lang w:val="en-GB"/>
                <w:rPrChange w:id="4479" w:author="Hong Je-Woo" w:date="2018-09-27T04:31:00Z">
                  <w:rPr>
                    <w:rFonts w:ascii="Times New Roman" w:hAnsi="Times New Roman"/>
                    <w:b/>
                    <w:sz w:val="19"/>
                  </w:rPr>
                </w:rPrChange>
              </w:rPr>
            </w:pPr>
          </w:p>
        </w:tc>
        <w:tc>
          <w:tcPr>
            <w:tcW w:w="860" w:type="dxa"/>
            <w:tcBorders>
              <w:top w:val="nil"/>
              <w:bottom w:val="nil"/>
            </w:tcBorders>
            <w:vAlign w:val="center"/>
          </w:tcPr>
          <w:p w14:paraId="2E65B88B" w14:textId="77777777" w:rsidR="00B72C41" w:rsidRPr="00E5054D" w:rsidRDefault="00B72C41" w:rsidP="000A6448">
            <w:pPr>
              <w:widowControl/>
              <w:wordWrap/>
              <w:autoSpaceDE/>
              <w:autoSpaceDN/>
              <w:rPr>
                <w:rFonts w:ascii="Times New Roman" w:hAnsi="Times New Roman"/>
                <w:sz w:val="19"/>
                <w:lang w:val="en-GB"/>
                <w:rPrChange w:id="4480" w:author="Hong Je-Woo" w:date="2018-09-27T04:31:00Z">
                  <w:rPr>
                    <w:rFonts w:ascii="Times New Roman" w:hAnsi="Times New Roman"/>
                    <w:sz w:val="19"/>
                  </w:rPr>
                </w:rPrChange>
              </w:rPr>
            </w:pPr>
            <w:r w:rsidRPr="00E5054D">
              <w:rPr>
                <w:rFonts w:ascii="Times New Roman" w:hAnsi="Times New Roman"/>
                <w:sz w:val="19"/>
                <w:lang w:val="en-GB"/>
                <w:rPrChange w:id="4481" w:author="Hong Je-Woo" w:date="2018-09-27T04:31:00Z">
                  <w:rPr>
                    <w:rFonts w:ascii="Times New Roman" w:hAnsi="Times New Roman"/>
                    <w:sz w:val="19"/>
                  </w:rPr>
                </w:rPrChange>
              </w:rPr>
              <w:t>Summer</w:t>
            </w:r>
          </w:p>
        </w:tc>
        <w:tc>
          <w:tcPr>
            <w:tcW w:w="759" w:type="dxa"/>
            <w:tcBorders>
              <w:top w:val="nil"/>
              <w:bottom w:val="nil"/>
            </w:tcBorders>
            <w:vAlign w:val="center"/>
          </w:tcPr>
          <w:p w14:paraId="2E65B88C" w14:textId="77777777" w:rsidR="00B72C41" w:rsidRPr="00E5054D" w:rsidRDefault="00B72C41" w:rsidP="000A6448">
            <w:pPr>
              <w:widowControl/>
              <w:wordWrap/>
              <w:autoSpaceDE/>
              <w:autoSpaceDN/>
              <w:jc w:val="center"/>
              <w:rPr>
                <w:rFonts w:ascii="Times New Roman" w:hAnsi="Times New Roman"/>
                <w:b/>
                <w:sz w:val="19"/>
                <w:lang w:val="en-GB"/>
                <w:rPrChange w:id="4482" w:author="Hong Je-Woo" w:date="2018-09-27T04:31:00Z">
                  <w:rPr>
                    <w:rFonts w:ascii="Times New Roman" w:hAnsi="Times New Roman"/>
                    <w:b/>
                    <w:sz w:val="19"/>
                  </w:rPr>
                </w:rPrChange>
              </w:rPr>
            </w:pPr>
            <w:r w:rsidRPr="00E5054D">
              <w:rPr>
                <w:rFonts w:ascii="Times New Roman" w:hAnsi="Times New Roman"/>
                <w:color w:val="000000"/>
                <w:sz w:val="19"/>
                <w:lang w:val="en-GB"/>
                <w:rPrChange w:id="4483" w:author="Hong Je-Woo" w:date="2018-09-27T04:31:00Z">
                  <w:rPr>
                    <w:rFonts w:ascii="Times New Roman" w:hAnsi="Times New Roman"/>
                    <w:color w:val="000000"/>
                    <w:sz w:val="19"/>
                  </w:rPr>
                </w:rPrChange>
              </w:rPr>
              <w:t>223</w:t>
            </w:r>
          </w:p>
        </w:tc>
        <w:tc>
          <w:tcPr>
            <w:tcW w:w="759" w:type="dxa"/>
            <w:tcBorders>
              <w:top w:val="nil"/>
              <w:bottom w:val="nil"/>
            </w:tcBorders>
            <w:vAlign w:val="center"/>
          </w:tcPr>
          <w:p w14:paraId="2E65B88D" w14:textId="77777777" w:rsidR="00B72C41" w:rsidRPr="00E5054D" w:rsidRDefault="00B72C41" w:rsidP="000A6448">
            <w:pPr>
              <w:widowControl/>
              <w:wordWrap/>
              <w:autoSpaceDE/>
              <w:autoSpaceDN/>
              <w:jc w:val="center"/>
              <w:rPr>
                <w:rFonts w:ascii="Times New Roman" w:hAnsi="Times New Roman"/>
                <w:b/>
                <w:sz w:val="19"/>
                <w:lang w:val="en-GB"/>
                <w:rPrChange w:id="4484" w:author="Hong Je-Woo" w:date="2018-09-27T04:31:00Z">
                  <w:rPr>
                    <w:rFonts w:ascii="Times New Roman" w:hAnsi="Times New Roman"/>
                    <w:b/>
                    <w:sz w:val="19"/>
                  </w:rPr>
                </w:rPrChange>
              </w:rPr>
            </w:pPr>
            <w:r w:rsidRPr="00E5054D">
              <w:rPr>
                <w:rFonts w:ascii="Times New Roman" w:hAnsi="Times New Roman"/>
                <w:color w:val="000000"/>
                <w:sz w:val="19"/>
                <w:lang w:val="en-GB"/>
                <w:rPrChange w:id="4485" w:author="Hong Je-Woo" w:date="2018-09-27T04:31:00Z">
                  <w:rPr>
                    <w:rFonts w:ascii="Times New Roman" w:hAnsi="Times New Roman"/>
                    <w:color w:val="000000"/>
                    <w:sz w:val="19"/>
                  </w:rPr>
                </w:rPrChange>
              </w:rPr>
              <w:t>30.3</w:t>
            </w:r>
          </w:p>
        </w:tc>
        <w:tc>
          <w:tcPr>
            <w:tcW w:w="760" w:type="dxa"/>
            <w:tcBorders>
              <w:top w:val="nil"/>
              <w:bottom w:val="nil"/>
            </w:tcBorders>
          </w:tcPr>
          <w:p w14:paraId="2E65B88E" w14:textId="77777777" w:rsidR="00B72C41" w:rsidRPr="00E5054D" w:rsidRDefault="00B72C41" w:rsidP="000A6448">
            <w:pPr>
              <w:widowControl/>
              <w:wordWrap/>
              <w:autoSpaceDE/>
              <w:autoSpaceDN/>
              <w:jc w:val="center"/>
              <w:rPr>
                <w:rFonts w:ascii="Times New Roman" w:hAnsi="Times New Roman"/>
                <w:color w:val="000000"/>
                <w:sz w:val="19"/>
                <w:lang w:val="en-GB"/>
                <w:rPrChange w:id="4486"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487" w:author="Hong Je-Woo" w:date="2018-09-27T04:31:00Z">
                  <w:rPr>
                    <w:rFonts w:ascii="Times New Roman" w:hAnsi="Times New Roman"/>
                    <w:color w:val="000000"/>
                    <w:sz w:val="19"/>
                  </w:rPr>
                </w:rPrChange>
              </w:rPr>
              <w:t>1.7</w:t>
            </w:r>
          </w:p>
        </w:tc>
        <w:tc>
          <w:tcPr>
            <w:tcW w:w="759" w:type="dxa"/>
            <w:tcBorders>
              <w:top w:val="nil"/>
              <w:bottom w:val="nil"/>
            </w:tcBorders>
            <w:vAlign w:val="center"/>
          </w:tcPr>
          <w:p w14:paraId="2E65B88F" w14:textId="77777777" w:rsidR="00B72C41" w:rsidRPr="00E5054D" w:rsidRDefault="00B72C41" w:rsidP="000A6448">
            <w:pPr>
              <w:widowControl/>
              <w:wordWrap/>
              <w:autoSpaceDE/>
              <w:autoSpaceDN/>
              <w:jc w:val="center"/>
              <w:rPr>
                <w:rFonts w:ascii="Times New Roman" w:hAnsi="Times New Roman"/>
                <w:b/>
                <w:sz w:val="19"/>
                <w:lang w:val="en-GB"/>
                <w:rPrChange w:id="4488" w:author="Hong Je-Woo" w:date="2018-09-27T04:31:00Z">
                  <w:rPr>
                    <w:rFonts w:ascii="Times New Roman" w:hAnsi="Times New Roman"/>
                    <w:b/>
                    <w:sz w:val="19"/>
                  </w:rPr>
                </w:rPrChange>
              </w:rPr>
            </w:pPr>
            <w:r w:rsidRPr="00E5054D">
              <w:rPr>
                <w:rFonts w:ascii="Times New Roman" w:hAnsi="Times New Roman"/>
                <w:color w:val="000000"/>
                <w:sz w:val="19"/>
                <w:lang w:val="en-GB"/>
                <w:rPrChange w:id="4489" w:author="Hong Je-Woo" w:date="2018-09-27T04:31:00Z">
                  <w:rPr>
                    <w:rFonts w:ascii="Times New Roman" w:hAnsi="Times New Roman"/>
                    <w:color w:val="000000"/>
                    <w:sz w:val="19"/>
                  </w:rPr>
                </w:rPrChange>
              </w:rPr>
              <w:t>23.7</w:t>
            </w:r>
          </w:p>
        </w:tc>
        <w:tc>
          <w:tcPr>
            <w:tcW w:w="761" w:type="dxa"/>
            <w:tcBorders>
              <w:top w:val="nil"/>
              <w:bottom w:val="nil"/>
            </w:tcBorders>
            <w:vAlign w:val="center"/>
          </w:tcPr>
          <w:p w14:paraId="2E65B890" w14:textId="77777777" w:rsidR="00B72C41" w:rsidRPr="00E5054D" w:rsidRDefault="00B72C41" w:rsidP="000A6448">
            <w:pPr>
              <w:widowControl/>
              <w:wordWrap/>
              <w:autoSpaceDE/>
              <w:autoSpaceDN/>
              <w:jc w:val="center"/>
              <w:rPr>
                <w:rFonts w:ascii="Times New Roman" w:hAnsi="Times New Roman"/>
                <w:b/>
                <w:sz w:val="19"/>
                <w:lang w:val="en-GB"/>
                <w:rPrChange w:id="4490" w:author="Hong Je-Woo" w:date="2018-09-27T04:31:00Z">
                  <w:rPr>
                    <w:rFonts w:ascii="Times New Roman" w:hAnsi="Times New Roman"/>
                    <w:b/>
                    <w:sz w:val="19"/>
                  </w:rPr>
                </w:rPrChange>
              </w:rPr>
            </w:pPr>
            <w:r w:rsidRPr="00E5054D">
              <w:rPr>
                <w:rFonts w:ascii="Times New Roman" w:hAnsi="Times New Roman"/>
                <w:color w:val="000000"/>
                <w:sz w:val="19"/>
                <w:lang w:val="en-GB"/>
                <w:rPrChange w:id="4491" w:author="Hong Je-Woo" w:date="2018-09-27T04:31:00Z">
                  <w:rPr>
                    <w:rFonts w:ascii="Times New Roman" w:hAnsi="Times New Roman"/>
                    <w:color w:val="000000"/>
                    <w:sz w:val="19"/>
                  </w:rPr>
                </w:rPrChange>
              </w:rPr>
              <w:t xml:space="preserve">0.78 </w:t>
            </w:r>
          </w:p>
        </w:tc>
        <w:tc>
          <w:tcPr>
            <w:tcW w:w="760" w:type="dxa"/>
            <w:vMerge/>
            <w:vAlign w:val="center"/>
          </w:tcPr>
          <w:p w14:paraId="2E65B891" w14:textId="77777777" w:rsidR="00B72C41" w:rsidRPr="00E5054D" w:rsidRDefault="00B72C41" w:rsidP="000A6448">
            <w:pPr>
              <w:widowControl/>
              <w:wordWrap/>
              <w:autoSpaceDE/>
              <w:autoSpaceDN/>
              <w:jc w:val="center"/>
              <w:rPr>
                <w:rFonts w:ascii="Times New Roman" w:hAnsi="Times New Roman"/>
                <w:sz w:val="19"/>
                <w:lang w:val="en-GB"/>
                <w:rPrChange w:id="4492" w:author="Hong Je-Woo" w:date="2018-09-27T04:31:00Z">
                  <w:rPr>
                    <w:rFonts w:ascii="Times New Roman" w:hAnsi="Times New Roman"/>
                    <w:sz w:val="19"/>
                  </w:rPr>
                </w:rPrChange>
              </w:rPr>
            </w:pPr>
          </w:p>
        </w:tc>
        <w:tc>
          <w:tcPr>
            <w:tcW w:w="760" w:type="dxa"/>
            <w:vMerge/>
            <w:vAlign w:val="center"/>
          </w:tcPr>
          <w:p w14:paraId="2E65B892" w14:textId="77777777" w:rsidR="00B72C41" w:rsidRPr="00E5054D" w:rsidRDefault="00B72C41" w:rsidP="000A6448">
            <w:pPr>
              <w:widowControl/>
              <w:wordWrap/>
              <w:autoSpaceDE/>
              <w:autoSpaceDN/>
              <w:jc w:val="center"/>
              <w:rPr>
                <w:rFonts w:ascii="Times New Roman" w:hAnsi="Times New Roman"/>
                <w:sz w:val="19"/>
                <w:lang w:val="en-GB"/>
                <w:rPrChange w:id="4493" w:author="Hong Je-Woo" w:date="2018-09-27T04:31:00Z">
                  <w:rPr>
                    <w:rFonts w:ascii="Times New Roman" w:hAnsi="Times New Roman"/>
                    <w:sz w:val="19"/>
                  </w:rPr>
                </w:rPrChange>
              </w:rPr>
            </w:pPr>
          </w:p>
        </w:tc>
        <w:tc>
          <w:tcPr>
            <w:tcW w:w="2357" w:type="dxa"/>
            <w:vMerge/>
            <w:vAlign w:val="center"/>
          </w:tcPr>
          <w:p w14:paraId="2E65B893" w14:textId="77777777" w:rsidR="00B72C41" w:rsidRPr="00E5054D" w:rsidRDefault="00B72C41" w:rsidP="000A6448">
            <w:pPr>
              <w:widowControl/>
              <w:wordWrap/>
              <w:autoSpaceDE/>
              <w:autoSpaceDN/>
              <w:jc w:val="center"/>
              <w:rPr>
                <w:rFonts w:ascii="Times New Roman" w:hAnsi="Times New Roman"/>
                <w:sz w:val="19"/>
                <w:lang w:val="en-GB"/>
                <w:rPrChange w:id="4494" w:author="Hong Je-Woo" w:date="2018-09-27T04:31:00Z">
                  <w:rPr>
                    <w:rFonts w:ascii="Times New Roman" w:hAnsi="Times New Roman"/>
                    <w:sz w:val="19"/>
                  </w:rPr>
                </w:rPrChange>
              </w:rPr>
            </w:pPr>
          </w:p>
        </w:tc>
      </w:tr>
      <w:tr w:rsidR="00A86F25" w:rsidRPr="00E5054D" w14:paraId="2E65B89F" w14:textId="77777777" w:rsidTr="00F3717E">
        <w:tc>
          <w:tcPr>
            <w:tcW w:w="708" w:type="dxa"/>
            <w:vMerge/>
            <w:vAlign w:val="center"/>
          </w:tcPr>
          <w:p w14:paraId="2E65B895" w14:textId="77777777" w:rsidR="00B72C41" w:rsidRPr="00E5054D" w:rsidRDefault="00B72C41" w:rsidP="000A6448">
            <w:pPr>
              <w:widowControl/>
              <w:wordWrap/>
              <w:autoSpaceDE/>
              <w:autoSpaceDN/>
              <w:jc w:val="center"/>
              <w:rPr>
                <w:rFonts w:ascii="Times New Roman" w:hAnsi="Times New Roman"/>
                <w:b/>
                <w:sz w:val="19"/>
                <w:lang w:val="en-GB"/>
                <w:rPrChange w:id="4495" w:author="Hong Je-Woo" w:date="2018-09-27T04:31:00Z">
                  <w:rPr>
                    <w:rFonts w:ascii="Times New Roman" w:hAnsi="Times New Roman"/>
                    <w:b/>
                    <w:sz w:val="19"/>
                  </w:rPr>
                </w:rPrChange>
              </w:rPr>
            </w:pPr>
          </w:p>
        </w:tc>
        <w:tc>
          <w:tcPr>
            <w:tcW w:w="860" w:type="dxa"/>
            <w:tcBorders>
              <w:top w:val="nil"/>
              <w:bottom w:val="nil"/>
            </w:tcBorders>
            <w:vAlign w:val="center"/>
          </w:tcPr>
          <w:p w14:paraId="2E65B896" w14:textId="77777777" w:rsidR="00B72C41" w:rsidRPr="00E5054D" w:rsidRDefault="00B72C41" w:rsidP="000A6448">
            <w:pPr>
              <w:widowControl/>
              <w:wordWrap/>
              <w:autoSpaceDE/>
              <w:autoSpaceDN/>
              <w:rPr>
                <w:rFonts w:ascii="Times New Roman" w:hAnsi="Times New Roman"/>
                <w:sz w:val="19"/>
                <w:lang w:val="en-GB"/>
                <w:rPrChange w:id="4496" w:author="Hong Je-Woo" w:date="2018-09-27T04:31:00Z">
                  <w:rPr>
                    <w:rFonts w:ascii="Times New Roman" w:hAnsi="Times New Roman"/>
                    <w:sz w:val="19"/>
                  </w:rPr>
                </w:rPrChange>
              </w:rPr>
            </w:pPr>
            <w:r w:rsidRPr="00E5054D">
              <w:rPr>
                <w:rFonts w:ascii="Times New Roman" w:hAnsi="Times New Roman"/>
                <w:sz w:val="19"/>
                <w:lang w:val="en-GB"/>
                <w:rPrChange w:id="4497" w:author="Hong Je-Woo" w:date="2018-09-27T04:31:00Z">
                  <w:rPr>
                    <w:rFonts w:ascii="Times New Roman" w:hAnsi="Times New Roman"/>
                    <w:sz w:val="19"/>
                  </w:rPr>
                </w:rPrChange>
              </w:rPr>
              <w:t>Autumn</w:t>
            </w:r>
          </w:p>
        </w:tc>
        <w:tc>
          <w:tcPr>
            <w:tcW w:w="759" w:type="dxa"/>
            <w:tcBorders>
              <w:top w:val="nil"/>
              <w:bottom w:val="nil"/>
            </w:tcBorders>
            <w:vAlign w:val="center"/>
          </w:tcPr>
          <w:p w14:paraId="2E65B897" w14:textId="77777777" w:rsidR="00B72C41" w:rsidRPr="00E5054D" w:rsidRDefault="00B72C41" w:rsidP="000A6448">
            <w:pPr>
              <w:widowControl/>
              <w:wordWrap/>
              <w:autoSpaceDE/>
              <w:autoSpaceDN/>
              <w:jc w:val="center"/>
              <w:rPr>
                <w:rFonts w:ascii="Times New Roman" w:hAnsi="Times New Roman"/>
                <w:b/>
                <w:sz w:val="19"/>
                <w:lang w:val="en-GB"/>
                <w:rPrChange w:id="4498" w:author="Hong Je-Woo" w:date="2018-09-27T04:31:00Z">
                  <w:rPr>
                    <w:rFonts w:ascii="Times New Roman" w:hAnsi="Times New Roman"/>
                    <w:b/>
                    <w:sz w:val="19"/>
                  </w:rPr>
                </w:rPrChange>
              </w:rPr>
            </w:pPr>
            <w:r w:rsidRPr="00E5054D">
              <w:rPr>
                <w:rFonts w:ascii="Times New Roman" w:hAnsi="Times New Roman"/>
                <w:color w:val="000000"/>
                <w:sz w:val="19"/>
                <w:lang w:val="en-GB"/>
                <w:rPrChange w:id="4499" w:author="Hong Je-Woo" w:date="2018-09-27T04:31:00Z">
                  <w:rPr>
                    <w:rFonts w:ascii="Times New Roman" w:hAnsi="Times New Roman"/>
                    <w:color w:val="000000"/>
                    <w:sz w:val="19"/>
                  </w:rPr>
                </w:rPrChange>
              </w:rPr>
              <w:t>251</w:t>
            </w:r>
          </w:p>
        </w:tc>
        <w:tc>
          <w:tcPr>
            <w:tcW w:w="759" w:type="dxa"/>
            <w:tcBorders>
              <w:top w:val="nil"/>
              <w:bottom w:val="nil"/>
            </w:tcBorders>
            <w:vAlign w:val="center"/>
          </w:tcPr>
          <w:p w14:paraId="2E65B898" w14:textId="77777777" w:rsidR="00B72C41" w:rsidRPr="00E5054D" w:rsidRDefault="00B72C41" w:rsidP="000A6448">
            <w:pPr>
              <w:widowControl/>
              <w:wordWrap/>
              <w:autoSpaceDE/>
              <w:autoSpaceDN/>
              <w:jc w:val="center"/>
              <w:rPr>
                <w:rFonts w:ascii="Times New Roman" w:hAnsi="Times New Roman"/>
                <w:b/>
                <w:sz w:val="19"/>
                <w:lang w:val="en-GB"/>
                <w:rPrChange w:id="4500" w:author="Hong Je-Woo" w:date="2018-09-27T04:31:00Z">
                  <w:rPr>
                    <w:rFonts w:ascii="Times New Roman" w:hAnsi="Times New Roman"/>
                    <w:b/>
                    <w:sz w:val="19"/>
                  </w:rPr>
                </w:rPrChange>
              </w:rPr>
            </w:pPr>
            <w:r w:rsidRPr="00E5054D">
              <w:rPr>
                <w:rFonts w:ascii="Times New Roman" w:hAnsi="Times New Roman"/>
                <w:color w:val="000000"/>
                <w:sz w:val="19"/>
                <w:lang w:val="en-GB"/>
                <w:rPrChange w:id="4501" w:author="Hong Je-Woo" w:date="2018-09-27T04:31:00Z">
                  <w:rPr>
                    <w:rFonts w:ascii="Times New Roman" w:hAnsi="Times New Roman"/>
                    <w:color w:val="000000"/>
                    <w:sz w:val="19"/>
                  </w:rPr>
                </w:rPrChange>
              </w:rPr>
              <w:t>18.7</w:t>
            </w:r>
          </w:p>
        </w:tc>
        <w:tc>
          <w:tcPr>
            <w:tcW w:w="760" w:type="dxa"/>
            <w:tcBorders>
              <w:top w:val="nil"/>
              <w:bottom w:val="nil"/>
            </w:tcBorders>
          </w:tcPr>
          <w:p w14:paraId="2E65B899" w14:textId="77777777" w:rsidR="00B72C41" w:rsidRPr="00E5054D" w:rsidRDefault="00B72C41" w:rsidP="000A6448">
            <w:pPr>
              <w:widowControl/>
              <w:wordWrap/>
              <w:autoSpaceDE/>
              <w:autoSpaceDN/>
              <w:jc w:val="center"/>
              <w:rPr>
                <w:rFonts w:ascii="Times New Roman" w:hAnsi="Times New Roman"/>
                <w:color w:val="000000"/>
                <w:sz w:val="19"/>
                <w:lang w:val="en-GB"/>
                <w:rPrChange w:id="4502"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503" w:author="Hong Je-Woo" w:date="2018-09-27T04:31:00Z">
                  <w:rPr>
                    <w:rFonts w:ascii="Times New Roman" w:hAnsi="Times New Roman"/>
                    <w:color w:val="000000"/>
                    <w:sz w:val="19"/>
                  </w:rPr>
                </w:rPrChange>
              </w:rPr>
              <w:t>1.7</w:t>
            </w:r>
          </w:p>
        </w:tc>
        <w:tc>
          <w:tcPr>
            <w:tcW w:w="759" w:type="dxa"/>
            <w:tcBorders>
              <w:top w:val="nil"/>
              <w:bottom w:val="nil"/>
            </w:tcBorders>
            <w:vAlign w:val="center"/>
          </w:tcPr>
          <w:p w14:paraId="2E65B89A" w14:textId="77777777" w:rsidR="00B72C41" w:rsidRPr="00E5054D" w:rsidRDefault="00B72C41" w:rsidP="000A6448">
            <w:pPr>
              <w:widowControl/>
              <w:wordWrap/>
              <w:autoSpaceDE/>
              <w:autoSpaceDN/>
              <w:jc w:val="center"/>
              <w:rPr>
                <w:rFonts w:ascii="Times New Roman" w:hAnsi="Times New Roman"/>
                <w:b/>
                <w:sz w:val="19"/>
                <w:lang w:val="en-GB"/>
                <w:rPrChange w:id="4504" w:author="Hong Je-Woo" w:date="2018-09-27T04:31:00Z">
                  <w:rPr>
                    <w:rFonts w:ascii="Times New Roman" w:hAnsi="Times New Roman"/>
                    <w:b/>
                    <w:sz w:val="19"/>
                  </w:rPr>
                </w:rPrChange>
              </w:rPr>
            </w:pPr>
            <w:r w:rsidRPr="00E5054D">
              <w:rPr>
                <w:rFonts w:ascii="Times New Roman" w:hAnsi="Times New Roman"/>
                <w:color w:val="000000"/>
                <w:sz w:val="19"/>
                <w:lang w:val="en-GB"/>
                <w:rPrChange w:id="4505" w:author="Hong Je-Woo" w:date="2018-09-27T04:31:00Z">
                  <w:rPr>
                    <w:rFonts w:ascii="Times New Roman" w:hAnsi="Times New Roman"/>
                    <w:color w:val="000000"/>
                    <w:sz w:val="19"/>
                  </w:rPr>
                </w:rPrChange>
              </w:rPr>
              <w:t>16.0</w:t>
            </w:r>
          </w:p>
        </w:tc>
        <w:tc>
          <w:tcPr>
            <w:tcW w:w="761" w:type="dxa"/>
            <w:tcBorders>
              <w:top w:val="nil"/>
              <w:bottom w:val="nil"/>
            </w:tcBorders>
            <w:vAlign w:val="center"/>
          </w:tcPr>
          <w:p w14:paraId="2E65B89B" w14:textId="77777777" w:rsidR="00B72C41" w:rsidRPr="00E5054D" w:rsidRDefault="00B72C41" w:rsidP="000A6448">
            <w:pPr>
              <w:widowControl/>
              <w:wordWrap/>
              <w:autoSpaceDE/>
              <w:autoSpaceDN/>
              <w:jc w:val="center"/>
              <w:rPr>
                <w:rFonts w:ascii="Times New Roman" w:hAnsi="Times New Roman"/>
                <w:b/>
                <w:sz w:val="19"/>
                <w:lang w:val="en-GB"/>
                <w:rPrChange w:id="4506" w:author="Hong Je-Woo" w:date="2018-09-27T04:31:00Z">
                  <w:rPr>
                    <w:rFonts w:ascii="Times New Roman" w:hAnsi="Times New Roman"/>
                    <w:b/>
                    <w:sz w:val="19"/>
                  </w:rPr>
                </w:rPrChange>
              </w:rPr>
            </w:pPr>
            <w:r w:rsidRPr="00E5054D">
              <w:rPr>
                <w:rFonts w:ascii="Times New Roman" w:hAnsi="Times New Roman"/>
                <w:color w:val="000000"/>
                <w:sz w:val="19"/>
                <w:lang w:val="en-GB"/>
                <w:rPrChange w:id="4507" w:author="Hong Je-Woo" w:date="2018-09-27T04:31:00Z">
                  <w:rPr>
                    <w:rFonts w:ascii="Times New Roman" w:hAnsi="Times New Roman"/>
                    <w:color w:val="000000"/>
                    <w:sz w:val="19"/>
                  </w:rPr>
                </w:rPrChange>
              </w:rPr>
              <w:t xml:space="preserve">0.86 </w:t>
            </w:r>
          </w:p>
        </w:tc>
        <w:tc>
          <w:tcPr>
            <w:tcW w:w="760" w:type="dxa"/>
            <w:vMerge/>
            <w:vAlign w:val="center"/>
          </w:tcPr>
          <w:p w14:paraId="2E65B89C" w14:textId="77777777" w:rsidR="00B72C41" w:rsidRPr="00E5054D" w:rsidRDefault="00B72C41" w:rsidP="000A6448">
            <w:pPr>
              <w:widowControl/>
              <w:wordWrap/>
              <w:autoSpaceDE/>
              <w:autoSpaceDN/>
              <w:jc w:val="center"/>
              <w:rPr>
                <w:rFonts w:ascii="Times New Roman" w:hAnsi="Times New Roman"/>
                <w:sz w:val="19"/>
                <w:lang w:val="en-GB"/>
                <w:rPrChange w:id="4508" w:author="Hong Je-Woo" w:date="2018-09-27T04:31:00Z">
                  <w:rPr>
                    <w:rFonts w:ascii="Times New Roman" w:hAnsi="Times New Roman"/>
                    <w:sz w:val="19"/>
                  </w:rPr>
                </w:rPrChange>
              </w:rPr>
            </w:pPr>
          </w:p>
        </w:tc>
        <w:tc>
          <w:tcPr>
            <w:tcW w:w="760" w:type="dxa"/>
            <w:vMerge/>
            <w:vAlign w:val="center"/>
          </w:tcPr>
          <w:p w14:paraId="2E65B89D" w14:textId="77777777" w:rsidR="00B72C41" w:rsidRPr="00E5054D" w:rsidRDefault="00B72C41" w:rsidP="000A6448">
            <w:pPr>
              <w:widowControl/>
              <w:wordWrap/>
              <w:autoSpaceDE/>
              <w:autoSpaceDN/>
              <w:jc w:val="center"/>
              <w:rPr>
                <w:rFonts w:ascii="Times New Roman" w:hAnsi="Times New Roman"/>
                <w:sz w:val="19"/>
                <w:lang w:val="en-GB"/>
                <w:rPrChange w:id="4509" w:author="Hong Je-Woo" w:date="2018-09-27T04:31:00Z">
                  <w:rPr>
                    <w:rFonts w:ascii="Times New Roman" w:hAnsi="Times New Roman"/>
                    <w:sz w:val="19"/>
                  </w:rPr>
                </w:rPrChange>
              </w:rPr>
            </w:pPr>
          </w:p>
        </w:tc>
        <w:tc>
          <w:tcPr>
            <w:tcW w:w="2357" w:type="dxa"/>
            <w:vMerge/>
            <w:vAlign w:val="center"/>
          </w:tcPr>
          <w:p w14:paraId="2E65B89E" w14:textId="77777777" w:rsidR="00B72C41" w:rsidRPr="00E5054D" w:rsidRDefault="00B72C41" w:rsidP="000A6448">
            <w:pPr>
              <w:widowControl/>
              <w:wordWrap/>
              <w:autoSpaceDE/>
              <w:autoSpaceDN/>
              <w:jc w:val="center"/>
              <w:rPr>
                <w:rFonts w:ascii="Times New Roman" w:hAnsi="Times New Roman"/>
                <w:sz w:val="19"/>
                <w:lang w:val="en-GB"/>
                <w:rPrChange w:id="4510" w:author="Hong Je-Woo" w:date="2018-09-27T04:31:00Z">
                  <w:rPr>
                    <w:rFonts w:ascii="Times New Roman" w:hAnsi="Times New Roman"/>
                    <w:sz w:val="19"/>
                  </w:rPr>
                </w:rPrChange>
              </w:rPr>
            </w:pPr>
          </w:p>
        </w:tc>
      </w:tr>
      <w:tr w:rsidR="00A86F25" w:rsidRPr="00E5054D" w14:paraId="2E65B8AA" w14:textId="77777777" w:rsidTr="00F3717E">
        <w:tc>
          <w:tcPr>
            <w:tcW w:w="708" w:type="dxa"/>
            <w:vMerge/>
            <w:vAlign w:val="center"/>
          </w:tcPr>
          <w:p w14:paraId="2E65B8A0" w14:textId="77777777" w:rsidR="00B72C41" w:rsidRPr="00E5054D" w:rsidRDefault="00B72C41" w:rsidP="000A6448">
            <w:pPr>
              <w:widowControl/>
              <w:wordWrap/>
              <w:autoSpaceDE/>
              <w:autoSpaceDN/>
              <w:jc w:val="center"/>
              <w:rPr>
                <w:rFonts w:ascii="Times New Roman" w:hAnsi="Times New Roman"/>
                <w:b/>
                <w:sz w:val="19"/>
                <w:lang w:val="en-GB"/>
                <w:rPrChange w:id="4511" w:author="Hong Je-Woo" w:date="2018-09-27T04:31:00Z">
                  <w:rPr>
                    <w:rFonts w:ascii="Times New Roman" w:hAnsi="Times New Roman"/>
                    <w:b/>
                    <w:sz w:val="19"/>
                  </w:rPr>
                </w:rPrChange>
              </w:rPr>
            </w:pPr>
          </w:p>
        </w:tc>
        <w:tc>
          <w:tcPr>
            <w:tcW w:w="860" w:type="dxa"/>
            <w:tcBorders>
              <w:top w:val="nil"/>
              <w:bottom w:val="single" w:sz="4" w:space="0" w:color="auto"/>
            </w:tcBorders>
            <w:vAlign w:val="center"/>
          </w:tcPr>
          <w:p w14:paraId="2E65B8A1" w14:textId="77777777" w:rsidR="00B72C41" w:rsidRPr="00E5054D" w:rsidRDefault="00B72C41" w:rsidP="000A6448">
            <w:pPr>
              <w:widowControl/>
              <w:wordWrap/>
              <w:autoSpaceDE/>
              <w:autoSpaceDN/>
              <w:rPr>
                <w:rFonts w:ascii="Times New Roman" w:hAnsi="Times New Roman"/>
                <w:sz w:val="19"/>
                <w:lang w:val="en-GB"/>
                <w:rPrChange w:id="4512" w:author="Hong Je-Woo" w:date="2018-09-27T04:31:00Z">
                  <w:rPr>
                    <w:rFonts w:ascii="Times New Roman" w:hAnsi="Times New Roman"/>
                    <w:sz w:val="19"/>
                  </w:rPr>
                </w:rPrChange>
              </w:rPr>
            </w:pPr>
            <w:r w:rsidRPr="00E5054D">
              <w:rPr>
                <w:rFonts w:ascii="Times New Roman" w:hAnsi="Times New Roman"/>
                <w:sz w:val="19"/>
                <w:lang w:val="en-GB"/>
                <w:rPrChange w:id="4513" w:author="Hong Je-Woo" w:date="2018-09-27T04:31:00Z">
                  <w:rPr>
                    <w:rFonts w:ascii="Times New Roman" w:hAnsi="Times New Roman"/>
                    <w:sz w:val="19"/>
                  </w:rPr>
                </w:rPrChange>
              </w:rPr>
              <w:t>Winter</w:t>
            </w:r>
          </w:p>
        </w:tc>
        <w:tc>
          <w:tcPr>
            <w:tcW w:w="759" w:type="dxa"/>
            <w:tcBorders>
              <w:top w:val="nil"/>
              <w:bottom w:val="single" w:sz="4" w:space="0" w:color="auto"/>
            </w:tcBorders>
            <w:vAlign w:val="center"/>
          </w:tcPr>
          <w:p w14:paraId="2E65B8A2" w14:textId="77777777" w:rsidR="00B72C41" w:rsidRPr="00E5054D" w:rsidRDefault="00B72C41" w:rsidP="000A6448">
            <w:pPr>
              <w:widowControl/>
              <w:wordWrap/>
              <w:autoSpaceDE/>
              <w:autoSpaceDN/>
              <w:jc w:val="center"/>
              <w:rPr>
                <w:rFonts w:ascii="Times New Roman" w:hAnsi="Times New Roman"/>
                <w:b/>
                <w:sz w:val="19"/>
                <w:lang w:val="en-GB"/>
                <w:rPrChange w:id="4514" w:author="Hong Je-Woo" w:date="2018-09-27T04:31:00Z">
                  <w:rPr>
                    <w:rFonts w:ascii="Times New Roman" w:hAnsi="Times New Roman"/>
                    <w:b/>
                    <w:sz w:val="19"/>
                  </w:rPr>
                </w:rPrChange>
              </w:rPr>
            </w:pPr>
            <w:r w:rsidRPr="00E5054D">
              <w:rPr>
                <w:rFonts w:ascii="Times New Roman" w:hAnsi="Times New Roman"/>
                <w:color w:val="000000"/>
                <w:sz w:val="19"/>
                <w:lang w:val="en-GB"/>
                <w:rPrChange w:id="4515" w:author="Hong Je-Woo" w:date="2018-09-27T04:31:00Z">
                  <w:rPr>
                    <w:rFonts w:ascii="Times New Roman" w:hAnsi="Times New Roman"/>
                    <w:color w:val="000000"/>
                    <w:sz w:val="19"/>
                  </w:rPr>
                </w:rPrChange>
              </w:rPr>
              <w:t>125</w:t>
            </w:r>
          </w:p>
        </w:tc>
        <w:tc>
          <w:tcPr>
            <w:tcW w:w="759" w:type="dxa"/>
            <w:tcBorders>
              <w:top w:val="nil"/>
              <w:bottom w:val="single" w:sz="4" w:space="0" w:color="auto"/>
            </w:tcBorders>
            <w:vAlign w:val="center"/>
          </w:tcPr>
          <w:p w14:paraId="2E65B8A3" w14:textId="77777777" w:rsidR="00B72C41" w:rsidRPr="00E5054D" w:rsidRDefault="00B72C41" w:rsidP="000A6448">
            <w:pPr>
              <w:widowControl/>
              <w:wordWrap/>
              <w:autoSpaceDE/>
              <w:autoSpaceDN/>
              <w:jc w:val="center"/>
              <w:rPr>
                <w:rFonts w:ascii="Times New Roman" w:hAnsi="Times New Roman"/>
                <w:b/>
                <w:sz w:val="19"/>
                <w:lang w:val="en-GB"/>
                <w:rPrChange w:id="4516" w:author="Hong Je-Woo" w:date="2018-09-27T04:31:00Z">
                  <w:rPr>
                    <w:rFonts w:ascii="Times New Roman" w:hAnsi="Times New Roman"/>
                    <w:b/>
                    <w:sz w:val="19"/>
                  </w:rPr>
                </w:rPrChange>
              </w:rPr>
            </w:pPr>
            <w:r w:rsidRPr="00E5054D">
              <w:rPr>
                <w:rFonts w:ascii="Times New Roman" w:hAnsi="Times New Roman"/>
                <w:color w:val="000000"/>
                <w:sz w:val="19"/>
                <w:lang w:val="en-GB"/>
                <w:rPrChange w:id="4517" w:author="Hong Je-Woo" w:date="2018-09-27T04:31:00Z">
                  <w:rPr>
                    <w:rFonts w:ascii="Times New Roman" w:hAnsi="Times New Roman"/>
                    <w:color w:val="000000"/>
                    <w:sz w:val="19"/>
                  </w:rPr>
                </w:rPrChange>
              </w:rPr>
              <w:t>7.6</w:t>
            </w:r>
          </w:p>
        </w:tc>
        <w:tc>
          <w:tcPr>
            <w:tcW w:w="760" w:type="dxa"/>
            <w:tcBorders>
              <w:top w:val="nil"/>
              <w:bottom w:val="single" w:sz="4" w:space="0" w:color="auto"/>
            </w:tcBorders>
          </w:tcPr>
          <w:p w14:paraId="2E65B8A4" w14:textId="77777777" w:rsidR="00B72C41" w:rsidRPr="00E5054D" w:rsidRDefault="00B72C41" w:rsidP="000A6448">
            <w:pPr>
              <w:widowControl/>
              <w:wordWrap/>
              <w:autoSpaceDE/>
              <w:autoSpaceDN/>
              <w:jc w:val="center"/>
              <w:rPr>
                <w:rFonts w:ascii="Times New Roman" w:hAnsi="Times New Roman"/>
                <w:color w:val="000000"/>
                <w:sz w:val="19"/>
                <w:lang w:val="en-GB"/>
                <w:rPrChange w:id="4518"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519" w:author="Hong Je-Woo" w:date="2018-09-27T04:31:00Z">
                  <w:rPr>
                    <w:rFonts w:ascii="Times New Roman" w:hAnsi="Times New Roman"/>
                    <w:color w:val="000000"/>
                    <w:sz w:val="19"/>
                  </w:rPr>
                </w:rPrChange>
              </w:rPr>
              <w:t>0.7</w:t>
            </w:r>
          </w:p>
        </w:tc>
        <w:tc>
          <w:tcPr>
            <w:tcW w:w="759" w:type="dxa"/>
            <w:tcBorders>
              <w:top w:val="nil"/>
              <w:bottom w:val="single" w:sz="4" w:space="0" w:color="auto"/>
            </w:tcBorders>
            <w:vAlign w:val="center"/>
          </w:tcPr>
          <w:p w14:paraId="2E65B8A5" w14:textId="77777777" w:rsidR="00B72C41" w:rsidRPr="00E5054D" w:rsidRDefault="00B72C41" w:rsidP="000A6448">
            <w:pPr>
              <w:widowControl/>
              <w:wordWrap/>
              <w:autoSpaceDE/>
              <w:autoSpaceDN/>
              <w:jc w:val="center"/>
              <w:rPr>
                <w:rFonts w:ascii="Times New Roman" w:hAnsi="Times New Roman"/>
                <w:b/>
                <w:sz w:val="19"/>
                <w:lang w:val="en-GB"/>
                <w:rPrChange w:id="4520" w:author="Hong Je-Woo" w:date="2018-09-27T04:31:00Z">
                  <w:rPr>
                    <w:rFonts w:ascii="Times New Roman" w:hAnsi="Times New Roman"/>
                    <w:b/>
                    <w:sz w:val="19"/>
                  </w:rPr>
                </w:rPrChange>
              </w:rPr>
            </w:pPr>
            <w:r w:rsidRPr="00E5054D">
              <w:rPr>
                <w:rFonts w:ascii="Times New Roman" w:hAnsi="Times New Roman"/>
                <w:color w:val="000000"/>
                <w:sz w:val="19"/>
                <w:lang w:val="en-GB"/>
                <w:rPrChange w:id="4521" w:author="Hong Je-Woo" w:date="2018-09-27T04:31:00Z">
                  <w:rPr>
                    <w:rFonts w:ascii="Times New Roman" w:hAnsi="Times New Roman"/>
                    <w:color w:val="000000"/>
                    <w:sz w:val="19"/>
                  </w:rPr>
                </w:rPrChange>
              </w:rPr>
              <w:t>5.4</w:t>
            </w:r>
          </w:p>
        </w:tc>
        <w:tc>
          <w:tcPr>
            <w:tcW w:w="761" w:type="dxa"/>
            <w:tcBorders>
              <w:top w:val="nil"/>
              <w:bottom w:val="single" w:sz="4" w:space="0" w:color="auto"/>
            </w:tcBorders>
            <w:vAlign w:val="center"/>
          </w:tcPr>
          <w:p w14:paraId="2E65B8A6" w14:textId="77777777" w:rsidR="00B72C41" w:rsidRPr="00E5054D" w:rsidRDefault="00B72C41" w:rsidP="000A6448">
            <w:pPr>
              <w:widowControl/>
              <w:wordWrap/>
              <w:autoSpaceDE/>
              <w:autoSpaceDN/>
              <w:jc w:val="center"/>
              <w:rPr>
                <w:rFonts w:ascii="Times New Roman" w:hAnsi="Times New Roman"/>
                <w:b/>
                <w:sz w:val="19"/>
                <w:lang w:val="en-GB"/>
                <w:rPrChange w:id="4522" w:author="Hong Je-Woo" w:date="2018-09-27T04:31:00Z">
                  <w:rPr>
                    <w:rFonts w:ascii="Times New Roman" w:hAnsi="Times New Roman"/>
                    <w:b/>
                    <w:sz w:val="19"/>
                  </w:rPr>
                </w:rPrChange>
              </w:rPr>
            </w:pPr>
            <w:r w:rsidRPr="00E5054D">
              <w:rPr>
                <w:rFonts w:ascii="Times New Roman" w:hAnsi="Times New Roman"/>
                <w:color w:val="000000"/>
                <w:sz w:val="19"/>
                <w:lang w:val="en-GB"/>
                <w:rPrChange w:id="4523" w:author="Hong Je-Woo" w:date="2018-09-27T04:31:00Z">
                  <w:rPr>
                    <w:rFonts w:ascii="Times New Roman" w:hAnsi="Times New Roman"/>
                    <w:color w:val="000000"/>
                    <w:sz w:val="19"/>
                  </w:rPr>
                </w:rPrChange>
              </w:rPr>
              <w:t xml:space="preserve">0.71 </w:t>
            </w:r>
          </w:p>
        </w:tc>
        <w:tc>
          <w:tcPr>
            <w:tcW w:w="760" w:type="dxa"/>
            <w:vMerge/>
            <w:vAlign w:val="center"/>
          </w:tcPr>
          <w:p w14:paraId="2E65B8A7" w14:textId="77777777" w:rsidR="00B72C41" w:rsidRPr="00E5054D" w:rsidRDefault="00B72C41" w:rsidP="000A6448">
            <w:pPr>
              <w:widowControl/>
              <w:wordWrap/>
              <w:autoSpaceDE/>
              <w:autoSpaceDN/>
              <w:jc w:val="center"/>
              <w:rPr>
                <w:rFonts w:ascii="Times New Roman" w:hAnsi="Times New Roman"/>
                <w:sz w:val="19"/>
                <w:lang w:val="en-GB"/>
                <w:rPrChange w:id="4524" w:author="Hong Je-Woo" w:date="2018-09-27T04:31:00Z">
                  <w:rPr>
                    <w:rFonts w:ascii="Times New Roman" w:hAnsi="Times New Roman"/>
                    <w:sz w:val="19"/>
                  </w:rPr>
                </w:rPrChange>
              </w:rPr>
            </w:pPr>
          </w:p>
        </w:tc>
        <w:tc>
          <w:tcPr>
            <w:tcW w:w="760" w:type="dxa"/>
            <w:vMerge/>
            <w:vAlign w:val="center"/>
          </w:tcPr>
          <w:p w14:paraId="2E65B8A8" w14:textId="77777777" w:rsidR="00B72C41" w:rsidRPr="00E5054D" w:rsidRDefault="00B72C41" w:rsidP="000A6448">
            <w:pPr>
              <w:widowControl/>
              <w:wordWrap/>
              <w:autoSpaceDE/>
              <w:autoSpaceDN/>
              <w:jc w:val="center"/>
              <w:rPr>
                <w:rFonts w:ascii="Times New Roman" w:hAnsi="Times New Roman"/>
                <w:sz w:val="19"/>
                <w:lang w:val="en-GB"/>
                <w:rPrChange w:id="4525" w:author="Hong Je-Woo" w:date="2018-09-27T04:31:00Z">
                  <w:rPr>
                    <w:rFonts w:ascii="Times New Roman" w:hAnsi="Times New Roman"/>
                    <w:sz w:val="19"/>
                  </w:rPr>
                </w:rPrChange>
              </w:rPr>
            </w:pPr>
          </w:p>
        </w:tc>
        <w:tc>
          <w:tcPr>
            <w:tcW w:w="2357" w:type="dxa"/>
            <w:vMerge/>
            <w:vAlign w:val="center"/>
          </w:tcPr>
          <w:p w14:paraId="2E65B8A9" w14:textId="77777777" w:rsidR="00B72C41" w:rsidRPr="00E5054D" w:rsidRDefault="00B72C41" w:rsidP="000A6448">
            <w:pPr>
              <w:widowControl/>
              <w:wordWrap/>
              <w:autoSpaceDE/>
              <w:autoSpaceDN/>
              <w:jc w:val="center"/>
              <w:rPr>
                <w:rFonts w:ascii="Times New Roman" w:hAnsi="Times New Roman"/>
                <w:sz w:val="19"/>
                <w:lang w:val="en-GB"/>
                <w:rPrChange w:id="4526" w:author="Hong Je-Woo" w:date="2018-09-27T04:31:00Z">
                  <w:rPr>
                    <w:rFonts w:ascii="Times New Roman" w:hAnsi="Times New Roman"/>
                    <w:sz w:val="19"/>
                  </w:rPr>
                </w:rPrChange>
              </w:rPr>
            </w:pPr>
          </w:p>
        </w:tc>
      </w:tr>
      <w:tr w:rsidR="00A86F25" w:rsidRPr="00E5054D" w14:paraId="2E65B8B6" w14:textId="77777777" w:rsidTr="00F3717E">
        <w:tc>
          <w:tcPr>
            <w:tcW w:w="708" w:type="dxa"/>
            <w:vMerge w:val="restart"/>
            <w:vAlign w:val="center"/>
          </w:tcPr>
          <w:p w14:paraId="2E65B8AB" w14:textId="77777777" w:rsidR="00B72C41" w:rsidRPr="00E5054D" w:rsidRDefault="00B72C41" w:rsidP="000A6448">
            <w:pPr>
              <w:widowControl/>
              <w:wordWrap/>
              <w:autoSpaceDE/>
              <w:autoSpaceDN/>
              <w:jc w:val="center"/>
              <w:rPr>
                <w:rFonts w:ascii="Times New Roman" w:hAnsi="Times New Roman"/>
                <w:b/>
                <w:i/>
                <w:sz w:val="19"/>
                <w:lang w:val="en-GB"/>
                <w:rPrChange w:id="4527" w:author="Hong Je-Woo" w:date="2018-09-27T04:31:00Z">
                  <w:rPr>
                    <w:rFonts w:ascii="Times New Roman" w:hAnsi="Times New Roman"/>
                    <w:b/>
                    <w:i/>
                    <w:sz w:val="19"/>
                  </w:rPr>
                </w:rPrChange>
              </w:rPr>
            </w:pPr>
            <w:r w:rsidRPr="00E5054D">
              <w:rPr>
                <w:rFonts w:ascii="Times New Roman" w:hAnsi="Times New Roman"/>
                <w:b/>
                <w:i/>
                <w:sz w:val="19"/>
                <w:lang w:val="en-GB"/>
                <w:rPrChange w:id="4528" w:author="Hong Je-Woo" w:date="2018-09-27T04:31:00Z">
                  <w:rPr>
                    <w:rFonts w:ascii="Times New Roman" w:hAnsi="Times New Roman"/>
                    <w:b/>
                    <w:i/>
                    <w:sz w:val="19"/>
                  </w:rPr>
                </w:rPrChange>
              </w:rPr>
              <w:t>F</w:t>
            </w:r>
            <w:r w:rsidRPr="00E5054D">
              <w:rPr>
                <w:rFonts w:ascii="Times New Roman" w:hAnsi="Times New Roman"/>
                <w:b/>
                <w:i/>
                <w:sz w:val="19"/>
                <w:vertAlign w:val="subscript"/>
                <w:lang w:val="en-GB"/>
                <w:rPrChange w:id="4529" w:author="Hong Je-Woo" w:date="2018-09-27T04:31:00Z">
                  <w:rPr>
                    <w:rFonts w:ascii="Times New Roman" w:hAnsi="Times New Roman"/>
                    <w:b/>
                    <w:i/>
                    <w:sz w:val="19"/>
                    <w:vertAlign w:val="subscript"/>
                  </w:rPr>
                </w:rPrChange>
              </w:rPr>
              <w:t>C</w:t>
            </w:r>
          </w:p>
        </w:tc>
        <w:tc>
          <w:tcPr>
            <w:tcW w:w="860" w:type="dxa"/>
            <w:tcBorders>
              <w:top w:val="single" w:sz="4" w:space="0" w:color="auto"/>
              <w:bottom w:val="nil"/>
            </w:tcBorders>
            <w:vAlign w:val="center"/>
          </w:tcPr>
          <w:p w14:paraId="2E65B8AC" w14:textId="77777777" w:rsidR="00B72C41" w:rsidRPr="00E5054D" w:rsidRDefault="00B72C41" w:rsidP="000A6448">
            <w:pPr>
              <w:widowControl/>
              <w:wordWrap/>
              <w:autoSpaceDE/>
              <w:autoSpaceDN/>
              <w:rPr>
                <w:rFonts w:ascii="Times New Roman" w:hAnsi="Times New Roman"/>
                <w:b/>
                <w:sz w:val="19"/>
                <w:lang w:val="en-GB"/>
                <w:rPrChange w:id="4530" w:author="Hong Je-Woo" w:date="2018-09-27T04:31:00Z">
                  <w:rPr>
                    <w:rFonts w:ascii="Times New Roman" w:hAnsi="Times New Roman"/>
                    <w:b/>
                    <w:sz w:val="19"/>
                  </w:rPr>
                </w:rPrChange>
              </w:rPr>
            </w:pPr>
            <w:r w:rsidRPr="00E5054D">
              <w:rPr>
                <w:rFonts w:ascii="Times New Roman" w:hAnsi="Times New Roman"/>
                <w:b/>
                <w:sz w:val="19"/>
                <w:lang w:val="en-GB"/>
                <w:rPrChange w:id="4531" w:author="Hong Je-Woo" w:date="2018-09-27T04:31:00Z">
                  <w:rPr>
                    <w:rFonts w:ascii="Times New Roman" w:hAnsi="Times New Roman"/>
                    <w:b/>
                    <w:sz w:val="19"/>
                  </w:rPr>
                </w:rPrChange>
              </w:rPr>
              <w:t>Total</w:t>
            </w:r>
          </w:p>
        </w:tc>
        <w:tc>
          <w:tcPr>
            <w:tcW w:w="759" w:type="dxa"/>
            <w:tcBorders>
              <w:top w:val="single" w:sz="4" w:space="0" w:color="auto"/>
              <w:bottom w:val="nil"/>
            </w:tcBorders>
            <w:vAlign w:val="center"/>
          </w:tcPr>
          <w:p w14:paraId="2E65B8AD" w14:textId="77777777" w:rsidR="00B72C41" w:rsidRPr="00E5054D" w:rsidRDefault="00B72C41" w:rsidP="000A6448">
            <w:pPr>
              <w:widowControl/>
              <w:wordWrap/>
              <w:autoSpaceDE/>
              <w:autoSpaceDN/>
              <w:jc w:val="center"/>
              <w:rPr>
                <w:rFonts w:ascii="Times New Roman" w:hAnsi="Times New Roman"/>
                <w:b/>
                <w:sz w:val="19"/>
                <w:lang w:val="en-GB"/>
                <w:rPrChange w:id="4532" w:author="Hong Je-Woo" w:date="2018-09-27T04:31:00Z">
                  <w:rPr>
                    <w:rFonts w:ascii="Times New Roman" w:hAnsi="Times New Roman"/>
                    <w:b/>
                    <w:sz w:val="19"/>
                  </w:rPr>
                </w:rPrChange>
              </w:rPr>
            </w:pPr>
            <w:r w:rsidRPr="00E5054D">
              <w:rPr>
                <w:rFonts w:ascii="Times New Roman" w:hAnsi="Times New Roman"/>
                <w:b/>
                <w:color w:val="000000"/>
                <w:sz w:val="19"/>
                <w:lang w:val="en-GB"/>
                <w:rPrChange w:id="4533" w:author="Hong Je-Woo" w:date="2018-09-27T04:31:00Z">
                  <w:rPr>
                    <w:rFonts w:ascii="Times New Roman" w:hAnsi="Times New Roman"/>
                    <w:b/>
                    <w:color w:val="000000"/>
                    <w:sz w:val="19"/>
                  </w:rPr>
                </w:rPrChange>
              </w:rPr>
              <w:t>928</w:t>
            </w:r>
          </w:p>
        </w:tc>
        <w:tc>
          <w:tcPr>
            <w:tcW w:w="759" w:type="dxa"/>
            <w:tcBorders>
              <w:top w:val="single" w:sz="4" w:space="0" w:color="auto"/>
              <w:bottom w:val="nil"/>
            </w:tcBorders>
            <w:vAlign w:val="center"/>
          </w:tcPr>
          <w:p w14:paraId="2E65B8AE" w14:textId="77777777" w:rsidR="00B72C41" w:rsidRPr="00E5054D" w:rsidRDefault="00B72C41" w:rsidP="000A6448">
            <w:pPr>
              <w:widowControl/>
              <w:wordWrap/>
              <w:autoSpaceDE/>
              <w:autoSpaceDN/>
              <w:jc w:val="center"/>
              <w:rPr>
                <w:rFonts w:ascii="Times New Roman" w:hAnsi="Times New Roman"/>
                <w:b/>
                <w:sz w:val="19"/>
                <w:lang w:val="en-GB"/>
                <w:rPrChange w:id="4534" w:author="Hong Je-Woo" w:date="2018-09-27T04:31:00Z">
                  <w:rPr>
                    <w:rFonts w:ascii="Times New Roman" w:hAnsi="Times New Roman"/>
                    <w:b/>
                    <w:sz w:val="19"/>
                  </w:rPr>
                </w:rPrChange>
              </w:rPr>
            </w:pPr>
            <w:r w:rsidRPr="00E5054D">
              <w:rPr>
                <w:rFonts w:ascii="Times New Roman" w:hAnsi="Times New Roman"/>
                <w:b/>
                <w:color w:val="000000"/>
                <w:sz w:val="19"/>
                <w:lang w:val="en-GB"/>
                <w:rPrChange w:id="4535" w:author="Hong Je-Woo" w:date="2018-09-27T04:31:00Z">
                  <w:rPr>
                    <w:rFonts w:ascii="Times New Roman" w:hAnsi="Times New Roman"/>
                    <w:b/>
                    <w:color w:val="000000"/>
                    <w:sz w:val="19"/>
                  </w:rPr>
                </w:rPrChange>
              </w:rPr>
              <w:t>7.9</w:t>
            </w:r>
          </w:p>
        </w:tc>
        <w:tc>
          <w:tcPr>
            <w:tcW w:w="760" w:type="dxa"/>
            <w:tcBorders>
              <w:top w:val="single" w:sz="4" w:space="0" w:color="auto"/>
              <w:bottom w:val="nil"/>
            </w:tcBorders>
          </w:tcPr>
          <w:p w14:paraId="2E65B8AF" w14:textId="77777777" w:rsidR="00B72C41" w:rsidRPr="00E5054D" w:rsidRDefault="00B72C41" w:rsidP="000A6448">
            <w:pPr>
              <w:widowControl/>
              <w:wordWrap/>
              <w:autoSpaceDE/>
              <w:autoSpaceDN/>
              <w:jc w:val="center"/>
              <w:rPr>
                <w:rFonts w:ascii="Times New Roman" w:hAnsi="Times New Roman"/>
                <w:b/>
                <w:color w:val="000000"/>
                <w:sz w:val="19"/>
                <w:lang w:val="en-GB"/>
                <w:rPrChange w:id="4536" w:author="Hong Je-Woo" w:date="2018-09-27T04:31:00Z">
                  <w:rPr>
                    <w:rFonts w:ascii="Times New Roman" w:hAnsi="Times New Roman"/>
                    <w:b/>
                    <w:color w:val="000000"/>
                    <w:sz w:val="19"/>
                  </w:rPr>
                </w:rPrChange>
              </w:rPr>
            </w:pPr>
            <w:r w:rsidRPr="00E5054D">
              <w:rPr>
                <w:rFonts w:ascii="Times New Roman" w:hAnsi="Times New Roman"/>
                <w:b/>
                <w:color w:val="000000"/>
                <w:sz w:val="19"/>
                <w:lang w:val="en-GB"/>
                <w:rPrChange w:id="4537" w:author="Hong Je-Woo" w:date="2018-09-27T04:31:00Z">
                  <w:rPr>
                    <w:rFonts w:ascii="Times New Roman" w:hAnsi="Times New Roman"/>
                    <w:b/>
                    <w:color w:val="000000"/>
                    <w:sz w:val="19"/>
                  </w:rPr>
                </w:rPrChange>
              </w:rPr>
              <w:t>0.02</w:t>
            </w:r>
          </w:p>
        </w:tc>
        <w:tc>
          <w:tcPr>
            <w:tcW w:w="759" w:type="dxa"/>
            <w:tcBorders>
              <w:top w:val="single" w:sz="4" w:space="0" w:color="auto"/>
              <w:bottom w:val="nil"/>
            </w:tcBorders>
            <w:vAlign w:val="center"/>
          </w:tcPr>
          <w:p w14:paraId="2E65B8B0" w14:textId="77777777" w:rsidR="00B72C41" w:rsidRPr="00E5054D" w:rsidRDefault="00B72C41" w:rsidP="000A6448">
            <w:pPr>
              <w:widowControl/>
              <w:wordWrap/>
              <w:autoSpaceDE/>
              <w:autoSpaceDN/>
              <w:jc w:val="center"/>
              <w:rPr>
                <w:rFonts w:ascii="Times New Roman" w:hAnsi="Times New Roman"/>
                <w:b/>
                <w:sz w:val="19"/>
                <w:lang w:val="en-GB"/>
                <w:rPrChange w:id="4538" w:author="Hong Je-Woo" w:date="2018-09-27T04:31:00Z">
                  <w:rPr>
                    <w:rFonts w:ascii="Times New Roman" w:hAnsi="Times New Roman"/>
                    <w:b/>
                    <w:sz w:val="19"/>
                  </w:rPr>
                </w:rPrChange>
              </w:rPr>
            </w:pPr>
            <w:r w:rsidRPr="00E5054D">
              <w:rPr>
                <w:rFonts w:ascii="Times New Roman" w:hAnsi="Times New Roman"/>
                <w:b/>
                <w:color w:val="000000"/>
                <w:sz w:val="19"/>
                <w:lang w:val="en-GB"/>
                <w:rPrChange w:id="4539" w:author="Hong Je-Woo" w:date="2018-09-27T04:31:00Z">
                  <w:rPr>
                    <w:rFonts w:ascii="Times New Roman" w:hAnsi="Times New Roman"/>
                    <w:b/>
                    <w:color w:val="000000"/>
                    <w:sz w:val="19"/>
                  </w:rPr>
                </w:rPrChange>
              </w:rPr>
              <w:t>6.3</w:t>
            </w:r>
          </w:p>
        </w:tc>
        <w:tc>
          <w:tcPr>
            <w:tcW w:w="761" w:type="dxa"/>
            <w:tcBorders>
              <w:top w:val="single" w:sz="4" w:space="0" w:color="auto"/>
              <w:bottom w:val="nil"/>
            </w:tcBorders>
            <w:vAlign w:val="center"/>
          </w:tcPr>
          <w:p w14:paraId="2E65B8B1" w14:textId="77777777" w:rsidR="00B72C41" w:rsidRPr="00E5054D" w:rsidRDefault="00B72C41" w:rsidP="000A6448">
            <w:pPr>
              <w:widowControl/>
              <w:wordWrap/>
              <w:autoSpaceDE/>
              <w:autoSpaceDN/>
              <w:jc w:val="center"/>
              <w:rPr>
                <w:rFonts w:ascii="Times New Roman" w:hAnsi="Times New Roman"/>
                <w:b/>
                <w:sz w:val="19"/>
                <w:lang w:val="en-GB"/>
                <w:rPrChange w:id="4540" w:author="Hong Je-Woo" w:date="2018-09-27T04:31:00Z">
                  <w:rPr>
                    <w:rFonts w:ascii="Times New Roman" w:hAnsi="Times New Roman"/>
                    <w:b/>
                    <w:sz w:val="19"/>
                  </w:rPr>
                </w:rPrChange>
              </w:rPr>
            </w:pPr>
            <w:r w:rsidRPr="00E5054D">
              <w:rPr>
                <w:rFonts w:ascii="Times New Roman" w:hAnsi="Times New Roman"/>
                <w:b/>
                <w:color w:val="000000"/>
                <w:sz w:val="19"/>
                <w:lang w:val="en-GB"/>
                <w:rPrChange w:id="4541" w:author="Hong Je-Woo" w:date="2018-09-27T04:31:00Z">
                  <w:rPr>
                    <w:rFonts w:ascii="Times New Roman" w:hAnsi="Times New Roman"/>
                    <w:b/>
                    <w:color w:val="000000"/>
                    <w:sz w:val="19"/>
                  </w:rPr>
                </w:rPrChange>
              </w:rPr>
              <w:t xml:space="preserve">0.80 </w:t>
            </w:r>
          </w:p>
        </w:tc>
        <w:tc>
          <w:tcPr>
            <w:tcW w:w="760" w:type="dxa"/>
            <w:vMerge w:val="restart"/>
            <w:vAlign w:val="center"/>
          </w:tcPr>
          <w:p w14:paraId="2E65B8B2" w14:textId="77777777" w:rsidR="00B72C41" w:rsidRPr="00E5054D" w:rsidRDefault="00B72C41" w:rsidP="000A6448">
            <w:pPr>
              <w:widowControl/>
              <w:wordWrap/>
              <w:autoSpaceDE/>
              <w:autoSpaceDN/>
              <w:jc w:val="center"/>
              <w:rPr>
                <w:rFonts w:ascii="Times New Roman" w:hAnsi="Times New Roman"/>
                <w:sz w:val="19"/>
                <w:lang w:val="en-GB"/>
                <w:rPrChange w:id="4542" w:author="Hong Je-Woo" w:date="2018-09-27T04:31:00Z">
                  <w:rPr>
                    <w:rFonts w:ascii="Times New Roman" w:hAnsi="Times New Roman"/>
                    <w:sz w:val="19"/>
                  </w:rPr>
                </w:rPrChange>
              </w:rPr>
            </w:pPr>
            <w:r w:rsidRPr="00E5054D">
              <w:rPr>
                <w:rFonts w:ascii="Times New Roman" w:hAnsi="Times New Roman"/>
                <w:sz w:val="19"/>
                <w:lang w:val="en-GB"/>
                <w:rPrChange w:id="4543" w:author="Hong Je-Woo" w:date="2018-09-27T04:31:00Z">
                  <w:rPr>
                    <w:rFonts w:ascii="Times New Roman" w:hAnsi="Times New Roman"/>
                    <w:sz w:val="19"/>
                  </w:rPr>
                </w:rPrChange>
              </w:rPr>
              <w:t>–0.2</w:t>
            </w:r>
          </w:p>
        </w:tc>
        <w:tc>
          <w:tcPr>
            <w:tcW w:w="760" w:type="dxa"/>
            <w:vMerge w:val="restart"/>
            <w:vAlign w:val="center"/>
          </w:tcPr>
          <w:p w14:paraId="2E65B8B3" w14:textId="77777777" w:rsidR="00B72C41" w:rsidRPr="00E5054D" w:rsidRDefault="00B72C41" w:rsidP="000A6448">
            <w:pPr>
              <w:widowControl/>
              <w:wordWrap/>
              <w:autoSpaceDE/>
              <w:autoSpaceDN/>
              <w:jc w:val="center"/>
              <w:rPr>
                <w:rFonts w:ascii="Times New Roman" w:hAnsi="Times New Roman"/>
                <w:sz w:val="19"/>
                <w:lang w:val="en-GB"/>
                <w:rPrChange w:id="4544" w:author="Hong Je-Woo" w:date="2018-09-27T04:31:00Z">
                  <w:rPr>
                    <w:rFonts w:ascii="Times New Roman" w:hAnsi="Times New Roman"/>
                    <w:sz w:val="19"/>
                  </w:rPr>
                </w:rPrChange>
              </w:rPr>
            </w:pPr>
            <w:r w:rsidRPr="00E5054D">
              <w:rPr>
                <w:rFonts w:ascii="Times New Roman" w:hAnsi="Times New Roman"/>
                <w:sz w:val="19"/>
                <w:lang w:val="en-GB"/>
                <w:rPrChange w:id="4545" w:author="Hong Je-Woo" w:date="2018-09-27T04:31:00Z">
                  <w:rPr>
                    <w:rFonts w:ascii="Times New Roman" w:hAnsi="Times New Roman"/>
                    <w:sz w:val="19"/>
                  </w:rPr>
                </w:rPrChange>
              </w:rPr>
              <w:t>4.4</w:t>
            </w:r>
          </w:p>
        </w:tc>
        <w:tc>
          <w:tcPr>
            <w:tcW w:w="2357" w:type="dxa"/>
            <w:vMerge w:val="restart"/>
            <w:vAlign w:val="center"/>
          </w:tcPr>
          <w:p w14:paraId="2E65B8B4" w14:textId="77777777" w:rsidR="00B72C41" w:rsidRPr="00E5054D" w:rsidRDefault="00B72C41" w:rsidP="000A6448">
            <w:pPr>
              <w:widowControl/>
              <w:wordWrap/>
              <w:autoSpaceDE/>
              <w:autoSpaceDN/>
              <w:jc w:val="center"/>
              <w:rPr>
                <w:rFonts w:ascii="Times New Roman" w:hAnsi="Times New Roman"/>
                <w:i/>
                <w:sz w:val="19"/>
                <w:vertAlign w:val="subscript"/>
                <w:lang w:val="en-GB"/>
                <w:rPrChange w:id="4546" w:author="Hong Je-Woo" w:date="2018-09-27T04:31:00Z">
                  <w:rPr>
                    <w:rFonts w:ascii="Times New Roman" w:hAnsi="Times New Roman"/>
                    <w:i/>
                    <w:sz w:val="19"/>
                    <w:vertAlign w:val="subscript"/>
                  </w:rPr>
                </w:rPrChange>
              </w:rPr>
            </w:pPr>
            <w:r w:rsidRPr="00E5054D">
              <w:rPr>
                <w:rFonts w:ascii="Times New Roman" w:hAnsi="Times New Roman"/>
                <w:i/>
                <w:sz w:val="19"/>
                <w:lang w:val="en-GB"/>
                <w:rPrChange w:id="4547" w:author="Hong Je-Woo" w:date="2018-09-27T04:31:00Z">
                  <w:rPr>
                    <w:rFonts w:ascii="Times New Roman" w:hAnsi="Times New Roman"/>
                    <w:i/>
                    <w:sz w:val="19"/>
                  </w:rPr>
                </w:rPrChange>
              </w:rPr>
              <w:t>σ</w:t>
            </w:r>
            <w:r w:rsidRPr="00E5054D">
              <w:rPr>
                <w:rFonts w:ascii="Times New Roman" w:hAnsi="Times New Roman"/>
                <w:sz w:val="19"/>
                <w:lang w:val="en-GB"/>
                <w:rPrChange w:id="4548" w:author="Hong Je-Woo" w:date="2018-09-27T04:31:00Z">
                  <w:rPr>
                    <w:rFonts w:ascii="Times New Roman" w:hAnsi="Times New Roman"/>
                    <w:sz w:val="19"/>
                  </w:rPr>
                </w:rPrChange>
              </w:rPr>
              <w:t>(</w:t>
            </w:r>
            <w:r w:rsidRPr="00E5054D">
              <w:rPr>
                <w:rFonts w:ascii="Times New Roman" w:hAnsi="Times New Roman"/>
                <w:i/>
                <w:sz w:val="19"/>
                <w:lang w:val="en-GB"/>
                <w:rPrChange w:id="4549" w:author="Hong Je-Woo" w:date="2018-09-27T04:31:00Z">
                  <w:rPr>
                    <w:rFonts w:ascii="Times New Roman" w:hAnsi="Times New Roman"/>
                    <w:i/>
                    <w:sz w:val="19"/>
                  </w:rPr>
                </w:rPrChange>
              </w:rPr>
              <w:t>ε</w:t>
            </w:r>
            <w:r w:rsidRPr="00E5054D">
              <w:rPr>
                <w:rFonts w:ascii="Times New Roman" w:hAnsi="Times New Roman"/>
                <w:sz w:val="19"/>
                <w:lang w:val="en-GB"/>
                <w:rPrChange w:id="4550" w:author="Hong Je-Woo" w:date="2018-09-27T04:31:00Z">
                  <w:rPr>
                    <w:rFonts w:ascii="Times New Roman" w:hAnsi="Times New Roman"/>
                    <w:sz w:val="19"/>
                  </w:rPr>
                </w:rPrChange>
              </w:rPr>
              <w:t>) = 3.97 + 0.24</w:t>
            </w:r>
            <w:r w:rsidRPr="00E5054D">
              <w:rPr>
                <w:rFonts w:ascii="Times New Roman" w:hAnsi="Times New Roman"/>
                <w:sz w:val="19"/>
                <w:lang w:val="en-GB"/>
                <w:rPrChange w:id="4551" w:author="Hong Je-Woo" w:date="2018-09-27T04:31:00Z">
                  <w:rPr>
                    <w:rFonts w:ascii="맑은 고딕" w:hAnsi="맑은 고딕"/>
                    <w:sz w:val="19"/>
                  </w:rPr>
                </w:rPrChange>
              </w:rPr>
              <w:t>×</w:t>
            </w:r>
            <w:r w:rsidRPr="00E5054D">
              <w:rPr>
                <w:rFonts w:ascii="Times New Roman" w:hAnsi="Times New Roman"/>
                <w:i/>
                <w:sz w:val="19"/>
                <w:lang w:val="en-GB"/>
                <w:rPrChange w:id="4552" w:author="Hong Je-Woo" w:date="2018-09-27T04:31:00Z">
                  <w:rPr>
                    <w:rFonts w:ascii="Times New Roman" w:hAnsi="Times New Roman"/>
                    <w:i/>
                    <w:sz w:val="19"/>
                  </w:rPr>
                </w:rPrChange>
              </w:rPr>
              <w:t>F</w:t>
            </w:r>
            <w:r w:rsidRPr="00E5054D">
              <w:rPr>
                <w:rFonts w:ascii="Times New Roman" w:hAnsi="Times New Roman"/>
                <w:i/>
                <w:sz w:val="19"/>
                <w:vertAlign w:val="subscript"/>
                <w:lang w:val="en-GB"/>
                <w:rPrChange w:id="4553" w:author="Hong Je-Woo" w:date="2018-09-27T04:31:00Z">
                  <w:rPr>
                    <w:rFonts w:ascii="Times New Roman" w:hAnsi="Times New Roman"/>
                    <w:i/>
                    <w:sz w:val="19"/>
                    <w:vertAlign w:val="subscript"/>
                  </w:rPr>
                </w:rPrChange>
              </w:rPr>
              <w:t>C</w:t>
            </w:r>
          </w:p>
          <w:p w14:paraId="2E65B8B5" w14:textId="77777777" w:rsidR="00B72C41" w:rsidRPr="00E5054D" w:rsidRDefault="00B72C41" w:rsidP="000A6448">
            <w:pPr>
              <w:widowControl/>
              <w:wordWrap/>
              <w:autoSpaceDE/>
              <w:autoSpaceDN/>
              <w:jc w:val="center"/>
              <w:rPr>
                <w:rFonts w:ascii="Times New Roman" w:hAnsi="Times New Roman"/>
                <w:sz w:val="19"/>
                <w:lang w:val="en-GB"/>
                <w:rPrChange w:id="4554" w:author="Hong Je-Woo" w:date="2018-09-27T04:31:00Z">
                  <w:rPr>
                    <w:rFonts w:ascii="Times New Roman" w:hAnsi="Times New Roman"/>
                    <w:sz w:val="19"/>
                  </w:rPr>
                </w:rPrChange>
              </w:rPr>
            </w:pPr>
            <w:r w:rsidRPr="00E5054D">
              <w:rPr>
                <w:rFonts w:ascii="Times New Roman" w:hAnsi="Times New Roman"/>
                <w:i/>
                <w:sz w:val="19"/>
                <w:lang w:val="en-GB"/>
                <w:rPrChange w:id="4555" w:author="Hong Je-Woo" w:date="2018-09-27T04:31:00Z">
                  <w:rPr>
                    <w:rFonts w:ascii="Times New Roman" w:hAnsi="Times New Roman"/>
                    <w:i/>
                    <w:sz w:val="19"/>
                  </w:rPr>
                </w:rPrChange>
              </w:rPr>
              <w:t>r</w:t>
            </w:r>
            <w:r w:rsidRPr="00E5054D">
              <w:rPr>
                <w:rFonts w:ascii="Times New Roman" w:hAnsi="Times New Roman"/>
                <w:sz w:val="19"/>
                <w:vertAlign w:val="superscript"/>
                <w:lang w:val="en-GB"/>
                <w:rPrChange w:id="4556" w:author="Hong Je-Woo" w:date="2018-09-27T04:31:00Z">
                  <w:rPr>
                    <w:rFonts w:ascii="Times New Roman" w:hAnsi="Times New Roman"/>
                    <w:sz w:val="19"/>
                    <w:vertAlign w:val="superscript"/>
                  </w:rPr>
                </w:rPrChange>
              </w:rPr>
              <w:t>2</w:t>
            </w:r>
            <w:r w:rsidRPr="00E5054D">
              <w:rPr>
                <w:rFonts w:ascii="Times New Roman" w:hAnsi="Times New Roman"/>
                <w:sz w:val="19"/>
                <w:lang w:val="en-GB"/>
                <w:rPrChange w:id="4557" w:author="Hong Je-Woo" w:date="2018-09-27T04:31:00Z">
                  <w:rPr>
                    <w:rFonts w:ascii="Times New Roman" w:hAnsi="Times New Roman"/>
                    <w:sz w:val="19"/>
                  </w:rPr>
                </w:rPrChange>
              </w:rPr>
              <w:t xml:space="preserve"> = 0.69</w:t>
            </w:r>
          </w:p>
        </w:tc>
      </w:tr>
      <w:tr w:rsidR="00A86F25" w:rsidRPr="00E5054D" w14:paraId="2E65B8C1" w14:textId="77777777" w:rsidTr="00F3717E">
        <w:tc>
          <w:tcPr>
            <w:tcW w:w="708" w:type="dxa"/>
            <w:vMerge/>
            <w:vAlign w:val="center"/>
          </w:tcPr>
          <w:p w14:paraId="2E65B8B7" w14:textId="77777777" w:rsidR="00B72C41" w:rsidRPr="00E5054D" w:rsidRDefault="00B72C41" w:rsidP="000A6448">
            <w:pPr>
              <w:widowControl/>
              <w:wordWrap/>
              <w:autoSpaceDE/>
              <w:autoSpaceDN/>
              <w:jc w:val="center"/>
              <w:rPr>
                <w:rFonts w:ascii="Times New Roman" w:hAnsi="Times New Roman"/>
                <w:b/>
                <w:sz w:val="19"/>
                <w:lang w:val="en-GB"/>
                <w:rPrChange w:id="4558" w:author="Hong Je-Woo" w:date="2018-09-27T04:31:00Z">
                  <w:rPr>
                    <w:rFonts w:ascii="Times New Roman" w:hAnsi="Times New Roman"/>
                    <w:b/>
                    <w:sz w:val="19"/>
                  </w:rPr>
                </w:rPrChange>
              </w:rPr>
            </w:pPr>
          </w:p>
        </w:tc>
        <w:tc>
          <w:tcPr>
            <w:tcW w:w="860" w:type="dxa"/>
            <w:tcBorders>
              <w:top w:val="nil"/>
              <w:bottom w:val="nil"/>
            </w:tcBorders>
            <w:vAlign w:val="center"/>
          </w:tcPr>
          <w:p w14:paraId="2E65B8B8" w14:textId="77777777" w:rsidR="00B72C41" w:rsidRPr="00E5054D" w:rsidRDefault="00B72C41" w:rsidP="000A6448">
            <w:pPr>
              <w:widowControl/>
              <w:wordWrap/>
              <w:autoSpaceDE/>
              <w:autoSpaceDN/>
              <w:rPr>
                <w:rFonts w:ascii="Times New Roman" w:hAnsi="Times New Roman"/>
                <w:sz w:val="19"/>
                <w:lang w:val="en-GB"/>
                <w:rPrChange w:id="4559" w:author="Hong Je-Woo" w:date="2018-09-27T04:31:00Z">
                  <w:rPr>
                    <w:rFonts w:ascii="Times New Roman" w:hAnsi="Times New Roman"/>
                    <w:sz w:val="19"/>
                  </w:rPr>
                </w:rPrChange>
              </w:rPr>
            </w:pPr>
            <w:r w:rsidRPr="00E5054D">
              <w:rPr>
                <w:rFonts w:ascii="Times New Roman" w:hAnsi="Times New Roman"/>
                <w:sz w:val="19"/>
                <w:lang w:val="en-GB"/>
                <w:rPrChange w:id="4560" w:author="Hong Je-Woo" w:date="2018-09-27T04:31:00Z">
                  <w:rPr>
                    <w:rFonts w:ascii="Times New Roman" w:hAnsi="Times New Roman"/>
                    <w:sz w:val="19"/>
                  </w:rPr>
                </w:rPrChange>
              </w:rPr>
              <w:t>Spring</w:t>
            </w:r>
          </w:p>
        </w:tc>
        <w:tc>
          <w:tcPr>
            <w:tcW w:w="759" w:type="dxa"/>
            <w:tcBorders>
              <w:top w:val="nil"/>
              <w:bottom w:val="nil"/>
            </w:tcBorders>
            <w:vAlign w:val="center"/>
          </w:tcPr>
          <w:p w14:paraId="2E65B8B9" w14:textId="77777777" w:rsidR="00B72C41" w:rsidRPr="00E5054D" w:rsidRDefault="00B72C41" w:rsidP="000A6448">
            <w:pPr>
              <w:widowControl/>
              <w:wordWrap/>
              <w:autoSpaceDE/>
              <w:autoSpaceDN/>
              <w:jc w:val="center"/>
              <w:rPr>
                <w:rFonts w:ascii="Times New Roman" w:hAnsi="Times New Roman"/>
                <w:b/>
                <w:sz w:val="19"/>
                <w:lang w:val="en-GB"/>
                <w:rPrChange w:id="4561" w:author="Hong Je-Woo" w:date="2018-09-27T04:31:00Z">
                  <w:rPr>
                    <w:rFonts w:ascii="Times New Roman" w:hAnsi="Times New Roman"/>
                    <w:b/>
                    <w:sz w:val="19"/>
                  </w:rPr>
                </w:rPrChange>
              </w:rPr>
            </w:pPr>
            <w:r w:rsidRPr="00E5054D">
              <w:rPr>
                <w:rFonts w:ascii="Times New Roman" w:hAnsi="Times New Roman"/>
                <w:color w:val="000000"/>
                <w:sz w:val="19"/>
                <w:lang w:val="en-GB"/>
                <w:rPrChange w:id="4562" w:author="Hong Je-Woo" w:date="2018-09-27T04:31:00Z">
                  <w:rPr>
                    <w:rFonts w:ascii="Times New Roman" w:hAnsi="Times New Roman"/>
                    <w:color w:val="000000"/>
                    <w:sz w:val="19"/>
                  </w:rPr>
                </w:rPrChange>
              </w:rPr>
              <w:t>270</w:t>
            </w:r>
          </w:p>
        </w:tc>
        <w:tc>
          <w:tcPr>
            <w:tcW w:w="759" w:type="dxa"/>
            <w:tcBorders>
              <w:top w:val="nil"/>
              <w:bottom w:val="nil"/>
            </w:tcBorders>
            <w:vAlign w:val="center"/>
          </w:tcPr>
          <w:p w14:paraId="2E65B8BA" w14:textId="77777777" w:rsidR="00B72C41" w:rsidRPr="00E5054D" w:rsidRDefault="00B72C41" w:rsidP="000A6448">
            <w:pPr>
              <w:widowControl/>
              <w:wordWrap/>
              <w:autoSpaceDE/>
              <w:autoSpaceDN/>
              <w:jc w:val="center"/>
              <w:rPr>
                <w:rFonts w:ascii="Times New Roman" w:hAnsi="Times New Roman"/>
                <w:b/>
                <w:sz w:val="19"/>
                <w:lang w:val="en-GB"/>
                <w:rPrChange w:id="4563" w:author="Hong Je-Woo" w:date="2018-09-27T04:31:00Z">
                  <w:rPr>
                    <w:rFonts w:ascii="Times New Roman" w:hAnsi="Times New Roman"/>
                    <w:b/>
                    <w:sz w:val="19"/>
                  </w:rPr>
                </w:rPrChange>
              </w:rPr>
            </w:pPr>
            <w:r w:rsidRPr="00E5054D">
              <w:rPr>
                <w:rFonts w:ascii="Times New Roman" w:hAnsi="Times New Roman"/>
                <w:color w:val="000000"/>
                <w:sz w:val="19"/>
                <w:lang w:val="en-GB"/>
                <w:rPrChange w:id="4564" w:author="Hong Je-Woo" w:date="2018-09-27T04:31:00Z">
                  <w:rPr>
                    <w:rFonts w:ascii="Times New Roman" w:hAnsi="Times New Roman"/>
                    <w:color w:val="000000"/>
                    <w:sz w:val="19"/>
                  </w:rPr>
                </w:rPrChange>
              </w:rPr>
              <w:t>8.7</w:t>
            </w:r>
          </w:p>
        </w:tc>
        <w:tc>
          <w:tcPr>
            <w:tcW w:w="760" w:type="dxa"/>
            <w:tcBorders>
              <w:top w:val="nil"/>
              <w:bottom w:val="nil"/>
            </w:tcBorders>
          </w:tcPr>
          <w:p w14:paraId="2E65B8BB" w14:textId="77777777" w:rsidR="00B72C41" w:rsidRPr="00E5054D" w:rsidRDefault="00B72C41" w:rsidP="000A6448">
            <w:pPr>
              <w:widowControl/>
              <w:wordWrap/>
              <w:autoSpaceDE/>
              <w:autoSpaceDN/>
              <w:jc w:val="center"/>
              <w:rPr>
                <w:rFonts w:ascii="Times New Roman" w:hAnsi="Times New Roman"/>
                <w:color w:val="000000"/>
                <w:sz w:val="19"/>
                <w:lang w:val="en-GB"/>
                <w:rPrChange w:id="4565"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566" w:author="Hong Je-Woo" w:date="2018-09-27T04:31:00Z">
                  <w:rPr>
                    <w:rFonts w:ascii="Times New Roman" w:hAnsi="Times New Roman"/>
                    <w:color w:val="000000"/>
                    <w:sz w:val="19"/>
                  </w:rPr>
                </w:rPrChange>
              </w:rPr>
              <w:t>0.3</w:t>
            </w:r>
          </w:p>
        </w:tc>
        <w:tc>
          <w:tcPr>
            <w:tcW w:w="759" w:type="dxa"/>
            <w:tcBorders>
              <w:top w:val="nil"/>
              <w:bottom w:val="nil"/>
            </w:tcBorders>
            <w:vAlign w:val="center"/>
          </w:tcPr>
          <w:p w14:paraId="2E65B8BC" w14:textId="77777777" w:rsidR="00B72C41" w:rsidRPr="00E5054D" w:rsidRDefault="00B72C41" w:rsidP="000A6448">
            <w:pPr>
              <w:widowControl/>
              <w:wordWrap/>
              <w:autoSpaceDE/>
              <w:autoSpaceDN/>
              <w:jc w:val="center"/>
              <w:rPr>
                <w:rFonts w:ascii="Times New Roman" w:hAnsi="Times New Roman"/>
                <w:b/>
                <w:sz w:val="19"/>
                <w:lang w:val="en-GB"/>
                <w:rPrChange w:id="4567" w:author="Hong Je-Woo" w:date="2018-09-27T04:31:00Z">
                  <w:rPr>
                    <w:rFonts w:ascii="Times New Roman" w:hAnsi="Times New Roman"/>
                    <w:b/>
                    <w:sz w:val="19"/>
                  </w:rPr>
                </w:rPrChange>
              </w:rPr>
            </w:pPr>
            <w:r w:rsidRPr="00E5054D">
              <w:rPr>
                <w:rFonts w:ascii="Times New Roman" w:hAnsi="Times New Roman"/>
                <w:color w:val="000000"/>
                <w:sz w:val="19"/>
                <w:lang w:val="en-GB"/>
                <w:rPrChange w:id="4568" w:author="Hong Je-Woo" w:date="2018-09-27T04:31:00Z">
                  <w:rPr>
                    <w:rFonts w:ascii="Times New Roman" w:hAnsi="Times New Roman"/>
                    <w:color w:val="000000"/>
                    <w:sz w:val="19"/>
                  </w:rPr>
                </w:rPrChange>
              </w:rPr>
              <w:t>6.7</w:t>
            </w:r>
          </w:p>
        </w:tc>
        <w:tc>
          <w:tcPr>
            <w:tcW w:w="761" w:type="dxa"/>
            <w:tcBorders>
              <w:top w:val="nil"/>
              <w:bottom w:val="nil"/>
            </w:tcBorders>
            <w:vAlign w:val="center"/>
          </w:tcPr>
          <w:p w14:paraId="2E65B8BD" w14:textId="77777777" w:rsidR="00B72C41" w:rsidRPr="00E5054D" w:rsidRDefault="00B72C41" w:rsidP="000A6448">
            <w:pPr>
              <w:widowControl/>
              <w:wordWrap/>
              <w:autoSpaceDE/>
              <w:autoSpaceDN/>
              <w:jc w:val="center"/>
              <w:rPr>
                <w:rFonts w:ascii="Times New Roman" w:hAnsi="Times New Roman"/>
                <w:b/>
                <w:sz w:val="19"/>
                <w:lang w:val="en-GB"/>
                <w:rPrChange w:id="4569" w:author="Hong Je-Woo" w:date="2018-09-27T04:31:00Z">
                  <w:rPr>
                    <w:rFonts w:ascii="Times New Roman" w:hAnsi="Times New Roman"/>
                    <w:b/>
                    <w:sz w:val="19"/>
                  </w:rPr>
                </w:rPrChange>
              </w:rPr>
            </w:pPr>
            <w:r w:rsidRPr="00E5054D">
              <w:rPr>
                <w:rFonts w:ascii="Times New Roman" w:hAnsi="Times New Roman"/>
                <w:color w:val="000000"/>
                <w:sz w:val="19"/>
                <w:lang w:val="en-GB"/>
                <w:rPrChange w:id="4570" w:author="Hong Je-Woo" w:date="2018-09-27T04:31:00Z">
                  <w:rPr>
                    <w:rFonts w:ascii="Times New Roman" w:hAnsi="Times New Roman"/>
                    <w:color w:val="000000"/>
                    <w:sz w:val="19"/>
                  </w:rPr>
                </w:rPrChange>
              </w:rPr>
              <w:t xml:space="preserve">0.77 </w:t>
            </w:r>
          </w:p>
        </w:tc>
        <w:tc>
          <w:tcPr>
            <w:tcW w:w="760" w:type="dxa"/>
            <w:vMerge/>
          </w:tcPr>
          <w:p w14:paraId="2E65B8BE" w14:textId="77777777" w:rsidR="00B72C41" w:rsidRPr="00E5054D" w:rsidRDefault="00B72C41" w:rsidP="000A6448">
            <w:pPr>
              <w:widowControl/>
              <w:wordWrap/>
              <w:autoSpaceDE/>
              <w:autoSpaceDN/>
              <w:jc w:val="center"/>
              <w:rPr>
                <w:rFonts w:ascii="Times New Roman" w:hAnsi="Times New Roman"/>
                <w:b/>
                <w:sz w:val="19"/>
                <w:lang w:val="en-GB"/>
                <w:rPrChange w:id="4571" w:author="Hong Je-Woo" w:date="2018-09-27T04:31:00Z">
                  <w:rPr>
                    <w:rFonts w:ascii="Times New Roman" w:hAnsi="Times New Roman"/>
                    <w:b/>
                    <w:sz w:val="19"/>
                  </w:rPr>
                </w:rPrChange>
              </w:rPr>
            </w:pPr>
          </w:p>
        </w:tc>
        <w:tc>
          <w:tcPr>
            <w:tcW w:w="760" w:type="dxa"/>
            <w:vMerge/>
          </w:tcPr>
          <w:p w14:paraId="2E65B8BF" w14:textId="77777777" w:rsidR="00B72C41" w:rsidRPr="00E5054D" w:rsidRDefault="00B72C41" w:rsidP="000A6448">
            <w:pPr>
              <w:widowControl/>
              <w:wordWrap/>
              <w:autoSpaceDE/>
              <w:autoSpaceDN/>
              <w:jc w:val="center"/>
              <w:rPr>
                <w:rFonts w:ascii="Times New Roman" w:hAnsi="Times New Roman"/>
                <w:b/>
                <w:sz w:val="19"/>
                <w:lang w:val="en-GB"/>
                <w:rPrChange w:id="4572" w:author="Hong Je-Woo" w:date="2018-09-27T04:31:00Z">
                  <w:rPr>
                    <w:rFonts w:ascii="Times New Roman" w:hAnsi="Times New Roman"/>
                    <w:b/>
                    <w:sz w:val="19"/>
                  </w:rPr>
                </w:rPrChange>
              </w:rPr>
            </w:pPr>
          </w:p>
        </w:tc>
        <w:tc>
          <w:tcPr>
            <w:tcW w:w="2357" w:type="dxa"/>
            <w:vMerge/>
            <w:vAlign w:val="center"/>
          </w:tcPr>
          <w:p w14:paraId="2E65B8C0" w14:textId="77777777" w:rsidR="00B72C41" w:rsidRPr="00E5054D" w:rsidRDefault="00B72C41" w:rsidP="000A6448">
            <w:pPr>
              <w:widowControl/>
              <w:wordWrap/>
              <w:autoSpaceDE/>
              <w:autoSpaceDN/>
              <w:jc w:val="center"/>
              <w:rPr>
                <w:rFonts w:ascii="Times New Roman" w:hAnsi="Times New Roman"/>
                <w:b/>
                <w:sz w:val="19"/>
                <w:lang w:val="en-GB"/>
                <w:rPrChange w:id="4573" w:author="Hong Je-Woo" w:date="2018-09-27T04:31:00Z">
                  <w:rPr>
                    <w:rFonts w:ascii="Times New Roman" w:hAnsi="Times New Roman"/>
                    <w:b/>
                    <w:sz w:val="19"/>
                  </w:rPr>
                </w:rPrChange>
              </w:rPr>
            </w:pPr>
          </w:p>
        </w:tc>
      </w:tr>
      <w:tr w:rsidR="00A86F25" w:rsidRPr="00E5054D" w14:paraId="2E65B8CC" w14:textId="77777777" w:rsidTr="00F3717E">
        <w:tc>
          <w:tcPr>
            <w:tcW w:w="708" w:type="dxa"/>
            <w:vMerge/>
            <w:vAlign w:val="center"/>
          </w:tcPr>
          <w:p w14:paraId="2E65B8C2" w14:textId="77777777" w:rsidR="00B72C41" w:rsidRPr="00E5054D" w:rsidRDefault="00B72C41" w:rsidP="000A6448">
            <w:pPr>
              <w:widowControl/>
              <w:wordWrap/>
              <w:autoSpaceDE/>
              <w:autoSpaceDN/>
              <w:jc w:val="center"/>
              <w:rPr>
                <w:rFonts w:ascii="Times New Roman" w:hAnsi="Times New Roman"/>
                <w:b/>
                <w:sz w:val="19"/>
                <w:lang w:val="en-GB"/>
                <w:rPrChange w:id="4574" w:author="Hong Je-Woo" w:date="2018-09-27T04:31:00Z">
                  <w:rPr>
                    <w:rFonts w:ascii="Times New Roman" w:hAnsi="Times New Roman"/>
                    <w:b/>
                    <w:sz w:val="19"/>
                  </w:rPr>
                </w:rPrChange>
              </w:rPr>
            </w:pPr>
          </w:p>
        </w:tc>
        <w:tc>
          <w:tcPr>
            <w:tcW w:w="860" w:type="dxa"/>
            <w:tcBorders>
              <w:top w:val="nil"/>
              <w:bottom w:val="nil"/>
            </w:tcBorders>
            <w:vAlign w:val="center"/>
          </w:tcPr>
          <w:p w14:paraId="2E65B8C3" w14:textId="77777777" w:rsidR="00B72C41" w:rsidRPr="00E5054D" w:rsidRDefault="00B72C41" w:rsidP="000A6448">
            <w:pPr>
              <w:widowControl/>
              <w:wordWrap/>
              <w:autoSpaceDE/>
              <w:autoSpaceDN/>
              <w:rPr>
                <w:rFonts w:ascii="Times New Roman" w:hAnsi="Times New Roman"/>
                <w:sz w:val="19"/>
                <w:lang w:val="en-GB"/>
                <w:rPrChange w:id="4575" w:author="Hong Je-Woo" w:date="2018-09-27T04:31:00Z">
                  <w:rPr>
                    <w:rFonts w:ascii="Times New Roman" w:hAnsi="Times New Roman"/>
                    <w:sz w:val="19"/>
                  </w:rPr>
                </w:rPrChange>
              </w:rPr>
            </w:pPr>
            <w:r w:rsidRPr="00E5054D">
              <w:rPr>
                <w:rFonts w:ascii="Times New Roman" w:hAnsi="Times New Roman"/>
                <w:sz w:val="19"/>
                <w:lang w:val="en-GB"/>
                <w:rPrChange w:id="4576" w:author="Hong Je-Woo" w:date="2018-09-27T04:31:00Z">
                  <w:rPr>
                    <w:rFonts w:ascii="Times New Roman" w:hAnsi="Times New Roman"/>
                    <w:sz w:val="19"/>
                  </w:rPr>
                </w:rPrChange>
              </w:rPr>
              <w:t>Summer</w:t>
            </w:r>
          </w:p>
        </w:tc>
        <w:tc>
          <w:tcPr>
            <w:tcW w:w="759" w:type="dxa"/>
            <w:tcBorders>
              <w:top w:val="nil"/>
              <w:bottom w:val="nil"/>
            </w:tcBorders>
            <w:vAlign w:val="center"/>
          </w:tcPr>
          <w:p w14:paraId="2E65B8C4" w14:textId="77777777" w:rsidR="00B72C41" w:rsidRPr="00E5054D" w:rsidRDefault="00B72C41" w:rsidP="000A6448">
            <w:pPr>
              <w:widowControl/>
              <w:wordWrap/>
              <w:autoSpaceDE/>
              <w:autoSpaceDN/>
              <w:jc w:val="center"/>
              <w:rPr>
                <w:rFonts w:ascii="Times New Roman" w:hAnsi="Times New Roman"/>
                <w:b/>
                <w:sz w:val="19"/>
                <w:lang w:val="en-GB"/>
                <w:rPrChange w:id="4577" w:author="Hong Je-Woo" w:date="2018-09-27T04:31:00Z">
                  <w:rPr>
                    <w:rFonts w:ascii="Times New Roman" w:hAnsi="Times New Roman"/>
                    <w:b/>
                    <w:sz w:val="19"/>
                  </w:rPr>
                </w:rPrChange>
              </w:rPr>
            </w:pPr>
            <w:r w:rsidRPr="00E5054D">
              <w:rPr>
                <w:rFonts w:ascii="Times New Roman" w:hAnsi="Times New Roman"/>
                <w:color w:val="000000"/>
                <w:sz w:val="19"/>
                <w:lang w:val="en-GB"/>
                <w:rPrChange w:id="4578" w:author="Hong Je-Woo" w:date="2018-09-27T04:31:00Z">
                  <w:rPr>
                    <w:rFonts w:ascii="Times New Roman" w:hAnsi="Times New Roman"/>
                    <w:color w:val="000000"/>
                    <w:sz w:val="19"/>
                  </w:rPr>
                </w:rPrChange>
              </w:rPr>
              <w:t>246</w:t>
            </w:r>
          </w:p>
        </w:tc>
        <w:tc>
          <w:tcPr>
            <w:tcW w:w="759" w:type="dxa"/>
            <w:tcBorders>
              <w:top w:val="nil"/>
              <w:bottom w:val="nil"/>
            </w:tcBorders>
            <w:vAlign w:val="center"/>
          </w:tcPr>
          <w:p w14:paraId="2E65B8C5" w14:textId="77777777" w:rsidR="00B72C41" w:rsidRPr="00E5054D" w:rsidRDefault="00B72C41" w:rsidP="000A6448">
            <w:pPr>
              <w:widowControl/>
              <w:wordWrap/>
              <w:autoSpaceDE/>
              <w:autoSpaceDN/>
              <w:jc w:val="center"/>
              <w:rPr>
                <w:rFonts w:ascii="Times New Roman" w:hAnsi="Times New Roman"/>
                <w:b/>
                <w:sz w:val="19"/>
                <w:lang w:val="en-GB"/>
                <w:rPrChange w:id="4579" w:author="Hong Je-Woo" w:date="2018-09-27T04:31:00Z">
                  <w:rPr>
                    <w:rFonts w:ascii="Times New Roman" w:hAnsi="Times New Roman"/>
                    <w:b/>
                    <w:sz w:val="19"/>
                  </w:rPr>
                </w:rPrChange>
              </w:rPr>
            </w:pPr>
            <w:r w:rsidRPr="00E5054D">
              <w:rPr>
                <w:rFonts w:ascii="Times New Roman" w:hAnsi="Times New Roman"/>
                <w:color w:val="000000"/>
                <w:sz w:val="19"/>
                <w:lang w:val="en-GB"/>
                <w:rPrChange w:id="4580" w:author="Hong Je-Woo" w:date="2018-09-27T04:31:00Z">
                  <w:rPr>
                    <w:rFonts w:ascii="Times New Roman" w:hAnsi="Times New Roman"/>
                    <w:color w:val="000000"/>
                    <w:sz w:val="19"/>
                  </w:rPr>
                </w:rPrChange>
              </w:rPr>
              <w:t>7.0</w:t>
            </w:r>
          </w:p>
        </w:tc>
        <w:tc>
          <w:tcPr>
            <w:tcW w:w="760" w:type="dxa"/>
            <w:tcBorders>
              <w:top w:val="nil"/>
              <w:bottom w:val="nil"/>
            </w:tcBorders>
          </w:tcPr>
          <w:p w14:paraId="2E65B8C6" w14:textId="77777777" w:rsidR="00B72C41" w:rsidRPr="00E5054D" w:rsidRDefault="00B72C41" w:rsidP="000A6448">
            <w:pPr>
              <w:widowControl/>
              <w:wordWrap/>
              <w:autoSpaceDE/>
              <w:autoSpaceDN/>
              <w:jc w:val="center"/>
              <w:rPr>
                <w:rFonts w:ascii="Times New Roman" w:hAnsi="Times New Roman"/>
                <w:color w:val="000000"/>
                <w:sz w:val="19"/>
                <w:lang w:val="en-GB"/>
                <w:rPrChange w:id="4581"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582" w:author="Hong Je-Woo" w:date="2018-09-27T04:31:00Z">
                  <w:rPr>
                    <w:rFonts w:ascii="Times New Roman" w:hAnsi="Times New Roman"/>
                    <w:color w:val="000000"/>
                    <w:sz w:val="19"/>
                  </w:rPr>
                </w:rPrChange>
              </w:rPr>
              <w:t>0.04</w:t>
            </w:r>
          </w:p>
        </w:tc>
        <w:tc>
          <w:tcPr>
            <w:tcW w:w="759" w:type="dxa"/>
            <w:tcBorders>
              <w:top w:val="nil"/>
              <w:bottom w:val="nil"/>
            </w:tcBorders>
            <w:vAlign w:val="center"/>
          </w:tcPr>
          <w:p w14:paraId="2E65B8C7" w14:textId="77777777" w:rsidR="00B72C41" w:rsidRPr="00E5054D" w:rsidRDefault="00B72C41" w:rsidP="000A6448">
            <w:pPr>
              <w:widowControl/>
              <w:wordWrap/>
              <w:autoSpaceDE/>
              <w:autoSpaceDN/>
              <w:jc w:val="center"/>
              <w:rPr>
                <w:rFonts w:ascii="Times New Roman" w:hAnsi="Times New Roman"/>
                <w:b/>
                <w:sz w:val="19"/>
                <w:lang w:val="en-GB"/>
                <w:rPrChange w:id="4583" w:author="Hong Je-Woo" w:date="2018-09-27T04:31:00Z">
                  <w:rPr>
                    <w:rFonts w:ascii="Times New Roman" w:hAnsi="Times New Roman"/>
                    <w:b/>
                    <w:sz w:val="19"/>
                  </w:rPr>
                </w:rPrChange>
              </w:rPr>
            </w:pPr>
            <w:r w:rsidRPr="00E5054D">
              <w:rPr>
                <w:rFonts w:ascii="Times New Roman" w:hAnsi="Times New Roman"/>
                <w:color w:val="000000"/>
                <w:sz w:val="19"/>
                <w:lang w:val="en-GB"/>
                <w:rPrChange w:id="4584" w:author="Hong Je-Woo" w:date="2018-09-27T04:31:00Z">
                  <w:rPr>
                    <w:rFonts w:ascii="Times New Roman" w:hAnsi="Times New Roman"/>
                    <w:color w:val="000000"/>
                    <w:sz w:val="19"/>
                  </w:rPr>
                </w:rPrChange>
              </w:rPr>
              <w:t>5.8</w:t>
            </w:r>
          </w:p>
        </w:tc>
        <w:tc>
          <w:tcPr>
            <w:tcW w:w="761" w:type="dxa"/>
            <w:tcBorders>
              <w:top w:val="nil"/>
              <w:bottom w:val="nil"/>
            </w:tcBorders>
            <w:vAlign w:val="center"/>
          </w:tcPr>
          <w:p w14:paraId="2E65B8C8" w14:textId="77777777" w:rsidR="00B72C41" w:rsidRPr="00E5054D" w:rsidRDefault="00B72C41" w:rsidP="000A6448">
            <w:pPr>
              <w:widowControl/>
              <w:wordWrap/>
              <w:autoSpaceDE/>
              <w:autoSpaceDN/>
              <w:jc w:val="center"/>
              <w:rPr>
                <w:rFonts w:ascii="Times New Roman" w:hAnsi="Times New Roman"/>
                <w:b/>
                <w:sz w:val="19"/>
                <w:lang w:val="en-GB"/>
                <w:rPrChange w:id="4585" w:author="Hong Je-Woo" w:date="2018-09-27T04:31:00Z">
                  <w:rPr>
                    <w:rFonts w:ascii="Times New Roman" w:hAnsi="Times New Roman"/>
                    <w:b/>
                    <w:sz w:val="19"/>
                  </w:rPr>
                </w:rPrChange>
              </w:rPr>
            </w:pPr>
            <w:r w:rsidRPr="00E5054D">
              <w:rPr>
                <w:rFonts w:ascii="Times New Roman" w:hAnsi="Times New Roman"/>
                <w:color w:val="000000"/>
                <w:sz w:val="19"/>
                <w:lang w:val="en-GB"/>
                <w:rPrChange w:id="4586" w:author="Hong Je-Woo" w:date="2018-09-27T04:31:00Z">
                  <w:rPr>
                    <w:rFonts w:ascii="Times New Roman" w:hAnsi="Times New Roman"/>
                    <w:color w:val="000000"/>
                    <w:sz w:val="19"/>
                  </w:rPr>
                </w:rPrChange>
              </w:rPr>
              <w:t xml:space="preserve">0.83 </w:t>
            </w:r>
          </w:p>
        </w:tc>
        <w:tc>
          <w:tcPr>
            <w:tcW w:w="760" w:type="dxa"/>
            <w:vMerge/>
          </w:tcPr>
          <w:p w14:paraId="2E65B8C9" w14:textId="77777777" w:rsidR="00B72C41" w:rsidRPr="00E5054D" w:rsidRDefault="00B72C41" w:rsidP="000A6448">
            <w:pPr>
              <w:widowControl/>
              <w:wordWrap/>
              <w:autoSpaceDE/>
              <w:autoSpaceDN/>
              <w:jc w:val="center"/>
              <w:rPr>
                <w:rFonts w:ascii="Times New Roman" w:hAnsi="Times New Roman"/>
                <w:b/>
                <w:sz w:val="19"/>
                <w:lang w:val="en-GB"/>
                <w:rPrChange w:id="4587" w:author="Hong Je-Woo" w:date="2018-09-27T04:31:00Z">
                  <w:rPr>
                    <w:rFonts w:ascii="Times New Roman" w:hAnsi="Times New Roman"/>
                    <w:b/>
                    <w:sz w:val="19"/>
                  </w:rPr>
                </w:rPrChange>
              </w:rPr>
            </w:pPr>
          </w:p>
        </w:tc>
        <w:tc>
          <w:tcPr>
            <w:tcW w:w="760" w:type="dxa"/>
            <w:vMerge/>
          </w:tcPr>
          <w:p w14:paraId="2E65B8CA" w14:textId="77777777" w:rsidR="00B72C41" w:rsidRPr="00E5054D" w:rsidRDefault="00B72C41" w:rsidP="000A6448">
            <w:pPr>
              <w:widowControl/>
              <w:wordWrap/>
              <w:autoSpaceDE/>
              <w:autoSpaceDN/>
              <w:jc w:val="center"/>
              <w:rPr>
                <w:rFonts w:ascii="Times New Roman" w:hAnsi="Times New Roman"/>
                <w:b/>
                <w:sz w:val="19"/>
                <w:lang w:val="en-GB"/>
                <w:rPrChange w:id="4588" w:author="Hong Je-Woo" w:date="2018-09-27T04:31:00Z">
                  <w:rPr>
                    <w:rFonts w:ascii="Times New Roman" w:hAnsi="Times New Roman"/>
                    <w:b/>
                    <w:sz w:val="19"/>
                  </w:rPr>
                </w:rPrChange>
              </w:rPr>
            </w:pPr>
          </w:p>
        </w:tc>
        <w:tc>
          <w:tcPr>
            <w:tcW w:w="2357" w:type="dxa"/>
            <w:vMerge/>
            <w:vAlign w:val="center"/>
          </w:tcPr>
          <w:p w14:paraId="2E65B8CB" w14:textId="77777777" w:rsidR="00B72C41" w:rsidRPr="00E5054D" w:rsidRDefault="00B72C41" w:rsidP="000A6448">
            <w:pPr>
              <w:widowControl/>
              <w:wordWrap/>
              <w:autoSpaceDE/>
              <w:autoSpaceDN/>
              <w:jc w:val="center"/>
              <w:rPr>
                <w:rFonts w:ascii="Times New Roman" w:hAnsi="Times New Roman"/>
                <w:b/>
                <w:sz w:val="19"/>
                <w:lang w:val="en-GB"/>
                <w:rPrChange w:id="4589" w:author="Hong Je-Woo" w:date="2018-09-27T04:31:00Z">
                  <w:rPr>
                    <w:rFonts w:ascii="Times New Roman" w:hAnsi="Times New Roman"/>
                    <w:b/>
                    <w:sz w:val="19"/>
                  </w:rPr>
                </w:rPrChange>
              </w:rPr>
            </w:pPr>
          </w:p>
        </w:tc>
      </w:tr>
      <w:tr w:rsidR="00A86F25" w:rsidRPr="00E5054D" w14:paraId="2E65B8D7" w14:textId="77777777" w:rsidTr="00F3717E">
        <w:tc>
          <w:tcPr>
            <w:tcW w:w="708" w:type="dxa"/>
            <w:vMerge/>
            <w:vAlign w:val="center"/>
          </w:tcPr>
          <w:p w14:paraId="2E65B8CD" w14:textId="77777777" w:rsidR="00B72C41" w:rsidRPr="00E5054D" w:rsidRDefault="00B72C41" w:rsidP="000A6448">
            <w:pPr>
              <w:widowControl/>
              <w:wordWrap/>
              <w:autoSpaceDE/>
              <w:autoSpaceDN/>
              <w:jc w:val="center"/>
              <w:rPr>
                <w:rFonts w:ascii="Times New Roman" w:hAnsi="Times New Roman"/>
                <w:b/>
                <w:sz w:val="19"/>
                <w:lang w:val="en-GB"/>
                <w:rPrChange w:id="4590" w:author="Hong Je-Woo" w:date="2018-09-27T04:31:00Z">
                  <w:rPr>
                    <w:rFonts w:ascii="Times New Roman" w:hAnsi="Times New Roman"/>
                    <w:b/>
                    <w:sz w:val="19"/>
                  </w:rPr>
                </w:rPrChange>
              </w:rPr>
            </w:pPr>
          </w:p>
        </w:tc>
        <w:tc>
          <w:tcPr>
            <w:tcW w:w="860" w:type="dxa"/>
            <w:tcBorders>
              <w:top w:val="nil"/>
              <w:bottom w:val="nil"/>
            </w:tcBorders>
            <w:vAlign w:val="center"/>
          </w:tcPr>
          <w:p w14:paraId="2E65B8CE" w14:textId="77777777" w:rsidR="00B72C41" w:rsidRPr="00E5054D" w:rsidRDefault="00B72C41" w:rsidP="000A6448">
            <w:pPr>
              <w:widowControl/>
              <w:wordWrap/>
              <w:autoSpaceDE/>
              <w:autoSpaceDN/>
              <w:rPr>
                <w:rFonts w:ascii="Times New Roman" w:hAnsi="Times New Roman"/>
                <w:sz w:val="19"/>
                <w:lang w:val="en-GB"/>
                <w:rPrChange w:id="4591" w:author="Hong Je-Woo" w:date="2018-09-27T04:31:00Z">
                  <w:rPr>
                    <w:rFonts w:ascii="Times New Roman" w:hAnsi="Times New Roman"/>
                    <w:sz w:val="19"/>
                  </w:rPr>
                </w:rPrChange>
              </w:rPr>
            </w:pPr>
            <w:r w:rsidRPr="00E5054D">
              <w:rPr>
                <w:rFonts w:ascii="Times New Roman" w:hAnsi="Times New Roman"/>
                <w:sz w:val="19"/>
                <w:lang w:val="en-GB"/>
                <w:rPrChange w:id="4592" w:author="Hong Je-Woo" w:date="2018-09-27T04:31:00Z">
                  <w:rPr>
                    <w:rFonts w:ascii="Times New Roman" w:hAnsi="Times New Roman"/>
                    <w:sz w:val="19"/>
                  </w:rPr>
                </w:rPrChange>
              </w:rPr>
              <w:t>Autumn</w:t>
            </w:r>
          </w:p>
        </w:tc>
        <w:tc>
          <w:tcPr>
            <w:tcW w:w="759" w:type="dxa"/>
            <w:tcBorders>
              <w:top w:val="nil"/>
              <w:bottom w:val="nil"/>
            </w:tcBorders>
            <w:vAlign w:val="center"/>
          </w:tcPr>
          <w:p w14:paraId="2E65B8CF" w14:textId="77777777" w:rsidR="00B72C41" w:rsidRPr="00E5054D" w:rsidRDefault="00B72C41" w:rsidP="000A6448">
            <w:pPr>
              <w:widowControl/>
              <w:wordWrap/>
              <w:autoSpaceDE/>
              <w:autoSpaceDN/>
              <w:jc w:val="center"/>
              <w:rPr>
                <w:rFonts w:ascii="Times New Roman" w:hAnsi="Times New Roman"/>
                <w:b/>
                <w:sz w:val="19"/>
                <w:lang w:val="en-GB"/>
                <w:rPrChange w:id="4593" w:author="Hong Je-Woo" w:date="2018-09-27T04:31:00Z">
                  <w:rPr>
                    <w:rFonts w:ascii="Times New Roman" w:hAnsi="Times New Roman"/>
                    <w:b/>
                    <w:sz w:val="19"/>
                  </w:rPr>
                </w:rPrChange>
              </w:rPr>
            </w:pPr>
            <w:r w:rsidRPr="00E5054D">
              <w:rPr>
                <w:rFonts w:ascii="Times New Roman" w:hAnsi="Times New Roman"/>
                <w:color w:val="000000"/>
                <w:sz w:val="19"/>
                <w:lang w:val="en-GB"/>
                <w:rPrChange w:id="4594" w:author="Hong Je-Woo" w:date="2018-09-27T04:31:00Z">
                  <w:rPr>
                    <w:rFonts w:ascii="Times New Roman" w:hAnsi="Times New Roman"/>
                    <w:color w:val="000000"/>
                    <w:sz w:val="19"/>
                  </w:rPr>
                </w:rPrChange>
              </w:rPr>
              <w:t>267</w:t>
            </w:r>
          </w:p>
        </w:tc>
        <w:tc>
          <w:tcPr>
            <w:tcW w:w="759" w:type="dxa"/>
            <w:tcBorders>
              <w:top w:val="nil"/>
              <w:bottom w:val="nil"/>
            </w:tcBorders>
            <w:vAlign w:val="center"/>
          </w:tcPr>
          <w:p w14:paraId="2E65B8D0" w14:textId="77777777" w:rsidR="00B72C41" w:rsidRPr="00E5054D" w:rsidRDefault="00B72C41" w:rsidP="000A6448">
            <w:pPr>
              <w:widowControl/>
              <w:wordWrap/>
              <w:autoSpaceDE/>
              <w:autoSpaceDN/>
              <w:jc w:val="center"/>
              <w:rPr>
                <w:rFonts w:ascii="Times New Roman" w:hAnsi="Times New Roman"/>
                <w:b/>
                <w:sz w:val="19"/>
                <w:lang w:val="en-GB"/>
                <w:rPrChange w:id="4595" w:author="Hong Je-Woo" w:date="2018-09-27T04:31:00Z">
                  <w:rPr>
                    <w:rFonts w:ascii="Times New Roman" w:hAnsi="Times New Roman"/>
                    <w:b/>
                    <w:sz w:val="19"/>
                  </w:rPr>
                </w:rPrChange>
              </w:rPr>
            </w:pPr>
            <w:r w:rsidRPr="00E5054D">
              <w:rPr>
                <w:rFonts w:ascii="Times New Roman" w:hAnsi="Times New Roman"/>
                <w:color w:val="000000"/>
                <w:sz w:val="19"/>
                <w:lang w:val="en-GB"/>
                <w:rPrChange w:id="4596" w:author="Hong Je-Woo" w:date="2018-09-27T04:31:00Z">
                  <w:rPr>
                    <w:rFonts w:ascii="Times New Roman" w:hAnsi="Times New Roman"/>
                    <w:color w:val="000000"/>
                    <w:sz w:val="19"/>
                  </w:rPr>
                </w:rPrChange>
              </w:rPr>
              <w:t>7.0</w:t>
            </w:r>
          </w:p>
        </w:tc>
        <w:tc>
          <w:tcPr>
            <w:tcW w:w="760" w:type="dxa"/>
            <w:tcBorders>
              <w:top w:val="nil"/>
              <w:bottom w:val="nil"/>
            </w:tcBorders>
          </w:tcPr>
          <w:p w14:paraId="2E65B8D1" w14:textId="77777777" w:rsidR="00B72C41" w:rsidRPr="00E5054D" w:rsidRDefault="00B72C41" w:rsidP="000A6448">
            <w:pPr>
              <w:widowControl/>
              <w:wordWrap/>
              <w:autoSpaceDE/>
              <w:autoSpaceDN/>
              <w:jc w:val="center"/>
              <w:rPr>
                <w:rFonts w:ascii="Times New Roman" w:hAnsi="Times New Roman"/>
                <w:color w:val="000000"/>
                <w:sz w:val="19"/>
                <w:lang w:val="en-GB"/>
                <w:rPrChange w:id="4597"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598" w:author="Hong Je-Woo" w:date="2018-09-27T04:31:00Z">
                  <w:rPr>
                    <w:rFonts w:ascii="Times New Roman" w:hAnsi="Times New Roman"/>
                    <w:color w:val="000000"/>
                    <w:sz w:val="19"/>
                  </w:rPr>
                </w:rPrChange>
              </w:rPr>
              <w:t>0.2</w:t>
            </w:r>
          </w:p>
        </w:tc>
        <w:tc>
          <w:tcPr>
            <w:tcW w:w="759" w:type="dxa"/>
            <w:tcBorders>
              <w:top w:val="nil"/>
              <w:bottom w:val="nil"/>
            </w:tcBorders>
            <w:vAlign w:val="center"/>
          </w:tcPr>
          <w:p w14:paraId="2E65B8D2" w14:textId="77777777" w:rsidR="00B72C41" w:rsidRPr="00E5054D" w:rsidRDefault="00B72C41" w:rsidP="000A6448">
            <w:pPr>
              <w:widowControl/>
              <w:wordWrap/>
              <w:autoSpaceDE/>
              <w:autoSpaceDN/>
              <w:jc w:val="center"/>
              <w:rPr>
                <w:rFonts w:ascii="Times New Roman" w:hAnsi="Times New Roman"/>
                <w:b/>
                <w:sz w:val="19"/>
                <w:lang w:val="en-GB"/>
                <w:rPrChange w:id="4599" w:author="Hong Je-Woo" w:date="2018-09-27T04:31:00Z">
                  <w:rPr>
                    <w:rFonts w:ascii="Times New Roman" w:hAnsi="Times New Roman"/>
                    <w:b/>
                    <w:sz w:val="19"/>
                  </w:rPr>
                </w:rPrChange>
              </w:rPr>
            </w:pPr>
            <w:r w:rsidRPr="00E5054D">
              <w:rPr>
                <w:rFonts w:ascii="Times New Roman" w:hAnsi="Times New Roman"/>
                <w:color w:val="000000"/>
                <w:sz w:val="19"/>
                <w:lang w:val="en-GB"/>
                <w:rPrChange w:id="4600" w:author="Hong Je-Woo" w:date="2018-09-27T04:31:00Z">
                  <w:rPr>
                    <w:rFonts w:ascii="Times New Roman" w:hAnsi="Times New Roman"/>
                    <w:color w:val="000000"/>
                    <w:sz w:val="19"/>
                  </w:rPr>
                </w:rPrChange>
              </w:rPr>
              <w:t>6.4</w:t>
            </w:r>
          </w:p>
        </w:tc>
        <w:tc>
          <w:tcPr>
            <w:tcW w:w="761" w:type="dxa"/>
            <w:tcBorders>
              <w:top w:val="nil"/>
              <w:bottom w:val="nil"/>
            </w:tcBorders>
            <w:vAlign w:val="center"/>
          </w:tcPr>
          <w:p w14:paraId="2E65B8D3" w14:textId="77777777" w:rsidR="00B72C41" w:rsidRPr="00E5054D" w:rsidRDefault="00B72C41" w:rsidP="000A6448">
            <w:pPr>
              <w:widowControl/>
              <w:wordWrap/>
              <w:autoSpaceDE/>
              <w:autoSpaceDN/>
              <w:jc w:val="center"/>
              <w:rPr>
                <w:rFonts w:ascii="Times New Roman" w:hAnsi="Times New Roman"/>
                <w:b/>
                <w:sz w:val="19"/>
                <w:lang w:val="en-GB"/>
                <w:rPrChange w:id="4601" w:author="Hong Je-Woo" w:date="2018-09-27T04:31:00Z">
                  <w:rPr>
                    <w:rFonts w:ascii="Times New Roman" w:hAnsi="Times New Roman"/>
                    <w:b/>
                    <w:sz w:val="19"/>
                  </w:rPr>
                </w:rPrChange>
              </w:rPr>
            </w:pPr>
            <w:r w:rsidRPr="00E5054D">
              <w:rPr>
                <w:rFonts w:ascii="Times New Roman" w:hAnsi="Times New Roman"/>
                <w:color w:val="000000"/>
                <w:sz w:val="19"/>
                <w:lang w:val="en-GB"/>
                <w:rPrChange w:id="4602" w:author="Hong Je-Woo" w:date="2018-09-27T04:31:00Z">
                  <w:rPr>
                    <w:rFonts w:ascii="Times New Roman" w:hAnsi="Times New Roman"/>
                    <w:color w:val="000000"/>
                    <w:sz w:val="19"/>
                  </w:rPr>
                </w:rPrChange>
              </w:rPr>
              <w:t xml:space="preserve">0.91 </w:t>
            </w:r>
          </w:p>
        </w:tc>
        <w:tc>
          <w:tcPr>
            <w:tcW w:w="760" w:type="dxa"/>
            <w:vMerge/>
          </w:tcPr>
          <w:p w14:paraId="2E65B8D4" w14:textId="77777777" w:rsidR="00B72C41" w:rsidRPr="00E5054D" w:rsidRDefault="00B72C41" w:rsidP="000A6448">
            <w:pPr>
              <w:widowControl/>
              <w:wordWrap/>
              <w:autoSpaceDE/>
              <w:autoSpaceDN/>
              <w:jc w:val="center"/>
              <w:rPr>
                <w:rFonts w:ascii="Times New Roman" w:hAnsi="Times New Roman"/>
                <w:b/>
                <w:sz w:val="19"/>
                <w:lang w:val="en-GB"/>
                <w:rPrChange w:id="4603" w:author="Hong Je-Woo" w:date="2018-09-27T04:31:00Z">
                  <w:rPr>
                    <w:rFonts w:ascii="Times New Roman" w:hAnsi="Times New Roman"/>
                    <w:b/>
                    <w:sz w:val="19"/>
                  </w:rPr>
                </w:rPrChange>
              </w:rPr>
            </w:pPr>
          </w:p>
        </w:tc>
        <w:tc>
          <w:tcPr>
            <w:tcW w:w="760" w:type="dxa"/>
            <w:vMerge/>
          </w:tcPr>
          <w:p w14:paraId="2E65B8D5" w14:textId="77777777" w:rsidR="00B72C41" w:rsidRPr="00E5054D" w:rsidRDefault="00B72C41" w:rsidP="000A6448">
            <w:pPr>
              <w:widowControl/>
              <w:wordWrap/>
              <w:autoSpaceDE/>
              <w:autoSpaceDN/>
              <w:jc w:val="center"/>
              <w:rPr>
                <w:rFonts w:ascii="Times New Roman" w:hAnsi="Times New Roman"/>
                <w:b/>
                <w:sz w:val="19"/>
                <w:lang w:val="en-GB"/>
                <w:rPrChange w:id="4604" w:author="Hong Je-Woo" w:date="2018-09-27T04:31:00Z">
                  <w:rPr>
                    <w:rFonts w:ascii="Times New Roman" w:hAnsi="Times New Roman"/>
                    <w:b/>
                    <w:sz w:val="19"/>
                  </w:rPr>
                </w:rPrChange>
              </w:rPr>
            </w:pPr>
          </w:p>
        </w:tc>
        <w:tc>
          <w:tcPr>
            <w:tcW w:w="2357" w:type="dxa"/>
            <w:vMerge/>
            <w:vAlign w:val="center"/>
          </w:tcPr>
          <w:p w14:paraId="2E65B8D6" w14:textId="77777777" w:rsidR="00B72C41" w:rsidRPr="00E5054D" w:rsidRDefault="00B72C41" w:rsidP="000A6448">
            <w:pPr>
              <w:widowControl/>
              <w:wordWrap/>
              <w:autoSpaceDE/>
              <w:autoSpaceDN/>
              <w:jc w:val="center"/>
              <w:rPr>
                <w:rFonts w:ascii="Times New Roman" w:hAnsi="Times New Roman"/>
                <w:b/>
                <w:sz w:val="19"/>
                <w:lang w:val="en-GB"/>
                <w:rPrChange w:id="4605" w:author="Hong Je-Woo" w:date="2018-09-27T04:31:00Z">
                  <w:rPr>
                    <w:rFonts w:ascii="Times New Roman" w:hAnsi="Times New Roman"/>
                    <w:b/>
                    <w:sz w:val="19"/>
                  </w:rPr>
                </w:rPrChange>
              </w:rPr>
            </w:pPr>
          </w:p>
        </w:tc>
      </w:tr>
      <w:tr w:rsidR="00A86F25" w:rsidRPr="00E5054D" w14:paraId="2E65B8E2" w14:textId="77777777" w:rsidTr="00F3717E">
        <w:tc>
          <w:tcPr>
            <w:tcW w:w="708" w:type="dxa"/>
            <w:vMerge/>
            <w:vAlign w:val="center"/>
          </w:tcPr>
          <w:p w14:paraId="2E65B8D8" w14:textId="77777777" w:rsidR="00B72C41" w:rsidRPr="00E5054D" w:rsidRDefault="00B72C41" w:rsidP="000A6448">
            <w:pPr>
              <w:widowControl/>
              <w:wordWrap/>
              <w:autoSpaceDE/>
              <w:autoSpaceDN/>
              <w:jc w:val="center"/>
              <w:rPr>
                <w:rFonts w:ascii="Times New Roman" w:hAnsi="Times New Roman"/>
                <w:b/>
                <w:sz w:val="19"/>
                <w:lang w:val="en-GB"/>
                <w:rPrChange w:id="4606" w:author="Hong Je-Woo" w:date="2018-09-27T04:31:00Z">
                  <w:rPr>
                    <w:rFonts w:ascii="Times New Roman" w:hAnsi="Times New Roman"/>
                    <w:b/>
                    <w:sz w:val="19"/>
                  </w:rPr>
                </w:rPrChange>
              </w:rPr>
            </w:pPr>
          </w:p>
        </w:tc>
        <w:tc>
          <w:tcPr>
            <w:tcW w:w="860" w:type="dxa"/>
            <w:tcBorders>
              <w:top w:val="nil"/>
              <w:bottom w:val="nil"/>
            </w:tcBorders>
            <w:vAlign w:val="center"/>
          </w:tcPr>
          <w:p w14:paraId="2E65B8D9" w14:textId="77777777" w:rsidR="00B72C41" w:rsidRPr="00E5054D" w:rsidRDefault="00B72C41" w:rsidP="000A6448">
            <w:pPr>
              <w:widowControl/>
              <w:wordWrap/>
              <w:autoSpaceDE/>
              <w:autoSpaceDN/>
              <w:rPr>
                <w:rFonts w:ascii="Times New Roman" w:hAnsi="Times New Roman"/>
                <w:sz w:val="19"/>
                <w:lang w:val="en-GB"/>
                <w:rPrChange w:id="4607" w:author="Hong Je-Woo" w:date="2018-09-27T04:31:00Z">
                  <w:rPr>
                    <w:rFonts w:ascii="Times New Roman" w:hAnsi="Times New Roman"/>
                    <w:sz w:val="19"/>
                  </w:rPr>
                </w:rPrChange>
              </w:rPr>
            </w:pPr>
            <w:r w:rsidRPr="00E5054D">
              <w:rPr>
                <w:rFonts w:ascii="Times New Roman" w:hAnsi="Times New Roman"/>
                <w:sz w:val="19"/>
                <w:lang w:val="en-GB"/>
                <w:rPrChange w:id="4608" w:author="Hong Je-Woo" w:date="2018-09-27T04:31:00Z">
                  <w:rPr>
                    <w:rFonts w:ascii="Times New Roman" w:hAnsi="Times New Roman"/>
                    <w:sz w:val="19"/>
                  </w:rPr>
                </w:rPrChange>
              </w:rPr>
              <w:t>Winter</w:t>
            </w:r>
          </w:p>
        </w:tc>
        <w:tc>
          <w:tcPr>
            <w:tcW w:w="759" w:type="dxa"/>
            <w:tcBorders>
              <w:top w:val="nil"/>
              <w:bottom w:val="nil"/>
            </w:tcBorders>
            <w:vAlign w:val="center"/>
          </w:tcPr>
          <w:p w14:paraId="2E65B8DA" w14:textId="77777777" w:rsidR="00B72C41" w:rsidRPr="00E5054D" w:rsidRDefault="00B72C41" w:rsidP="000A6448">
            <w:pPr>
              <w:widowControl/>
              <w:wordWrap/>
              <w:autoSpaceDE/>
              <w:autoSpaceDN/>
              <w:jc w:val="center"/>
              <w:rPr>
                <w:rFonts w:ascii="Times New Roman" w:hAnsi="Times New Roman"/>
                <w:b/>
                <w:sz w:val="19"/>
                <w:lang w:val="en-GB"/>
                <w:rPrChange w:id="4609" w:author="Hong Je-Woo" w:date="2018-09-27T04:31:00Z">
                  <w:rPr>
                    <w:rFonts w:ascii="Times New Roman" w:hAnsi="Times New Roman"/>
                    <w:b/>
                    <w:sz w:val="19"/>
                  </w:rPr>
                </w:rPrChange>
              </w:rPr>
            </w:pPr>
            <w:r w:rsidRPr="00E5054D">
              <w:rPr>
                <w:rFonts w:ascii="Times New Roman" w:hAnsi="Times New Roman"/>
                <w:color w:val="000000"/>
                <w:sz w:val="19"/>
                <w:lang w:val="en-GB"/>
                <w:rPrChange w:id="4610" w:author="Hong Je-Woo" w:date="2018-09-27T04:31:00Z">
                  <w:rPr>
                    <w:rFonts w:ascii="Times New Roman" w:hAnsi="Times New Roman"/>
                    <w:color w:val="000000"/>
                    <w:sz w:val="19"/>
                  </w:rPr>
                </w:rPrChange>
              </w:rPr>
              <w:t>145</w:t>
            </w:r>
          </w:p>
        </w:tc>
        <w:tc>
          <w:tcPr>
            <w:tcW w:w="759" w:type="dxa"/>
            <w:tcBorders>
              <w:top w:val="nil"/>
              <w:bottom w:val="nil"/>
            </w:tcBorders>
            <w:vAlign w:val="center"/>
          </w:tcPr>
          <w:p w14:paraId="2E65B8DB" w14:textId="77777777" w:rsidR="00B72C41" w:rsidRPr="00E5054D" w:rsidRDefault="00B72C41" w:rsidP="000A6448">
            <w:pPr>
              <w:widowControl/>
              <w:wordWrap/>
              <w:autoSpaceDE/>
              <w:autoSpaceDN/>
              <w:jc w:val="center"/>
              <w:rPr>
                <w:rFonts w:ascii="Times New Roman" w:hAnsi="Times New Roman"/>
                <w:b/>
                <w:sz w:val="19"/>
                <w:lang w:val="en-GB"/>
                <w:rPrChange w:id="4611" w:author="Hong Je-Woo" w:date="2018-09-27T04:31:00Z">
                  <w:rPr>
                    <w:rFonts w:ascii="Times New Roman" w:hAnsi="Times New Roman"/>
                    <w:b/>
                    <w:sz w:val="19"/>
                  </w:rPr>
                </w:rPrChange>
              </w:rPr>
            </w:pPr>
            <w:r w:rsidRPr="00E5054D">
              <w:rPr>
                <w:rFonts w:ascii="Times New Roman" w:hAnsi="Times New Roman"/>
                <w:color w:val="000000"/>
                <w:sz w:val="19"/>
                <w:lang w:val="en-GB"/>
                <w:rPrChange w:id="4612" w:author="Hong Je-Woo" w:date="2018-09-27T04:31:00Z">
                  <w:rPr>
                    <w:rFonts w:ascii="Times New Roman" w:hAnsi="Times New Roman"/>
                    <w:color w:val="000000"/>
                    <w:sz w:val="19"/>
                  </w:rPr>
                </w:rPrChange>
              </w:rPr>
              <w:t>9.9</w:t>
            </w:r>
          </w:p>
        </w:tc>
        <w:tc>
          <w:tcPr>
            <w:tcW w:w="760" w:type="dxa"/>
            <w:tcBorders>
              <w:top w:val="nil"/>
              <w:bottom w:val="nil"/>
            </w:tcBorders>
          </w:tcPr>
          <w:p w14:paraId="2E65B8DC" w14:textId="77777777" w:rsidR="00B72C41" w:rsidRPr="00E5054D" w:rsidRDefault="00B72C41" w:rsidP="000A6448">
            <w:pPr>
              <w:widowControl/>
              <w:wordWrap/>
              <w:autoSpaceDE/>
              <w:autoSpaceDN/>
              <w:jc w:val="center"/>
              <w:rPr>
                <w:rFonts w:ascii="Times New Roman" w:hAnsi="Times New Roman"/>
                <w:color w:val="000000"/>
                <w:sz w:val="19"/>
                <w:lang w:val="en-GB"/>
                <w:rPrChange w:id="4613" w:author="Hong Je-Woo" w:date="2018-09-27T04:31:00Z">
                  <w:rPr>
                    <w:rFonts w:ascii="Times New Roman" w:hAnsi="Times New Roman"/>
                    <w:color w:val="000000"/>
                    <w:sz w:val="19"/>
                  </w:rPr>
                </w:rPrChange>
              </w:rPr>
            </w:pPr>
            <w:r w:rsidRPr="00E5054D">
              <w:rPr>
                <w:rFonts w:ascii="Times New Roman" w:hAnsi="Times New Roman"/>
                <w:color w:val="000000"/>
                <w:sz w:val="19"/>
                <w:lang w:val="en-GB"/>
                <w:rPrChange w:id="4614" w:author="Hong Je-Woo" w:date="2018-09-27T04:31:00Z">
                  <w:rPr>
                    <w:rFonts w:ascii="Times New Roman" w:hAnsi="Times New Roman"/>
                    <w:color w:val="000000"/>
                    <w:sz w:val="19"/>
                  </w:rPr>
                </w:rPrChange>
              </w:rPr>
              <w:t>–0.8</w:t>
            </w:r>
          </w:p>
        </w:tc>
        <w:tc>
          <w:tcPr>
            <w:tcW w:w="759" w:type="dxa"/>
            <w:tcBorders>
              <w:top w:val="nil"/>
              <w:bottom w:val="nil"/>
            </w:tcBorders>
            <w:vAlign w:val="center"/>
          </w:tcPr>
          <w:p w14:paraId="2E65B8DD" w14:textId="77777777" w:rsidR="00B72C41" w:rsidRPr="00E5054D" w:rsidRDefault="00B72C41" w:rsidP="000A6448">
            <w:pPr>
              <w:widowControl/>
              <w:wordWrap/>
              <w:autoSpaceDE/>
              <w:autoSpaceDN/>
              <w:jc w:val="center"/>
              <w:rPr>
                <w:rFonts w:ascii="Times New Roman" w:hAnsi="Times New Roman"/>
                <w:b/>
                <w:sz w:val="19"/>
                <w:lang w:val="en-GB"/>
                <w:rPrChange w:id="4615" w:author="Hong Je-Woo" w:date="2018-09-27T04:31:00Z">
                  <w:rPr>
                    <w:rFonts w:ascii="Times New Roman" w:hAnsi="Times New Roman"/>
                    <w:b/>
                    <w:sz w:val="19"/>
                  </w:rPr>
                </w:rPrChange>
              </w:rPr>
            </w:pPr>
            <w:r w:rsidRPr="00E5054D">
              <w:rPr>
                <w:rFonts w:ascii="Times New Roman" w:hAnsi="Times New Roman"/>
                <w:color w:val="000000"/>
                <w:sz w:val="19"/>
                <w:lang w:val="en-GB"/>
                <w:rPrChange w:id="4616" w:author="Hong Je-Woo" w:date="2018-09-27T04:31:00Z">
                  <w:rPr>
                    <w:rFonts w:ascii="Times New Roman" w:hAnsi="Times New Roman"/>
                    <w:color w:val="000000"/>
                    <w:sz w:val="19"/>
                  </w:rPr>
                </w:rPrChange>
              </w:rPr>
              <w:t>6.5</w:t>
            </w:r>
          </w:p>
        </w:tc>
        <w:tc>
          <w:tcPr>
            <w:tcW w:w="761" w:type="dxa"/>
            <w:tcBorders>
              <w:top w:val="nil"/>
              <w:bottom w:val="nil"/>
            </w:tcBorders>
            <w:vAlign w:val="center"/>
          </w:tcPr>
          <w:p w14:paraId="2E65B8DE" w14:textId="77777777" w:rsidR="00B72C41" w:rsidRPr="00E5054D" w:rsidRDefault="00B72C41" w:rsidP="000A6448">
            <w:pPr>
              <w:widowControl/>
              <w:wordWrap/>
              <w:autoSpaceDE/>
              <w:autoSpaceDN/>
              <w:jc w:val="center"/>
              <w:rPr>
                <w:rFonts w:ascii="Times New Roman" w:hAnsi="Times New Roman"/>
                <w:b/>
                <w:sz w:val="19"/>
                <w:lang w:val="en-GB"/>
                <w:rPrChange w:id="4617" w:author="Hong Je-Woo" w:date="2018-09-27T04:31:00Z">
                  <w:rPr>
                    <w:rFonts w:ascii="Times New Roman" w:hAnsi="Times New Roman"/>
                    <w:b/>
                    <w:sz w:val="19"/>
                  </w:rPr>
                </w:rPrChange>
              </w:rPr>
            </w:pPr>
            <w:r w:rsidRPr="00E5054D">
              <w:rPr>
                <w:rFonts w:ascii="Times New Roman" w:hAnsi="Times New Roman"/>
                <w:color w:val="000000"/>
                <w:sz w:val="19"/>
                <w:lang w:val="en-GB"/>
                <w:rPrChange w:id="4618" w:author="Hong Je-Woo" w:date="2018-09-27T04:31:00Z">
                  <w:rPr>
                    <w:rFonts w:ascii="Times New Roman" w:hAnsi="Times New Roman"/>
                    <w:color w:val="000000"/>
                    <w:sz w:val="19"/>
                  </w:rPr>
                </w:rPrChange>
              </w:rPr>
              <w:t xml:space="preserve">0.66 </w:t>
            </w:r>
          </w:p>
        </w:tc>
        <w:tc>
          <w:tcPr>
            <w:tcW w:w="760" w:type="dxa"/>
            <w:vMerge/>
          </w:tcPr>
          <w:p w14:paraId="2E65B8DF" w14:textId="77777777" w:rsidR="00B72C41" w:rsidRPr="00E5054D" w:rsidRDefault="00B72C41" w:rsidP="000A6448">
            <w:pPr>
              <w:widowControl/>
              <w:wordWrap/>
              <w:autoSpaceDE/>
              <w:autoSpaceDN/>
              <w:jc w:val="center"/>
              <w:rPr>
                <w:rFonts w:ascii="Times New Roman" w:hAnsi="Times New Roman"/>
                <w:b/>
                <w:sz w:val="19"/>
                <w:lang w:val="en-GB"/>
                <w:rPrChange w:id="4619" w:author="Hong Je-Woo" w:date="2018-09-27T04:31:00Z">
                  <w:rPr>
                    <w:rFonts w:ascii="Times New Roman" w:hAnsi="Times New Roman"/>
                    <w:b/>
                    <w:sz w:val="19"/>
                  </w:rPr>
                </w:rPrChange>
              </w:rPr>
            </w:pPr>
          </w:p>
        </w:tc>
        <w:tc>
          <w:tcPr>
            <w:tcW w:w="760" w:type="dxa"/>
            <w:vMerge/>
          </w:tcPr>
          <w:p w14:paraId="2E65B8E0" w14:textId="77777777" w:rsidR="00B72C41" w:rsidRPr="00E5054D" w:rsidRDefault="00B72C41" w:rsidP="000A6448">
            <w:pPr>
              <w:widowControl/>
              <w:wordWrap/>
              <w:autoSpaceDE/>
              <w:autoSpaceDN/>
              <w:jc w:val="center"/>
              <w:rPr>
                <w:rFonts w:ascii="Times New Roman" w:hAnsi="Times New Roman"/>
                <w:b/>
                <w:sz w:val="19"/>
                <w:lang w:val="en-GB"/>
                <w:rPrChange w:id="4620" w:author="Hong Je-Woo" w:date="2018-09-27T04:31:00Z">
                  <w:rPr>
                    <w:rFonts w:ascii="Times New Roman" w:hAnsi="Times New Roman"/>
                    <w:b/>
                    <w:sz w:val="19"/>
                  </w:rPr>
                </w:rPrChange>
              </w:rPr>
            </w:pPr>
          </w:p>
        </w:tc>
        <w:tc>
          <w:tcPr>
            <w:tcW w:w="2357" w:type="dxa"/>
            <w:vMerge/>
            <w:vAlign w:val="center"/>
          </w:tcPr>
          <w:p w14:paraId="2E65B8E1" w14:textId="77777777" w:rsidR="00B72C41" w:rsidRPr="00E5054D" w:rsidRDefault="00B72C41" w:rsidP="000A6448">
            <w:pPr>
              <w:widowControl/>
              <w:wordWrap/>
              <w:autoSpaceDE/>
              <w:autoSpaceDN/>
              <w:jc w:val="center"/>
              <w:rPr>
                <w:rFonts w:ascii="Times New Roman" w:hAnsi="Times New Roman"/>
                <w:b/>
                <w:sz w:val="19"/>
                <w:lang w:val="en-GB"/>
                <w:rPrChange w:id="4621" w:author="Hong Je-Woo" w:date="2018-09-27T04:31:00Z">
                  <w:rPr>
                    <w:rFonts w:ascii="Times New Roman" w:hAnsi="Times New Roman"/>
                    <w:b/>
                    <w:sz w:val="19"/>
                  </w:rPr>
                </w:rPrChange>
              </w:rPr>
            </w:pPr>
          </w:p>
        </w:tc>
      </w:tr>
    </w:tbl>
    <w:p w14:paraId="2E65B8E3" w14:textId="77777777" w:rsidR="00B72C41" w:rsidRPr="00E5054D" w:rsidRDefault="00B72C41" w:rsidP="00B72C41">
      <w:pPr>
        <w:widowControl/>
        <w:wordWrap/>
        <w:autoSpaceDE/>
        <w:autoSpaceDN/>
        <w:rPr>
          <w:rFonts w:ascii="Times New Roman" w:hAnsi="Times New Roman"/>
          <w:b/>
          <w:sz w:val="24"/>
          <w:lang w:val="en-GB"/>
          <w:rPrChange w:id="4622" w:author="Hong Je-Woo" w:date="2018-09-27T04:31:00Z">
            <w:rPr>
              <w:rFonts w:ascii="Times New Roman" w:hAnsi="Times New Roman"/>
              <w:b/>
              <w:sz w:val="24"/>
            </w:rPr>
          </w:rPrChange>
        </w:rPr>
      </w:pPr>
      <w:r w:rsidRPr="00E5054D">
        <w:rPr>
          <w:rFonts w:ascii="Times New Roman" w:hAnsi="Times New Roman"/>
          <w:b/>
          <w:sz w:val="24"/>
          <w:lang w:val="en-GB"/>
          <w:rPrChange w:id="4623" w:author="Hong Je-Woo" w:date="2018-09-27T04:31:00Z">
            <w:rPr>
              <w:rFonts w:ascii="Times New Roman" w:hAnsi="Times New Roman"/>
              <w:b/>
              <w:sz w:val="24"/>
            </w:rPr>
          </w:rPrChange>
        </w:rPr>
        <w:br w:type="page"/>
      </w:r>
    </w:p>
    <w:p w14:paraId="2E65B8E4" w14:textId="6FD34CF4" w:rsidR="00B72C41" w:rsidRPr="00E5054D" w:rsidRDefault="00B72C41" w:rsidP="00B72C41">
      <w:pPr>
        <w:wordWrap/>
        <w:spacing w:line="480" w:lineRule="auto"/>
        <w:outlineLvl w:val="0"/>
        <w:rPr>
          <w:rFonts w:ascii="Times New Roman" w:hAnsi="Times New Roman"/>
          <w:b/>
          <w:sz w:val="24"/>
          <w:lang w:val="en-GB"/>
          <w:rPrChange w:id="4624" w:author="Hong Je-Woo" w:date="2018-09-27T04:31:00Z">
            <w:rPr>
              <w:rFonts w:ascii="Times New Roman" w:hAnsi="Times New Roman"/>
              <w:b/>
              <w:sz w:val="24"/>
            </w:rPr>
          </w:rPrChange>
        </w:rPr>
      </w:pPr>
      <w:r w:rsidRPr="00E5054D">
        <w:rPr>
          <w:rFonts w:ascii="Times New Roman" w:hAnsi="Times New Roman"/>
          <w:b/>
          <w:sz w:val="24"/>
          <w:lang w:val="en-GB"/>
          <w:rPrChange w:id="4625" w:author="Hong Je-Woo" w:date="2018-09-27T04:31:00Z">
            <w:rPr>
              <w:rFonts w:ascii="Times New Roman" w:hAnsi="Times New Roman"/>
              <w:b/>
              <w:sz w:val="24"/>
            </w:rPr>
          </w:rPrChange>
        </w:rPr>
        <w:lastRenderedPageBreak/>
        <w:t>Table 3.</w:t>
      </w:r>
      <w:r w:rsidRPr="00E5054D">
        <w:rPr>
          <w:rFonts w:ascii="Times New Roman" w:hAnsi="Times New Roman"/>
          <w:sz w:val="24"/>
          <w:lang w:val="en-GB"/>
          <w:rPrChange w:id="4626" w:author="Hong Je-Woo" w:date="2018-09-27T04:31:00Z">
            <w:rPr>
              <w:rFonts w:ascii="Times New Roman" w:hAnsi="Times New Roman"/>
              <w:sz w:val="24"/>
            </w:rPr>
          </w:rPrChange>
        </w:rPr>
        <w:t xml:space="preserve"> </w:t>
      </w:r>
      <w:r w:rsidR="00782E1D" w:rsidRPr="00782E1D">
        <w:rPr>
          <w:rFonts w:ascii="Times New Roman" w:hAnsi="Times New Roman"/>
          <w:sz w:val="24"/>
          <w:lang w:val="en-GB"/>
          <w:rPrChange w:id="4627" w:author="Hong Je-Woo" w:date="2018-09-27T04:31:00Z">
            <w:rPr>
              <w:rFonts w:ascii="Times New Roman" w:hAnsi="Times New Roman"/>
              <w:sz w:val="24"/>
            </w:rPr>
          </w:rPrChange>
        </w:rPr>
        <w:t>Daily (24-h), daytime (</w:t>
      </w:r>
      <w:r w:rsidR="00782E1D" w:rsidRPr="00782E1D">
        <w:rPr>
          <w:rFonts w:ascii="Times New Roman" w:hAnsi="Times New Roman"/>
          <w:i/>
          <w:sz w:val="24"/>
          <w:lang w:val="en-GB"/>
          <w:rPrChange w:id="4628" w:author="Hong Je-Woo" w:date="2018-09-27T04:31:00Z">
            <w:rPr>
              <w:rFonts w:ascii="Times New Roman" w:hAnsi="Times New Roman"/>
              <w:i/>
              <w:sz w:val="24"/>
            </w:rPr>
          </w:rPrChange>
        </w:rPr>
        <w:t>Q</w:t>
      </w:r>
      <w:del w:id="4629" w:author="Hong Je-Woo" w:date="2018-09-27T04:31:00Z">
        <w:r w:rsidRPr="007E5D70">
          <w:rPr>
            <w:rFonts w:ascii="Times New Roman" w:hAnsi="Times New Roman" w:cs="Times New Roman"/>
            <w:i/>
            <w:sz w:val="24"/>
            <w:szCs w:val="24"/>
          </w:rPr>
          <w:delText>*</w:delText>
        </w:r>
        <w:r w:rsidRPr="007E5D70">
          <w:rPr>
            <w:rFonts w:ascii="Times New Roman" w:hAnsi="Times New Roman" w:cs="Times New Roman"/>
            <w:sz w:val="24"/>
            <w:szCs w:val="24"/>
          </w:rPr>
          <w:delText>&gt;</w:delText>
        </w:r>
      </w:del>
      <w:ins w:id="4630" w:author="Hong Je-Woo" w:date="2018-09-27T04:31:00Z">
        <w:r w:rsidR="00782E1D" w:rsidRPr="00782E1D">
          <w:rPr>
            <w:rFonts w:ascii="Times New Roman" w:hAnsi="Times New Roman" w:cs="Times New Roman"/>
            <w:i/>
            <w:sz w:val="24"/>
            <w:szCs w:val="24"/>
            <w:lang w:val="en-GB"/>
          </w:rPr>
          <w:t xml:space="preserve">* </w:t>
        </w:r>
        <w:r w:rsidR="00782E1D" w:rsidRPr="00782E1D">
          <w:rPr>
            <w:rFonts w:ascii="Times New Roman" w:hAnsi="Times New Roman" w:cs="Times New Roman"/>
            <w:sz w:val="24"/>
            <w:szCs w:val="24"/>
            <w:lang w:val="en-GB"/>
          </w:rPr>
          <w:t xml:space="preserve">&gt; </w:t>
        </w:r>
      </w:ins>
      <w:r w:rsidR="00782E1D" w:rsidRPr="00782E1D">
        <w:rPr>
          <w:rFonts w:ascii="Times New Roman" w:hAnsi="Times New Roman"/>
          <w:sz w:val="24"/>
          <w:lang w:val="en-GB"/>
          <w:rPrChange w:id="4631" w:author="Hong Je-Woo" w:date="2018-09-27T04:31:00Z">
            <w:rPr>
              <w:rFonts w:ascii="Times New Roman" w:hAnsi="Times New Roman"/>
              <w:sz w:val="24"/>
            </w:rPr>
          </w:rPrChange>
        </w:rPr>
        <w:t>0 W m</w:t>
      </w:r>
      <w:r w:rsidR="00782E1D" w:rsidRPr="00782E1D">
        <w:rPr>
          <w:rFonts w:ascii="Times New Roman" w:hAnsi="Times New Roman"/>
          <w:sz w:val="24"/>
          <w:vertAlign w:val="superscript"/>
          <w:lang w:val="en-GB"/>
          <w:rPrChange w:id="4632" w:author="Hong Je-Woo" w:date="2018-09-27T04:31:00Z">
            <w:rPr>
              <w:rFonts w:ascii="Times New Roman" w:hAnsi="Times New Roman"/>
              <w:sz w:val="24"/>
              <w:vertAlign w:val="superscript"/>
            </w:rPr>
          </w:rPrChange>
        </w:rPr>
        <w:t>−2</w:t>
      </w:r>
      <w:r w:rsidR="00782E1D" w:rsidRPr="00782E1D">
        <w:rPr>
          <w:rFonts w:ascii="Times New Roman" w:hAnsi="Times New Roman"/>
          <w:sz w:val="24"/>
          <w:lang w:val="en-GB"/>
          <w:rPrChange w:id="4633" w:author="Hong Je-Woo" w:date="2018-09-27T04:31:00Z">
            <w:rPr>
              <w:rFonts w:ascii="Times New Roman" w:hAnsi="Times New Roman"/>
              <w:sz w:val="24"/>
            </w:rPr>
          </w:rPrChange>
        </w:rPr>
        <w:t xml:space="preserve">), and </w:t>
      </w:r>
      <w:del w:id="4634" w:author="Hong Je-Woo" w:date="2018-09-27T04:31:00Z">
        <w:r w:rsidRPr="007E5D70">
          <w:rPr>
            <w:rFonts w:ascii="Times New Roman" w:hAnsi="Times New Roman" w:cs="Times New Roman"/>
            <w:sz w:val="24"/>
            <w:szCs w:val="24"/>
          </w:rPr>
          <w:delText>nighttime</w:delText>
        </w:r>
      </w:del>
      <w:ins w:id="4635" w:author="Hong Je-Woo" w:date="2018-09-27T04:31:00Z">
        <w:r w:rsidR="00782E1D" w:rsidRPr="00782E1D">
          <w:rPr>
            <w:rFonts w:ascii="Times New Roman" w:hAnsi="Times New Roman" w:cs="Times New Roman"/>
            <w:sz w:val="24"/>
            <w:szCs w:val="24"/>
            <w:lang w:val="en-GB"/>
          </w:rPr>
          <w:t>night-time</w:t>
        </w:r>
      </w:ins>
      <w:r w:rsidR="00782E1D" w:rsidRPr="00782E1D">
        <w:rPr>
          <w:rFonts w:ascii="Times New Roman" w:hAnsi="Times New Roman"/>
          <w:sz w:val="24"/>
          <w:lang w:val="en-GB"/>
          <w:rPrChange w:id="4636" w:author="Hong Je-Woo" w:date="2018-09-27T04:31:00Z">
            <w:rPr>
              <w:rFonts w:ascii="Times New Roman" w:hAnsi="Times New Roman"/>
              <w:sz w:val="24"/>
            </w:rPr>
          </w:rPrChange>
        </w:rPr>
        <w:t xml:space="preserve"> mean observed energy fluxes (unit: W m</w:t>
      </w:r>
      <w:r w:rsidR="00782E1D" w:rsidRPr="00782E1D">
        <w:rPr>
          <w:rFonts w:ascii="Times New Roman" w:hAnsi="Times New Roman"/>
          <w:sz w:val="24"/>
          <w:vertAlign w:val="superscript"/>
          <w:lang w:val="en-GB"/>
          <w:rPrChange w:id="4637" w:author="Hong Je-Woo" w:date="2018-09-27T04:31:00Z">
            <w:rPr>
              <w:rFonts w:ascii="Times New Roman" w:hAnsi="Times New Roman"/>
              <w:sz w:val="24"/>
              <w:vertAlign w:val="superscript"/>
            </w:rPr>
          </w:rPrChange>
        </w:rPr>
        <w:t>−2</w:t>
      </w:r>
      <w:r w:rsidR="00782E1D" w:rsidRPr="00782E1D">
        <w:rPr>
          <w:rFonts w:ascii="Times New Roman" w:hAnsi="Times New Roman"/>
          <w:sz w:val="24"/>
          <w:lang w:val="en-GB"/>
          <w:rPrChange w:id="4638" w:author="Hong Je-Woo" w:date="2018-09-27T04:31:00Z">
            <w:rPr>
              <w:rFonts w:ascii="Times New Roman" w:hAnsi="Times New Roman"/>
              <w:sz w:val="24"/>
            </w:rPr>
          </w:rPrChange>
        </w:rPr>
        <w:t>), which are down/upward short/longwave radiation (</w:t>
      </w:r>
      <w:r w:rsidR="00782E1D" w:rsidRPr="00782E1D">
        <w:rPr>
          <w:rFonts w:ascii="Times New Roman" w:hAnsi="Times New Roman"/>
          <w:i/>
          <w:sz w:val="24"/>
          <w:lang w:val="en-GB"/>
          <w:rPrChange w:id="4639" w:author="Hong Je-Woo" w:date="2018-09-27T04:31:00Z">
            <w:rPr>
              <w:rFonts w:ascii="Times New Roman" w:hAnsi="Times New Roman"/>
              <w:i/>
              <w:sz w:val="24"/>
            </w:rPr>
          </w:rPrChange>
        </w:rPr>
        <w:t>K</w:t>
      </w:r>
      <w:r w:rsidR="00782E1D" w:rsidRPr="00782E1D">
        <w:rPr>
          <w:rFonts w:ascii="Times New Roman" w:hAnsi="Times New Roman"/>
          <w:i/>
          <w:sz w:val="24"/>
          <w:vertAlign w:val="subscript"/>
          <w:lang w:val="en-GB"/>
          <w:rPrChange w:id="4640" w:author="Hong Je-Woo" w:date="2018-09-27T04:31:00Z">
            <w:rPr>
              <w:rFonts w:ascii="Times New Roman" w:hAnsi="Times New Roman"/>
              <w:i/>
              <w:sz w:val="24"/>
              <w:vertAlign w:val="subscript"/>
            </w:rPr>
          </w:rPrChange>
        </w:rPr>
        <w:t>↓</w:t>
      </w:r>
      <w:r w:rsidR="00782E1D" w:rsidRPr="00782E1D">
        <w:rPr>
          <w:rFonts w:ascii="Times New Roman" w:hAnsi="Times New Roman"/>
          <w:sz w:val="24"/>
          <w:lang w:val="en-GB"/>
          <w:rPrChange w:id="4641" w:author="Hong Je-Woo" w:date="2018-09-27T04:31:00Z">
            <w:rPr>
              <w:rFonts w:ascii="Times New Roman" w:hAnsi="Times New Roman"/>
              <w:sz w:val="24"/>
            </w:rPr>
          </w:rPrChange>
        </w:rPr>
        <w:t xml:space="preserve">, </w:t>
      </w:r>
      <w:r w:rsidR="00782E1D" w:rsidRPr="00782E1D">
        <w:rPr>
          <w:rFonts w:ascii="Times New Roman" w:hAnsi="Times New Roman"/>
          <w:i/>
          <w:sz w:val="24"/>
          <w:lang w:val="en-GB"/>
          <w:rPrChange w:id="4642" w:author="Hong Je-Woo" w:date="2018-09-27T04:31:00Z">
            <w:rPr>
              <w:rFonts w:ascii="Times New Roman" w:hAnsi="Times New Roman"/>
              <w:i/>
              <w:sz w:val="24"/>
            </w:rPr>
          </w:rPrChange>
        </w:rPr>
        <w:t>K</w:t>
      </w:r>
      <w:r w:rsidR="00782E1D" w:rsidRPr="00782E1D">
        <w:rPr>
          <w:rFonts w:ascii="Times New Roman" w:hAnsi="Times New Roman"/>
          <w:i/>
          <w:sz w:val="24"/>
          <w:vertAlign w:val="subscript"/>
          <w:lang w:val="en-GB"/>
          <w:rPrChange w:id="4643" w:author="Hong Je-Woo" w:date="2018-09-27T04:31:00Z">
            <w:rPr>
              <w:rFonts w:ascii="Times New Roman" w:hAnsi="Times New Roman"/>
              <w:i/>
              <w:sz w:val="24"/>
              <w:vertAlign w:val="subscript"/>
            </w:rPr>
          </w:rPrChange>
        </w:rPr>
        <w:t>↑</w:t>
      </w:r>
      <w:r w:rsidR="00782E1D" w:rsidRPr="00782E1D">
        <w:rPr>
          <w:rFonts w:ascii="Times New Roman" w:hAnsi="Times New Roman"/>
          <w:sz w:val="24"/>
          <w:lang w:val="en-GB"/>
          <w:rPrChange w:id="4644" w:author="Hong Je-Woo" w:date="2018-09-27T04:31:00Z">
            <w:rPr>
              <w:rFonts w:ascii="Times New Roman" w:hAnsi="Times New Roman"/>
              <w:sz w:val="24"/>
            </w:rPr>
          </w:rPrChange>
        </w:rPr>
        <w:t xml:space="preserve">, </w:t>
      </w:r>
      <w:r w:rsidR="00782E1D" w:rsidRPr="00782E1D">
        <w:rPr>
          <w:rFonts w:ascii="Times New Roman" w:hAnsi="Times New Roman"/>
          <w:i/>
          <w:sz w:val="24"/>
          <w:lang w:val="en-GB"/>
          <w:rPrChange w:id="4645" w:author="Hong Je-Woo" w:date="2018-09-27T04:31:00Z">
            <w:rPr>
              <w:rFonts w:ascii="Times New Roman" w:hAnsi="Times New Roman"/>
              <w:i/>
              <w:sz w:val="24"/>
            </w:rPr>
          </w:rPrChange>
        </w:rPr>
        <w:t>L</w:t>
      </w:r>
      <w:r w:rsidR="00782E1D" w:rsidRPr="00782E1D">
        <w:rPr>
          <w:rFonts w:ascii="Times New Roman" w:hAnsi="Times New Roman"/>
          <w:i/>
          <w:sz w:val="24"/>
          <w:vertAlign w:val="subscript"/>
          <w:lang w:val="en-GB"/>
          <w:rPrChange w:id="4646" w:author="Hong Je-Woo" w:date="2018-09-27T04:31:00Z">
            <w:rPr>
              <w:rFonts w:ascii="Times New Roman" w:hAnsi="Times New Roman"/>
              <w:i/>
              <w:sz w:val="24"/>
              <w:vertAlign w:val="subscript"/>
            </w:rPr>
          </w:rPrChange>
        </w:rPr>
        <w:t>↓</w:t>
      </w:r>
      <w:r w:rsidR="00782E1D" w:rsidRPr="00782E1D">
        <w:rPr>
          <w:rFonts w:ascii="Times New Roman" w:hAnsi="Times New Roman"/>
          <w:sz w:val="24"/>
          <w:lang w:val="en-GB"/>
          <w:rPrChange w:id="4647" w:author="Hong Je-Woo" w:date="2018-09-27T04:31:00Z">
            <w:rPr>
              <w:rFonts w:ascii="Times New Roman" w:hAnsi="Times New Roman"/>
              <w:sz w:val="24"/>
            </w:rPr>
          </w:rPrChange>
        </w:rPr>
        <w:t xml:space="preserve">, </w:t>
      </w:r>
      <w:r w:rsidR="00782E1D" w:rsidRPr="00782E1D">
        <w:rPr>
          <w:rFonts w:ascii="Times New Roman" w:hAnsi="Times New Roman"/>
          <w:i/>
          <w:sz w:val="24"/>
          <w:lang w:val="en-GB"/>
          <w:rPrChange w:id="4648" w:author="Hong Je-Woo" w:date="2018-09-27T04:31:00Z">
            <w:rPr>
              <w:rFonts w:ascii="Times New Roman" w:hAnsi="Times New Roman"/>
              <w:i/>
              <w:sz w:val="24"/>
            </w:rPr>
          </w:rPrChange>
        </w:rPr>
        <w:t>L</w:t>
      </w:r>
      <w:r w:rsidR="00782E1D" w:rsidRPr="00782E1D">
        <w:rPr>
          <w:rFonts w:ascii="Times New Roman" w:hAnsi="Times New Roman"/>
          <w:i/>
          <w:sz w:val="24"/>
          <w:vertAlign w:val="subscript"/>
          <w:lang w:val="en-GB"/>
          <w:rPrChange w:id="4649" w:author="Hong Je-Woo" w:date="2018-09-27T04:31:00Z">
            <w:rPr>
              <w:rFonts w:ascii="Times New Roman" w:hAnsi="Times New Roman"/>
              <w:i/>
              <w:sz w:val="24"/>
              <w:vertAlign w:val="subscript"/>
            </w:rPr>
          </w:rPrChange>
        </w:rPr>
        <w:t>↑</w:t>
      </w:r>
      <w:r w:rsidR="00782E1D" w:rsidRPr="00782E1D">
        <w:rPr>
          <w:rFonts w:ascii="Times New Roman" w:hAnsi="Times New Roman"/>
          <w:sz w:val="24"/>
          <w:lang w:val="en-GB"/>
          <w:rPrChange w:id="4650" w:author="Hong Je-Woo" w:date="2018-09-27T04:31:00Z">
            <w:rPr>
              <w:rFonts w:ascii="Times New Roman" w:hAnsi="Times New Roman"/>
              <w:sz w:val="24"/>
            </w:rPr>
          </w:rPrChange>
        </w:rPr>
        <w:t>), net radiation (</w:t>
      </w:r>
      <w:r w:rsidR="00782E1D" w:rsidRPr="00782E1D">
        <w:rPr>
          <w:rFonts w:ascii="Times New Roman" w:hAnsi="Times New Roman"/>
          <w:i/>
          <w:sz w:val="24"/>
          <w:lang w:val="en-GB"/>
          <w:rPrChange w:id="4651" w:author="Hong Je-Woo" w:date="2018-09-27T04:31:00Z">
            <w:rPr>
              <w:rFonts w:ascii="Times New Roman" w:hAnsi="Times New Roman"/>
              <w:i/>
              <w:sz w:val="24"/>
            </w:rPr>
          </w:rPrChange>
        </w:rPr>
        <w:t>Q*</w:t>
      </w:r>
      <w:r w:rsidR="00782E1D" w:rsidRPr="00782E1D">
        <w:rPr>
          <w:rFonts w:ascii="Times New Roman" w:hAnsi="Times New Roman"/>
          <w:sz w:val="24"/>
          <w:lang w:val="en-GB"/>
          <w:rPrChange w:id="4652" w:author="Hong Je-Woo" w:date="2018-09-27T04:31:00Z">
            <w:rPr>
              <w:rFonts w:ascii="Times New Roman" w:hAnsi="Times New Roman"/>
              <w:sz w:val="24"/>
            </w:rPr>
          </w:rPrChange>
        </w:rPr>
        <w:t>), sensible heat flux (</w:t>
      </w:r>
      <w:r w:rsidR="00782E1D" w:rsidRPr="00782E1D">
        <w:rPr>
          <w:rFonts w:ascii="Times New Roman" w:hAnsi="Times New Roman"/>
          <w:i/>
          <w:sz w:val="24"/>
          <w:lang w:val="en-GB"/>
          <w:rPrChange w:id="4653" w:author="Hong Je-Woo" w:date="2018-09-27T04:31:00Z">
            <w:rPr>
              <w:rFonts w:ascii="Times New Roman" w:hAnsi="Times New Roman"/>
              <w:i/>
              <w:sz w:val="24"/>
            </w:rPr>
          </w:rPrChange>
        </w:rPr>
        <w:t>Q</w:t>
      </w:r>
      <w:r w:rsidR="00782E1D" w:rsidRPr="00782E1D">
        <w:rPr>
          <w:rFonts w:ascii="Times New Roman" w:hAnsi="Times New Roman"/>
          <w:i/>
          <w:sz w:val="24"/>
          <w:vertAlign w:val="subscript"/>
          <w:lang w:val="en-GB"/>
          <w:rPrChange w:id="4654" w:author="Hong Je-Woo" w:date="2018-09-27T04:31:00Z">
            <w:rPr>
              <w:rFonts w:ascii="Times New Roman" w:hAnsi="Times New Roman"/>
              <w:i/>
              <w:sz w:val="24"/>
              <w:vertAlign w:val="subscript"/>
            </w:rPr>
          </w:rPrChange>
        </w:rPr>
        <w:t>H</w:t>
      </w:r>
      <w:r w:rsidR="00782E1D" w:rsidRPr="00782E1D">
        <w:rPr>
          <w:rFonts w:ascii="Times New Roman" w:hAnsi="Times New Roman"/>
          <w:sz w:val="24"/>
          <w:lang w:val="en-GB"/>
          <w:rPrChange w:id="4655" w:author="Hong Je-Woo" w:date="2018-09-27T04:31:00Z">
            <w:rPr>
              <w:rFonts w:ascii="Times New Roman" w:hAnsi="Times New Roman"/>
              <w:sz w:val="24"/>
            </w:rPr>
          </w:rPrChange>
        </w:rPr>
        <w:t>), latent heat flux (</w:t>
      </w:r>
      <w:r w:rsidR="00782E1D" w:rsidRPr="00782E1D">
        <w:rPr>
          <w:rFonts w:ascii="Times New Roman" w:hAnsi="Times New Roman"/>
          <w:i/>
          <w:sz w:val="24"/>
          <w:lang w:val="en-GB"/>
          <w:rPrChange w:id="4656" w:author="Hong Je-Woo" w:date="2018-09-27T04:31:00Z">
            <w:rPr>
              <w:rFonts w:ascii="Times New Roman" w:hAnsi="Times New Roman"/>
              <w:i/>
              <w:sz w:val="24"/>
            </w:rPr>
          </w:rPrChange>
        </w:rPr>
        <w:t>Q</w:t>
      </w:r>
      <w:r w:rsidR="00782E1D" w:rsidRPr="00782E1D">
        <w:rPr>
          <w:rFonts w:ascii="Times New Roman" w:hAnsi="Times New Roman"/>
          <w:i/>
          <w:sz w:val="24"/>
          <w:vertAlign w:val="subscript"/>
          <w:lang w:val="en-GB"/>
          <w:rPrChange w:id="4657" w:author="Hong Je-Woo" w:date="2018-09-27T04:31:00Z">
            <w:rPr>
              <w:rFonts w:ascii="Times New Roman" w:hAnsi="Times New Roman"/>
              <w:i/>
              <w:sz w:val="24"/>
              <w:vertAlign w:val="subscript"/>
            </w:rPr>
          </w:rPrChange>
        </w:rPr>
        <w:t>E</w:t>
      </w:r>
      <w:r w:rsidR="00782E1D" w:rsidRPr="00782E1D">
        <w:rPr>
          <w:rFonts w:ascii="Times New Roman" w:hAnsi="Times New Roman"/>
          <w:sz w:val="24"/>
          <w:lang w:val="en-GB"/>
          <w:rPrChange w:id="4658" w:author="Hong Je-Woo" w:date="2018-09-27T04:31:00Z">
            <w:rPr>
              <w:rFonts w:ascii="Times New Roman" w:hAnsi="Times New Roman"/>
              <w:sz w:val="24"/>
            </w:rPr>
          </w:rPrChange>
        </w:rPr>
        <w:t xml:space="preserve">), and </w:t>
      </w:r>
      <w:del w:id="4659" w:author="Hong Je-Woo" w:date="2018-09-27T04:31:00Z">
        <w:r w:rsidRPr="007E5D70">
          <w:rPr>
            <w:rFonts w:ascii="Times New Roman" w:hAnsi="Times New Roman" w:cs="Times New Roman"/>
            <w:sz w:val="24"/>
            <w:szCs w:val="24"/>
          </w:rPr>
          <w:delText>heat storage (</w:delText>
        </w:r>
        <w:r w:rsidRPr="007E5D70">
          <w:rPr>
            <w:rFonts w:ascii="Times New Roman" w:hAnsi="Times New Roman" w:cs="Times New Roman"/>
            <w:i/>
            <w:sz w:val="24"/>
            <w:szCs w:val="24"/>
          </w:rPr>
          <w:delText>dQ</w:delText>
        </w:r>
        <w:r w:rsidRPr="007E5D70">
          <w:rPr>
            <w:rFonts w:ascii="Times New Roman" w:hAnsi="Times New Roman" w:cs="Times New Roman"/>
            <w:i/>
            <w:sz w:val="24"/>
            <w:szCs w:val="24"/>
            <w:vertAlign w:val="subscript"/>
          </w:rPr>
          <w:delText>S</w:delText>
        </w:r>
        <w:r w:rsidRPr="007E5D70">
          <w:rPr>
            <w:rFonts w:ascii="Times New Roman" w:hAnsi="Times New Roman" w:cs="Times New Roman"/>
            <w:sz w:val="24"/>
            <w:szCs w:val="24"/>
          </w:rPr>
          <w:delText>)</w:delText>
        </w:r>
        <w:r>
          <w:rPr>
            <w:rFonts w:ascii="Times New Roman" w:hAnsi="Times New Roman" w:cs="Times New Roman"/>
            <w:sz w:val="24"/>
            <w:szCs w:val="24"/>
          </w:rPr>
          <w:delText>,</w:delText>
        </w:r>
      </w:del>
      <w:ins w:id="4660" w:author="Hong Je-Woo" w:date="2018-09-27T04:31:00Z">
        <w:r w:rsidR="00782E1D" w:rsidRPr="00782E1D">
          <w:rPr>
            <w:rFonts w:ascii="Times New Roman" w:hAnsi="Times New Roman" w:cs="Times New Roman"/>
            <w:sz w:val="24"/>
            <w:szCs w:val="24"/>
            <w:lang w:val="en-GB"/>
          </w:rPr>
          <w:t>the residual,</w:t>
        </w:r>
      </w:ins>
      <w:r w:rsidR="00782E1D" w:rsidRPr="00782E1D">
        <w:rPr>
          <w:rFonts w:ascii="Times New Roman" w:hAnsi="Times New Roman"/>
          <w:sz w:val="24"/>
          <w:lang w:val="en-GB"/>
          <w:rPrChange w:id="4661" w:author="Hong Je-Woo" w:date="2018-09-27T04:31:00Z">
            <w:rPr>
              <w:rFonts w:ascii="Times New Roman" w:hAnsi="Times New Roman"/>
              <w:sz w:val="24"/>
            </w:rPr>
          </w:rPrChange>
        </w:rPr>
        <w:t xml:space="preserve"> with standard deviation values for each season</w:t>
      </w:r>
      <w:ins w:id="4662" w:author="Hong Je-Woo" w:date="2018-09-27T04:31:00Z">
        <w:r w:rsidR="00782E1D" w:rsidRPr="00782E1D">
          <w:rPr>
            <w:rFonts w:ascii="Times New Roman" w:hAnsi="Times New Roman" w:cs="Times New Roman"/>
            <w:sz w:val="24"/>
            <w:szCs w:val="24"/>
            <w:lang w:val="en-GB"/>
          </w:rPr>
          <w:t>. Only data observed from apartment areas (180–270</w:t>
        </w:r>
        <w:r w:rsidR="00782E1D" w:rsidRPr="00782E1D">
          <w:rPr>
            <w:rFonts w:ascii="Times New Roman" w:hAnsi="Times New Roman" w:cs="Times New Roman"/>
            <w:sz w:val="24"/>
            <w:szCs w:val="24"/>
            <w:vertAlign w:val="superscript"/>
            <w:lang w:val="en-GB"/>
          </w:rPr>
          <w:t>o</w:t>
        </w:r>
        <w:r w:rsidR="00782E1D" w:rsidRPr="00782E1D">
          <w:rPr>
            <w:rFonts w:ascii="Times New Roman" w:hAnsi="Times New Roman" w:cs="Times New Roman"/>
            <w:sz w:val="24"/>
            <w:szCs w:val="24"/>
            <w:lang w:val="en-GB"/>
          </w:rPr>
          <w:t>) are used</w:t>
        </w:r>
      </w:ins>
      <w:r w:rsidR="00782E1D" w:rsidRPr="00782E1D">
        <w:rPr>
          <w:rFonts w:ascii="Times New Roman" w:hAnsi="Times New Roman"/>
          <w:sz w:val="24"/>
          <w:lang w:val="en-GB"/>
          <w:rPrChange w:id="4663" w:author="Hong Je-Woo" w:date="2018-09-27T04:31:00Z">
            <w:rPr>
              <w:rFonts w:ascii="Times New Roman" w:hAnsi="Times New Roman"/>
              <w:sz w:val="24"/>
            </w:rPr>
          </w:rPrChange>
        </w:rPr>
        <w:t>.</w:t>
      </w:r>
    </w:p>
    <w:tbl>
      <w:tblPr>
        <w:tblW w:w="8931" w:type="dxa"/>
        <w:tblInd w:w="-5" w:type="dxa"/>
        <w:tblBorders>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Change w:id="4664" w:author="Hong Je-Woo" w:date="2018-09-27T04:31:00Z">
          <w:tblPr>
            <w:tblW w:w="8931" w:type="dxa"/>
            <w:tblInd w:w="-5" w:type="dxa"/>
            <w:tblBorders>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PrChange>
      </w:tblPr>
      <w:tblGrid>
        <w:gridCol w:w="1374"/>
        <w:gridCol w:w="1375"/>
        <w:gridCol w:w="1545"/>
        <w:gridCol w:w="1546"/>
        <w:gridCol w:w="1545"/>
        <w:gridCol w:w="1546"/>
        <w:tblGridChange w:id="4665">
          <w:tblGrid>
            <w:gridCol w:w="99"/>
            <w:gridCol w:w="1275"/>
            <w:gridCol w:w="99"/>
            <w:gridCol w:w="1276"/>
            <w:gridCol w:w="99"/>
            <w:gridCol w:w="1446"/>
            <w:gridCol w:w="99"/>
            <w:gridCol w:w="1447"/>
            <w:gridCol w:w="99"/>
            <w:gridCol w:w="1446"/>
            <w:gridCol w:w="99"/>
            <w:gridCol w:w="1447"/>
            <w:gridCol w:w="99"/>
          </w:tblGrid>
        </w:tblGridChange>
      </w:tblGrid>
      <w:tr w:rsidR="00B72C41" w:rsidRPr="00E5054D" w14:paraId="2E65B8EA" w14:textId="77777777" w:rsidTr="000A6448">
        <w:trPr>
          <w:trHeight w:val="330"/>
          <w:trPrChange w:id="4666" w:author="Hong Je-Woo" w:date="2018-09-27T04:31:00Z">
            <w:trPr>
              <w:gridBefore w:val="1"/>
              <w:trHeight w:val="330"/>
            </w:trPr>
          </w:trPrChange>
        </w:trPr>
        <w:tc>
          <w:tcPr>
            <w:tcW w:w="2749" w:type="dxa"/>
            <w:gridSpan w:val="2"/>
            <w:tcBorders>
              <w:top w:val="nil"/>
              <w:bottom w:val="double" w:sz="4" w:space="0" w:color="auto"/>
            </w:tcBorders>
            <w:shd w:val="clear" w:color="auto" w:fill="auto"/>
            <w:noWrap/>
            <w:vAlign w:val="center"/>
            <w:hideMark/>
            <w:tcPrChange w:id="4667" w:author="Hong Je-Woo" w:date="2018-09-27T04:31:00Z">
              <w:tcPr>
                <w:tcW w:w="2749" w:type="dxa"/>
                <w:gridSpan w:val="4"/>
                <w:tcBorders>
                  <w:top w:val="nil"/>
                  <w:bottom w:val="double" w:sz="4" w:space="0" w:color="auto"/>
                </w:tcBorders>
                <w:shd w:val="clear" w:color="auto" w:fill="auto"/>
                <w:noWrap/>
                <w:vAlign w:val="center"/>
                <w:hideMark/>
              </w:tcPr>
            </w:tcPrChange>
          </w:tcPr>
          <w:p w14:paraId="2E65B8E5" w14:textId="77777777" w:rsidR="00B72C41" w:rsidRPr="00E5054D" w:rsidRDefault="00B72C41" w:rsidP="000A6448">
            <w:pPr>
              <w:widowControl/>
              <w:wordWrap/>
              <w:autoSpaceDE/>
              <w:autoSpaceDN/>
              <w:spacing w:after="0" w:line="240" w:lineRule="auto"/>
              <w:jc w:val="center"/>
              <w:rPr>
                <w:rFonts w:ascii="Times New Roman" w:hAnsi="Times New Roman"/>
                <w:color w:val="000000"/>
                <w:kern w:val="0"/>
                <w:sz w:val="19"/>
                <w:lang w:val="en-GB"/>
                <w:rPrChange w:id="4668" w:author="Hong Je-Woo" w:date="2018-09-27T04:31:00Z">
                  <w:rPr>
                    <w:rFonts w:ascii="Times New Roman" w:hAnsi="Times New Roman"/>
                    <w:color w:val="000000"/>
                    <w:kern w:val="0"/>
                    <w:sz w:val="19"/>
                  </w:rPr>
                </w:rPrChange>
              </w:rPr>
            </w:pPr>
          </w:p>
        </w:tc>
        <w:tc>
          <w:tcPr>
            <w:tcW w:w="1545" w:type="dxa"/>
            <w:tcBorders>
              <w:top w:val="nil"/>
              <w:bottom w:val="double" w:sz="4" w:space="0" w:color="auto"/>
            </w:tcBorders>
            <w:shd w:val="clear" w:color="auto" w:fill="auto"/>
            <w:noWrap/>
            <w:vAlign w:val="center"/>
            <w:hideMark/>
            <w:tcPrChange w:id="4669" w:author="Hong Je-Woo" w:date="2018-09-27T04:31:00Z">
              <w:tcPr>
                <w:tcW w:w="1545" w:type="dxa"/>
                <w:gridSpan w:val="2"/>
                <w:tcBorders>
                  <w:top w:val="nil"/>
                  <w:bottom w:val="double" w:sz="4" w:space="0" w:color="auto"/>
                </w:tcBorders>
                <w:shd w:val="clear" w:color="auto" w:fill="auto"/>
                <w:noWrap/>
                <w:vAlign w:val="center"/>
                <w:hideMark/>
              </w:tcPr>
            </w:tcPrChange>
          </w:tcPr>
          <w:p w14:paraId="2E65B8E6"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4670"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671" w:author="Hong Je-Woo" w:date="2018-09-27T04:31:00Z">
                  <w:rPr>
                    <w:rFonts w:ascii="Times New Roman" w:hAnsi="Times New Roman"/>
                    <w:b/>
                    <w:color w:val="000000"/>
                    <w:kern w:val="0"/>
                    <w:sz w:val="19"/>
                  </w:rPr>
                </w:rPrChange>
              </w:rPr>
              <w:t>Spring</w:t>
            </w:r>
          </w:p>
        </w:tc>
        <w:tc>
          <w:tcPr>
            <w:tcW w:w="1546" w:type="dxa"/>
            <w:tcBorders>
              <w:top w:val="nil"/>
              <w:bottom w:val="double" w:sz="4" w:space="0" w:color="auto"/>
            </w:tcBorders>
            <w:shd w:val="clear" w:color="auto" w:fill="auto"/>
            <w:noWrap/>
            <w:vAlign w:val="center"/>
            <w:hideMark/>
            <w:tcPrChange w:id="4672" w:author="Hong Je-Woo" w:date="2018-09-27T04:31:00Z">
              <w:tcPr>
                <w:tcW w:w="1546" w:type="dxa"/>
                <w:gridSpan w:val="2"/>
                <w:tcBorders>
                  <w:top w:val="nil"/>
                  <w:bottom w:val="double" w:sz="4" w:space="0" w:color="auto"/>
                </w:tcBorders>
                <w:shd w:val="clear" w:color="auto" w:fill="auto"/>
                <w:noWrap/>
                <w:vAlign w:val="center"/>
                <w:hideMark/>
              </w:tcPr>
            </w:tcPrChange>
          </w:tcPr>
          <w:p w14:paraId="2E65B8E7"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4673"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674" w:author="Hong Je-Woo" w:date="2018-09-27T04:31:00Z">
                  <w:rPr>
                    <w:rFonts w:ascii="Times New Roman" w:hAnsi="Times New Roman"/>
                    <w:b/>
                    <w:color w:val="000000"/>
                    <w:kern w:val="0"/>
                    <w:sz w:val="19"/>
                  </w:rPr>
                </w:rPrChange>
              </w:rPr>
              <w:t>Summer</w:t>
            </w:r>
          </w:p>
        </w:tc>
        <w:tc>
          <w:tcPr>
            <w:tcW w:w="1545" w:type="dxa"/>
            <w:tcBorders>
              <w:top w:val="nil"/>
              <w:bottom w:val="double" w:sz="4" w:space="0" w:color="auto"/>
            </w:tcBorders>
            <w:shd w:val="clear" w:color="auto" w:fill="auto"/>
            <w:noWrap/>
            <w:vAlign w:val="center"/>
            <w:hideMark/>
            <w:tcPrChange w:id="4675" w:author="Hong Je-Woo" w:date="2018-09-27T04:31:00Z">
              <w:tcPr>
                <w:tcW w:w="1545" w:type="dxa"/>
                <w:gridSpan w:val="2"/>
                <w:tcBorders>
                  <w:top w:val="nil"/>
                  <w:bottom w:val="double" w:sz="4" w:space="0" w:color="auto"/>
                </w:tcBorders>
                <w:shd w:val="clear" w:color="auto" w:fill="auto"/>
                <w:noWrap/>
                <w:vAlign w:val="center"/>
                <w:hideMark/>
              </w:tcPr>
            </w:tcPrChange>
          </w:tcPr>
          <w:p w14:paraId="2E65B8E8"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4676"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677" w:author="Hong Je-Woo" w:date="2018-09-27T04:31:00Z">
                  <w:rPr>
                    <w:rFonts w:ascii="Times New Roman" w:hAnsi="Times New Roman"/>
                    <w:b/>
                    <w:color w:val="000000"/>
                    <w:kern w:val="0"/>
                    <w:sz w:val="19"/>
                  </w:rPr>
                </w:rPrChange>
              </w:rPr>
              <w:t>Autumn</w:t>
            </w:r>
          </w:p>
        </w:tc>
        <w:tc>
          <w:tcPr>
            <w:tcW w:w="1546" w:type="dxa"/>
            <w:tcBorders>
              <w:top w:val="nil"/>
              <w:bottom w:val="double" w:sz="4" w:space="0" w:color="auto"/>
            </w:tcBorders>
            <w:shd w:val="clear" w:color="auto" w:fill="auto"/>
            <w:noWrap/>
            <w:vAlign w:val="center"/>
            <w:hideMark/>
            <w:tcPrChange w:id="4678" w:author="Hong Je-Woo" w:date="2018-09-27T04:31:00Z">
              <w:tcPr>
                <w:tcW w:w="1546" w:type="dxa"/>
                <w:gridSpan w:val="2"/>
                <w:tcBorders>
                  <w:top w:val="nil"/>
                  <w:bottom w:val="double" w:sz="4" w:space="0" w:color="auto"/>
                </w:tcBorders>
                <w:shd w:val="clear" w:color="auto" w:fill="auto"/>
                <w:noWrap/>
                <w:vAlign w:val="center"/>
                <w:hideMark/>
              </w:tcPr>
            </w:tcPrChange>
          </w:tcPr>
          <w:p w14:paraId="2E65B8E9"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4679"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680" w:author="Hong Je-Woo" w:date="2018-09-27T04:31:00Z">
                  <w:rPr>
                    <w:rFonts w:ascii="Times New Roman" w:hAnsi="Times New Roman"/>
                    <w:b/>
                    <w:color w:val="000000"/>
                    <w:kern w:val="0"/>
                    <w:sz w:val="19"/>
                  </w:rPr>
                </w:rPrChange>
              </w:rPr>
              <w:t>Winter</w:t>
            </w:r>
          </w:p>
        </w:tc>
      </w:tr>
      <w:tr w:rsidR="00A86F25" w:rsidRPr="00E5054D" w14:paraId="2E65B8F1" w14:textId="77777777" w:rsidTr="000A6448">
        <w:trPr>
          <w:trHeight w:val="330"/>
        </w:trPr>
        <w:tc>
          <w:tcPr>
            <w:tcW w:w="1374" w:type="dxa"/>
            <w:vMerge w:val="restart"/>
            <w:tcBorders>
              <w:top w:val="double" w:sz="4" w:space="0" w:color="auto"/>
              <w:bottom w:val="single" w:sz="4" w:space="0" w:color="auto"/>
            </w:tcBorders>
            <w:shd w:val="clear" w:color="auto" w:fill="auto"/>
            <w:noWrap/>
            <w:vAlign w:val="center"/>
            <w:hideMark/>
          </w:tcPr>
          <w:p w14:paraId="2E65B8EB"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4681" w:author="Hong Je-Woo" w:date="2018-09-27T04:31:00Z">
                  <w:rPr>
                    <w:rFonts w:ascii="Times New Roman" w:hAnsi="Times New Roman"/>
                    <w:b/>
                    <w:color w:val="000000"/>
                    <w:kern w:val="0"/>
                    <w:sz w:val="19"/>
                  </w:rPr>
                </w:rPrChange>
              </w:rPr>
            </w:pPr>
            <w:r w:rsidRPr="00E5054D">
              <w:rPr>
                <w:rFonts w:ascii="Times New Roman" w:hAnsi="Times New Roman"/>
                <w:b/>
                <w:i/>
                <w:color w:val="000000"/>
                <w:kern w:val="0"/>
                <w:sz w:val="19"/>
                <w:lang w:val="en-GB"/>
                <w:rPrChange w:id="4682" w:author="Hong Je-Woo" w:date="2018-09-27T04:31:00Z">
                  <w:rPr>
                    <w:rFonts w:ascii="Times New Roman" w:hAnsi="Times New Roman"/>
                    <w:b/>
                    <w:i/>
                    <w:color w:val="000000"/>
                    <w:kern w:val="0"/>
                    <w:sz w:val="19"/>
                  </w:rPr>
                </w:rPrChange>
              </w:rPr>
              <w:t>K</w:t>
            </w:r>
            <w:r w:rsidRPr="00E5054D">
              <w:rPr>
                <w:rFonts w:ascii="Times New Roman" w:hAnsi="Times New Roman"/>
                <w:b/>
                <w:color w:val="000000"/>
                <w:kern w:val="0"/>
                <w:sz w:val="19"/>
                <w:vertAlign w:val="subscript"/>
                <w:lang w:val="en-GB"/>
                <w:rPrChange w:id="4683" w:author="Hong Je-Woo" w:date="2018-09-27T04:31:00Z">
                  <w:rPr>
                    <w:rFonts w:ascii="Times New Roman" w:hAnsi="Times New Roman"/>
                    <w:b/>
                    <w:color w:val="000000"/>
                    <w:kern w:val="0"/>
                    <w:sz w:val="19"/>
                    <w:vertAlign w:val="subscript"/>
                  </w:rPr>
                </w:rPrChange>
              </w:rPr>
              <w:t>↓</w:t>
            </w:r>
          </w:p>
        </w:tc>
        <w:tc>
          <w:tcPr>
            <w:tcW w:w="1375" w:type="dxa"/>
            <w:tcBorders>
              <w:top w:val="double" w:sz="4" w:space="0" w:color="auto"/>
              <w:bottom w:val="single" w:sz="4" w:space="0" w:color="auto"/>
            </w:tcBorders>
            <w:shd w:val="clear" w:color="auto" w:fill="auto"/>
            <w:noWrap/>
            <w:vAlign w:val="center"/>
            <w:hideMark/>
          </w:tcPr>
          <w:p w14:paraId="2E65B8EC"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4684"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685" w:author="Hong Je-Woo" w:date="2018-09-27T04:31:00Z">
                  <w:rPr>
                    <w:rFonts w:ascii="Times New Roman" w:hAnsi="Times New Roman"/>
                    <w:b/>
                    <w:color w:val="000000"/>
                    <w:kern w:val="0"/>
                    <w:sz w:val="19"/>
                  </w:rPr>
                </w:rPrChange>
              </w:rPr>
              <w:t>All-day</w:t>
            </w:r>
          </w:p>
        </w:tc>
        <w:tc>
          <w:tcPr>
            <w:tcW w:w="1545" w:type="dxa"/>
            <w:tcBorders>
              <w:top w:val="double" w:sz="4" w:space="0" w:color="auto"/>
              <w:bottom w:val="single" w:sz="4" w:space="0" w:color="auto"/>
            </w:tcBorders>
            <w:shd w:val="clear" w:color="auto" w:fill="auto"/>
            <w:noWrap/>
            <w:vAlign w:val="center"/>
            <w:hideMark/>
          </w:tcPr>
          <w:p w14:paraId="2E65B8ED" w14:textId="183C31A4" w:rsidR="00B72C41" w:rsidRPr="00E5054D" w:rsidRDefault="00B72C41" w:rsidP="003577C2">
            <w:pPr>
              <w:widowControl/>
              <w:wordWrap/>
              <w:autoSpaceDE/>
              <w:autoSpaceDN/>
              <w:spacing w:after="0" w:line="240" w:lineRule="auto"/>
              <w:jc w:val="right"/>
              <w:rPr>
                <w:rFonts w:ascii="Times New Roman" w:hAnsi="Times New Roman"/>
                <w:color w:val="000000"/>
                <w:kern w:val="0"/>
                <w:sz w:val="19"/>
                <w:lang w:val="en-GB"/>
                <w:rPrChange w:id="4686" w:author="Hong Je-Woo" w:date="2018-09-27T04:31:00Z">
                  <w:rPr>
                    <w:rFonts w:ascii="Times New Roman" w:hAnsi="Times New Roman"/>
                    <w:color w:val="000000"/>
                    <w:kern w:val="0"/>
                    <w:sz w:val="19"/>
                  </w:rPr>
                </w:rPrChange>
              </w:rPr>
            </w:pPr>
            <w:del w:id="4687" w:author="Hong Je-Woo" w:date="2018-09-27T04:31:00Z">
              <w:r w:rsidRPr="007E5D70">
                <w:rPr>
                  <w:rFonts w:ascii="Times New Roman" w:eastAsia="맑은 고딕" w:hAnsi="Times New Roman" w:cs="Times New Roman"/>
                  <w:color w:val="000000"/>
                  <w:kern w:val="0"/>
                  <w:sz w:val="19"/>
                  <w:szCs w:val="19"/>
                </w:rPr>
                <w:delText xml:space="preserve">213.6 ± 256.3 </w:delText>
              </w:r>
            </w:del>
            <w:ins w:id="4688" w:author="Hong Je-Woo" w:date="2018-09-27T04:31:00Z">
              <w:r w:rsidR="00CF0C74" w:rsidRPr="00E5054D">
                <w:rPr>
                  <w:rFonts w:ascii="Times New Roman" w:eastAsia="맑은 고딕" w:hAnsi="Times New Roman" w:cs="Times New Roman"/>
                  <w:color w:val="000000"/>
                  <w:kern w:val="0"/>
                  <w:sz w:val="19"/>
                  <w:szCs w:val="19"/>
                  <w:lang w:val="en-GB"/>
                </w:rPr>
                <w:t xml:space="preserve">333.0 </w:t>
              </w:r>
              <w:r w:rsidRPr="00E5054D">
                <w:rPr>
                  <w:rFonts w:ascii="Times New Roman" w:eastAsia="맑은 고딕" w:hAnsi="Times New Roman" w:cs="Times New Roman"/>
                  <w:color w:val="000000"/>
                  <w:kern w:val="0"/>
                  <w:sz w:val="19"/>
                  <w:szCs w:val="19"/>
                  <w:lang w:val="en-GB"/>
                </w:rPr>
                <w:t>±</w:t>
              </w:r>
              <w:r w:rsidR="00CF0C74" w:rsidRPr="00E5054D">
                <w:rPr>
                  <w:rFonts w:ascii="Times New Roman" w:eastAsia="맑은 고딕" w:hAnsi="Times New Roman" w:cs="Times New Roman"/>
                  <w:color w:val="000000"/>
                  <w:kern w:val="0"/>
                  <w:sz w:val="19"/>
                  <w:szCs w:val="19"/>
                  <w:lang w:val="en-GB"/>
                </w:rPr>
                <w:t xml:space="preserve"> 323.8</w:t>
              </w:r>
              <w:r w:rsidRPr="00E5054D">
                <w:rPr>
                  <w:rFonts w:ascii="Times New Roman" w:eastAsia="맑은 고딕" w:hAnsi="Times New Roman" w:cs="Times New Roman"/>
                  <w:color w:val="000000"/>
                  <w:kern w:val="0"/>
                  <w:sz w:val="19"/>
                  <w:szCs w:val="19"/>
                  <w:lang w:val="en-GB"/>
                </w:rPr>
                <w:t xml:space="preserve"> </w:t>
              </w:r>
            </w:ins>
          </w:p>
        </w:tc>
        <w:tc>
          <w:tcPr>
            <w:tcW w:w="1546" w:type="dxa"/>
            <w:tcBorders>
              <w:top w:val="double" w:sz="4" w:space="0" w:color="auto"/>
              <w:bottom w:val="single" w:sz="4" w:space="0" w:color="auto"/>
            </w:tcBorders>
            <w:shd w:val="clear" w:color="auto" w:fill="auto"/>
            <w:noWrap/>
            <w:vAlign w:val="center"/>
            <w:hideMark/>
          </w:tcPr>
          <w:p w14:paraId="2E65B8EE" w14:textId="584923F0" w:rsidR="00B72C41" w:rsidRPr="00E5054D" w:rsidRDefault="00B72C41" w:rsidP="000A6448">
            <w:pPr>
              <w:widowControl/>
              <w:wordWrap/>
              <w:autoSpaceDE/>
              <w:autoSpaceDN/>
              <w:spacing w:after="0" w:line="240" w:lineRule="auto"/>
              <w:jc w:val="right"/>
              <w:rPr>
                <w:rFonts w:ascii="Times New Roman" w:hAnsi="Times New Roman"/>
                <w:color w:val="000000"/>
                <w:kern w:val="0"/>
                <w:sz w:val="19"/>
                <w:lang w:val="en-GB"/>
                <w:rPrChange w:id="4689" w:author="Hong Je-Woo" w:date="2018-09-27T04:31:00Z">
                  <w:rPr>
                    <w:rFonts w:ascii="Times New Roman" w:hAnsi="Times New Roman"/>
                    <w:color w:val="000000"/>
                    <w:kern w:val="0"/>
                    <w:sz w:val="19"/>
                  </w:rPr>
                </w:rPrChange>
              </w:rPr>
            </w:pPr>
            <w:del w:id="4690" w:author="Hong Je-Woo" w:date="2018-09-27T04:31:00Z">
              <w:r w:rsidRPr="007E5D70">
                <w:rPr>
                  <w:rFonts w:ascii="Times New Roman" w:eastAsia="맑은 고딕" w:hAnsi="Times New Roman" w:cs="Times New Roman"/>
                  <w:color w:val="000000"/>
                  <w:kern w:val="0"/>
                  <w:sz w:val="19"/>
                  <w:szCs w:val="19"/>
                </w:rPr>
                <w:delText xml:space="preserve">196.2 ± 221.9 </w:delText>
              </w:r>
            </w:del>
            <w:ins w:id="4691" w:author="Hong Je-Woo" w:date="2018-09-27T04:31:00Z">
              <w:r w:rsidR="00CF0C74" w:rsidRPr="00E5054D">
                <w:rPr>
                  <w:rFonts w:ascii="Times New Roman" w:eastAsia="맑은 고딕" w:hAnsi="Times New Roman" w:cs="Times New Roman"/>
                  <w:color w:val="000000"/>
                  <w:kern w:val="0"/>
                  <w:sz w:val="19"/>
                  <w:szCs w:val="19"/>
                  <w:lang w:val="en-GB"/>
                </w:rPr>
                <w:t>283.5</w:t>
              </w:r>
              <w:r w:rsidRPr="00E5054D">
                <w:rPr>
                  <w:rFonts w:ascii="Times New Roman" w:eastAsia="맑은 고딕" w:hAnsi="Times New Roman" w:cs="Times New Roman"/>
                  <w:color w:val="000000"/>
                  <w:kern w:val="0"/>
                  <w:sz w:val="19"/>
                  <w:szCs w:val="19"/>
                  <w:lang w:val="en-GB"/>
                </w:rPr>
                <w:t xml:space="preserve"> ±</w:t>
              </w:r>
              <w:r w:rsidR="00CF0C74" w:rsidRPr="00E5054D">
                <w:rPr>
                  <w:rFonts w:ascii="Times New Roman" w:eastAsia="맑은 고딕" w:hAnsi="Times New Roman" w:cs="Times New Roman"/>
                  <w:color w:val="000000"/>
                  <w:kern w:val="0"/>
                  <w:sz w:val="19"/>
                  <w:szCs w:val="19"/>
                  <w:lang w:val="en-GB"/>
                </w:rPr>
                <w:t xml:space="preserve"> 293.0</w:t>
              </w:r>
              <w:r w:rsidRPr="00E5054D">
                <w:rPr>
                  <w:rFonts w:ascii="Times New Roman" w:eastAsia="맑은 고딕" w:hAnsi="Times New Roman" w:cs="Times New Roman"/>
                  <w:color w:val="000000"/>
                  <w:kern w:val="0"/>
                  <w:sz w:val="19"/>
                  <w:szCs w:val="19"/>
                  <w:lang w:val="en-GB"/>
                </w:rPr>
                <w:t xml:space="preserve"> </w:t>
              </w:r>
            </w:ins>
          </w:p>
        </w:tc>
        <w:tc>
          <w:tcPr>
            <w:tcW w:w="1545" w:type="dxa"/>
            <w:tcBorders>
              <w:top w:val="double" w:sz="4" w:space="0" w:color="auto"/>
              <w:bottom w:val="single" w:sz="4" w:space="0" w:color="auto"/>
            </w:tcBorders>
            <w:shd w:val="clear" w:color="auto" w:fill="auto"/>
            <w:noWrap/>
            <w:vAlign w:val="center"/>
            <w:hideMark/>
          </w:tcPr>
          <w:p w14:paraId="2E65B8EF" w14:textId="08F49358" w:rsidR="00B72C41" w:rsidRPr="00E5054D" w:rsidRDefault="00B72C41" w:rsidP="000A6448">
            <w:pPr>
              <w:widowControl/>
              <w:wordWrap/>
              <w:autoSpaceDE/>
              <w:autoSpaceDN/>
              <w:spacing w:after="0" w:line="240" w:lineRule="auto"/>
              <w:jc w:val="right"/>
              <w:rPr>
                <w:rFonts w:ascii="Times New Roman" w:hAnsi="Times New Roman"/>
                <w:color w:val="000000"/>
                <w:kern w:val="0"/>
                <w:sz w:val="19"/>
                <w:lang w:val="en-GB"/>
                <w:rPrChange w:id="4692" w:author="Hong Je-Woo" w:date="2018-09-27T04:31:00Z">
                  <w:rPr>
                    <w:rFonts w:ascii="Times New Roman" w:hAnsi="Times New Roman"/>
                    <w:color w:val="000000"/>
                    <w:kern w:val="0"/>
                    <w:sz w:val="19"/>
                  </w:rPr>
                </w:rPrChange>
              </w:rPr>
            </w:pPr>
            <w:del w:id="4693" w:author="Hong Je-Woo" w:date="2018-09-27T04:31:00Z">
              <w:r w:rsidRPr="007E5D70">
                <w:rPr>
                  <w:rFonts w:ascii="Times New Roman" w:eastAsia="맑은 고딕" w:hAnsi="Times New Roman" w:cs="Times New Roman"/>
                  <w:color w:val="000000"/>
                  <w:kern w:val="0"/>
                  <w:sz w:val="19"/>
                  <w:szCs w:val="19"/>
                </w:rPr>
                <w:delText>139.0 ± 184</w:delText>
              </w:r>
            </w:del>
            <w:ins w:id="4694" w:author="Hong Je-Woo" w:date="2018-09-27T04:31:00Z">
              <w:r w:rsidR="00CF0C74" w:rsidRPr="00E5054D">
                <w:rPr>
                  <w:rFonts w:ascii="Times New Roman" w:eastAsia="맑은 고딕" w:hAnsi="Times New Roman" w:cs="Times New Roman"/>
                  <w:color w:val="000000"/>
                  <w:kern w:val="0"/>
                  <w:sz w:val="19"/>
                  <w:szCs w:val="19"/>
                  <w:lang w:val="en-GB"/>
                </w:rPr>
                <w:t>215</w:t>
              </w:r>
            </w:ins>
            <w:r w:rsidR="00CF0C74" w:rsidRPr="00E5054D">
              <w:rPr>
                <w:rFonts w:ascii="Times New Roman" w:hAnsi="Times New Roman"/>
                <w:color w:val="000000"/>
                <w:kern w:val="0"/>
                <w:sz w:val="19"/>
                <w:lang w:val="en-GB"/>
                <w:rPrChange w:id="4695" w:author="Hong Je-Woo" w:date="2018-09-27T04:31:00Z">
                  <w:rPr>
                    <w:rFonts w:ascii="Times New Roman" w:hAnsi="Times New Roman"/>
                    <w:color w:val="000000"/>
                    <w:kern w:val="0"/>
                    <w:sz w:val="19"/>
                  </w:rPr>
                </w:rPrChange>
              </w:rPr>
              <w:t>.1</w:t>
            </w:r>
            <w:r w:rsidRPr="00E5054D">
              <w:rPr>
                <w:rFonts w:ascii="Times New Roman" w:hAnsi="Times New Roman"/>
                <w:color w:val="000000"/>
                <w:kern w:val="0"/>
                <w:sz w:val="19"/>
                <w:lang w:val="en-GB"/>
                <w:rPrChange w:id="4696" w:author="Hong Je-Woo" w:date="2018-09-27T04:31:00Z">
                  <w:rPr>
                    <w:rFonts w:ascii="Times New Roman" w:hAnsi="Times New Roman"/>
                    <w:color w:val="000000"/>
                    <w:kern w:val="0"/>
                    <w:sz w:val="19"/>
                  </w:rPr>
                </w:rPrChange>
              </w:rPr>
              <w:t xml:space="preserve"> </w:t>
            </w:r>
            <w:ins w:id="4697" w:author="Hong Je-Woo" w:date="2018-09-27T04:31:00Z">
              <w:r w:rsidRPr="00E5054D">
                <w:rPr>
                  <w:rFonts w:ascii="Times New Roman" w:eastAsia="맑은 고딕" w:hAnsi="Times New Roman" w:cs="Times New Roman"/>
                  <w:color w:val="000000"/>
                  <w:kern w:val="0"/>
                  <w:sz w:val="19"/>
                  <w:szCs w:val="19"/>
                  <w:lang w:val="en-GB"/>
                </w:rPr>
                <w:t>±</w:t>
              </w:r>
              <w:r w:rsidR="00CF0C74" w:rsidRPr="00E5054D">
                <w:rPr>
                  <w:rFonts w:ascii="Times New Roman" w:eastAsia="맑은 고딕" w:hAnsi="Times New Roman" w:cs="Times New Roman"/>
                  <w:color w:val="000000"/>
                  <w:kern w:val="0"/>
                  <w:sz w:val="19"/>
                  <w:szCs w:val="19"/>
                  <w:lang w:val="en-GB"/>
                </w:rPr>
                <w:t xml:space="preserve"> 246.2</w:t>
              </w:r>
            </w:ins>
          </w:p>
        </w:tc>
        <w:tc>
          <w:tcPr>
            <w:tcW w:w="1546" w:type="dxa"/>
            <w:tcBorders>
              <w:top w:val="double" w:sz="4" w:space="0" w:color="auto"/>
              <w:bottom w:val="single" w:sz="4" w:space="0" w:color="auto"/>
            </w:tcBorders>
            <w:shd w:val="clear" w:color="auto" w:fill="auto"/>
            <w:noWrap/>
            <w:vAlign w:val="center"/>
            <w:hideMark/>
          </w:tcPr>
          <w:p w14:paraId="2E65B8F0" w14:textId="1201FADD" w:rsidR="00B72C41" w:rsidRPr="00E5054D" w:rsidRDefault="00B72C41" w:rsidP="000A6448">
            <w:pPr>
              <w:widowControl/>
              <w:wordWrap/>
              <w:autoSpaceDE/>
              <w:autoSpaceDN/>
              <w:spacing w:after="0" w:line="240" w:lineRule="auto"/>
              <w:jc w:val="right"/>
              <w:rPr>
                <w:rFonts w:ascii="Times New Roman" w:hAnsi="Times New Roman"/>
                <w:color w:val="000000"/>
                <w:kern w:val="0"/>
                <w:sz w:val="19"/>
                <w:lang w:val="en-GB"/>
                <w:rPrChange w:id="4698" w:author="Hong Je-Woo" w:date="2018-09-27T04:31:00Z">
                  <w:rPr>
                    <w:rFonts w:ascii="Times New Roman" w:hAnsi="Times New Roman"/>
                    <w:color w:val="000000"/>
                    <w:kern w:val="0"/>
                    <w:sz w:val="19"/>
                  </w:rPr>
                </w:rPrChange>
              </w:rPr>
            </w:pPr>
            <w:del w:id="4699" w:author="Hong Je-Woo" w:date="2018-09-27T04:31:00Z">
              <w:r w:rsidRPr="007E5D70">
                <w:rPr>
                  <w:rFonts w:ascii="Times New Roman" w:eastAsia="맑은 고딕" w:hAnsi="Times New Roman" w:cs="Times New Roman"/>
                  <w:color w:val="000000"/>
                  <w:kern w:val="0"/>
                  <w:sz w:val="19"/>
                  <w:szCs w:val="19"/>
                </w:rPr>
                <w:delText>107</w:delText>
              </w:r>
            </w:del>
            <w:ins w:id="4700" w:author="Hong Je-Woo" w:date="2018-09-27T04:31:00Z">
              <w:r w:rsidR="00CF0C74" w:rsidRPr="00E5054D">
                <w:rPr>
                  <w:rFonts w:ascii="Times New Roman" w:eastAsia="맑은 고딕" w:hAnsi="Times New Roman" w:cs="Times New Roman"/>
                  <w:color w:val="000000"/>
                  <w:kern w:val="0"/>
                  <w:sz w:val="19"/>
                  <w:szCs w:val="19"/>
                  <w:lang w:val="en-GB"/>
                </w:rPr>
                <w:t>203</w:t>
              </w:r>
            </w:ins>
            <w:r w:rsidR="00CF0C74" w:rsidRPr="00E5054D">
              <w:rPr>
                <w:rFonts w:ascii="Times New Roman" w:hAnsi="Times New Roman"/>
                <w:color w:val="000000"/>
                <w:kern w:val="0"/>
                <w:sz w:val="19"/>
                <w:lang w:val="en-GB"/>
                <w:rPrChange w:id="4701" w:author="Hong Je-Woo" w:date="2018-09-27T04:31:00Z">
                  <w:rPr>
                    <w:rFonts w:ascii="Times New Roman" w:hAnsi="Times New Roman"/>
                    <w:color w:val="000000"/>
                    <w:kern w:val="0"/>
                    <w:sz w:val="19"/>
                  </w:rPr>
                </w:rPrChange>
              </w:rPr>
              <w:t>.2</w:t>
            </w:r>
            <w:r w:rsidRPr="00E5054D">
              <w:rPr>
                <w:rFonts w:ascii="Times New Roman" w:hAnsi="Times New Roman"/>
                <w:color w:val="000000"/>
                <w:kern w:val="0"/>
                <w:sz w:val="19"/>
                <w:lang w:val="en-GB"/>
                <w:rPrChange w:id="4702" w:author="Hong Je-Woo" w:date="2018-09-27T04:31:00Z">
                  <w:rPr>
                    <w:rFonts w:ascii="Times New Roman" w:hAnsi="Times New Roman"/>
                    <w:color w:val="000000"/>
                    <w:kern w:val="0"/>
                    <w:sz w:val="19"/>
                  </w:rPr>
                </w:rPrChange>
              </w:rPr>
              <w:t xml:space="preserve"> ± </w:t>
            </w:r>
            <w:del w:id="4703" w:author="Hong Je-Woo" w:date="2018-09-27T04:31:00Z">
              <w:r w:rsidRPr="007E5D70">
                <w:rPr>
                  <w:rFonts w:ascii="Times New Roman" w:eastAsia="맑은 고딕" w:hAnsi="Times New Roman" w:cs="Times New Roman"/>
                  <w:color w:val="000000"/>
                  <w:kern w:val="0"/>
                  <w:sz w:val="19"/>
                  <w:szCs w:val="19"/>
                </w:rPr>
                <w:delText xml:space="preserve">157.3 </w:delText>
              </w:r>
            </w:del>
            <w:ins w:id="4704" w:author="Hong Je-Woo" w:date="2018-09-27T04:31:00Z">
              <w:r w:rsidR="00CF0C74" w:rsidRPr="00E5054D">
                <w:rPr>
                  <w:rFonts w:ascii="Times New Roman" w:eastAsia="맑은 고딕" w:hAnsi="Times New Roman" w:cs="Times New Roman"/>
                  <w:color w:val="000000"/>
                  <w:kern w:val="0"/>
                  <w:sz w:val="19"/>
                  <w:szCs w:val="19"/>
                  <w:lang w:val="en-GB"/>
                </w:rPr>
                <w:t>207.6</w:t>
              </w:r>
            </w:ins>
          </w:p>
        </w:tc>
      </w:tr>
      <w:tr w:rsidR="00B72C41" w:rsidRPr="00E5054D" w14:paraId="2E65B8F8" w14:textId="77777777" w:rsidTr="000A6448">
        <w:trPr>
          <w:trHeight w:val="330"/>
          <w:trPrChange w:id="4705" w:author="Hong Je-Woo" w:date="2018-09-27T04:31:00Z">
            <w:trPr>
              <w:gridBefore w:val="1"/>
              <w:trHeight w:val="330"/>
            </w:trPr>
          </w:trPrChange>
        </w:trPr>
        <w:tc>
          <w:tcPr>
            <w:tcW w:w="1374" w:type="dxa"/>
            <w:vMerge/>
            <w:tcBorders>
              <w:top w:val="single" w:sz="4" w:space="0" w:color="auto"/>
              <w:bottom w:val="single" w:sz="4" w:space="0" w:color="auto"/>
            </w:tcBorders>
            <w:vAlign w:val="center"/>
            <w:hideMark/>
            <w:tcPrChange w:id="4706" w:author="Hong Je-Woo" w:date="2018-09-27T04:31:00Z">
              <w:tcPr>
                <w:tcW w:w="1374" w:type="dxa"/>
                <w:gridSpan w:val="2"/>
                <w:vMerge/>
                <w:tcBorders>
                  <w:top w:val="single" w:sz="4" w:space="0" w:color="auto"/>
                  <w:bottom w:val="single" w:sz="4" w:space="0" w:color="auto"/>
                </w:tcBorders>
                <w:vAlign w:val="center"/>
                <w:hideMark/>
              </w:tcPr>
            </w:tcPrChange>
          </w:tcPr>
          <w:p w14:paraId="2E65B8F2" w14:textId="77777777" w:rsidR="00B72C41" w:rsidRPr="00E5054D" w:rsidRDefault="00B72C41" w:rsidP="000A6448">
            <w:pPr>
              <w:widowControl/>
              <w:wordWrap/>
              <w:autoSpaceDE/>
              <w:autoSpaceDN/>
              <w:spacing w:after="0" w:line="240" w:lineRule="auto"/>
              <w:jc w:val="left"/>
              <w:rPr>
                <w:rFonts w:ascii="Times New Roman" w:hAnsi="Times New Roman"/>
                <w:b/>
                <w:color w:val="000000"/>
                <w:kern w:val="0"/>
                <w:sz w:val="19"/>
                <w:lang w:val="en-GB"/>
                <w:rPrChange w:id="4707" w:author="Hong Je-Woo" w:date="2018-09-27T04:31:00Z">
                  <w:rPr>
                    <w:rFonts w:ascii="Times New Roman" w:hAnsi="Times New Roman"/>
                    <w:b/>
                    <w:color w:val="000000"/>
                    <w:kern w:val="0"/>
                    <w:sz w:val="19"/>
                  </w:rPr>
                </w:rPrChange>
              </w:rPr>
            </w:pPr>
          </w:p>
        </w:tc>
        <w:tc>
          <w:tcPr>
            <w:tcW w:w="1375" w:type="dxa"/>
            <w:tcBorders>
              <w:top w:val="single" w:sz="4" w:space="0" w:color="auto"/>
              <w:bottom w:val="single" w:sz="4" w:space="0" w:color="auto"/>
            </w:tcBorders>
            <w:shd w:val="clear" w:color="auto" w:fill="auto"/>
            <w:noWrap/>
            <w:vAlign w:val="center"/>
            <w:hideMark/>
            <w:tcPrChange w:id="4708" w:author="Hong Je-Woo" w:date="2018-09-27T04:31:00Z">
              <w:tcPr>
                <w:tcW w:w="1375" w:type="dxa"/>
                <w:gridSpan w:val="2"/>
                <w:tcBorders>
                  <w:top w:val="single" w:sz="4" w:space="0" w:color="auto"/>
                  <w:bottom w:val="single" w:sz="4" w:space="0" w:color="auto"/>
                </w:tcBorders>
                <w:shd w:val="clear" w:color="auto" w:fill="auto"/>
                <w:noWrap/>
                <w:vAlign w:val="center"/>
                <w:hideMark/>
              </w:tcPr>
            </w:tcPrChange>
          </w:tcPr>
          <w:p w14:paraId="2E65B8F3"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4709"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710" w:author="Hong Je-Woo" w:date="2018-09-27T04:31:00Z">
                  <w:rPr>
                    <w:rFonts w:ascii="Times New Roman" w:hAnsi="Times New Roman"/>
                    <w:b/>
                    <w:color w:val="000000"/>
                    <w:kern w:val="0"/>
                    <w:sz w:val="19"/>
                  </w:rPr>
                </w:rPrChange>
              </w:rPr>
              <w:t>Daytime</w:t>
            </w:r>
          </w:p>
        </w:tc>
        <w:tc>
          <w:tcPr>
            <w:tcW w:w="1545" w:type="dxa"/>
            <w:tcBorders>
              <w:top w:val="single" w:sz="4" w:space="0" w:color="auto"/>
              <w:bottom w:val="single" w:sz="4" w:space="0" w:color="auto"/>
            </w:tcBorders>
            <w:shd w:val="clear" w:color="auto" w:fill="auto"/>
            <w:noWrap/>
            <w:vAlign w:val="center"/>
            <w:hideMark/>
            <w:tcPrChange w:id="4711"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8F4" w14:textId="7101AA5A" w:rsidR="00B72C41" w:rsidRPr="00E5054D" w:rsidRDefault="00B72C41" w:rsidP="003577C2">
            <w:pPr>
              <w:widowControl/>
              <w:wordWrap/>
              <w:autoSpaceDE/>
              <w:autoSpaceDN/>
              <w:spacing w:after="0" w:line="240" w:lineRule="auto"/>
              <w:jc w:val="right"/>
              <w:rPr>
                <w:rFonts w:ascii="Times New Roman" w:hAnsi="Times New Roman"/>
                <w:color w:val="000000"/>
                <w:kern w:val="0"/>
                <w:sz w:val="19"/>
                <w:lang w:val="en-GB"/>
                <w:rPrChange w:id="4712" w:author="Hong Je-Woo" w:date="2018-09-27T04:31:00Z">
                  <w:rPr>
                    <w:rFonts w:ascii="Times New Roman" w:hAnsi="Times New Roman"/>
                    <w:color w:val="000000"/>
                    <w:kern w:val="0"/>
                    <w:sz w:val="19"/>
                  </w:rPr>
                </w:rPrChange>
              </w:rPr>
            </w:pPr>
            <w:del w:id="4713" w:author="Hong Je-Woo" w:date="2018-09-27T04:31:00Z">
              <w:r w:rsidRPr="007E5D70">
                <w:rPr>
                  <w:rFonts w:ascii="Times New Roman" w:eastAsia="맑은 고딕" w:hAnsi="Times New Roman" w:cs="Times New Roman"/>
                  <w:color w:val="000000"/>
                  <w:kern w:val="0"/>
                  <w:sz w:val="19"/>
                  <w:szCs w:val="19"/>
                </w:rPr>
                <w:delText xml:space="preserve">456.6 ± 179.9 </w:delText>
              </w:r>
            </w:del>
            <w:ins w:id="4714" w:author="Hong Je-Woo" w:date="2018-09-27T04:31:00Z">
              <w:r w:rsidR="00CF0C74" w:rsidRPr="00E5054D">
                <w:rPr>
                  <w:rFonts w:ascii="Times New Roman" w:eastAsia="맑은 고딕" w:hAnsi="Times New Roman" w:cs="Times New Roman"/>
                  <w:color w:val="000000"/>
                  <w:kern w:val="0"/>
                  <w:sz w:val="19"/>
                  <w:szCs w:val="19"/>
                  <w:lang w:val="en-GB"/>
                </w:rPr>
                <w:t>508.7</w:t>
              </w:r>
              <w:r w:rsidRPr="00E5054D">
                <w:rPr>
                  <w:rFonts w:ascii="Times New Roman" w:eastAsia="맑은 고딕" w:hAnsi="Times New Roman" w:cs="Times New Roman"/>
                  <w:color w:val="000000"/>
                  <w:kern w:val="0"/>
                  <w:sz w:val="19"/>
                  <w:szCs w:val="19"/>
                  <w:lang w:val="en-GB"/>
                </w:rPr>
                <w:t xml:space="preserve"> ±</w:t>
              </w:r>
              <w:r w:rsidR="00CF0C74" w:rsidRPr="00E5054D">
                <w:rPr>
                  <w:rFonts w:ascii="Times New Roman" w:eastAsia="맑은 고딕" w:hAnsi="Times New Roman" w:cs="Times New Roman"/>
                  <w:color w:val="000000"/>
                  <w:kern w:val="0"/>
                  <w:sz w:val="19"/>
                  <w:szCs w:val="19"/>
                  <w:lang w:val="en-GB"/>
                </w:rPr>
                <w:t xml:space="preserve"> 274.1</w:t>
              </w:r>
            </w:ins>
          </w:p>
        </w:tc>
        <w:tc>
          <w:tcPr>
            <w:tcW w:w="1546" w:type="dxa"/>
            <w:tcBorders>
              <w:top w:val="single" w:sz="4" w:space="0" w:color="auto"/>
              <w:bottom w:val="single" w:sz="4" w:space="0" w:color="auto"/>
            </w:tcBorders>
            <w:shd w:val="clear" w:color="auto" w:fill="auto"/>
            <w:noWrap/>
            <w:vAlign w:val="center"/>
            <w:hideMark/>
            <w:tcPrChange w:id="4715"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8F5" w14:textId="67F13621" w:rsidR="00B72C41" w:rsidRPr="00E5054D" w:rsidRDefault="00B72C41" w:rsidP="000A6448">
            <w:pPr>
              <w:widowControl/>
              <w:wordWrap/>
              <w:autoSpaceDE/>
              <w:autoSpaceDN/>
              <w:spacing w:after="0" w:line="240" w:lineRule="auto"/>
              <w:jc w:val="right"/>
              <w:rPr>
                <w:rFonts w:ascii="Times New Roman" w:hAnsi="Times New Roman"/>
                <w:color w:val="000000"/>
                <w:kern w:val="0"/>
                <w:sz w:val="19"/>
                <w:lang w:val="en-GB"/>
                <w:rPrChange w:id="4716" w:author="Hong Je-Woo" w:date="2018-09-27T04:31:00Z">
                  <w:rPr>
                    <w:rFonts w:ascii="Times New Roman" w:hAnsi="Times New Roman"/>
                    <w:color w:val="000000"/>
                    <w:kern w:val="0"/>
                    <w:sz w:val="19"/>
                  </w:rPr>
                </w:rPrChange>
              </w:rPr>
            </w:pPr>
            <w:del w:id="4717" w:author="Hong Je-Woo" w:date="2018-09-27T04:31:00Z">
              <w:r w:rsidRPr="007E5D70">
                <w:rPr>
                  <w:rFonts w:ascii="Times New Roman" w:eastAsia="맑은 고딕" w:hAnsi="Times New Roman" w:cs="Times New Roman"/>
                  <w:color w:val="000000"/>
                  <w:kern w:val="0"/>
                  <w:sz w:val="19"/>
                  <w:szCs w:val="19"/>
                </w:rPr>
                <w:delText xml:space="preserve">386.0 ± 158.6 </w:delText>
              </w:r>
            </w:del>
            <w:ins w:id="4718" w:author="Hong Je-Woo" w:date="2018-09-27T04:31:00Z">
              <w:r w:rsidR="00CF0C74" w:rsidRPr="00E5054D">
                <w:rPr>
                  <w:rFonts w:ascii="Times New Roman" w:eastAsia="맑은 고딕" w:hAnsi="Times New Roman" w:cs="Times New Roman"/>
                  <w:color w:val="000000"/>
                  <w:kern w:val="0"/>
                  <w:sz w:val="19"/>
                  <w:szCs w:val="19"/>
                  <w:lang w:val="en-GB"/>
                </w:rPr>
                <w:t>434.7</w:t>
              </w:r>
              <w:r w:rsidRPr="00E5054D">
                <w:rPr>
                  <w:rFonts w:ascii="Times New Roman" w:eastAsia="맑은 고딕" w:hAnsi="Times New Roman" w:cs="Times New Roman"/>
                  <w:color w:val="000000"/>
                  <w:kern w:val="0"/>
                  <w:sz w:val="19"/>
                  <w:szCs w:val="19"/>
                  <w:lang w:val="en-GB"/>
                </w:rPr>
                <w:t xml:space="preserve"> ± </w:t>
              </w:r>
              <w:r w:rsidR="00CF0C74" w:rsidRPr="00E5054D">
                <w:rPr>
                  <w:rFonts w:ascii="Times New Roman" w:eastAsia="맑은 고딕" w:hAnsi="Times New Roman" w:cs="Times New Roman"/>
                  <w:color w:val="000000"/>
                  <w:kern w:val="0"/>
                  <w:sz w:val="19"/>
                  <w:szCs w:val="19"/>
                  <w:lang w:val="en-GB"/>
                </w:rPr>
                <w:t>261.5</w:t>
              </w:r>
            </w:ins>
          </w:p>
        </w:tc>
        <w:tc>
          <w:tcPr>
            <w:tcW w:w="1545" w:type="dxa"/>
            <w:tcBorders>
              <w:top w:val="single" w:sz="4" w:space="0" w:color="auto"/>
              <w:bottom w:val="single" w:sz="4" w:space="0" w:color="auto"/>
            </w:tcBorders>
            <w:shd w:val="clear" w:color="auto" w:fill="auto"/>
            <w:noWrap/>
            <w:vAlign w:val="center"/>
            <w:hideMark/>
            <w:tcPrChange w:id="4719"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8F6" w14:textId="2BB67E82" w:rsidR="00B72C41" w:rsidRPr="00E5054D" w:rsidRDefault="00B72C41" w:rsidP="000A6448">
            <w:pPr>
              <w:widowControl/>
              <w:wordWrap/>
              <w:autoSpaceDE/>
              <w:autoSpaceDN/>
              <w:spacing w:after="0" w:line="240" w:lineRule="auto"/>
              <w:jc w:val="right"/>
              <w:rPr>
                <w:rFonts w:ascii="Times New Roman" w:hAnsi="Times New Roman"/>
                <w:color w:val="000000"/>
                <w:kern w:val="0"/>
                <w:sz w:val="19"/>
                <w:lang w:val="en-GB"/>
                <w:rPrChange w:id="4720" w:author="Hong Je-Woo" w:date="2018-09-27T04:31:00Z">
                  <w:rPr>
                    <w:rFonts w:ascii="Times New Roman" w:hAnsi="Times New Roman"/>
                    <w:color w:val="000000"/>
                    <w:kern w:val="0"/>
                    <w:sz w:val="19"/>
                  </w:rPr>
                </w:rPrChange>
              </w:rPr>
            </w:pPr>
            <w:del w:id="4721" w:author="Hong Je-Woo" w:date="2018-09-27T04:31:00Z">
              <w:r w:rsidRPr="007E5D70">
                <w:rPr>
                  <w:rFonts w:ascii="Times New Roman" w:eastAsia="맑은 고딕" w:hAnsi="Times New Roman" w:cs="Times New Roman"/>
                  <w:color w:val="000000"/>
                  <w:kern w:val="0"/>
                  <w:sz w:val="19"/>
                  <w:szCs w:val="19"/>
                </w:rPr>
                <w:delText xml:space="preserve">341.7 ± 127.5 </w:delText>
              </w:r>
            </w:del>
            <w:ins w:id="4722" w:author="Hong Je-Woo" w:date="2018-09-27T04:31:00Z">
              <w:r w:rsidR="00CF0C74" w:rsidRPr="00E5054D">
                <w:rPr>
                  <w:rFonts w:ascii="Times New Roman" w:eastAsia="맑은 고딕" w:hAnsi="Times New Roman" w:cs="Times New Roman"/>
                  <w:color w:val="000000"/>
                  <w:kern w:val="0"/>
                  <w:sz w:val="19"/>
                  <w:szCs w:val="19"/>
                  <w:lang w:val="en-GB"/>
                </w:rPr>
                <w:t>379.0</w:t>
              </w:r>
              <w:r w:rsidRPr="00E5054D">
                <w:rPr>
                  <w:rFonts w:ascii="Times New Roman" w:eastAsia="맑은 고딕" w:hAnsi="Times New Roman" w:cs="Times New Roman"/>
                  <w:color w:val="000000"/>
                  <w:kern w:val="0"/>
                  <w:sz w:val="19"/>
                  <w:szCs w:val="19"/>
                  <w:lang w:val="en-GB"/>
                </w:rPr>
                <w:t xml:space="preserve"> ±</w:t>
              </w:r>
              <w:r w:rsidR="00CF0C74" w:rsidRPr="00E5054D">
                <w:rPr>
                  <w:rFonts w:ascii="Times New Roman" w:eastAsia="맑은 고딕" w:hAnsi="Times New Roman" w:cs="Times New Roman"/>
                  <w:color w:val="000000"/>
                  <w:kern w:val="0"/>
                  <w:sz w:val="19"/>
                  <w:szCs w:val="19"/>
                  <w:lang w:val="en-GB"/>
                </w:rPr>
                <w:t xml:space="preserve"> 217.9</w:t>
              </w:r>
            </w:ins>
          </w:p>
        </w:tc>
        <w:tc>
          <w:tcPr>
            <w:tcW w:w="1546" w:type="dxa"/>
            <w:tcBorders>
              <w:top w:val="single" w:sz="4" w:space="0" w:color="auto"/>
              <w:bottom w:val="single" w:sz="4" w:space="0" w:color="auto"/>
            </w:tcBorders>
            <w:shd w:val="clear" w:color="auto" w:fill="auto"/>
            <w:noWrap/>
            <w:vAlign w:val="center"/>
            <w:hideMark/>
            <w:tcPrChange w:id="4723"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8F7" w14:textId="132017FF" w:rsidR="00B72C41" w:rsidRPr="00E5054D" w:rsidRDefault="00B72C41" w:rsidP="000A6448">
            <w:pPr>
              <w:widowControl/>
              <w:wordWrap/>
              <w:autoSpaceDE/>
              <w:autoSpaceDN/>
              <w:spacing w:after="0" w:line="240" w:lineRule="auto"/>
              <w:jc w:val="right"/>
              <w:rPr>
                <w:rFonts w:ascii="Times New Roman" w:hAnsi="Times New Roman"/>
                <w:color w:val="000000"/>
                <w:kern w:val="0"/>
                <w:sz w:val="19"/>
                <w:lang w:val="en-GB"/>
                <w:rPrChange w:id="4724" w:author="Hong Je-Woo" w:date="2018-09-27T04:31:00Z">
                  <w:rPr>
                    <w:rFonts w:ascii="Times New Roman" w:hAnsi="Times New Roman"/>
                    <w:color w:val="000000"/>
                    <w:kern w:val="0"/>
                    <w:sz w:val="19"/>
                  </w:rPr>
                </w:rPrChange>
              </w:rPr>
            </w:pPr>
            <w:del w:id="4725" w:author="Hong Je-Woo" w:date="2018-09-27T04:31:00Z">
              <w:r w:rsidRPr="007E5D70">
                <w:rPr>
                  <w:rFonts w:ascii="Times New Roman" w:eastAsia="맑은 고딕" w:hAnsi="Times New Roman" w:cs="Times New Roman"/>
                  <w:color w:val="000000"/>
                  <w:kern w:val="0"/>
                  <w:sz w:val="19"/>
                  <w:szCs w:val="19"/>
                </w:rPr>
                <w:delText xml:space="preserve">297.5 ± 113.7 </w:delText>
              </w:r>
            </w:del>
            <w:ins w:id="4726" w:author="Hong Je-Woo" w:date="2018-09-27T04:31:00Z">
              <w:r w:rsidR="00CF0C74" w:rsidRPr="00E5054D">
                <w:rPr>
                  <w:rFonts w:ascii="Times New Roman" w:eastAsia="맑은 고딕" w:hAnsi="Times New Roman" w:cs="Times New Roman"/>
                  <w:color w:val="000000"/>
                  <w:kern w:val="0"/>
                  <w:sz w:val="19"/>
                  <w:szCs w:val="19"/>
                  <w:lang w:val="en-GB"/>
                </w:rPr>
                <w:t>335.1</w:t>
              </w:r>
              <w:r w:rsidRPr="00E5054D">
                <w:rPr>
                  <w:rFonts w:ascii="Times New Roman" w:eastAsia="맑은 고딕" w:hAnsi="Times New Roman" w:cs="Times New Roman"/>
                  <w:color w:val="000000"/>
                  <w:kern w:val="0"/>
                  <w:sz w:val="19"/>
                  <w:szCs w:val="19"/>
                  <w:lang w:val="en-GB"/>
                </w:rPr>
                <w:t xml:space="preserve"> ± </w:t>
              </w:r>
              <w:r w:rsidR="00CF0C74" w:rsidRPr="00E5054D">
                <w:rPr>
                  <w:rFonts w:ascii="Times New Roman" w:eastAsia="맑은 고딕" w:hAnsi="Times New Roman" w:cs="Times New Roman"/>
                  <w:color w:val="000000"/>
                  <w:kern w:val="0"/>
                  <w:sz w:val="19"/>
                  <w:szCs w:val="19"/>
                  <w:lang w:val="en-GB"/>
                </w:rPr>
                <w:t>203.2</w:t>
              </w:r>
            </w:ins>
          </w:p>
        </w:tc>
      </w:tr>
      <w:tr w:rsidR="00A86F25" w:rsidRPr="00E5054D" w14:paraId="2E65B8FF" w14:textId="77777777" w:rsidTr="000A6448">
        <w:trPr>
          <w:trHeight w:val="330"/>
        </w:trPr>
        <w:tc>
          <w:tcPr>
            <w:tcW w:w="1374" w:type="dxa"/>
            <w:vMerge/>
            <w:tcBorders>
              <w:top w:val="single" w:sz="4" w:space="0" w:color="auto"/>
              <w:bottom w:val="single" w:sz="12" w:space="0" w:color="auto"/>
            </w:tcBorders>
            <w:vAlign w:val="center"/>
            <w:hideMark/>
          </w:tcPr>
          <w:p w14:paraId="2E65B8F9"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4727" w:author="Hong Je-Woo" w:date="2018-09-27T04:31:00Z">
                  <w:rPr>
                    <w:rFonts w:ascii="Times New Roman" w:hAnsi="Times New Roman"/>
                    <w:b/>
                    <w:color w:val="000000"/>
                    <w:kern w:val="0"/>
                    <w:sz w:val="19"/>
                  </w:rPr>
                </w:rPrChange>
              </w:rPr>
            </w:pPr>
          </w:p>
        </w:tc>
        <w:tc>
          <w:tcPr>
            <w:tcW w:w="1375" w:type="dxa"/>
            <w:tcBorders>
              <w:top w:val="single" w:sz="4" w:space="0" w:color="auto"/>
              <w:bottom w:val="single" w:sz="12" w:space="0" w:color="auto"/>
            </w:tcBorders>
            <w:shd w:val="clear" w:color="auto" w:fill="auto"/>
            <w:noWrap/>
            <w:vAlign w:val="center"/>
            <w:hideMark/>
          </w:tcPr>
          <w:p w14:paraId="2E65B8FA" w14:textId="51455226" w:rsidR="00CF0C74" w:rsidRPr="00E5054D" w:rsidRDefault="00B72C41" w:rsidP="00CF0C74">
            <w:pPr>
              <w:widowControl/>
              <w:wordWrap/>
              <w:autoSpaceDE/>
              <w:autoSpaceDN/>
              <w:spacing w:after="0" w:line="240" w:lineRule="auto"/>
              <w:jc w:val="center"/>
              <w:rPr>
                <w:rFonts w:ascii="Times New Roman" w:hAnsi="Times New Roman"/>
                <w:b/>
                <w:color w:val="000000"/>
                <w:kern w:val="0"/>
                <w:sz w:val="19"/>
                <w:lang w:val="en-GB"/>
                <w:rPrChange w:id="4728" w:author="Hong Je-Woo" w:date="2018-09-27T04:31:00Z">
                  <w:rPr>
                    <w:rFonts w:ascii="Times New Roman" w:hAnsi="Times New Roman"/>
                    <w:b/>
                    <w:color w:val="000000"/>
                    <w:kern w:val="0"/>
                    <w:sz w:val="19"/>
                  </w:rPr>
                </w:rPrChange>
              </w:rPr>
            </w:pPr>
            <w:del w:id="4729" w:author="Hong Je-Woo" w:date="2018-09-27T04:31:00Z">
              <w:r w:rsidRPr="007E5D70">
                <w:rPr>
                  <w:rFonts w:ascii="Times New Roman" w:eastAsia="맑은 고딕" w:hAnsi="Times New Roman" w:cs="Times New Roman"/>
                  <w:b/>
                  <w:bCs/>
                  <w:color w:val="000000"/>
                  <w:kern w:val="0"/>
                  <w:sz w:val="19"/>
                  <w:szCs w:val="19"/>
                </w:rPr>
                <w:delText>Nighttime</w:delText>
              </w:r>
            </w:del>
            <w:ins w:id="4730" w:author="Hong Je-Woo" w:date="2018-09-27T04:31:00Z">
              <w:r w:rsidR="00696175" w:rsidRPr="00E5054D">
                <w:rPr>
                  <w:rFonts w:ascii="Times New Roman" w:eastAsia="맑은 고딕" w:hAnsi="Times New Roman" w:cs="Times New Roman"/>
                  <w:b/>
                  <w:bCs/>
                  <w:color w:val="000000"/>
                  <w:kern w:val="0"/>
                  <w:sz w:val="19"/>
                  <w:szCs w:val="19"/>
                  <w:lang w:val="en-GB"/>
                </w:rPr>
                <w:t>Night-time</w:t>
              </w:r>
            </w:ins>
          </w:p>
        </w:tc>
        <w:tc>
          <w:tcPr>
            <w:tcW w:w="1545" w:type="dxa"/>
            <w:tcBorders>
              <w:top w:val="single" w:sz="4" w:space="0" w:color="auto"/>
              <w:bottom w:val="single" w:sz="12" w:space="0" w:color="auto"/>
            </w:tcBorders>
            <w:shd w:val="clear" w:color="auto" w:fill="auto"/>
            <w:noWrap/>
            <w:vAlign w:val="center"/>
          </w:tcPr>
          <w:p w14:paraId="2E65B8FB" w14:textId="6B6D64B4"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31" w:author="Hong Je-Woo" w:date="2018-09-27T04:31:00Z">
                  <w:rPr>
                    <w:rFonts w:ascii="Times New Roman" w:hAnsi="Times New Roman"/>
                    <w:color w:val="000000"/>
                    <w:kern w:val="0"/>
                    <w:sz w:val="19"/>
                  </w:rPr>
                </w:rPrChange>
              </w:rPr>
            </w:pPr>
            <w:del w:id="4732" w:author="Hong Je-Woo" w:date="2018-09-27T04:31:00Z">
              <w:r>
                <w:rPr>
                  <w:rFonts w:ascii="Times New Roman" w:eastAsia="맑은 고딕" w:hAnsi="Times New Roman" w:cs="Times New Roman"/>
                  <w:color w:val="000000"/>
                  <w:kern w:val="0"/>
                  <w:sz w:val="19"/>
                  <w:szCs w:val="19"/>
                </w:rPr>
                <w:delText>–</w:delText>
              </w:r>
            </w:del>
            <w:ins w:id="4733" w:author="Hong Je-Woo" w:date="2018-09-27T04:31:00Z">
              <w:r w:rsidR="00CF0C74" w:rsidRPr="00E5054D">
                <w:rPr>
                  <w:rFonts w:ascii="Times New Roman" w:eastAsia="맑은 고딕" w:hAnsi="Times New Roman" w:cs="Times New Roman"/>
                  <w:color w:val="000000"/>
                  <w:kern w:val="0"/>
                  <w:sz w:val="19"/>
                  <w:szCs w:val="19"/>
                  <w:lang w:val="en-GB"/>
                </w:rPr>
                <w:t xml:space="preserve">13.7 ± 28.6 </w:t>
              </w:r>
            </w:ins>
          </w:p>
        </w:tc>
        <w:tc>
          <w:tcPr>
            <w:tcW w:w="1546" w:type="dxa"/>
            <w:tcBorders>
              <w:top w:val="single" w:sz="4" w:space="0" w:color="auto"/>
              <w:bottom w:val="single" w:sz="12" w:space="0" w:color="auto"/>
            </w:tcBorders>
            <w:shd w:val="clear" w:color="auto" w:fill="auto"/>
            <w:noWrap/>
            <w:vAlign w:val="center"/>
          </w:tcPr>
          <w:p w14:paraId="2E65B8FC" w14:textId="5EBD329E"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34" w:author="Hong Je-Woo" w:date="2018-09-27T04:31:00Z">
                  <w:rPr>
                    <w:rFonts w:ascii="Times New Roman" w:hAnsi="Times New Roman"/>
                    <w:color w:val="000000"/>
                    <w:kern w:val="0"/>
                    <w:sz w:val="19"/>
                  </w:rPr>
                </w:rPrChange>
              </w:rPr>
            </w:pPr>
            <w:del w:id="4735" w:author="Hong Je-Woo" w:date="2018-09-27T04:31:00Z">
              <w:r>
                <w:rPr>
                  <w:rFonts w:ascii="Times New Roman" w:eastAsia="맑은 고딕" w:hAnsi="Times New Roman" w:cs="Times New Roman"/>
                  <w:color w:val="000000"/>
                  <w:kern w:val="0"/>
                  <w:sz w:val="19"/>
                  <w:szCs w:val="19"/>
                </w:rPr>
                <w:delText>–</w:delText>
              </w:r>
            </w:del>
            <w:ins w:id="4736" w:author="Hong Je-Woo" w:date="2018-09-27T04:31:00Z">
              <w:r w:rsidR="005D06C8" w:rsidRPr="00E5054D">
                <w:rPr>
                  <w:rFonts w:ascii="Times New Roman" w:eastAsia="맑은 고딕" w:hAnsi="Times New Roman" w:cs="Times New Roman"/>
                  <w:color w:val="000000"/>
                  <w:kern w:val="0"/>
                  <w:sz w:val="19"/>
                  <w:szCs w:val="19"/>
                  <w:lang w:val="en-GB"/>
                </w:rPr>
                <w:t>8.6</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19.8</w:t>
              </w:r>
            </w:ins>
          </w:p>
        </w:tc>
        <w:tc>
          <w:tcPr>
            <w:tcW w:w="1545" w:type="dxa"/>
            <w:tcBorders>
              <w:top w:val="single" w:sz="4" w:space="0" w:color="auto"/>
              <w:bottom w:val="single" w:sz="12" w:space="0" w:color="auto"/>
            </w:tcBorders>
            <w:shd w:val="clear" w:color="auto" w:fill="auto"/>
            <w:noWrap/>
            <w:vAlign w:val="center"/>
          </w:tcPr>
          <w:p w14:paraId="2E65B8FD" w14:textId="1B4BC087"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37" w:author="Hong Je-Woo" w:date="2018-09-27T04:31:00Z">
                  <w:rPr>
                    <w:rFonts w:ascii="Times New Roman" w:hAnsi="Times New Roman"/>
                    <w:color w:val="000000"/>
                    <w:kern w:val="0"/>
                    <w:sz w:val="19"/>
                  </w:rPr>
                </w:rPrChange>
              </w:rPr>
            </w:pPr>
            <w:del w:id="4738" w:author="Hong Je-Woo" w:date="2018-09-27T04:31:00Z">
              <w:r>
                <w:rPr>
                  <w:rFonts w:ascii="Times New Roman" w:eastAsia="맑은 고딕" w:hAnsi="Times New Roman" w:cs="Times New Roman"/>
                  <w:color w:val="000000"/>
                  <w:kern w:val="0"/>
                  <w:sz w:val="19"/>
                  <w:szCs w:val="19"/>
                </w:rPr>
                <w:delText>–</w:delText>
              </w:r>
            </w:del>
            <w:ins w:id="4739" w:author="Hong Je-Woo" w:date="2018-09-27T04:31:00Z">
              <w:r w:rsidR="005D06C8" w:rsidRPr="00E5054D">
                <w:rPr>
                  <w:rFonts w:ascii="Times New Roman" w:eastAsia="맑은 고딕" w:hAnsi="Times New Roman" w:cs="Times New Roman"/>
                  <w:color w:val="000000"/>
                  <w:kern w:val="0"/>
                  <w:sz w:val="19"/>
                  <w:szCs w:val="19"/>
                  <w:lang w:val="en-GB"/>
                </w:rPr>
                <w:t>8.4</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22.4</w:t>
              </w:r>
            </w:ins>
          </w:p>
        </w:tc>
        <w:tc>
          <w:tcPr>
            <w:tcW w:w="1546" w:type="dxa"/>
            <w:tcBorders>
              <w:top w:val="single" w:sz="4" w:space="0" w:color="auto"/>
              <w:bottom w:val="single" w:sz="12" w:space="0" w:color="auto"/>
            </w:tcBorders>
            <w:shd w:val="clear" w:color="auto" w:fill="auto"/>
            <w:noWrap/>
            <w:vAlign w:val="center"/>
          </w:tcPr>
          <w:p w14:paraId="2E65B8FE" w14:textId="4425A873"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40" w:author="Hong Je-Woo" w:date="2018-09-27T04:31:00Z">
                  <w:rPr>
                    <w:rFonts w:ascii="Times New Roman" w:hAnsi="Times New Roman"/>
                    <w:color w:val="000000"/>
                    <w:kern w:val="0"/>
                    <w:sz w:val="19"/>
                  </w:rPr>
                </w:rPrChange>
              </w:rPr>
            </w:pPr>
            <w:del w:id="4741" w:author="Hong Je-Woo" w:date="2018-09-27T04:31:00Z">
              <w:r>
                <w:rPr>
                  <w:rFonts w:ascii="Times New Roman" w:eastAsia="맑은 고딕" w:hAnsi="Times New Roman" w:cs="Times New Roman"/>
                  <w:color w:val="000000"/>
                  <w:kern w:val="0"/>
                  <w:sz w:val="19"/>
                  <w:szCs w:val="19"/>
                </w:rPr>
                <w:delText>–</w:delText>
              </w:r>
            </w:del>
            <w:ins w:id="4742" w:author="Hong Je-Woo" w:date="2018-09-27T04:31:00Z">
              <w:r w:rsidR="005D06C8" w:rsidRPr="00E5054D">
                <w:rPr>
                  <w:rFonts w:ascii="Times New Roman" w:eastAsia="맑은 고딕" w:hAnsi="Times New Roman" w:cs="Times New Roman"/>
                  <w:color w:val="000000"/>
                  <w:kern w:val="0"/>
                  <w:sz w:val="19"/>
                  <w:szCs w:val="19"/>
                  <w:lang w:val="en-GB"/>
                </w:rPr>
                <w:t>10.6</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24.3</w:t>
              </w:r>
            </w:ins>
          </w:p>
        </w:tc>
      </w:tr>
      <w:tr w:rsidR="00A86F25" w:rsidRPr="00E5054D" w14:paraId="2E65B906"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00"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4743" w:author="Hong Je-Woo" w:date="2018-09-27T04:31:00Z">
                  <w:rPr>
                    <w:rFonts w:ascii="Times New Roman" w:hAnsi="Times New Roman"/>
                    <w:b/>
                    <w:color w:val="000000"/>
                    <w:kern w:val="0"/>
                    <w:sz w:val="19"/>
                  </w:rPr>
                </w:rPrChange>
              </w:rPr>
            </w:pPr>
            <w:r w:rsidRPr="00E5054D">
              <w:rPr>
                <w:rFonts w:ascii="Times New Roman" w:hAnsi="Times New Roman"/>
                <w:b/>
                <w:i/>
                <w:color w:val="000000"/>
                <w:kern w:val="0"/>
                <w:sz w:val="19"/>
                <w:lang w:val="en-GB"/>
                <w:rPrChange w:id="4744" w:author="Hong Je-Woo" w:date="2018-09-27T04:31:00Z">
                  <w:rPr>
                    <w:rFonts w:ascii="Times New Roman" w:hAnsi="Times New Roman"/>
                    <w:b/>
                    <w:i/>
                    <w:color w:val="000000"/>
                    <w:kern w:val="0"/>
                    <w:sz w:val="19"/>
                  </w:rPr>
                </w:rPrChange>
              </w:rPr>
              <w:t>K</w:t>
            </w:r>
            <w:r w:rsidRPr="00E5054D">
              <w:rPr>
                <w:rFonts w:ascii="Times New Roman" w:hAnsi="Times New Roman"/>
                <w:b/>
                <w:color w:val="000000"/>
                <w:kern w:val="0"/>
                <w:sz w:val="19"/>
                <w:vertAlign w:val="subscript"/>
                <w:lang w:val="en-GB"/>
                <w:rPrChange w:id="4745" w:author="Hong Je-Woo" w:date="2018-09-27T04:31:00Z">
                  <w:rPr>
                    <w:rFonts w:ascii="Times New Roman" w:hAnsi="Times New Roman"/>
                    <w:b/>
                    <w:color w:val="000000"/>
                    <w:kern w:val="0"/>
                    <w:sz w:val="19"/>
                    <w:vertAlign w:val="subscript"/>
                  </w:rPr>
                </w:rPrChange>
              </w:rPr>
              <w:t>↑</w:t>
            </w:r>
          </w:p>
        </w:tc>
        <w:tc>
          <w:tcPr>
            <w:tcW w:w="1375" w:type="dxa"/>
            <w:tcBorders>
              <w:top w:val="single" w:sz="12" w:space="0" w:color="auto"/>
              <w:bottom w:val="single" w:sz="4" w:space="0" w:color="auto"/>
            </w:tcBorders>
            <w:shd w:val="clear" w:color="auto" w:fill="auto"/>
            <w:noWrap/>
            <w:vAlign w:val="center"/>
            <w:hideMark/>
          </w:tcPr>
          <w:p w14:paraId="2E65B901"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4746"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747" w:author="Hong Je-Woo" w:date="2018-09-27T04:31:00Z">
                  <w:rPr>
                    <w:rFonts w:ascii="Times New Roman" w:hAnsi="Times New Roman"/>
                    <w:b/>
                    <w:color w:val="000000"/>
                    <w:kern w:val="0"/>
                    <w:sz w:val="19"/>
                  </w:rPr>
                </w:rPrChange>
              </w:rPr>
              <w:t>All-day</w:t>
            </w:r>
          </w:p>
        </w:tc>
        <w:tc>
          <w:tcPr>
            <w:tcW w:w="1545" w:type="dxa"/>
            <w:tcBorders>
              <w:top w:val="single" w:sz="12" w:space="0" w:color="auto"/>
              <w:bottom w:val="single" w:sz="4" w:space="0" w:color="auto"/>
            </w:tcBorders>
            <w:shd w:val="clear" w:color="auto" w:fill="auto"/>
            <w:noWrap/>
            <w:vAlign w:val="center"/>
            <w:hideMark/>
          </w:tcPr>
          <w:p w14:paraId="2E65B902" w14:textId="73BC2076"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48" w:author="Hong Je-Woo" w:date="2018-09-27T04:31:00Z">
                  <w:rPr>
                    <w:rFonts w:ascii="Times New Roman" w:hAnsi="Times New Roman"/>
                    <w:color w:val="000000"/>
                    <w:kern w:val="0"/>
                    <w:sz w:val="19"/>
                  </w:rPr>
                </w:rPrChange>
              </w:rPr>
            </w:pPr>
            <w:del w:id="4749"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39.9 ± 47.2 </w:delText>
              </w:r>
            </w:del>
            <w:ins w:id="4750" w:author="Hong Je-Woo" w:date="2018-09-27T04:31:00Z">
              <w:r w:rsidR="005D06C8" w:rsidRPr="00E5054D">
                <w:rPr>
                  <w:rFonts w:ascii="Times New Roman" w:eastAsia="맑은 고딕" w:hAnsi="Times New Roman" w:cs="Times New Roman"/>
                  <w:color w:val="000000"/>
                  <w:kern w:val="0"/>
                  <w:sz w:val="19"/>
                  <w:szCs w:val="19"/>
                  <w:lang w:val="en-GB"/>
                </w:rPr>
                <w:t xml:space="preserve">-62.6 </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59.8</w:t>
              </w:r>
            </w:ins>
          </w:p>
        </w:tc>
        <w:tc>
          <w:tcPr>
            <w:tcW w:w="1546" w:type="dxa"/>
            <w:tcBorders>
              <w:top w:val="single" w:sz="12" w:space="0" w:color="auto"/>
              <w:bottom w:val="single" w:sz="4" w:space="0" w:color="auto"/>
            </w:tcBorders>
            <w:shd w:val="clear" w:color="auto" w:fill="auto"/>
            <w:noWrap/>
            <w:vAlign w:val="center"/>
            <w:hideMark/>
          </w:tcPr>
          <w:p w14:paraId="2E65B903" w14:textId="13364329"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51" w:author="Hong Je-Woo" w:date="2018-09-27T04:31:00Z">
                  <w:rPr>
                    <w:rFonts w:ascii="Times New Roman" w:hAnsi="Times New Roman"/>
                    <w:color w:val="000000"/>
                    <w:kern w:val="0"/>
                    <w:sz w:val="19"/>
                  </w:rPr>
                </w:rPrChange>
              </w:rPr>
            </w:pPr>
            <w:del w:id="4752"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35.5 ± 39.5 </w:delText>
              </w:r>
            </w:del>
            <w:ins w:id="4753" w:author="Hong Je-Woo" w:date="2018-09-27T04:31:00Z">
              <w:r w:rsidR="005D06C8" w:rsidRPr="00E5054D">
                <w:rPr>
                  <w:rFonts w:ascii="Times New Roman" w:eastAsia="맑은 고딕" w:hAnsi="Times New Roman" w:cs="Times New Roman"/>
                  <w:color w:val="000000"/>
                  <w:kern w:val="0"/>
                  <w:sz w:val="19"/>
                  <w:szCs w:val="19"/>
                  <w:lang w:val="en-GB"/>
                </w:rPr>
                <w:t>-51.4</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52.6</w:t>
              </w:r>
            </w:ins>
          </w:p>
        </w:tc>
        <w:tc>
          <w:tcPr>
            <w:tcW w:w="1545" w:type="dxa"/>
            <w:tcBorders>
              <w:top w:val="single" w:sz="12" w:space="0" w:color="auto"/>
              <w:bottom w:val="single" w:sz="4" w:space="0" w:color="auto"/>
            </w:tcBorders>
            <w:shd w:val="clear" w:color="auto" w:fill="auto"/>
            <w:noWrap/>
            <w:vAlign w:val="center"/>
            <w:hideMark/>
          </w:tcPr>
          <w:p w14:paraId="2E65B904" w14:textId="23BB2BC7"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54" w:author="Hong Je-Woo" w:date="2018-09-27T04:31:00Z">
                  <w:rPr>
                    <w:rFonts w:ascii="Times New Roman" w:hAnsi="Times New Roman"/>
                    <w:color w:val="000000"/>
                    <w:kern w:val="0"/>
                    <w:sz w:val="19"/>
                  </w:rPr>
                </w:rPrChange>
              </w:rPr>
            </w:pPr>
            <w:del w:id="4755"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25.4 ± 33.1 </w:delText>
              </w:r>
            </w:del>
            <w:ins w:id="4756" w:author="Hong Je-Woo" w:date="2018-09-27T04:31:00Z">
              <w:r w:rsidR="005D06C8" w:rsidRPr="00E5054D">
                <w:rPr>
                  <w:rFonts w:ascii="Times New Roman" w:eastAsia="맑은 고딕" w:hAnsi="Times New Roman" w:cs="Times New Roman"/>
                  <w:color w:val="000000"/>
                  <w:kern w:val="0"/>
                  <w:sz w:val="19"/>
                  <w:szCs w:val="19"/>
                  <w:lang w:val="en-GB"/>
                </w:rPr>
                <w:t>-39.5</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44.8</w:t>
              </w:r>
            </w:ins>
          </w:p>
        </w:tc>
        <w:tc>
          <w:tcPr>
            <w:tcW w:w="1546" w:type="dxa"/>
            <w:tcBorders>
              <w:top w:val="single" w:sz="12" w:space="0" w:color="auto"/>
              <w:bottom w:val="single" w:sz="4" w:space="0" w:color="auto"/>
            </w:tcBorders>
            <w:shd w:val="clear" w:color="auto" w:fill="auto"/>
            <w:noWrap/>
            <w:vAlign w:val="center"/>
            <w:hideMark/>
          </w:tcPr>
          <w:p w14:paraId="2E65B905" w14:textId="5E8B2764"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57" w:author="Hong Je-Woo" w:date="2018-09-27T04:31:00Z">
                  <w:rPr>
                    <w:rFonts w:ascii="Times New Roman" w:hAnsi="Times New Roman"/>
                    <w:color w:val="000000"/>
                    <w:kern w:val="0"/>
                    <w:sz w:val="19"/>
                  </w:rPr>
                </w:rPrChange>
              </w:rPr>
            </w:pPr>
            <w:del w:id="4758"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20.8 ± 30.0 </w:delText>
              </w:r>
            </w:del>
            <w:ins w:id="4759" w:author="Hong Je-Woo" w:date="2018-09-27T04:31:00Z">
              <w:r w:rsidR="005D06C8" w:rsidRPr="00E5054D">
                <w:rPr>
                  <w:rFonts w:ascii="Times New Roman" w:eastAsia="맑은 고딕" w:hAnsi="Times New Roman" w:cs="Times New Roman"/>
                  <w:color w:val="000000"/>
                  <w:kern w:val="0"/>
                  <w:sz w:val="19"/>
                  <w:szCs w:val="19"/>
                  <w:lang w:val="en-GB"/>
                </w:rPr>
                <w:t>-39.6</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40.2</w:t>
              </w:r>
            </w:ins>
          </w:p>
        </w:tc>
      </w:tr>
      <w:tr w:rsidR="00CF0C74" w:rsidRPr="00E5054D" w14:paraId="2E65B90D" w14:textId="77777777" w:rsidTr="000A6448">
        <w:trPr>
          <w:trHeight w:val="330"/>
          <w:trPrChange w:id="4760" w:author="Hong Je-Woo" w:date="2018-09-27T04:31:00Z">
            <w:trPr>
              <w:gridBefore w:val="1"/>
              <w:trHeight w:val="330"/>
            </w:trPr>
          </w:trPrChange>
        </w:trPr>
        <w:tc>
          <w:tcPr>
            <w:tcW w:w="1374" w:type="dxa"/>
            <w:vMerge/>
            <w:tcBorders>
              <w:top w:val="single" w:sz="4" w:space="0" w:color="auto"/>
              <w:bottom w:val="single" w:sz="4" w:space="0" w:color="auto"/>
            </w:tcBorders>
            <w:vAlign w:val="center"/>
            <w:hideMark/>
            <w:tcPrChange w:id="4761" w:author="Hong Je-Woo" w:date="2018-09-27T04:31:00Z">
              <w:tcPr>
                <w:tcW w:w="1374" w:type="dxa"/>
                <w:gridSpan w:val="2"/>
                <w:vMerge/>
                <w:tcBorders>
                  <w:top w:val="single" w:sz="4" w:space="0" w:color="auto"/>
                  <w:bottom w:val="single" w:sz="4" w:space="0" w:color="auto"/>
                </w:tcBorders>
                <w:vAlign w:val="center"/>
                <w:hideMark/>
              </w:tcPr>
            </w:tcPrChange>
          </w:tcPr>
          <w:p w14:paraId="2E65B907"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4762" w:author="Hong Je-Woo" w:date="2018-09-27T04:31:00Z">
                  <w:rPr>
                    <w:rFonts w:ascii="Times New Roman" w:hAnsi="Times New Roman"/>
                    <w:b/>
                    <w:color w:val="000000"/>
                    <w:kern w:val="0"/>
                    <w:sz w:val="19"/>
                  </w:rPr>
                </w:rPrChange>
              </w:rPr>
            </w:pPr>
          </w:p>
        </w:tc>
        <w:tc>
          <w:tcPr>
            <w:tcW w:w="1375" w:type="dxa"/>
            <w:tcBorders>
              <w:top w:val="single" w:sz="4" w:space="0" w:color="auto"/>
              <w:bottom w:val="single" w:sz="4" w:space="0" w:color="auto"/>
            </w:tcBorders>
            <w:shd w:val="clear" w:color="auto" w:fill="auto"/>
            <w:noWrap/>
            <w:vAlign w:val="center"/>
            <w:hideMark/>
            <w:tcPrChange w:id="4763" w:author="Hong Je-Woo" w:date="2018-09-27T04:31:00Z">
              <w:tcPr>
                <w:tcW w:w="1375" w:type="dxa"/>
                <w:gridSpan w:val="2"/>
                <w:tcBorders>
                  <w:top w:val="single" w:sz="4" w:space="0" w:color="auto"/>
                  <w:bottom w:val="single" w:sz="4" w:space="0" w:color="auto"/>
                </w:tcBorders>
                <w:shd w:val="clear" w:color="auto" w:fill="auto"/>
                <w:noWrap/>
                <w:vAlign w:val="center"/>
                <w:hideMark/>
              </w:tcPr>
            </w:tcPrChange>
          </w:tcPr>
          <w:p w14:paraId="2E65B908"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4764"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765" w:author="Hong Je-Woo" w:date="2018-09-27T04:31:00Z">
                  <w:rPr>
                    <w:rFonts w:ascii="Times New Roman" w:hAnsi="Times New Roman"/>
                    <w:b/>
                    <w:color w:val="000000"/>
                    <w:kern w:val="0"/>
                    <w:sz w:val="19"/>
                  </w:rPr>
                </w:rPrChange>
              </w:rPr>
              <w:t>Daytime</w:t>
            </w:r>
          </w:p>
        </w:tc>
        <w:tc>
          <w:tcPr>
            <w:tcW w:w="1545" w:type="dxa"/>
            <w:tcBorders>
              <w:top w:val="single" w:sz="4" w:space="0" w:color="auto"/>
              <w:bottom w:val="single" w:sz="4" w:space="0" w:color="auto"/>
            </w:tcBorders>
            <w:shd w:val="clear" w:color="auto" w:fill="auto"/>
            <w:noWrap/>
            <w:vAlign w:val="center"/>
            <w:hideMark/>
            <w:tcPrChange w:id="4766"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09" w14:textId="26D556BA"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67" w:author="Hong Je-Woo" w:date="2018-09-27T04:31:00Z">
                  <w:rPr>
                    <w:rFonts w:ascii="Times New Roman" w:hAnsi="Times New Roman"/>
                    <w:color w:val="000000"/>
                    <w:kern w:val="0"/>
                    <w:sz w:val="19"/>
                  </w:rPr>
                </w:rPrChange>
              </w:rPr>
            </w:pPr>
            <w:del w:id="4768"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84.9 ± 32</w:delText>
              </w:r>
            </w:del>
            <w:ins w:id="4769" w:author="Hong Je-Woo" w:date="2018-09-27T04:31:00Z">
              <w:r w:rsidR="005D06C8" w:rsidRPr="00E5054D">
                <w:rPr>
                  <w:rFonts w:ascii="Times New Roman" w:eastAsia="맑은 고딕" w:hAnsi="Times New Roman" w:cs="Times New Roman"/>
                  <w:color w:val="000000"/>
                  <w:kern w:val="0"/>
                  <w:sz w:val="19"/>
                  <w:szCs w:val="19"/>
                  <w:lang w:val="en-GB"/>
                </w:rPr>
                <w:t>-95.3</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50</w:t>
              </w:r>
            </w:ins>
            <w:r w:rsidR="005D06C8" w:rsidRPr="00E5054D">
              <w:rPr>
                <w:rFonts w:ascii="Times New Roman" w:hAnsi="Times New Roman"/>
                <w:color w:val="000000"/>
                <w:kern w:val="0"/>
                <w:sz w:val="19"/>
                <w:lang w:val="en-GB"/>
                <w:rPrChange w:id="4770" w:author="Hong Je-Woo" w:date="2018-09-27T04:31:00Z">
                  <w:rPr>
                    <w:rFonts w:ascii="Times New Roman" w:hAnsi="Times New Roman"/>
                    <w:color w:val="000000"/>
                    <w:kern w:val="0"/>
                    <w:sz w:val="19"/>
                  </w:rPr>
                </w:rPrChange>
              </w:rPr>
              <w:t>.2</w:t>
            </w:r>
            <w:del w:id="4771" w:author="Hong Je-Woo" w:date="2018-09-27T04:31:00Z">
              <w:r w:rsidRPr="007E5D70">
                <w:rPr>
                  <w:rFonts w:ascii="Times New Roman" w:eastAsia="맑은 고딕" w:hAnsi="Times New Roman" w:cs="Times New Roman"/>
                  <w:color w:val="000000"/>
                  <w:kern w:val="0"/>
                  <w:sz w:val="19"/>
                  <w:szCs w:val="19"/>
                </w:rPr>
                <w:delText xml:space="preserve"> </w:delText>
              </w:r>
            </w:del>
          </w:p>
        </w:tc>
        <w:tc>
          <w:tcPr>
            <w:tcW w:w="1546" w:type="dxa"/>
            <w:tcBorders>
              <w:top w:val="single" w:sz="4" w:space="0" w:color="auto"/>
              <w:bottom w:val="single" w:sz="4" w:space="0" w:color="auto"/>
            </w:tcBorders>
            <w:shd w:val="clear" w:color="auto" w:fill="auto"/>
            <w:noWrap/>
            <w:vAlign w:val="center"/>
            <w:hideMark/>
            <w:tcPrChange w:id="4772"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0A" w14:textId="26D60872"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73" w:author="Hong Je-Woo" w:date="2018-09-27T04:31:00Z">
                  <w:rPr>
                    <w:rFonts w:ascii="Times New Roman" w:hAnsi="Times New Roman"/>
                    <w:color w:val="000000"/>
                    <w:kern w:val="0"/>
                    <w:sz w:val="19"/>
                  </w:rPr>
                </w:rPrChange>
              </w:rPr>
            </w:pPr>
            <w:del w:id="4774"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69</w:delText>
              </w:r>
            </w:del>
            <w:ins w:id="4775" w:author="Hong Je-Woo" w:date="2018-09-27T04:31:00Z">
              <w:r w:rsidR="005D06C8" w:rsidRPr="00E5054D">
                <w:rPr>
                  <w:rFonts w:ascii="Times New Roman" w:eastAsia="맑은 고딕" w:hAnsi="Times New Roman" w:cs="Times New Roman"/>
                  <w:color w:val="000000"/>
                  <w:kern w:val="0"/>
                  <w:sz w:val="19"/>
                  <w:szCs w:val="19"/>
                  <w:lang w:val="en-GB"/>
                </w:rPr>
                <w:t>-78</w:t>
              </w:r>
            </w:ins>
            <w:r w:rsidR="005D06C8" w:rsidRPr="00E5054D">
              <w:rPr>
                <w:rFonts w:ascii="Times New Roman" w:hAnsi="Times New Roman"/>
                <w:color w:val="000000"/>
                <w:kern w:val="0"/>
                <w:sz w:val="19"/>
                <w:lang w:val="en-GB"/>
                <w:rPrChange w:id="4776" w:author="Hong Je-Woo" w:date="2018-09-27T04:31:00Z">
                  <w:rPr>
                    <w:rFonts w:ascii="Times New Roman" w:hAnsi="Times New Roman"/>
                    <w:color w:val="000000"/>
                    <w:kern w:val="0"/>
                    <w:sz w:val="19"/>
                  </w:rPr>
                </w:rPrChange>
              </w:rPr>
              <w:t>.6</w:t>
            </w:r>
            <w:r w:rsidR="00CF0C74" w:rsidRPr="00E5054D">
              <w:rPr>
                <w:rFonts w:ascii="Times New Roman" w:hAnsi="Times New Roman"/>
                <w:color w:val="000000"/>
                <w:kern w:val="0"/>
                <w:sz w:val="19"/>
                <w:lang w:val="en-GB"/>
                <w:rPrChange w:id="4777" w:author="Hong Je-Woo" w:date="2018-09-27T04:31:00Z">
                  <w:rPr>
                    <w:rFonts w:ascii="Times New Roman" w:hAnsi="Times New Roman"/>
                    <w:color w:val="000000"/>
                    <w:kern w:val="0"/>
                    <w:sz w:val="19"/>
                  </w:rPr>
                </w:rPrChange>
              </w:rPr>
              <w:t xml:space="preserve"> ±</w:t>
            </w:r>
            <w:r w:rsidR="005D06C8" w:rsidRPr="00E5054D">
              <w:rPr>
                <w:rFonts w:ascii="Times New Roman" w:hAnsi="Times New Roman"/>
                <w:color w:val="000000"/>
                <w:kern w:val="0"/>
                <w:sz w:val="19"/>
                <w:lang w:val="en-GB"/>
                <w:rPrChange w:id="4778" w:author="Hong Je-Woo" w:date="2018-09-27T04:31:00Z">
                  <w:rPr>
                    <w:rFonts w:ascii="Times New Roman" w:hAnsi="Times New Roman"/>
                    <w:color w:val="000000"/>
                    <w:kern w:val="0"/>
                    <w:sz w:val="19"/>
                  </w:rPr>
                </w:rPrChange>
              </w:rPr>
              <w:t xml:space="preserve"> </w:t>
            </w:r>
            <w:del w:id="4779" w:author="Hong Je-Woo" w:date="2018-09-27T04:31:00Z">
              <w:r w:rsidRPr="007E5D70">
                <w:rPr>
                  <w:rFonts w:ascii="Times New Roman" w:eastAsia="맑은 고딕" w:hAnsi="Times New Roman" w:cs="Times New Roman"/>
                  <w:color w:val="000000"/>
                  <w:kern w:val="0"/>
                  <w:sz w:val="19"/>
                  <w:szCs w:val="19"/>
                </w:rPr>
                <w:delText xml:space="preserve">27.6 </w:delText>
              </w:r>
            </w:del>
            <w:ins w:id="4780" w:author="Hong Je-Woo" w:date="2018-09-27T04:31:00Z">
              <w:r w:rsidR="005D06C8" w:rsidRPr="00E5054D">
                <w:rPr>
                  <w:rFonts w:ascii="Times New Roman" w:eastAsia="맑은 고딕" w:hAnsi="Times New Roman" w:cs="Times New Roman"/>
                  <w:color w:val="000000"/>
                  <w:kern w:val="0"/>
                  <w:sz w:val="19"/>
                  <w:szCs w:val="19"/>
                  <w:lang w:val="en-GB"/>
                </w:rPr>
                <w:t>46.9</w:t>
              </w:r>
            </w:ins>
          </w:p>
        </w:tc>
        <w:tc>
          <w:tcPr>
            <w:tcW w:w="1545" w:type="dxa"/>
            <w:tcBorders>
              <w:top w:val="single" w:sz="4" w:space="0" w:color="auto"/>
              <w:bottom w:val="single" w:sz="4" w:space="0" w:color="auto"/>
            </w:tcBorders>
            <w:shd w:val="clear" w:color="auto" w:fill="auto"/>
            <w:noWrap/>
            <w:vAlign w:val="center"/>
            <w:hideMark/>
            <w:tcPrChange w:id="4781"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0B" w14:textId="7C0ED11B"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82" w:author="Hong Je-Woo" w:date="2018-09-27T04:31:00Z">
                  <w:rPr>
                    <w:rFonts w:ascii="Times New Roman" w:hAnsi="Times New Roman"/>
                    <w:color w:val="000000"/>
                    <w:kern w:val="0"/>
                    <w:sz w:val="19"/>
                  </w:rPr>
                </w:rPrChange>
              </w:rPr>
            </w:pPr>
            <w:del w:id="4783"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61.9 ± 22.4 </w:delText>
              </w:r>
            </w:del>
            <w:ins w:id="4784" w:author="Hong Je-Woo" w:date="2018-09-27T04:31:00Z">
              <w:r w:rsidR="005D06C8" w:rsidRPr="00E5054D">
                <w:rPr>
                  <w:rFonts w:ascii="Times New Roman" w:eastAsia="맑은 고딕" w:hAnsi="Times New Roman" w:cs="Times New Roman"/>
                  <w:color w:val="000000"/>
                  <w:kern w:val="0"/>
                  <w:sz w:val="19"/>
                  <w:szCs w:val="19"/>
                  <w:lang w:val="en-GB"/>
                </w:rPr>
                <w:t>-69.2</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39.8</w:t>
              </w:r>
            </w:ins>
          </w:p>
        </w:tc>
        <w:tc>
          <w:tcPr>
            <w:tcW w:w="1546" w:type="dxa"/>
            <w:tcBorders>
              <w:top w:val="single" w:sz="4" w:space="0" w:color="auto"/>
              <w:bottom w:val="single" w:sz="4" w:space="0" w:color="auto"/>
            </w:tcBorders>
            <w:shd w:val="clear" w:color="auto" w:fill="auto"/>
            <w:noWrap/>
            <w:vAlign w:val="center"/>
            <w:hideMark/>
            <w:tcPrChange w:id="4785"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0C" w14:textId="5F78F4E3"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86" w:author="Hong Je-Woo" w:date="2018-09-27T04:31:00Z">
                  <w:rPr>
                    <w:rFonts w:ascii="Times New Roman" w:hAnsi="Times New Roman"/>
                    <w:color w:val="000000"/>
                    <w:kern w:val="0"/>
                    <w:sz w:val="19"/>
                  </w:rPr>
                </w:rPrChange>
              </w:rPr>
            </w:pPr>
            <w:del w:id="4787"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57.2 ± 21.3 </w:delText>
              </w:r>
            </w:del>
            <w:ins w:id="4788" w:author="Hong Je-Woo" w:date="2018-09-27T04:31:00Z">
              <w:r w:rsidR="005D06C8" w:rsidRPr="00E5054D">
                <w:rPr>
                  <w:rFonts w:ascii="Times New Roman" w:eastAsia="맑은 고딕" w:hAnsi="Times New Roman" w:cs="Times New Roman"/>
                  <w:color w:val="000000"/>
                  <w:kern w:val="0"/>
                  <w:sz w:val="19"/>
                  <w:szCs w:val="19"/>
                  <w:lang w:val="en-GB"/>
                </w:rPr>
                <w:t>-65.0</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33.4</w:t>
              </w:r>
            </w:ins>
          </w:p>
        </w:tc>
      </w:tr>
      <w:tr w:rsidR="00A86F25" w:rsidRPr="00E5054D" w14:paraId="2E65B914" w14:textId="77777777" w:rsidTr="000A6448">
        <w:trPr>
          <w:trHeight w:val="330"/>
        </w:trPr>
        <w:tc>
          <w:tcPr>
            <w:tcW w:w="1374" w:type="dxa"/>
            <w:vMerge/>
            <w:tcBorders>
              <w:top w:val="single" w:sz="4" w:space="0" w:color="auto"/>
              <w:bottom w:val="single" w:sz="12" w:space="0" w:color="auto"/>
            </w:tcBorders>
            <w:vAlign w:val="center"/>
            <w:hideMark/>
          </w:tcPr>
          <w:p w14:paraId="2E65B90E"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4789" w:author="Hong Je-Woo" w:date="2018-09-27T04:31:00Z">
                  <w:rPr>
                    <w:rFonts w:ascii="Times New Roman" w:hAnsi="Times New Roman"/>
                    <w:b/>
                    <w:color w:val="000000"/>
                    <w:kern w:val="0"/>
                    <w:sz w:val="19"/>
                  </w:rPr>
                </w:rPrChange>
              </w:rPr>
            </w:pPr>
          </w:p>
        </w:tc>
        <w:tc>
          <w:tcPr>
            <w:tcW w:w="1375" w:type="dxa"/>
            <w:tcBorders>
              <w:top w:val="single" w:sz="4" w:space="0" w:color="auto"/>
              <w:bottom w:val="single" w:sz="12" w:space="0" w:color="auto"/>
            </w:tcBorders>
            <w:shd w:val="clear" w:color="auto" w:fill="auto"/>
            <w:noWrap/>
            <w:vAlign w:val="center"/>
            <w:hideMark/>
          </w:tcPr>
          <w:p w14:paraId="2E65B90F" w14:textId="3E57A0E0" w:rsidR="00CF0C74" w:rsidRPr="00E5054D" w:rsidRDefault="00B72C41" w:rsidP="00CF0C74">
            <w:pPr>
              <w:widowControl/>
              <w:wordWrap/>
              <w:autoSpaceDE/>
              <w:autoSpaceDN/>
              <w:spacing w:after="0" w:line="240" w:lineRule="auto"/>
              <w:jc w:val="center"/>
              <w:rPr>
                <w:rFonts w:ascii="Times New Roman" w:hAnsi="Times New Roman"/>
                <w:b/>
                <w:color w:val="000000"/>
                <w:kern w:val="0"/>
                <w:sz w:val="19"/>
                <w:lang w:val="en-GB"/>
                <w:rPrChange w:id="4790" w:author="Hong Je-Woo" w:date="2018-09-27T04:31:00Z">
                  <w:rPr>
                    <w:rFonts w:ascii="Times New Roman" w:hAnsi="Times New Roman"/>
                    <w:b/>
                    <w:color w:val="000000"/>
                    <w:kern w:val="0"/>
                    <w:sz w:val="19"/>
                  </w:rPr>
                </w:rPrChange>
              </w:rPr>
            </w:pPr>
            <w:del w:id="4791" w:author="Hong Je-Woo" w:date="2018-09-27T04:31:00Z">
              <w:r w:rsidRPr="007E5D70">
                <w:rPr>
                  <w:rFonts w:ascii="Times New Roman" w:eastAsia="맑은 고딕" w:hAnsi="Times New Roman" w:cs="Times New Roman"/>
                  <w:b/>
                  <w:bCs/>
                  <w:color w:val="000000"/>
                  <w:kern w:val="0"/>
                  <w:sz w:val="19"/>
                  <w:szCs w:val="19"/>
                </w:rPr>
                <w:delText>Nighttime</w:delText>
              </w:r>
            </w:del>
            <w:ins w:id="4792" w:author="Hong Je-Woo" w:date="2018-09-27T04:31:00Z">
              <w:r w:rsidR="00696175" w:rsidRPr="00E5054D">
                <w:rPr>
                  <w:rFonts w:ascii="Times New Roman" w:eastAsia="맑은 고딕" w:hAnsi="Times New Roman" w:cs="Times New Roman"/>
                  <w:b/>
                  <w:bCs/>
                  <w:color w:val="000000"/>
                  <w:kern w:val="0"/>
                  <w:sz w:val="19"/>
                  <w:szCs w:val="19"/>
                  <w:lang w:val="en-GB"/>
                </w:rPr>
                <w:t>Night-time</w:t>
              </w:r>
            </w:ins>
          </w:p>
        </w:tc>
        <w:tc>
          <w:tcPr>
            <w:tcW w:w="1545" w:type="dxa"/>
            <w:tcBorders>
              <w:top w:val="single" w:sz="4" w:space="0" w:color="auto"/>
              <w:bottom w:val="single" w:sz="12" w:space="0" w:color="auto"/>
            </w:tcBorders>
            <w:shd w:val="clear" w:color="auto" w:fill="auto"/>
            <w:noWrap/>
            <w:vAlign w:val="center"/>
          </w:tcPr>
          <w:p w14:paraId="2E65B910" w14:textId="42C3873E"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93" w:author="Hong Je-Woo" w:date="2018-09-27T04:31:00Z">
                  <w:rPr>
                    <w:rFonts w:ascii="Times New Roman" w:hAnsi="Times New Roman"/>
                    <w:color w:val="000000"/>
                    <w:kern w:val="0"/>
                    <w:sz w:val="19"/>
                  </w:rPr>
                </w:rPrChange>
              </w:rPr>
            </w:pPr>
            <w:del w:id="4794" w:author="Hong Je-Woo" w:date="2018-09-27T04:31:00Z">
              <w:r>
                <w:rPr>
                  <w:rFonts w:ascii="Times New Roman" w:eastAsia="맑은 고딕" w:hAnsi="Times New Roman" w:cs="Times New Roman"/>
                  <w:color w:val="000000"/>
                  <w:kern w:val="0"/>
                  <w:sz w:val="19"/>
                  <w:szCs w:val="19"/>
                </w:rPr>
                <w:delText>–</w:delText>
              </w:r>
            </w:del>
            <w:ins w:id="4795" w:author="Hong Je-Woo" w:date="2018-09-27T04:31:00Z">
              <w:r w:rsidR="005D06C8" w:rsidRPr="00E5054D">
                <w:rPr>
                  <w:rFonts w:ascii="Times New Roman" w:eastAsia="맑은 고딕" w:hAnsi="Times New Roman" w:cs="Times New Roman"/>
                  <w:color w:val="000000"/>
                  <w:kern w:val="0"/>
                  <w:sz w:val="19"/>
                  <w:szCs w:val="19"/>
                  <w:lang w:val="en-GB"/>
                </w:rPr>
                <w:t>-3.3</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6.2</w:t>
              </w:r>
            </w:ins>
          </w:p>
        </w:tc>
        <w:tc>
          <w:tcPr>
            <w:tcW w:w="1546" w:type="dxa"/>
            <w:tcBorders>
              <w:top w:val="single" w:sz="4" w:space="0" w:color="auto"/>
              <w:bottom w:val="single" w:sz="12" w:space="0" w:color="auto"/>
            </w:tcBorders>
            <w:shd w:val="clear" w:color="auto" w:fill="auto"/>
            <w:noWrap/>
            <w:vAlign w:val="center"/>
          </w:tcPr>
          <w:p w14:paraId="2E65B911" w14:textId="62283581"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96" w:author="Hong Je-Woo" w:date="2018-09-27T04:31:00Z">
                  <w:rPr>
                    <w:rFonts w:ascii="Times New Roman" w:hAnsi="Times New Roman"/>
                    <w:color w:val="000000"/>
                    <w:kern w:val="0"/>
                    <w:sz w:val="19"/>
                  </w:rPr>
                </w:rPrChange>
              </w:rPr>
            </w:pPr>
            <w:del w:id="4797" w:author="Hong Je-Woo" w:date="2018-09-27T04:31:00Z">
              <w:r>
                <w:rPr>
                  <w:rFonts w:ascii="Times New Roman" w:eastAsia="맑은 고딕" w:hAnsi="Times New Roman" w:cs="Times New Roman"/>
                  <w:color w:val="000000"/>
                  <w:kern w:val="0"/>
                  <w:sz w:val="19"/>
                  <w:szCs w:val="19"/>
                </w:rPr>
                <w:delText>–</w:delText>
              </w:r>
            </w:del>
            <w:ins w:id="4798" w:author="Hong Je-Woo" w:date="2018-09-27T04:31:00Z">
              <w:r w:rsidR="005D06C8" w:rsidRPr="00E5054D">
                <w:rPr>
                  <w:rFonts w:ascii="Times New Roman" w:eastAsia="맑은 고딕" w:hAnsi="Times New Roman" w:cs="Times New Roman"/>
                  <w:color w:val="000000"/>
                  <w:kern w:val="0"/>
                  <w:sz w:val="19"/>
                  <w:szCs w:val="19"/>
                  <w:lang w:val="en-GB"/>
                </w:rPr>
                <w:t>-2.0</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4.1</w:t>
              </w:r>
            </w:ins>
          </w:p>
        </w:tc>
        <w:tc>
          <w:tcPr>
            <w:tcW w:w="1545" w:type="dxa"/>
            <w:tcBorders>
              <w:top w:val="single" w:sz="4" w:space="0" w:color="auto"/>
              <w:bottom w:val="single" w:sz="12" w:space="0" w:color="auto"/>
            </w:tcBorders>
            <w:shd w:val="clear" w:color="auto" w:fill="auto"/>
            <w:noWrap/>
            <w:vAlign w:val="center"/>
          </w:tcPr>
          <w:p w14:paraId="2E65B912" w14:textId="3B9989DA"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799" w:author="Hong Je-Woo" w:date="2018-09-27T04:31:00Z">
                  <w:rPr>
                    <w:rFonts w:ascii="Times New Roman" w:hAnsi="Times New Roman"/>
                    <w:color w:val="000000"/>
                    <w:kern w:val="0"/>
                    <w:sz w:val="19"/>
                  </w:rPr>
                </w:rPrChange>
              </w:rPr>
            </w:pPr>
            <w:del w:id="4800" w:author="Hong Je-Woo" w:date="2018-09-27T04:31:00Z">
              <w:r>
                <w:rPr>
                  <w:rFonts w:ascii="Times New Roman" w:eastAsia="맑은 고딕" w:hAnsi="Times New Roman" w:cs="Times New Roman"/>
                  <w:color w:val="000000"/>
                  <w:kern w:val="0"/>
                  <w:sz w:val="19"/>
                  <w:szCs w:val="19"/>
                </w:rPr>
                <w:delText>–</w:delText>
              </w:r>
            </w:del>
            <w:ins w:id="4801" w:author="Hong Je-Woo" w:date="2018-09-27T04:31:00Z">
              <w:r w:rsidR="005D06C8" w:rsidRPr="00E5054D">
                <w:rPr>
                  <w:rFonts w:ascii="Times New Roman" w:eastAsia="맑은 고딕" w:hAnsi="Times New Roman" w:cs="Times New Roman"/>
                  <w:color w:val="000000"/>
                  <w:kern w:val="0"/>
                  <w:sz w:val="19"/>
                  <w:szCs w:val="19"/>
                  <w:lang w:val="en-GB"/>
                </w:rPr>
                <w:t>-2.1</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5.1</w:t>
              </w:r>
            </w:ins>
          </w:p>
        </w:tc>
        <w:tc>
          <w:tcPr>
            <w:tcW w:w="1546" w:type="dxa"/>
            <w:tcBorders>
              <w:top w:val="single" w:sz="4" w:space="0" w:color="auto"/>
              <w:bottom w:val="single" w:sz="12" w:space="0" w:color="auto"/>
            </w:tcBorders>
            <w:shd w:val="clear" w:color="auto" w:fill="auto"/>
            <w:noWrap/>
            <w:vAlign w:val="center"/>
          </w:tcPr>
          <w:p w14:paraId="2E65B913" w14:textId="0C4A50EE"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02" w:author="Hong Je-Woo" w:date="2018-09-27T04:31:00Z">
                  <w:rPr>
                    <w:rFonts w:ascii="Times New Roman" w:hAnsi="Times New Roman"/>
                    <w:color w:val="000000"/>
                    <w:kern w:val="0"/>
                    <w:sz w:val="19"/>
                  </w:rPr>
                </w:rPrChange>
              </w:rPr>
            </w:pPr>
            <w:del w:id="4803" w:author="Hong Je-Woo" w:date="2018-09-27T04:31:00Z">
              <w:r>
                <w:rPr>
                  <w:rFonts w:ascii="Times New Roman" w:eastAsia="맑은 고딕" w:hAnsi="Times New Roman" w:cs="Times New Roman"/>
                  <w:color w:val="000000"/>
                  <w:kern w:val="0"/>
                  <w:sz w:val="19"/>
                  <w:szCs w:val="19"/>
                </w:rPr>
                <w:delText>–</w:delText>
              </w:r>
            </w:del>
            <w:ins w:id="4804" w:author="Hong Je-Woo" w:date="2018-09-27T04:31:00Z">
              <w:r w:rsidR="005D06C8" w:rsidRPr="00E5054D">
                <w:rPr>
                  <w:rFonts w:ascii="Times New Roman" w:eastAsia="맑은 고딕" w:hAnsi="Times New Roman" w:cs="Times New Roman"/>
                  <w:color w:val="000000"/>
                  <w:kern w:val="0"/>
                  <w:sz w:val="19"/>
                  <w:szCs w:val="19"/>
                  <w:lang w:val="en-GB"/>
                </w:rPr>
                <w:t>-2.6</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5.7</w:t>
              </w:r>
            </w:ins>
          </w:p>
        </w:tc>
      </w:tr>
      <w:tr w:rsidR="00A86F25" w:rsidRPr="00E5054D" w14:paraId="2E65B91B"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15"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4805" w:author="Hong Je-Woo" w:date="2018-09-27T04:31:00Z">
                  <w:rPr>
                    <w:rFonts w:ascii="Times New Roman" w:hAnsi="Times New Roman"/>
                    <w:b/>
                    <w:color w:val="000000"/>
                    <w:kern w:val="0"/>
                    <w:sz w:val="19"/>
                  </w:rPr>
                </w:rPrChange>
              </w:rPr>
            </w:pPr>
            <w:r w:rsidRPr="00E5054D">
              <w:rPr>
                <w:rFonts w:ascii="Times New Roman" w:hAnsi="Times New Roman"/>
                <w:b/>
                <w:i/>
                <w:color w:val="000000"/>
                <w:kern w:val="0"/>
                <w:sz w:val="19"/>
                <w:lang w:val="en-GB"/>
                <w:rPrChange w:id="4806" w:author="Hong Je-Woo" w:date="2018-09-27T04:31:00Z">
                  <w:rPr>
                    <w:rFonts w:ascii="Times New Roman" w:hAnsi="Times New Roman"/>
                    <w:b/>
                    <w:i/>
                    <w:color w:val="000000"/>
                    <w:kern w:val="0"/>
                    <w:sz w:val="19"/>
                  </w:rPr>
                </w:rPrChange>
              </w:rPr>
              <w:t>L</w:t>
            </w:r>
            <w:r w:rsidRPr="00E5054D">
              <w:rPr>
                <w:rFonts w:ascii="Times New Roman" w:hAnsi="Times New Roman"/>
                <w:b/>
                <w:color w:val="000000"/>
                <w:kern w:val="0"/>
                <w:sz w:val="19"/>
                <w:vertAlign w:val="subscript"/>
                <w:lang w:val="en-GB"/>
                <w:rPrChange w:id="4807" w:author="Hong Je-Woo" w:date="2018-09-27T04:31:00Z">
                  <w:rPr>
                    <w:rFonts w:ascii="Times New Roman" w:hAnsi="Times New Roman"/>
                    <w:b/>
                    <w:color w:val="000000"/>
                    <w:kern w:val="0"/>
                    <w:sz w:val="19"/>
                    <w:vertAlign w:val="subscript"/>
                  </w:rPr>
                </w:rPrChange>
              </w:rPr>
              <w:t>↓</w:t>
            </w:r>
          </w:p>
        </w:tc>
        <w:tc>
          <w:tcPr>
            <w:tcW w:w="1375" w:type="dxa"/>
            <w:tcBorders>
              <w:top w:val="single" w:sz="12" w:space="0" w:color="auto"/>
              <w:bottom w:val="single" w:sz="4" w:space="0" w:color="auto"/>
            </w:tcBorders>
            <w:shd w:val="clear" w:color="auto" w:fill="auto"/>
            <w:noWrap/>
            <w:vAlign w:val="center"/>
            <w:hideMark/>
          </w:tcPr>
          <w:p w14:paraId="2E65B916"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4808"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809" w:author="Hong Je-Woo" w:date="2018-09-27T04:31:00Z">
                  <w:rPr>
                    <w:rFonts w:ascii="Times New Roman" w:hAnsi="Times New Roman"/>
                    <w:b/>
                    <w:color w:val="000000"/>
                    <w:kern w:val="0"/>
                    <w:sz w:val="19"/>
                  </w:rPr>
                </w:rPrChange>
              </w:rPr>
              <w:t>All-day</w:t>
            </w:r>
          </w:p>
        </w:tc>
        <w:tc>
          <w:tcPr>
            <w:tcW w:w="1545" w:type="dxa"/>
            <w:tcBorders>
              <w:top w:val="single" w:sz="12" w:space="0" w:color="auto"/>
              <w:bottom w:val="single" w:sz="4" w:space="0" w:color="auto"/>
            </w:tcBorders>
            <w:shd w:val="clear" w:color="auto" w:fill="auto"/>
            <w:noWrap/>
            <w:vAlign w:val="center"/>
            <w:hideMark/>
          </w:tcPr>
          <w:p w14:paraId="2E65B917" w14:textId="1A0F810C"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10" w:author="Hong Je-Woo" w:date="2018-09-27T04:31:00Z">
                  <w:rPr>
                    <w:rFonts w:ascii="Times New Roman" w:hAnsi="Times New Roman"/>
                    <w:color w:val="000000"/>
                    <w:kern w:val="0"/>
                    <w:sz w:val="19"/>
                  </w:rPr>
                </w:rPrChange>
              </w:rPr>
            </w:pPr>
            <w:del w:id="4811" w:author="Hong Je-Woo" w:date="2018-09-27T04:31:00Z">
              <w:r w:rsidRPr="007E5D70">
                <w:rPr>
                  <w:rFonts w:ascii="Times New Roman" w:eastAsia="맑은 고딕" w:hAnsi="Times New Roman" w:cs="Times New Roman"/>
                  <w:color w:val="000000"/>
                  <w:kern w:val="0"/>
                  <w:sz w:val="19"/>
                  <w:szCs w:val="19"/>
                </w:rPr>
                <w:delText xml:space="preserve">310.1 ± 13.2 </w:delText>
              </w:r>
            </w:del>
            <w:ins w:id="4812" w:author="Hong Je-Woo" w:date="2018-09-27T04:31:00Z">
              <w:r w:rsidR="005D06C8" w:rsidRPr="00E5054D">
                <w:rPr>
                  <w:rFonts w:ascii="Times New Roman" w:eastAsia="맑은 고딕" w:hAnsi="Times New Roman" w:cs="Times New Roman"/>
                  <w:color w:val="000000"/>
                  <w:kern w:val="0"/>
                  <w:sz w:val="19"/>
                  <w:szCs w:val="19"/>
                  <w:lang w:val="en-GB"/>
                </w:rPr>
                <w:t xml:space="preserve">314.6 </w:t>
              </w:r>
              <w:r w:rsidR="00CF0C74" w:rsidRPr="00E5054D">
                <w:rPr>
                  <w:rFonts w:ascii="Times New Roman" w:eastAsia="맑은 고딕" w:hAnsi="Times New Roman" w:cs="Times New Roman"/>
                  <w:color w:val="000000"/>
                  <w:kern w:val="0"/>
                  <w:sz w:val="19"/>
                  <w:szCs w:val="19"/>
                  <w:lang w:val="en-GB"/>
                </w:rPr>
                <w:t>±</w:t>
              </w:r>
              <w:r w:rsidR="005D06C8" w:rsidRPr="00E5054D">
                <w:rPr>
                  <w:rFonts w:ascii="Times New Roman" w:eastAsia="맑은 고딕" w:hAnsi="Times New Roman" w:cs="Times New Roman"/>
                  <w:color w:val="000000"/>
                  <w:kern w:val="0"/>
                  <w:sz w:val="19"/>
                  <w:szCs w:val="19"/>
                  <w:lang w:val="en-GB"/>
                </w:rPr>
                <w:t xml:space="preserve"> 49.8</w:t>
              </w:r>
            </w:ins>
          </w:p>
        </w:tc>
        <w:tc>
          <w:tcPr>
            <w:tcW w:w="1546" w:type="dxa"/>
            <w:tcBorders>
              <w:top w:val="single" w:sz="12" w:space="0" w:color="auto"/>
              <w:bottom w:val="single" w:sz="4" w:space="0" w:color="auto"/>
            </w:tcBorders>
            <w:shd w:val="clear" w:color="auto" w:fill="auto"/>
            <w:noWrap/>
            <w:vAlign w:val="center"/>
            <w:hideMark/>
          </w:tcPr>
          <w:p w14:paraId="2E65B918" w14:textId="3E4F886E"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13" w:author="Hong Je-Woo" w:date="2018-09-27T04:31:00Z">
                  <w:rPr>
                    <w:rFonts w:ascii="Times New Roman" w:hAnsi="Times New Roman"/>
                    <w:color w:val="000000"/>
                    <w:kern w:val="0"/>
                    <w:sz w:val="19"/>
                  </w:rPr>
                </w:rPrChange>
              </w:rPr>
            </w:pPr>
            <w:del w:id="4814" w:author="Hong Je-Woo" w:date="2018-09-27T04:31:00Z">
              <w:r w:rsidRPr="007E5D70">
                <w:rPr>
                  <w:rFonts w:ascii="Times New Roman" w:eastAsia="맑은 고딕" w:hAnsi="Times New Roman" w:cs="Times New Roman"/>
                  <w:color w:val="000000"/>
                  <w:kern w:val="0"/>
                  <w:sz w:val="19"/>
                  <w:szCs w:val="19"/>
                </w:rPr>
                <w:delText>403</w:delText>
              </w:r>
            </w:del>
            <w:ins w:id="4815" w:author="Hong Je-Woo" w:date="2018-09-27T04:31:00Z">
              <w:r w:rsidR="005D06C8" w:rsidRPr="00E5054D">
                <w:rPr>
                  <w:rFonts w:ascii="Times New Roman" w:eastAsia="맑은 고딕" w:hAnsi="Times New Roman" w:cs="Times New Roman"/>
                  <w:color w:val="000000"/>
                  <w:kern w:val="0"/>
                  <w:sz w:val="19"/>
                  <w:szCs w:val="19"/>
                  <w:lang w:val="en-GB"/>
                </w:rPr>
                <w:t>406</w:t>
              </w:r>
            </w:ins>
            <w:r w:rsidR="005D06C8" w:rsidRPr="00E5054D">
              <w:rPr>
                <w:rFonts w:ascii="Times New Roman" w:hAnsi="Times New Roman"/>
                <w:color w:val="000000"/>
                <w:kern w:val="0"/>
                <w:sz w:val="19"/>
                <w:lang w:val="en-GB"/>
                <w:rPrChange w:id="4816" w:author="Hong Je-Woo" w:date="2018-09-27T04:31:00Z">
                  <w:rPr>
                    <w:rFonts w:ascii="Times New Roman" w:hAnsi="Times New Roman"/>
                    <w:color w:val="000000"/>
                    <w:kern w:val="0"/>
                    <w:sz w:val="19"/>
                  </w:rPr>
                </w:rPrChange>
              </w:rPr>
              <w:t>.4</w:t>
            </w:r>
            <w:r w:rsidR="00CF0C74" w:rsidRPr="00E5054D">
              <w:rPr>
                <w:rFonts w:ascii="Times New Roman" w:hAnsi="Times New Roman"/>
                <w:color w:val="000000"/>
                <w:kern w:val="0"/>
                <w:sz w:val="19"/>
                <w:lang w:val="en-GB"/>
                <w:rPrChange w:id="4817" w:author="Hong Je-Woo" w:date="2018-09-27T04:31:00Z">
                  <w:rPr>
                    <w:rFonts w:ascii="Times New Roman" w:hAnsi="Times New Roman"/>
                    <w:color w:val="000000"/>
                    <w:kern w:val="0"/>
                    <w:sz w:val="19"/>
                  </w:rPr>
                </w:rPrChange>
              </w:rPr>
              <w:t xml:space="preserve"> ±</w:t>
            </w:r>
            <w:r w:rsidR="005D06C8" w:rsidRPr="00E5054D">
              <w:rPr>
                <w:rFonts w:ascii="Times New Roman" w:hAnsi="Times New Roman"/>
                <w:color w:val="000000"/>
                <w:kern w:val="0"/>
                <w:sz w:val="19"/>
                <w:lang w:val="en-GB"/>
                <w:rPrChange w:id="4818" w:author="Hong Je-Woo" w:date="2018-09-27T04:31:00Z">
                  <w:rPr>
                    <w:rFonts w:ascii="Times New Roman" w:hAnsi="Times New Roman"/>
                    <w:color w:val="000000"/>
                    <w:kern w:val="0"/>
                    <w:sz w:val="19"/>
                  </w:rPr>
                </w:rPrChange>
              </w:rPr>
              <w:t xml:space="preserve"> </w:t>
            </w:r>
            <w:del w:id="4819" w:author="Hong Je-Woo" w:date="2018-09-27T04:31:00Z">
              <w:r w:rsidRPr="007E5D70">
                <w:rPr>
                  <w:rFonts w:ascii="Times New Roman" w:eastAsia="맑은 고딕" w:hAnsi="Times New Roman" w:cs="Times New Roman"/>
                  <w:color w:val="000000"/>
                  <w:kern w:val="0"/>
                  <w:sz w:val="19"/>
                  <w:szCs w:val="19"/>
                </w:rPr>
                <w:delText xml:space="preserve">12.4 </w:delText>
              </w:r>
            </w:del>
            <w:ins w:id="4820" w:author="Hong Je-Woo" w:date="2018-09-27T04:31:00Z">
              <w:r w:rsidR="005D06C8" w:rsidRPr="00E5054D">
                <w:rPr>
                  <w:rFonts w:ascii="Times New Roman" w:eastAsia="맑은 고딕" w:hAnsi="Times New Roman" w:cs="Times New Roman"/>
                  <w:color w:val="000000"/>
                  <w:kern w:val="0"/>
                  <w:sz w:val="19"/>
                  <w:szCs w:val="19"/>
                  <w:lang w:val="en-GB"/>
                </w:rPr>
                <w:t>29.2</w:t>
              </w:r>
            </w:ins>
          </w:p>
        </w:tc>
        <w:tc>
          <w:tcPr>
            <w:tcW w:w="1545" w:type="dxa"/>
            <w:tcBorders>
              <w:top w:val="single" w:sz="12" w:space="0" w:color="auto"/>
              <w:bottom w:val="single" w:sz="4" w:space="0" w:color="auto"/>
            </w:tcBorders>
            <w:shd w:val="clear" w:color="auto" w:fill="auto"/>
            <w:noWrap/>
            <w:vAlign w:val="center"/>
            <w:hideMark/>
          </w:tcPr>
          <w:p w14:paraId="2E65B919" w14:textId="0C31C4FF"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21" w:author="Hong Je-Woo" w:date="2018-09-27T04:31:00Z">
                  <w:rPr>
                    <w:rFonts w:ascii="Times New Roman" w:hAnsi="Times New Roman"/>
                    <w:color w:val="000000"/>
                    <w:kern w:val="0"/>
                    <w:sz w:val="19"/>
                  </w:rPr>
                </w:rPrChange>
              </w:rPr>
            </w:pPr>
            <w:del w:id="4822" w:author="Hong Je-Woo" w:date="2018-09-27T04:31:00Z">
              <w:r w:rsidRPr="007E5D70">
                <w:rPr>
                  <w:rFonts w:ascii="Times New Roman" w:eastAsia="맑은 고딕" w:hAnsi="Times New Roman" w:cs="Times New Roman"/>
                  <w:color w:val="000000"/>
                  <w:kern w:val="0"/>
                  <w:sz w:val="19"/>
                  <w:szCs w:val="19"/>
                </w:rPr>
                <w:delText xml:space="preserve">335.0 ± 9.1 </w:delText>
              </w:r>
            </w:del>
            <w:ins w:id="4823" w:author="Hong Je-Woo" w:date="2018-09-27T04:31:00Z">
              <w:r w:rsidR="005D06C8" w:rsidRPr="00E5054D">
                <w:rPr>
                  <w:rFonts w:ascii="Times New Roman" w:eastAsia="맑은 고딕" w:hAnsi="Times New Roman" w:cs="Times New Roman"/>
                  <w:color w:val="000000"/>
                  <w:kern w:val="0"/>
                  <w:sz w:val="19"/>
                  <w:szCs w:val="19"/>
                  <w:lang w:val="en-GB"/>
                </w:rPr>
                <w:t>336.6</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38.6</w:t>
              </w:r>
            </w:ins>
          </w:p>
        </w:tc>
        <w:tc>
          <w:tcPr>
            <w:tcW w:w="1546" w:type="dxa"/>
            <w:tcBorders>
              <w:top w:val="single" w:sz="12" w:space="0" w:color="auto"/>
              <w:bottom w:val="single" w:sz="4" w:space="0" w:color="auto"/>
            </w:tcBorders>
            <w:shd w:val="clear" w:color="auto" w:fill="auto"/>
            <w:noWrap/>
            <w:vAlign w:val="center"/>
            <w:hideMark/>
          </w:tcPr>
          <w:p w14:paraId="2E65B91A" w14:textId="6C5F26BA"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24" w:author="Hong Je-Woo" w:date="2018-09-27T04:31:00Z">
                  <w:rPr>
                    <w:rFonts w:ascii="Times New Roman" w:hAnsi="Times New Roman"/>
                    <w:color w:val="000000"/>
                    <w:kern w:val="0"/>
                    <w:sz w:val="19"/>
                  </w:rPr>
                </w:rPrChange>
              </w:rPr>
            </w:pPr>
            <w:del w:id="4825" w:author="Hong Je-Woo" w:date="2018-09-27T04:31:00Z">
              <w:r w:rsidRPr="007E5D70">
                <w:rPr>
                  <w:rFonts w:ascii="Times New Roman" w:eastAsia="맑은 고딕" w:hAnsi="Times New Roman" w:cs="Times New Roman"/>
                  <w:color w:val="000000"/>
                  <w:kern w:val="0"/>
                  <w:sz w:val="19"/>
                  <w:szCs w:val="19"/>
                </w:rPr>
                <w:delText>247.8 ± 6</w:delText>
              </w:r>
            </w:del>
            <w:ins w:id="4826" w:author="Hong Je-Woo" w:date="2018-09-27T04:31:00Z">
              <w:r w:rsidR="005D06C8" w:rsidRPr="00E5054D">
                <w:rPr>
                  <w:rFonts w:ascii="Times New Roman" w:eastAsia="맑은 고딕" w:hAnsi="Times New Roman" w:cs="Times New Roman"/>
                  <w:color w:val="000000"/>
                  <w:kern w:val="0"/>
                  <w:sz w:val="19"/>
                  <w:szCs w:val="19"/>
                  <w:lang w:val="en-GB"/>
                </w:rPr>
                <w:t>250</w:t>
              </w:r>
            </w:ins>
            <w:r w:rsidR="005D06C8" w:rsidRPr="00E5054D">
              <w:rPr>
                <w:rFonts w:ascii="Times New Roman" w:hAnsi="Times New Roman"/>
                <w:color w:val="000000"/>
                <w:kern w:val="0"/>
                <w:sz w:val="19"/>
                <w:lang w:val="en-GB"/>
                <w:rPrChange w:id="4827" w:author="Hong Je-Woo" w:date="2018-09-27T04:31:00Z">
                  <w:rPr>
                    <w:rFonts w:ascii="Times New Roman" w:hAnsi="Times New Roman"/>
                    <w:color w:val="000000"/>
                    <w:kern w:val="0"/>
                    <w:sz w:val="19"/>
                  </w:rPr>
                </w:rPrChange>
              </w:rPr>
              <w:t>.9</w:t>
            </w:r>
            <w:r w:rsidR="00CF0C74" w:rsidRPr="00E5054D">
              <w:rPr>
                <w:rFonts w:ascii="Times New Roman" w:hAnsi="Times New Roman"/>
                <w:color w:val="000000"/>
                <w:kern w:val="0"/>
                <w:sz w:val="19"/>
                <w:lang w:val="en-GB"/>
                <w:rPrChange w:id="4828" w:author="Hong Je-Woo" w:date="2018-09-27T04:31:00Z">
                  <w:rPr>
                    <w:rFonts w:ascii="Times New Roman" w:hAnsi="Times New Roman"/>
                    <w:color w:val="000000"/>
                    <w:kern w:val="0"/>
                    <w:sz w:val="19"/>
                  </w:rPr>
                </w:rPrChange>
              </w:rPr>
              <w:t xml:space="preserve"> </w:t>
            </w:r>
            <w:ins w:id="4829" w:author="Hong Je-Woo" w:date="2018-09-27T04:31:00Z">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39.6</w:t>
              </w:r>
            </w:ins>
          </w:p>
        </w:tc>
      </w:tr>
      <w:tr w:rsidR="00CF0C74" w:rsidRPr="00E5054D" w14:paraId="2E65B922" w14:textId="77777777" w:rsidTr="000A6448">
        <w:trPr>
          <w:trHeight w:val="330"/>
          <w:trPrChange w:id="4830" w:author="Hong Je-Woo" w:date="2018-09-27T04:31:00Z">
            <w:trPr>
              <w:gridBefore w:val="1"/>
              <w:trHeight w:val="330"/>
            </w:trPr>
          </w:trPrChange>
        </w:trPr>
        <w:tc>
          <w:tcPr>
            <w:tcW w:w="1374" w:type="dxa"/>
            <w:vMerge/>
            <w:tcBorders>
              <w:top w:val="single" w:sz="4" w:space="0" w:color="auto"/>
              <w:bottom w:val="single" w:sz="4" w:space="0" w:color="auto"/>
            </w:tcBorders>
            <w:vAlign w:val="center"/>
            <w:hideMark/>
            <w:tcPrChange w:id="4831" w:author="Hong Je-Woo" w:date="2018-09-27T04:31:00Z">
              <w:tcPr>
                <w:tcW w:w="1374" w:type="dxa"/>
                <w:gridSpan w:val="2"/>
                <w:vMerge/>
                <w:tcBorders>
                  <w:top w:val="single" w:sz="4" w:space="0" w:color="auto"/>
                  <w:bottom w:val="single" w:sz="4" w:space="0" w:color="auto"/>
                </w:tcBorders>
                <w:vAlign w:val="center"/>
                <w:hideMark/>
              </w:tcPr>
            </w:tcPrChange>
          </w:tcPr>
          <w:p w14:paraId="2E65B91C"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4832" w:author="Hong Je-Woo" w:date="2018-09-27T04:31:00Z">
                  <w:rPr>
                    <w:rFonts w:ascii="Times New Roman" w:hAnsi="Times New Roman"/>
                    <w:b/>
                    <w:color w:val="000000"/>
                    <w:kern w:val="0"/>
                    <w:sz w:val="19"/>
                  </w:rPr>
                </w:rPrChange>
              </w:rPr>
            </w:pPr>
          </w:p>
        </w:tc>
        <w:tc>
          <w:tcPr>
            <w:tcW w:w="1375" w:type="dxa"/>
            <w:tcBorders>
              <w:top w:val="single" w:sz="4" w:space="0" w:color="auto"/>
              <w:bottom w:val="single" w:sz="4" w:space="0" w:color="auto"/>
            </w:tcBorders>
            <w:shd w:val="clear" w:color="auto" w:fill="auto"/>
            <w:noWrap/>
            <w:vAlign w:val="center"/>
            <w:hideMark/>
            <w:tcPrChange w:id="4833" w:author="Hong Je-Woo" w:date="2018-09-27T04:31:00Z">
              <w:tcPr>
                <w:tcW w:w="1375" w:type="dxa"/>
                <w:gridSpan w:val="2"/>
                <w:tcBorders>
                  <w:top w:val="single" w:sz="4" w:space="0" w:color="auto"/>
                  <w:bottom w:val="single" w:sz="4" w:space="0" w:color="auto"/>
                </w:tcBorders>
                <w:shd w:val="clear" w:color="auto" w:fill="auto"/>
                <w:noWrap/>
                <w:vAlign w:val="center"/>
                <w:hideMark/>
              </w:tcPr>
            </w:tcPrChange>
          </w:tcPr>
          <w:p w14:paraId="2E65B91D"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4834"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835" w:author="Hong Je-Woo" w:date="2018-09-27T04:31:00Z">
                  <w:rPr>
                    <w:rFonts w:ascii="Times New Roman" w:hAnsi="Times New Roman"/>
                    <w:b/>
                    <w:color w:val="000000"/>
                    <w:kern w:val="0"/>
                    <w:sz w:val="19"/>
                  </w:rPr>
                </w:rPrChange>
              </w:rPr>
              <w:t>Daytime</w:t>
            </w:r>
          </w:p>
        </w:tc>
        <w:tc>
          <w:tcPr>
            <w:tcW w:w="1545" w:type="dxa"/>
            <w:tcBorders>
              <w:top w:val="single" w:sz="4" w:space="0" w:color="auto"/>
              <w:bottom w:val="single" w:sz="4" w:space="0" w:color="auto"/>
            </w:tcBorders>
            <w:shd w:val="clear" w:color="auto" w:fill="auto"/>
            <w:noWrap/>
            <w:vAlign w:val="center"/>
            <w:hideMark/>
            <w:tcPrChange w:id="4836"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1E" w14:textId="38032C25"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37" w:author="Hong Je-Woo" w:date="2018-09-27T04:31:00Z">
                  <w:rPr>
                    <w:rFonts w:ascii="Times New Roman" w:hAnsi="Times New Roman"/>
                    <w:color w:val="000000"/>
                    <w:kern w:val="0"/>
                    <w:sz w:val="19"/>
                  </w:rPr>
                </w:rPrChange>
              </w:rPr>
            </w:pPr>
            <w:del w:id="4838" w:author="Hong Je-Woo" w:date="2018-09-27T04:31:00Z">
              <w:r w:rsidRPr="007E5D70">
                <w:rPr>
                  <w:rFonts w:ascii="Times New Roman" w:eastAsia="맑은 고딕" w:hAnsi="Times New Roman" w:cs="Times New Roman"/>
                  <w:color w:val="000000"/>
                  <w:kern w:val="0"/>
                  <w:sz w:val="19"/>
                  <w:szCs w:val="19"/>
                </w:rPr>
                <w:delText>320</w:delText>
              </w:r>
            </w:del>
            <w:ins w:id="4839" w:author="Hong Je-Woo" w:date="2018-09-27T04:31:00Z">
              <w:r w:rsidR="005D06C8" w:rsidRPr="00E5054D">
                <w:rPr>
                  <w:rFonts w:ascii="Times New Roman" w:eastAsia="맑은 고딕" w:hAnsi="Times New Roman" w:cs="Times New Roman"/>
                  <w:color w:val="000000"/>
                  <w:kern w:val="0"/>
                  <w:sz w:val="19"/>
                  <w:szCs w:val="19"/>
                  <w:lang w:val="en-GB"/>
                </w:rPr>
                <w:t>319.8</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45</w:t>
              </w:r>
            </w:ins>
            <w:r w:rsidR="005D06C8" w:rsidRPr="00E5054D">
              <w:rPr>
                <w:rFonts w:ascii="Times New Roman" w:hAnsi="Times New Roman"/>
                <w:color w:val="000000"/>
                <w:kern w:val="0"/>
                <w:sz w:val="19"/>
                <w:lang w:val="en-GB"/>
                <w:rPrChange w:id="4840" w:author="Hong Je-Woo" w:date="2018-09-27T04:31:00Z">
                  <w:rPr>
                    <w:rFonts w:ascii="Times New Roman" w:hAnsi="Times New Roman"/>
                    <w:color w:val="000000"/>
                    <w:kern w:val="0"/>
                    <w:sz w:val="19"/>
                  </w:rPr>
                </w:rPrChange>
              </w:rPr>
              <w:t>.9</w:t>
            </w:r>
            <w:del w:id="4841" w:author="Hong Je-Woo" w:date="2018-09-27T04:31:00Z">
              <w:r w:rsidRPr="007E5D70">
                <w:rPr>
                  <w:rFonts w:ascii="Times New Roman" w:eastAsia="맑은 고딕" w:hAnsi="Times New Roman" w:cs="Times New Roman"/>
                  <w:color w:val="000000"/>
                  <w:kern w:val="0"/>
                  <w:sz w:val="19"/>
                  <w:szCs w:val="19"/>
                </w:rPr>
                <w:delText xml:space="preserve"> ± 10.4 </w:delText>
              </w:r>
            </w:del>
          </w:p>
        </w:tc>
        <w:tc>
          <w:tcPr>
            <w:tcW w:w="1546" w:type="dxa"/>
            <w:tcBorders>
              <w:top w:val="single" w:sz="4" w:space="0" w:color="auto"/>
              <w:bottom w:val="single" w:sz="4" w:space="0" w:color="auto"/>
            </w:tcBorders>
            <w:shd w:val="clear" w:color="auto" w:fill="auto"/>
            <w:noWrap/>
            <w:vAlign w:val="center"/>
            <w:hideMark/>
            <w:tcPrChange w:id="4842"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1F" w14:textId="6CC1615A"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43" w:author="Hong Je-Woo" w:date="2018-09-27T04:31:00Z">
                  <w:rPr>
                    <w:rFonts w:ascii="Times New Roman" w:hAnsi="Times New Roman"/>
                    <w:color w:val="000000"/>
                    <w:kern w:val="0"/>
                    <w:sz w:val="19"/>
                  </w:rPr>
                </w:rPrChange>
              </w:rPr>
            </w:pPr>
            <w:del w:id="4844" w:author="Hong Je-Woo" w:date="2018-09-27T04:31:00Z">
              <w:r w:rsidRPr="007E5D70">
                <w:rPr>
                  <w:rFonts w:ascii="Times New Roman" w:eastAsia="맑은 고딕" w:hAnsi="Times New Roman" w:cs="Times New Roman"/>
                  <w:color w:val="000000"/>
                  <w:kern w:val="0"/>
                  <w:sz w:val="19"/>
                  <w:szCs w:val="19"/>
                </w:rPr>
                <w:delText xml:space="preserve">412.1 ± 10.9 </w:delText>
              </w:r>
            </w:del>
            <w:ins w:id="4845" w:author="Hong Je-Woo" w:date="2018-09-27T04:31:00Z">
              <w:r w:rsidR="005D06C8" w:rsidRPr="00E5054D">
                <w:rPr>
                  <w:rFonts w:ascii="Times New Roman" w:eastAsia="맑은 고딕" w:hAnsi="Times New Roman" w:cs="Times New Roman"/>
                  <w:color w:val="000000"/>
                  <w:kern w:val="0"/>
                  <w:sz w:val="19"/>
                  <w:szCs w:val="19"/>
                  <w:lang w:val="en-GB"/>
                </w:rPr>
                <w:t>407.3</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29.2</w:t>
              </w:r>
            </w:ins>
          </w:p>
        </w:tc>
        <w:tc>
          <w:tcPr>
            <w:tcW w:w="1545" w:type="dxa"/>
            <w:tcBorders>
              <w:top w:val="single" w:sz="4" w:space="0" w:color="auto"/>
              <w:bottom w:val="single" w:sz="4" w:space="0" w:color="auto"/>
            </w:tcBorders>
            <w:shd w:val="clear" w:color="auto" w:fill="auto"/>
            <w:noWrap/>
            <w:vAlign w:val="center"/>
            <w:hideMark/>
            <w:tcPrChange w:id="4846"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20" w14:textId="51C0B8B3"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47" w:author="Hong Je-Woo" w:date="2018-09-27T04:31:00Z">
                  <w:rPr>
                    <w:rFonts w:ascii="Times New Roman" w:hAnsi="Times New Roman"/>
                    <w:color w:val="000000"/>
                    <w:kern w:val="0"/>
                    <w:sz w:val="19"/>
                  </w:rPr>
                </w:rPrChange>
              </w:rPr>
            </w:pPr>
            <w:del w:id="4848" w:author="Hong Je-Woo" w:date="2018-09-27T04:31:00Z">
              <w:r w:rsidRPr="007E5D70">
                <w:rPr>
                  <w:rFonts w:ascii="Times New Roman" w:eastAsia="맑은 고딕" w:hAnsi="Times New Roman" w:cs="Times New Roman"/>
                  <w:color w:val="000000"/>
                  <w:kern w:val="0"/>
                  <w:sz w:val="19"/>
                  <w:szCs w:val="19"/>
                </w:rPr>
                <w:delText xml:space="preserve">343.3 ± 7.6 </w:delText>
              </w:r>
            </w:del>
            <w:ins w:id="4849" w:author="Hong Je-Woo" w:date="2018-09-27T04:31:00Z">
              <w:r w:rsidR="005D06C8" w:rsidRPr="00E5054D">
                <w:rPr>
                  <w:rFonts w:ascii="Times New Roman" w:eastAsia="맑은 고딕" w:hAnsi="Times New Roman" w:cs="Times New Roman"/>
                  <w:color w:val="000000"/>
                  <w:kern w:val="0"/>
                  <w:sz w:val="19"/>
                  <w:szCs w:val="19"/>
                  <w:lang w:val="en-GB"/>
                </w:rPr>
                <w:t>337.8</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41.1</w:t>
              </w:r>
            </w:ins>
          </w:p>
        </w:tc>
        <w:tc>
          <w:tcPr>
            <w:tcW w:w="1546" w:type="dxa"/>
            <w:tcBorders>
              <w:top w:val="single" w:sz="4" w:space="0" w:color="auto"/>
              <w:bottom w:val="single" w:sz="4" w:space="0" w:color="auto"/>
            </w:tcBorders>
            <w:shd w:val="clear" w:color="auto" w:fill="auto"/>
            <w:noWrap/>
            <w:vAlign w:val="center"/>
            <w:hideMark/>
            <w:tcPrChange w:id="4850"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21" w14:textId="697A805E"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51" w:author="Hong Je-Woo" w:date="2018-09-27T04:31:00Z">
                  <w:rPr>
                    <w:rFonts w:ascii="Times New Roman" w:hAnsi="Times New Roman"/>
                    <w:color w:val="000000"/>
                    <w:kern w:val="0"/>
                    <w:sz w:val="19"/>
                  </w:rPr>
                </w:rPrChange>
              </w:rPr>
            </w:pPr>
            <w:del w:id="4852" w:author="Hong Je-Woo" w:date="2018-09-27T04:31:00Z">
              <w:r w:rsidRPr="007E5D70">
                <w:rPr>
                  <w:rFonts w:ascii="Times New Roman" w:eastAsia="맑은 고딕" w:hAnsi="Times New Roman" w:cs="Times New Roman"/>
                  <w:color w:val="000000"/>
                  <w:kern w:val="0"/>
                  <w:sz w:val="19"/>
                  <w:szCs w:val="19"/>
                </w:rPr>
                <w:delText xml:space="preserve">255.0 ± 6.4 </w:delText>
              </w:r>
            </w:del>
            <w:ins w:id="4853" w:author="Hong Je-Woo" w:date="2018-09-27T04:31:00Z">
              <w:r w:rsidR="005D06C8" w:rsidRPr="00E5054D">
                <w:rPr>
                  <w:rFonts w:ascii="Times New Roman" w:eastAsia="맑은 고딕" w:hAnsi="Times New Roman" w:cs="Times New Roman"/>
                  <w:color w:val="000000"/>
                  <w:kern w:val="0"/>
                  <w:sz w:val="19"/>
                  <w:szCs w:val="19"/>
                  <w:lang w:val="en-GB"/>
                </w:rPr>
                <w:t>250.2</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38.1</w:t>
              </w:r>
            </w:ins>
          </w:p>
        </w:tc>
      </w:tr>
      <w:tr w:rsidR="00A86F25" w:rsidRPr="00E5054D" w14:paraId="2E65B929" w14:textId="77777777" w:rsidTr="000A6448">
        <w:trPr>
          <w:trHeight w:val="330"/>
        </w:trPr>
        <w:tc>
          <w:tcPr>
            <w:tcW w:w="1374" w:type="dxa"/>
            <w:vMerge/>
            <w:tcBorders>
              <w:top w:val="single" w:sz="4" w:space="0" w:color="auto"/>
              <w:bottom w:val="single" w:sz="12" w:space="0" w:color="auto"/>
            </w:tcBorders>
            <w:vAlign w:val="center"/>
            <w:hideMark/>
          </w:tcPr>
          <w:p w14:paraId="2E65B923"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4854" w:author="Hong Je-Woo" w:date="2018-09-27T04:31:00Z">
                  <w:rPr>
                    <w:rFonts w:ascii="Times New Roman" w:hAnsi="Times New Roman"/>
                    <w:b/>
                    <w:color w:val="000000"/>
                    <w:kern w:val="0"/>
                    <w:sz w:val="19"/>
                  </w:rPr>
                </w:rPrChange>
              </w:rPr>
            </w:pPr>
          </w:p>
        </w:tc>
        <w:tc>
          <w:tcPr>
            <w:tcW w:w="1375" w:type="dxa"/>
            <w:tcBorders>
              <w:top w:val="single" w:sz="4" w:space="0" w:color="auto"/>
              <w:bottom w:val="single" w:sz="12" w:space="0" w:color="auto"/>
            </w:tcBorders>
            <w:shd w:val="clear" w:color="auto" w:fill="auto"/>
            <w:noWrap/>
            <w:vAlign w:val="center"/>
            <w:hideMark/>
          </w:tcPr>
          <w:p w14:paraId="2E65B924" w14:textId="1B9B9215" w:rsidR="00CF0C74" w:rsidRPr="00E5054D" w:rsidRDefault="00B72C41" w:rsidP="00CF0C74">
            <w:pPr>
              <w:widowControl/>
              <w:wordWrap/>
              <w:autoSpaceDE/>
              <w:autoSpaceDN/>
              <w:spacing w:after="0" w:line="240" w:lineRule="auto"/>
              <w:jc w:val="center"/>
              <w:rPr>
                <w:rFonts w:ascii="Times New Roman" w:hAnsi="Times New Roman"/>
                <w:b/>
                <w:color w:val="000000"/>
                <w:kern w:val="0"/>
                <w:sz w:val="19"/>
                <w:lang w:val="en-GB"/>
                <w:rPrChange w:id="4855" w:author="Hong Je-Woo" w:date="2018-09-27T04:31:00Z">
                  <w:rPr>
                    <w:rFonts w:ascii="Times New Roman" w:hAnsi="Times New Roman"/>
                    <w:b/>
                    <w:color w:val="000000"/>
                    <w:kern w:val="0"/>
                    <w:sz w:val="19"/>
                  </w:rPr>
                </w:rPrChange>
              </w:rPr>
            </w:pPr>
            <w:del w:id="4856" w:author="Hong Je-Woo" w:date="2018-09-27T04:31:00Z">
              <w:r w:rsidRPr="007E5D70">
                <w:rPr>
                  <w:rFonts w:ascii="Times New Roman" w:eastAsia="맑은 고딕" w:hAnsi="Times New Roman" w:cs="Times New Roman"/>
                  <w:b/>
                  <w:bCs/>
                  <w:color w:val="000000"/>
                  <w:kern w:val="0"/>
                  <w:sz w:val="19"/>
                  <w:szCs w:val="19"/>
                </w:rPr>
                <w:delText>Nighttime</w:delText>
              </w:r>
            </w:del>
            <w:ins w:id="4857" w:author="Hong Je-Woo" w:date="2018-09-27T04:31:00Z">
              <w:r w:rsidR="00696175" w:rsidRPr="00E5054D">
                <w:rPr>
                  <w:rFonts w:ascii="Times New Roman" w:eastAsia="맑은 고딕" w:hAnsi="Times New Roman" w:cs="Times New Roman"/>
                  <w:b/>
                  <w:bCs/>
                  <w:color w:val="000000"/>
                  <w:kern w:val="0"/>
                  <w:sz w:val="19"/>
                  <w:szCs w:val="19"/>
                  <w:lang w:val="en-GB"/>
                </w:rPr>
                <w:t>Night-time</w:t>
              </w:r>
            </w:ins>
          </w:p>
        </w:tc>
        <w:tc>
          <w:tcPr>
            <w:tcW w:w="1545" w:type="dxa"/>
            <w:tcBorders>
              <w:top w:val="single" w:sz="4" w:space="0" w:color="auto"/>
              <w:bottom w:val="single" w:sz="12" w:space="0" w:color="auto"/>
            </w:tcBorders>
            <w:shd w:val="clear" w:color="auto" w:fill="auto"/>
            <w:noWrap/>
            <w:vAlign w:val="center"/>
            <w:hideMark/>
          </w:tcPr>
          <w:p w14:paraId="2E65B925" w14:textId="3A3FF3BD"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58" w:author="Hong Je-Woo" w:date="2018-09-27T04:31:00Z">
                  <w:rPr>
                    <w:rFonts w:ascii="Times New Roman" w:hAnsi="Times New Roman"/>
                    <w:color w:val="000000"/>
                    <w:kern w:val="0"/>
                    <w:sz w:val="19"/>
                  </w:rPr>
                </w:rPrChange>
              </w:rPr>
            </w:pPr>
            <w:del w:id="4859" w:author="Hong Je-Woo" w:date="2018-09-27T04:31:00Z">
              <w:r w:rsidRPr="007E5D70">
                <w:rPr>
                  <w:rFonts w:ascii="Times New Roman" w:eastAsia="맑은 고딕" w:hAnsi="Times New Roman" w:cs="Times New Roman"/>
                  <w:color w:val="000000"/>
                  <w:kern w:val="0"/>
                  <w:sz w:val="19"/>
                  <w:szCs w:val="19"/>
                </w:rPr>
                <w:delText>301.0 ± 7</w:delText>
              </w:r>
            </w:del>
            <w:ins w:id="4860" w:author="Hong Je-Woo" w:date="2018-09-27T04:31:00Z">
              <w:r w:rsidR="005D06C8" w:rsidRPr="00E5054D">
                <w:rPr>
                  <w:rFonts w:ascii="Times New Roman" w:eastAsia="맑은 고딕" w:hAnsi="Times New Roman" w:cs="Times New Roman"/>
                  <w:color w:val="000000"/>
                  <w:kern w:val="0"/>
                  <w:sz w:val="19"/>
                  <w:szCs w:val="19"/>
                  <w:lang w:val="en-GB"/>
                </w:rPr>
                <w:t>305.1</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55</w:t>
              </w:r>
            </w:ins>
            <w:r w:rsidR="005D06C8" w:rsidRPr="00E5054D">
              <w:rPr>
                <w:rFonts w:ascii="Times New Roman" w:hAnsi="Times New Roman"/>
                <w:color w:val="000000"/>
                <w:kern w:val="0"/>
                <w:sz w:val="19"/>
                <w:lang w:val="en-GB"/>
                <w:rPrChange w:id="4861" w:author="Hong Je-Woo" w:date="2018-09-27T04:31:00Z">
                  <w:rPr>
                    <w:rFonts w:ascii="Times New Roman" w:hAnsi="Times New Roman"/>
                    <w:color w:val="000000"/>
                    <w:kern w:val="0"/>
                    <w:sz w:val="19"/>
                  </w:rPr>
                </w:rPrChange>
              </w:rPr>
              <w:t>.1</w:t>
            </w:r>
            <w:r w:rsidR="00CF0C74" w:rsidRPr="00E5054D">
              <w:rPr>
                <w:rFonts w:ascii="Times New Roman" w:hAnsi="Times New Roman"/>
                <w:color w:val="000000"/>
                <w:kern w:val="0"/>
                <w:sz w:val="19"/>
                <w:lang w:val="en-GB"/>
                <w:rPrChange w:id="4862" w:author="Hong Je-Woo" w:date="2018-09-27T04:31:00Z">
                  <w:rPr>
                    <w:rFonts w:ascii="Times New Roman" w:hAnsi="Times New Roman"/>
                    <w:color w:val="000000"/>
                    <w:kern w:val="0"/>
                    <w:sz w:val="19"/>
                  </w:rPr>
                </w:rPrChange>
              </w:rPr>
              <w:t xml:space="preserve"> </w:t>
            </w:r>
          </w:p>
        </w:tc>
        <w:tc>
          <w:tcPr>
            <w:tcW w:w="1546" w:type="dxa"/>
            <w:tcBorders>
              <w:top w:val="single" w:sz="4" w:space="0" w:color="auto"/>
              <w:bottom w:val="single" w:sz="12" w:space="0" w:color="auto"/>
            </w:tcBorders>
            <w:shd w:val="clear" w:color="auto" w:fill="auto"/>
            <w:noWrap/>
            <w:vAlign w:val="center"/>
            <w:hideMark/>
          </w:tcPr>
          <w:p w14:paraId="2E65B926" w14:textId="427677C5"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63" w:author="Hong Je-Woo" w:date="2018-09-27T04:31:00Z">
                  <w:rPr>
                    <w:rFonts w:ascii="Times New Roman" w:hAnsi="Times New Roman"/>
                    <w:color w:val="000000"/>
                    <w:kern w:val="0"/>
                    <w:sz w:val="19"/>
                  </w:rPr>
                </w:rPrChange>
              </w:rPr>
            </w:pPr>
            <w:del w:id="4864" w:author="Hong Je-Woo" w:date="2018-09-27T04:31:00Z">
              <w:r w:rsidRPr="007E5D70">
                <w:rPr>
                  <w:rFonts w:ascii="Times New Roman" w:eastAsia="맑은 고딕" w:hAnsi="Times New Roman" w:cs="Times New Roman"/>
                  <w:color w:val="000000"/>
                  <w:kern w:val="0"/>
                  <w:sz w:val="19"/>
                  <w:szCs w:val="19"/>
                </w:rPr>
                <w:delText xml:space="preserve">394.6 ± 6.0 </w:delText>
              </w:r>
            </w:del>
            <w:ins w:id="4865" w:author="Hong Je-Woo" w:date="2018-09-27T04:31:00Z">
              <w:r w:rsidR="005D06C8" w:rsidRPr="00E5054D">
                <w:rPr>
                  <w:rFonts w:ascii="Times New Roman" w:eastAsia="맑은 고딕" w:hAnsi="Times New Roman" w:cs="Times New Roman"/>
                  <w:color w:val="000000"/>
                  <w:kern w:val="0"/>
                  <w:sz w:val="19"/>
                  <w:szCs w:val="19"/>
                  <w:lang w:val="en-GB"/>
                </w:rPr>
                <w:t>404.9</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29.2</w:t>
              </w:r>
            </w:ins>
          </w:p>
        </w:tc>
        <w:tc>
          <w:tcPr>
            <w:tcW w:w="1545" w:type="dxa"/>
            <w:tcBorders>
              <w:top w:val="single" w:sz="4" w:space="0" w:color="auto"/>
              <w:bottom w:val="single" w:sz="12" w:space="0" w:color="auto"/>
            </w:tcBorders>
            <w:shd w:val="clear" w:color="auto" w:fill="auto"/>
            <w:noWrap/>
            <w:vAlign w:val="center"/>
            <w:hideMark/>
          </w:tcPr>
          <w:p w14:paraId="2E65B927" w14:textId="55DD9FCD"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66" w:author="Hong Je-Woo" w:date="2018-09-27T04:31:00Z">
                  <w:rPr>
                    <w:rFonts w:ascii="Times New Roman" w:hAnsi="Times New Roman"/>
                    <w:color w:val="000000"/>
                    <w:kern w:val="0"/>
                    <w:sz w:val="19"/>
                  </w:rPr>
                </w:rPrChange>
              </w:rPr>
            </w:pPr>
            <w:del w:id="4867" w:author="Hong Je-Woo" w:date="2018-09-27T04:31:00Z">
              <w:r w:rsidRPr="007E5D70">
                <w:rPr>
                  <w:rFonts w:ascii="Times New Roman" w:eastAsia="맑은 고딕" w:hAnsi="Times New Roman" w:cs="Times New Roman"/>
                  <w:color w:val="000000"/>
                  <w:kern w:val="0"/>
                  <w:sz w:val="19"/>
                  <w:szCs w:val="19"/>
                </w:rPr>
                <w:delText xml:space="preserve">329.6 ± 5.1 </w:delText>
              </w:r>
            </w:del>
            <w:ins w:id="4868" w:author="Hong Je-Woo" w:date="2018-09-27T04:31:00Z">
              <w:r w:rsidR="005D06C8" w:rsidRPr="00E5054D">
                <w:rPr>
                  <w:rFonts w:ascii="Times New Roman" w:eastAsia="맑은 고딕" w:hAnsi="Times New Roman" w:cs="Times New Roman"/>
                  <w:color w:val="000000"/>
                  <w:kern w:val="0"/>
                  <w:sz w:val="19"/>
                  <w:szCs w:val="19"/>
                  <w:lang w:val="en-GB"/>
                </w:rPr>
                <w:t>334.9</w:t>
              </w:r>
              <w:r w:rsidR="00CF0C74" w:rsidRPr="00E5054D">
                <w:rPr>
                  <w:rFonts w:ascii="Times New Roman" w:eastAsia="맑은 고딕" w:hAnsi="Times New Roman" w:cs="Times New Roman"/>
                  <w:color w:val="000000"/>
                  <w:kern w:val="0"/>
                  <w:sz w:val="19"/>
                  <w:szCs w:val="19"/>
                  <w:lang w:val="en-GB"/>
                </w:rPr>
                <w:t xml:space="preserve"> ±</w:t>
              </w:r>
              <w:r w:rsidR="005D06C8" w:rsidRPr="00E5054D">
                <w:rPr>
                  <w:rFonts w:ascii="Times New Roman" w:eastAsia="맑은 고딕" w:hAnsi="Times New Roman" w:cs="Times New Roman"/>
                  <w:color w:val="000000"/>
                  <w:kern w:val="0"/>
                  <w:sz w:val="19"/>
                  <w:szCs w:val="19"/>
                  <w:lang w:val="en-GB"/>
                </w:rPr>
                <w:t xml:space="preserve"> 35.3</w:t>
              </w:r>
            </w:ins>
          </w:p>
        </w:tc>
        <w:tc>
          <w:tcPr>
            <w:tcW w:w="1546" w:type="dxa"/>
            <w:tcBorders>
              <w:top w:val="single" w:sz="4" w:space="0" w:color="auto"/>
              <w:bottom w:val="single" w:sz="12" w:space="0" w:color="auto"/>
            </w:tcBorders>
            <w:shd w:val="clear" w:color="auto" w:fill="auto"/>
            <w:noWrap/>
            <w:vAlign w:val="center"/>
            <w:hideMark/>
          </w:tcPr>
          <w:p w14:paraId="2E65B928" w14:textId="1B3758A9"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69" w:author="Hong Je-Woo" w:date="2018-09-27T04:31:00Z">
                  <w:rPr>
                    <w:rFonts w:ascii="Times New Roman" w:hAnsi="Times New Roman"/>
                    <w:color w:val="000000"/>
                    <w:kern w:val="0"/>
                    <w:sz w:val="19"/>
                  </w:rPr>
                </w:rPrChange>
              </w:rPr>
            </w:pPr>
            <w:del w:id="4870" w:author="Hong Je-Woo" w:date="2018-09-27T04:31:00Z">
              <w:r w:rsidRPr="007E5D70">
                <w:rPr>
                  <w:rFonts w:ascii="Times New Roman" w:eastAsia="맑은 고딕" w:hAnsi="Times New Roman" w:cs="Times New Roman"/>
                  <w:color w:val="000000"/>
                  <w:kern w:val="0"/>
                  <w:sz w:val="19"/>
                  <w:szCs w:val="19"/>
                </w:rPr>
                <w:delText>243</w:delText>
              </w:r>
            </w:del>
            <w:ins w:id="4871" w:author="Hong Je-Woo" w:date="2018-09-27T04:31:00Z">
              <w:r w:rsidR="005D06C8" w:rsidRPr="00E5054D">
                <w:rPr>
                  <w:rFonts w:ascii="Times New Roman" w:eastAsia="맑은 고딕" w:hAnsi="Times New Roman" w:cs="Times New Roman"/>
                  <w:color w:val="000000"/>
                  <w:kern w:val="0"/>
                  <w:sz w:val="19"/>
                  <w:szCs w:val="19"/>
                  <w:lang w:val="en-GB"/>
                </w:rPr>
                <w:t>251.9</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41</w:t>
              </w:r>
            </w:ins>
            <w:r w:rsidR="005D06C8" w:rsidRPr="00E5054D">
              <w:rPr>
                <w:rFonts w:ascii="Times New Roman" w:hAnsi="Times New Roman"/>
                <w:color w:val="000000"/>
                <w:kern w:val="0"/>
                <w:sz w:val="19"/>
                <w:lang w:val="en-GB"/>
                <w:rPrChange w:id="4872" w:author="Hong Je-Woo" w:date="2018-09-27T04:31:00Z">
                  <w:rPr>
                    <w:rFonts w:ascii="Times New Roman" w:hAnsi="Times New Roman"/>
                    <w:color w:val="000000"/>
                    <w:kern w:val="0"/>
                    <w:sz w:val="19"/>
                  </w:rPr>
                </w:rPrChange>
              </w:rPr>
              <w:t>.8</w:t>
            </w:r>
            <w:del w:id="4873" w:author="Hong Je-Woo" w:date="2018-09-27T04:31:00Z">
              <w:r w:rsidRPr="007E5D70">
                <w:rPr>
                  <w:rFonts w:ascii="Times New Roman" w:eastAsia="맑은 고딕" w:hAnsi="Times New Roman" w:cs="Times New Roman"/>
                  <w:color w:val="000000"/>
                  <w:kern w:val="0"/>
                  <w:sz w:val="19"/>
                  <w:szCs w:val="19"/>
                </w:rPr>
                <w:delText xml:space="preserve"> ± 2.6 </w:delText>
              </w:r>
            </w:del>
          </w:p>
        </w:tc>
      </w:tr>
      <w:tr w:rsidR="00A86F25" w:rsidRPr="00E5054D" w14:paraId="2E65B930"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2A"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4874" w:author="Hong Je-Woo" w:date="2018-09-27T04:31:00Z">
                  <w:rPr>
                    <w:rFonts w:ascii="Times New Roman" w:hAnsi="Times New Roman"/>
                    <w:b/>
                    <w:color w:val="000000"/>
                    <w:kern w:val="0"/>
                    <w:sz w:val="19"/>
                  </w:rPr>
                </w:rPrChange>
              </w:rPr>
            </w:pPr>
            <w:r w:rsidRPr="00E5054D">
              <w:rPr>
                <w:rFonts w:ascii="Times New Roman" w:hAnsi="Times New Roman"/>
                <w:b/>
                <w:i/>
                <w:color w:val="000000"/>
                <w:kern w:val="0"/>
                <w:sz w:val="19"/>
                <w:lang w:val="en-GB"/>
                <w:rPrChange w:id="4875" w:author="Hong Je-Woo" w:date="2018-09-27T04:31:00Z">
                  <w:rPr>
                    <w:rFonts w:ascii="Times New Roman" w:hAnsi="Times New Roman"/>
                    <w:b/>
                    <w:i/>
                    <w:color w:val="000000"/>
                    <w:kern w:val="0"/>
                    <w:sz w:val="19"/>
                  </w:rPr>
                </w:rPrChange>
              </w:rPr>
              <w:t>L</w:t>
            </w:r>
            <w:r w:rsidRPr="00E5054D">
              <w:rPr>
                <w:rFonts w:ascii="Times New Roman" w:hAnsi="Times New Roman"/>
                <w:b/>
                <w:color w:val="000000"/>
                <w:kern w:val="0"/>
                <w:sz w:val="19"/>
                <w:vertAlign w:val="subscript"/>
                <w:lang w:val="en-GB"/>
                <w:rPrChange w:id="4876" w:author="Hong Je-Woo" w:date="2018-09-27T04:31:00Z">
                  <w:rPr>
                    <w:rFonts w:ascii="Times New Roman" w:hAnsi="Times New Roman"/>
                    <w:b/>
                    <w:color w:val="000000"/>
                    <w:kern w:val="0"/>
                    <w:sz w:val="19"/>
                    <w:vertAlign w:val="subscript"/>
                  </w:rPr>
                </w:rPrChange>
              </w:rPr>
              <w:t>↑</w:t>
            </w:r>
          </w:p>
        </w:tc>
        <w:tc>
          <w:tcPr>
            <w:tcW w:w="1375" w:type="dxa"/>
            <w:tcBorders>
              <w:top w:val="single" w:sz="12" w:space="0" w:color="auto"/>
              <w:bottom w:val="single" w:sz="4" w:space="0" w:color="auto"/>
            </w:tcBorders>
            <w:shd w:val="clear" w:color="auto" w:fill="auto"/>
            <w:noWrap/>
            <w:vAlign w:val="center"/>
            <w:hideMark/>
          </w:tcPr>
          <w:p w14:paraId="2E65B92B"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4877"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878" w:author="Hong Je-Woo" w:date="2018-09-27T04:31:00Z">
                  <w:rPr>
                    <w:rFonts w:ascii="Times New Roman" w:hAnsi="Times New Roman"/>
                    <w:b/>
                    <w:color w:val="000000"/>
                    <w:kern w:val="0"/>
                    <w:sz w:val="19"/>
                  </w:rPr>
                </w:rPrChange>
              </w:rPr>
              <w:t>All-day</w:t>
            </w:r>
          </w:p>
        </w:tc>
        <w:tc>
          <w:tcPr>
            <w:tcW w:w="1545" w:type="dxa"/>
            <w:tcBorders>
              <w:top w:val="single" w:sz="12" w:space="0" w:color="auto"/>
              <w:bottom w:val="single" w:sz="4" w:space="0" w:color="auto"/>
            </w:tcBorders>
            <w:shd w:val="clear" w:color="auto" w:fill="auto"/>
            <w:noWrap/>
            <w:vAlign w:val="center"/>
            <w:hideMark/>
          </w:tcPr>
          <w:p w14:paraId="2E65B92C" w14:textId="019BC82D"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79" w:author="Hong Je-Woo" w:date="2018-09-27T04:31:00Z">
                  <w:rPr>
                    <w:rFonts w:ascii="Times New Roman" w:hAnsi="Times New Roman"/>
                    <w:color w:val="000000"/>
                    <w:kern w:val="0"/>
                    <w:sz w:val="19"/>
                  </w:rPr>
                </w:rPrChange>
              </w:rPr>
            </w:pPr>
            <w:del w:id="4880"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388</w:delText>
              </w:r>
            </w:del>
            <w:ins w:id="4881" w:author="Hong Je-Woo" w:date="2018-09-27T04:31:00Z">
              <w:r w:rsidR="005D06C8" w:rsidRPr="00E5054D">
                <w:rPr>
                  <w:rFonts w:ascii="Times New Roman" w:eastAsia="맑은 고딕" w:hAnsi="Times New Roman" w:cs="Times New Roman"/>
                  <w:color w:val="000000"/>
                  <w:kern w:val="0"/>
                  <w:sz w:val="19"/>
                  <w:szCs w:val="19"/>
                  <w:lang w:val="en-GB"/>
                </w:rPr>
                <w:t>-</w:t>
              </w:r>
              <w:r w:rsidR="00483757" w:rsidRPr="00E5054D">
                <w:rPr>
                  <w:rFonts w:ascii="Times New Roman" w:eastAsia="맑은 고딕" w:hAnsi="Times New Roman" w:cs="Times New Roman"/>
                  <w:color w:val="000000"/>
                  <w:kern w:val="0"/>
                  <w:sz w:val="19"/>
                  <w:szCs w:val="19"/>
                  <w:lang w:val="en-GB"/>
                </w:rPr>
                <w:t xml:space="preserve">407.3 </w:t>
              </w:r>
              <w:r w:rsidR="00CF0C74" w:rsidRPr="00E5054D">
                <w:rPr>
                  <w:rFonts w:ascii="Times New Roman" w:eastAsia="맑은 고딕" w:hAnsi="Times New Roman" w:cs="Times New Roman"/>
                  <w:color w:val="000000"/>
                  <w:kern w:val="0"/>
                  <w:sz w:val="19"/>
                  <w:szCs w:val="19"/>
                  <w:lang w:val="en-GB"/>
                </w:rPr>
                <w:t xml:space="preserve">± </w:t>
              </w:r>
              <w:r w:rsidR="00483757" w:rsidRPr="00E5054D">
                <w:rPr>
                  <w:rFonts w:ascii="Times New Roman" w:eastAsia="맑은 고딕" w:hAnsi="Times New Roman" w:cs="Times New Roman"/>
                  <w:color w:val="000000"/>
                  <w:kern w:val="0"/>
                  <w:sz w:val="19"/>
                  <w:szCs w:val="19"/>
                  <w:lang w:val="en-GB"/>
                </w:rPr>
                <w:t>53</w:t>
              </w:r>
            </w:ins>
            <w:r w:rsidR="00483757" w:rsidRPr="00E5054D">
              <w:rPr>
                <w:rFonts w:ascii="Times New Roman" w:hAnsi="Times New Roman"/>
                <w:color w:val="000000"/>
                <w:kern w:val="0"/>
                <w:sz w:val="19"/>
                <w:lang w:val="en-GB"/>
                <w:rPrChange w:id="4882" w:author="Hong Je-Woo" w:date="2018-09-27T04:31:00Z">
                  <w:rPr>
                    <w:rFonts w:ascii="Times New Roman" w:hAnsi="Times New Roman"/>
                    <w:color w:val="000000"/>
                    <w:kern w:val="0"/>
                    <w:sz w:val="19"/>
                  </w:rPr>
                </w:rPrChange>
              </w:rPr>
              <w:t>.1</w:t>
            </w:r>
            <w:del w:id="4883" w:author="Hong Je-Woo" w:date="2018-09-27T04:31:00Z">
              <w:r w:rsidRPr="007E5D70">
                <w:rPr>
                  <w:rFonts w:ascii="Times New Roman" w:eastAsia="맑은 고딕" w:hAnsi="Times New Roman" w:cs="Times New Roman"/>
                  <w:color w:val="000000"/>
                  <w:kern w:val="0"/>
                  <w:sz w:val="19"/>
                  <w:szCs w:val="19"/>
                </w:rPr>
                <w:delText xml:space="preserve"> ± 29.7 </w:delText>
              </w:r>
            </w:del>
          </w:p>
        </w:tc>
        <w:tc>
          <w:tcPr>
            <w:tcW w:w="1546" w:type="dxa"/>
            <w:tcBorders>
              <w:top w:val="single" w:sz="12" w:space="0" w:color="auto"/>
              <w:bottom w:val="single" w:sz="4" w:space="0" w:color="auto"/>
            </w:tcBorders>
            <w:shd w:val="clear" w:color="auto" w:fill="auto"/>
            <w:noWrap/>
            <w:vAlign w:val="center"/>
            <w:hideMark/>
          </w:tcPr>
          <w:p w14:paraId="2E65B92D" w14:textId="51C9A786"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84" w:author="Hong Je-Woo" w:date="2018-09-27T04:31:00Z">
                  <w:rPr>
                    <w:rFonts w:ascii="Times New Roman" w:hAnsi="Times New Roman"/>
                    <w:color w:val="000000"/>
                    <w:kern w:val="0"/>
                    <w:sz w:val="19"/>
                  </w:rPr>
                </w:rPrChange>
              </w:rPr>
            </w:pPr>
            <w:del w:id="4885"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459</w:delText>
              </w:r>
            </w:del>
            <w:ins w:id="4886" w:author="Hong Je-Woo" w:date="2018-09-27T04:31:00Z">
              <w:r w:rsidR="00483757" w:rsidRPr="00E5054D">
                <w:rPr>
                  <w:rFonts w:ascii="Times New Roman" w:eastAsia="맑은 고딕" w:hAnsi="Times New Roman" w:cs="Times New Roman"/>
                  <w:color w:val="000000"/>
                  <w:kern w:val="0"/>
                  <w:sz w:val="19"/>
                  <w:szCs w:val="19"/>
                  <w:lang w:val="en-GB"/>
                </w:rPr>
                <w:t>-472.1</w:t>
              </w:r>
              <w:r w:rsidR="00CF0C74" w:rsidRPr="00E5054D">
                <w:rPr>
                  <w:rFonts w:ascii="Times New Roman" w:eastAsia="맑은 고딕" w:hAnsi="Times New Roman" w:cs="Times New Roman"/>
                  <w:color w:val="000000"/>
                  <w:kern w:val="0"/>
                  <w:sz w:val="19"/>
                  <w:szCs w:val="19"/>
                  <w:lang w:val="en-GB"/>
                </w:rPr>
                <w:t xml:space="preserve"> ±</w:t>
              </w:r>
              <w:r w:rsidR="00483757" w:rsidRPr="00E5054D">
                <w:rPr>
                  <w:rFonts w:ascii="Times New Roman" w:eastAsia="맑은 고딕" w:hAnsi="Times New Roman" w:cs="Times New Roman"/>
                  <w:color w:val="000000"/>
                  <w:kern w:val="0"/>
                  <w:sz w:val="19"/>
                  <w:szCs w:val="19"/>
                  <w:lang w:val="en-GB"/>
                </w:rPr>
                <w:t xml:space="preserve"> 31</w:t>
              </w:r>
            </w:ins>
            <w:r w:rsidR="00483757" w:rsidRPr="00E5054D">
              <w:rPr>
                <w:rFonts w:ascii="Times New Roman" w:hAnsi="Times New Roman"/>
                <w:color w:val="000000"/>
                <w:kern w:val="0"/>
                <w:sz w:val="19"/>
                <w:lang w:val="en-GB"/>
                <w:rPrChange w:id="4887" w:author="Hong Je-Woo" w:date="2018-09-27T04:31:00Z">
                  <w:rPr>
                    <w:rFonts w:ascii="Times New Roman" w:hAnsi="Times New Roman"/>
                    <w:color w:val="000000"/>
                    <w:kern w:val="0"/>
                    <w:sz w:val="19"/>
                  </w:rPr>
                </w:rPrChange>
              </w:rPr>
              <w:t>.6</w:t>
            </w:r>
            <w:del w:id="4888" w:author="Hong Je-Woo" w:date="2018-09-27T04:31:00Z">
              <w:r w:rsidRPr="007E5D70">
                <w:rPr>
                  <w:rFonts w:ascii="Times New Roman" w:eastAsia="맑은 고딕" w:hAnsi="Times New Roman" w:cs="Times New Roman"/>
                  <w:color w:val="000000"/>
                  <w:kern w:val="0"/>
                  <w:sz w:val="19"/>
                  <w:szCs w:val="19"/>
                </w:rPr>
                <w:delText xml:space="preserve"> ± 26.4 </w:delText>
              </w:r>
            </w:del>
          </w:p>
        </w:tc>
        <w:tc>
          <w:tcPr>
            <w:tcW w:w="1545" w:type="dxa"/>
            <w:tcBorders>
              <w:top w:val="single" w:sz="12" w:space="0" w:color="auto"/>
              <w:bottom w:val="single" w:sz="4" w:space="0" w:color="auto"/>
            </w:tcBorders>
            <w:shd w:val="clear" w:color="auto" w:fill="auto"/>
            <w:noWrap/>
            <w:vAlign w:val="center"/>
            <w:hideMark/>
          </w:tcPr>
          <w:p w14:paraId="2E65B92E" w14:textId="402C9DDD"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89" w:author="Hong Je-Woo" w:date="2018-09-27T04:31:00Z">
                  <w:rPr>
                    <w:rFonts w:ascii="Times New Roman" w:hAnsi="Times New Roman"/>
                    <w:color w:val="000000"/>
                    <w:kern w:val="0"/>
                    <w:sz w:val="19"/>
                  </w:rPr>
                </w:rPrChange>
              </w:rPr>
            </w:pPr>
            <w:del w:id="4890"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397.7 ± 20.9 </w:delText>
              </w:r>
            </w:del>
            <w:ins w:id="4891" w:author="Hong Je-Woo" w:date="2018-09-27T04:31:00Z">
              <w:r w:rsidR="00483757" w:rsidRPr="00E5054D">
                <w:rPr>
                  <w:rFonts w:ascii="Times New Roman" w:eastAsia="맑은 고딕" w:hAnsi="Times New Roman" w:cs="Times New Roman"/>
                  <w:color w:val="000000"/>
                  <w:kern w:val="0"/>
                  <w:sz w:val="19"/>
                  <w:szCs w:val="19"/>
                  <w:lang w:val="en-GB"/>
                </w:rPr>
                <w:t>-406.6</w:t>
              </w:r>
              <w:r w:rsidR="00CF0C74" w:rsidRPr="00E5054D">
                <w:rPr>
                  <w:rFonts w:ascii="Times New Roman" w:eastAsia="맑은 고딕" w:hAnsi="Times New Roman" w:cs="Times New Roman"/>
                  <w:color w:val="000000"/>
                  <w:kern w:val="0"/>
                  <w:sz w:val="19"/>
                  <w:szCs w:val="19"/>
                  <w:lang w:val="en-GB"/>
                </w:rPr>
                <w:t xml:space="preserve"> ± </w:t>
              </w:r>
              <w:r w:rsidR="00483757" w:rsidRPr="00E5054D">
                <w:rPr>
                  <w:rFonts w:ascii="Times New Roman" w:eastAsia="맑은 고딕" w:hAnsi="Times New Roman" w:cs="Times New Roman"/>
                  <w:color w:val="000000"/>
                  <w:kern w:val="0"/>
                  <w:sz w:val="19"/>
                  <w:szCs w:val="19"/>
                  <w:lang w:val="en-GB"/>
                </w:rPr>
                <w:t>44.0</w:t>
              </w:r>
            </w:ins>
          </w:p>
        </w:tc>
        <w:tc>
          <w:tcPr>
            <w:tcW w:w="1546" w:type="dxa"/>
            <w:tcBorders>
              <w:top w:val="single" w:sz="12" w:space="0" w:color="auto"/>
              <w:bottom w:val="single" w:sz="4" w:space="0" w:color="auto"/>
            </w:tcBorders>
            <w:shd w:val="clear" w:color="auto" w:fill="auto"/>
            <w:noWrap/>
            <w:vAlign w:val="center"/>
            <w:hideMark/>
          </w:tcPr>
          <w:p w14:paraId="2E65B92F" w14:textId="0AB10D7E"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892" w:author="Hong Je-Woo" w:date="2018-09-27T04:31:00Z">
                  <w:rPr>
                    <w:rFonts w:ascii="Times New Roman" w:hAnsi="Times New Roman"/>
                    <w:color w:val="000000"/>
                    <w:kern w:val="0"/>
                    <w:sz w:val="19"/>
                  </w:rPr>
                </w:rPrChange>
              </w:rPr>
            </w:pPr>
            <w:del w:id="4893"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313.1 ± 16.6 </w:delText>
              </w:r>
            </w:del>
            <w:ins w:id="4894" w:author="Hong Je-Woo" w:date="2018-09-27T04:31:00Z">
              <w:r w:rsidR="00483757" w:rsidRPr="00E5054D">
                <w:rPr>
                  <w:rFonts w:ascii="Times New Roman" w:eastAsia="맑은 고딕" w:hAnsi="Times New Roman" w:cs="Times New Roman"/>
                  <w:color w:val="000000"/>
                  <w:kern w:val="0"/>
                  <w:sz w:val="19"/>
                  <w:szCs w:val="19"/>
                  <w:lang w:val="en-GB"/>
                </w:rPr>
                <w:t>-325.4</w:t>
              </w:r>
              <w:r w:rsidR="00CF0C74" w:rsidRPr="00E5054D">
                <w:rPr>
                  <w:rFonts w:ascii="Times New Roman" w:eastAsia="맑은 고딕" w:hAnsi="Times New Roman" w:cs="Times New Roman"/>
                  <w:color w:val="000000"/>
                  <w:kern w:val="0"/>
                  <w:sz w:val="19"/>
                  <w:szCs w:val="19"/>
                  <w:lang w:val="en-GB"/>
                </w:rPr>
                <w:t xml:space="preserve"> ±</w:t>
              </w:r>
              <w:r w:rsidR="00483757" w:rsidRPr="00E5054D">
                <w:rPr>
                  <w:rFonts w:ascii="Times New Roman" w:eastAsia="맑은 고딕" w:hAnsi="Times New Roman" w:cs="Times New Roman"/>
                  <w:color w:val="000000"/>
                  <w:kern w:val="0"/>
                  <w:sz w:val="19"/>
                  <w:szCs w:val="19"/>
                  <w:lang w:val="en-GB"/>
                </w:rPr>
                <w:t xml:space="preserve"> 23.2</w:t>
              </w:r>
            </w:ins>
          </w:p>
        </w:tc>
      </w:tr>
      <w:tr w:rsidR="00CF0C74" w:rsidRPr="00E5054D" w14:paraId="2E65B937" w14:textId="77777777" w:rsidTr="000A6448">
        <w:trPr>
          <w:trHeight w:val="330"/>
          <w:trPrChange w:id="4895" w:author="Hong Je-Woo" w:date="2018-09-27T04:31:00Z">
            <w:trPr>
              <w:gridBefore w:val="1"/>
              <w:trHeight w:val="330"/>
            </w:trPr>
          </w:trPrChange>
        </w:trPr>
        <w:tc>
          <w:tcPr>
            <w:tcW w:w="1374" w:type="dxa"/>
            <w:vMerge/>
            <w:tcBorders>
              <w:top w:val="single" w:sz="4" w:space="0" w:color="auto"/>
              <w:bottom w:val="single" w:sz="4" w:space="0" w:color="auto"/>
            </w:tcBorders>
            <w:vAlign w:val="center"/>
            <w:hideMark/>
            <w:tcPrChange w:id="4896" w:author="Hong Je-Woo" w:date="2018-09-27T04:31:00Z">
              <w:tcPr>
                <w:tcW w:w="1374" w:type="dxa"/>
                <w:gridSpan w:val="2"/>
                <w:vMerge/>
                <w:tcBorders>
                  <w:top w:val="single" w:sz="4" w:space="0" w:color="auto"/>
                  <w:bottom w:val="single" w:sz="4" w:space="0" w:color="auto"/>
                </w:tcBorders>
                <w:vAlign w:val="center"/>
                <w:hideMark/>
              </w:tcPr>
            </w:tcPrChange>
          </w:tcPr>
          <w:p w14:paraId="2E65B931"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4897" w:author="Hong Je-Woo" w:date="2018-09-27T04:31:00Z">
                  <w:rPr>
                    <w:rFonts w:ascii="Times New Roman" w:hAnsi="Times New Roman"/>
                    <w:b/>
                    <w:color w:val="000000"/>
                    <w:kern w:val="0"/>
                    <w:sz w:val="19"/>
                  </w:rPr>
                </w:rPrChange>
              </w:rPr>
            </w:pPr>
          </w:p>
        </w:tc>
        <w:tc>
          <w:tcPr>
            <w:tcW w:w="1375" w:type="dxa"/>
            <w:tcBorders>
              <w:top w:val="single" w:sz="4" w:space="0" w:color="auto"/>
              <w:bottom w:val="single" w:sz="4" w:space="0" w:color="auto"/>
            </w:tcBorders>
            <w:shd w:val="clear" w:color="auto" w:fill="auto"/>
            <w:noWrap/>
            <w:vAlign w:val="center"/>
            <w:hideMark/>
            <w:tcPrChange w:id="4898" w:author="Hong Je-Woo" w:date="2018-09-27T04:31:00Z">
              <w:tcPr>
                <w:tcW w:w="1375" w:type="dxa"/>
                <w:gridSpan w:val="2"/>
                <w:tcBorders>
                  <w:top w:val="single" w:sz="4" w:space="0" w:color="auto"/>
                  <w:bottom w:val="single" w:sz="4" w:space="0" w:color="auto"/>
                </w:tcBorders>
                <w:shd w:val="clear" w:color="auto" w:fill="auto"/>
                <w:noWrap/>
                <w:vAlign w:val="center"/>
                <w:hideMark/>
              </w:tcPr>
            </w:tcPrChange>
          </w:tcPr>
          <w:p w14:paraId="2E65B932"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4899"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900" w:author="Hong Je-Woo" w:date="2018-09-27T04:31:00Z">
                  <w:rPr>
                    <w:rFonts w:ascii="Times New Roman" w:hAnsi="Times New Roman"/>
                    <w:b/>
                    <w:color w:val="000000"/>
                    <w:kern w:val="0"/>
                    <w:sz w:val="19"/>
                  </w:rPr>
                </w:rPrChange>
              </w:rPr>
              <w:t>Daytime</w:t>
            </w:r>
          </w:p>
        </w:tc>
        <w:tc>
          <w:tcPr>
            <w:tcW w:w="1545" w:type="dxa"/>
            <w:tcBorders>
              <w:top w:val="single" w:sz="4" w:space="0" w:color="auto"/>
              <w:bottom w:val="single" w:sz="4" w:space="0" w:color="auto"/>
            </w:tcBorders>
            <w:shd w:val="clear" w:color="auto" w:fill="auto"/>
            <w:noWrap/>
            <w:vAlign w:val="center"/>
            <w:hideMark/>
            <w:tcPrChange w:id="4901"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33" w14:textId="72E54EF5"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02" w:author="Hong Je-Woo" w:date="2018-09-27T04:31:00Z">
                  <w:rPr>
                    <w:rFonts w:ascii="Times New Roman" w:hAnsi="Times New Roman"/>
                    <w:color w:val="000000"/>
                    <w:kern w:val="0"/>
                    <w:sz w:val="19"/>
                  </w:rPr>
                </w:rPrChange>
              </w:rPr>
            </w:pPr>
            <w:del w:id="4903"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413</w:delText>
              </w:r>
            </w:del>
            <w:ins w:id="4904" w:author="Hong Je-Woo" w:date="2018-09-27T04:31:00Z">
              <w:r w:rsidR="005D06C8" w:rsidRPr="00E5054D">
                <w:rPr>
                  <w:rFonts w:ascii="Times New Roman" w:eastAsia="맑은 고딕" w:hAnsi="Times New Roman" w:cs="Times New Roman"/>
                  <w:color w:val="000000"/>
                  <w:kern w:val="0"/>
                  <w:sz w:val="19"/>
                  <w:szCs w:val="19"/>
                  <w:lang w:val="en-GB"/>
                </w:rPr>
                <w:t>-426.0</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49</w:t>
              </w:r>
            </w:ins>
            <w:r w:rsidR="005D06C8" w:rsidRPr="00E5054D">
              <w:rPr>
                <w:rFonts w:ascii="Times New Roman" w:hAnsi="Times New Roman"/>
                <w:color w:val="000000"/>
                <w:kern w:val="0"/>
                <w:sz w:val="19"/>
                <w:lang w:val="en-GB"/>
                <w:rPrChange w:id="4905" w:author="Hong Je-Woo" w:date="2018-09-27T04:31:00Z">
                  <w:rPr>
                    <w:rFonts w:ascii="Times New Roman" w:hAnsi="Times New Roman"/>
                    <w:color w:val="000000"/>
                    <w:kern w:val="0"/>
                    <w:sz w:val="19"/>
                  </w:rPr>
                </w:rPrChange>
              </w:rPr>
              <w:t>.5</w:t>
            </w:r>
            <w:del w:id="4906" w:author="Hong Je-Woo" w:date="2018-09-27T04:31:00Z">
              <w:r w:rsidRPr="007E5D70">
                <w:rPr>
                  <w:rFonts w:ascii="Times New Roman" w:eastAsia="맑은 고딕" w:hAnsi="Times New Roman" w:cs="Times New Roman"/>
                  <w:color w:val="000000"/>
                  <w:kern w:val="0"/>
                  <w:sz w:val="19"/>
                  <w:szCs w:val="19"/>
                </w:rPr>
                <w:delText xml:space="preserve"> ± 23.3 </w:delText>
              </w:r>
            </w:del>
          </w:p>
        </w:tc>
        <w:tc>
          <w:tcPr>
            <w:tcW w:w="1546" w:type="dxa"/>
            <w:tcBorders>
              <w:top w:val="single" w:sz="4" w:space="0" w:color="auto"/>
              <w:bottom w:val="single" w:sz="4" w:space="0" w:color="auto"/>
            </w:tcBorders>
            <w:shd w:val="clear" w:color="auto" w:fill="auto"/>
            <w:noWrap/>
            <w:vAlign w:val="center"/>
            <w:hideMark/>
            <w:tcPrChange w:id="4907"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34" w14:textId="0BF4E9C9"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08" w:author="Hong Je-Woo" w:date="2018-09-27T04:31:00Z">
                  <w:rPr>
                    <w:rFonts w:ascii="Times New Roman" w:hAnsi="Times New Roman"/>
                    <w:color w:val="000000"/>
                    <w:kern w:val="0"/>
                    <w:sz w:val="19"/>
                  </w:rPr>
                </w:rPrChange>
              </w:rPr>
            </w:pPr>
            <w:del w:id="4909"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480</w:delText>
              </w:r>
            </w:del>
            <w:ins w:id="4910" w:author="Hong Je-Woo" w:date="2018-09-27T04:31:00Z">
              <w:r w:rsidR="005D06C8" w:rsidRPr="00E5054D">
                <w:rPr>
                  <w:rFonts w:ascii="Times New Roman" w:eastAsia="맑은 고딕" w:hAnsi="Times New Roman" w:cs="Times New Roman"/>
                  <w:color w:val="000000"/>
                  <w:kern w:val="0"/>
                  <w:sz w:val="19"/>
                  <w:szCs w:val="19"/>
                  <w:lang w:val="en-GB"/>
                </w:rPr>
                <w:t>-486.7</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28</w:t>
              </w:r>
            </w:ins>
            <w:r w:rsidR="005D06C8" w:rsidRPr="00E5054D">
              <w:rPr>
                <w:rFonts w:ascii="Times New Roman" w:hAnsi="Times New Roman"/>
                <w:color w:val="000000"/>
                <w:kern w:val="0"/>
                <w:sz w:val="19"/>
                <w:lang w:val="en-GB"/>
                <w:rPrChange w:id="4911" w:author="Hong Je-Woo" w:date="2018-09-27T04:31:00Z">
                  <w:rPr>
                    <w:rFonts w:ascii="Times New Roman" w:hAnsi="Times New Roman"/>
                    <w:color w:val="000000"/>
                    <w:kern w:val="0"/>
                    <w:sz w:val="19"/>
                  </w:rPr>
                </w:rPrChange>
              </w:rPr>
              <w:t>.4</w:t>
            </w:r>
            <w:del w:id="4912" w:author="Hong Je-Woo" w:date="2018-09-27T04:31:00Z">
              <w:r w:rsidRPr="007E5D70">
                <w:rPr>
                  <w:rFonts w:ascii="Times New Roman" w:eastAsia="맑은 고딕" w:hAnsi="Times New Roman" w:cs="Times New Roman"/>
                  <w:color w:val="000000"/>
                  <w:kern w:val="0"/>
                  <w:sz w:val="19"/>
                  <w:szCs w:val="19"/>
                </w:rPr>
                <w:delText xml:space="preserve"> ± 20.5 </w:delText>
              </w:r>
            </w:del>
          </w:p>
        </w:tc>
        <w:tc>
          <w:tcPr>
            <w:tcW w:w="1545" w:type="dxa"/>
            <w:tcBorders>
              <w:top w:val="single" w:sz="4" w:space="0" w:color="auto"/>
              <w:bottom w:val="single" w:sz="4" w:space="0" w:color="auto"/>
            </w:tcBorders>
            <w:shd w:val="clear" w:color="auto" w:fill="auto"/>
            <w:noWrap/>
            <w:vAlign w:val="center"/>
            <w:hideMark/>
            <w:tcPrChange w:id="4913"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35" w14:textId="4DB97F10"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14" w:author="Hong Je-Woo" w:date="2018-09-27T04:31:00Z">
                  <w:rPr>
                    <w:rFonts w:ascii="Times New Roman" w:hAnsi="Times New Roman"/>
                    <w:color w:val="000000"/>
                    <w:kern w:val="0"/>
                    <w:sz w:val="19"/>
                  </w:rPr>
                </w:rPrChange>
              </w:rPr>
            </w:pPr>
            <w:del w:id="4915"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418.0 ± 16</w:delText>
              </w:r>
            </w:del>
            <w:ins w:id="4916" w:author="Hong Je-Woo" w:date="2018-09-27T04:31:00Z">
              <w:r w:rsidR="005D06C8" w:rsidRPr="00E5054D">
                <w:rPr>
                  <w:rFonts w:ascii="Times New Roman" w:eastAsia="맑은 고딕" w:hAnsi="Times New Roman" w:cs="Times New Roman"/>
                  <w:color w:val="000000"/>
                  <w:kern w:val="0"/>
                  <w:sz w:val="19"/>
                  <w:szCs w:val="19"/>
                  <w:lang w:val="en-GB"/>
                </w:rPr>
                <w:t>-421</w:t>
              </w:r>
            </w:ins>
            <w:r w:rsidR="005D06C8" w:rsidRPr="00E5054D">
              <w:rPr>
                <w:rFonts w:ascii="Times New Roman" w:hAnsi="Times New Roman"/>
                <w:color w:val="000000"/>
                <w:kern w:val="0"/>
                <w:sz w:val="19"/>
                <w:lang w:val="en-GB"/>
                <w:rPrChange w:id="4917" w:author="Hong Je-Woo" w:date="2018-09-27T04:31:00Z">
                  <w:rPr>
                    <w:rFonts w:ascii="Times New Roman" w:hAnsi="Times New Roman"/>
                    <w:color w:val="000000"/>
                    <w:kern w:val="0"/>
                    <w:sz w:val="19"/>
                  </w:rPr>
                </w:rPrChange>
              </w:rPr>
              <w:t>.8</w:t>
            </w:r>
            <w:r w:rsidR="00CF0C74" w:rsidRPr="00E5054D">
              <w:rPr>
                <w:rFonts w:ascii="Times New Roman" w:hAnsi="Times New Roman"/>
                <w:color w:val="000000"/>
                <w:kern w:val="0"/>
                <w:sz w:val="19"/>
                <w:lang w:val="en-GB"/>
                <w:rPrChange w:id="4918" w:author="Hong Je-Woo" w:date="2018-09-27T04:31:00Z">
                  <w:rPr>
                    <w:rFonts w:ascii="Times New Roman" w:hAnsi="Times New Roman"/>
                    <w:color w:val="000000"/>
                    <w:kern w:val="0"/>
                    <w:sz w:val="19"/>
                  </w:rPr>
                </w:rPrChange>
              </w:rPr>
              <w:t xml:space="preserve"> </w:t>
            </w:r>
            <w:ins w:id="4919" w:author="Hong Je-Woo" w:date="2018-09-27T04:31:00Z">
              <w:r w:rsidR="00CF0C74" w:rsidRPr="00E5054D">
                <w:rPr>
                  <w:rFonts w:ascii="Times New Roman" w:eastAsia="맑은 고딕" w:hAnsi="Times New Roman" w:cs="Times New Roman"/>
                  <w:color w:val="000000"/>
                  <w:kern w:val="0"/>
                  <w:sz w:val="19"/>
                  <w:szCs w:val="19"/>
                  <w:lang w:val="en-GB"/>
                </w:rPr>
                <w:t>±</w:t>
              </w:r>
              <w:r w:rsidR="005D06C8" w:rsidRPr="00E5054D">
                <w:rPr>
                  <w:rFonts w:ascii="Times New Roman" w:eastAsia="맑은 고딕" w:hAnsi="Times New Roman" w:cs="Times New Roman"/>
                  <w:color w:val="000000"/>
                  <w:kern w:val="0"/>
                  <w:sz w:val="19"/>
                  <w:szCs w:val="19"/>
                  <w:lang w:val="en-GB"/>
                </w:rPr>
                <w:t xml:space="preserve"> 46.3</w:t>
              </w:r>
            </w:ins>
          </w:p>
        </w:tc>
        <w:tc>
          <w:tcPr>
            <w:tcW w:w="1546" w:type="dxa"/>
            <w:tcBorders>
              <w:top w:val="single" w:sz="4" w:space="0" w:color="auto"/>
              <w:bottom w:val="single" w:sz="4" w:space="0" w:color="auto"/>
            </w:tcBorders>
            <w:shd w:val="clear" w:color="auto" w:fill="auto"/>
            <w:noWrap/>
            <w:vAlign w:val="center"/>
            <w:hideMark/>
            <w:tcPrChange w:id="4920"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36" w14:textId="6E34E98B"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21" w:author="Hong Je-Woo" w:date="2018-09-27T04:31:00Z">
                  <w:rPr>
                    <w:rFonts w:ascii="Times New Roman" w:hAnsi="Times New Roman"/>
                    <w:color w:val="000000"/>
                    <w:kern w:val="0"/>
                    <w:sz w:val="19"/>
                  </w:rPr>
                </w:rPrChange>
              </w:rPr>
            </w:pPr>
            <w:del w:id="4922"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331</w:delText>
              </w:r>
            </w:del>
            <w:ins w:id="4923" w:author="Hong Je-Woo" w:date="2018-09-27T04:31:00Z">
              <w:r w:rsidR="005D06C8" w:rsidRPr="00E5054D">
                <w:rPr>
                  <w:rFonts w:ascii="Times New Roman" w:eastAsia="맑은 고딕" w:hAnsi="Times New Roman" w:cs="Times New Roman"/>
                  <w:color w:val="000000"/>
                  <w:kern w:val="0"/>
                  <w:sz w:val="19"/>
                  <w:szCs w:val="19"/>
                  <w:lang w:val="en-GB"/>
                </w:rPr>
                <w:t>-333.6</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21</w:t>
              </w:r>
            </w:ins>
            <w:r w:rsidR="005D06C8" w:rsidRPr="00E5054D">
              <w:rPr>
                <w:rFonts w:ascii="Times New Roman" w:hAnsi="Times New Roman"/>
                <w:color w:val="000000"/>
                <w:kern w:val="0"/>
                <w:sz w:val="19"/>
                <w:lang w:val="en-GB"/>
                <w:rPrChange w:id="4924" w:author="Hong Je-Woo" w:date="2018-09-27T04:31:00Z">
                  <w:rPr>
                    <w:rFonts w:ascii="Times New Roman" w:hAnsi="Times New Roman"/>
                    <w:color w:val="000000"/>
                    <w:kern w:val="0"/>
                    <w:sz w:val="19"/>
                  </w:rPr>
                </w:rPrChange>
              </w:rPr>
              <w:t>.4</w:t>
            </w:r>
            <w:del w:id="4925" w:author="Hong Je-Woo" w:date="2018-09-27T04:31:00Z">
              <w:r w:rsidRPr="007E5D70">
                <w:rPr>
                  <w:rFonts w:ascii="Times New Roman" w:eastAsia="맑은 고딕" w:hAnsi="Times New Roman" w:cs="Times New Roman"/>
                  <w:color w:val="000000"/>
                  <w:kern w:val="0"/>
                  <w:sz w:val="19"/>
                  <w:szCs w:val="19"/>
                </w:rPr>
                <w:delText xml:space="preserve"> ± 13.4 </w:delText>
              </w:r>
            </w:del>
          </w:p>
        </w:tc>
      </w:tr>
      <w:tr w:rsidR="00A86F25" w:rsidRPr="00E5054D" w14:paraId="2E65B93E" w14:textId="77777777" w:rsidTr="000A6448">
        <w:trPr>
          <w:trHeight w:val="330"/>
        </w:trPr>
        <w:tc>
          <w:tcPr>
            <w:tcW w:w="1374" w:type="dxa"/>
            <w:vMerge/>
            <w:tcBorders>
              <w:top w:val="single" w:sz="4" w:space="0" w:color="auto"/>
              <w:bottom w:val="single" w:sz="12" w:space="0" w:color="auto"/>
            </w:tcBorders>
            <w:vAlign w:val="center"/>
            <w:hideMark/>
          </w:tcPr>
          <w:p w14:paraId="2E65B938"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4926" w:author="Hong Je-Woo" w:date="2018-09-27T04:31:00Z">
                  <w:rPr>
                    <w:rFonts w:ascii="Times New Roman" w:hAnsi="Times New Roman"/>
                    <w:b/>
                    <w:color w:val="000000"/>
                    <w:kern w:val="0"/>
                    <w:sz w:val="19"/>
                  </w:rPr>
                </w:rPrChange>
              </w:rPr>
            </w:pPr>
          </w:p>
        </w:tc>
        <w:tc>
          <w:tcPr>
            <w:tcW w:w="1375" w:type="dxa"/>
            <w:tcBorders>
              <w:top w:val="single" w:sz="4" w:space="0" w:color="auto"/>
              <w:bottom w:val="single" w:sz="12" w:space="0" w:color="auto"/>
            </w:tcBorders>
            <w:shd w:val="clear" w:color="auto" w:fill="auto"/>
            <w:noWrap/>
            <w:vAlign w:val="center"/>
            <w:hideMark/>
          </w:tcPr>
          <w:p w14:paraId="2E65B939" w14:textId="7EF06D8E" w:rsidR="00CF0C74" w:rsidRPr="00E5054D" w:rsidRDefault="00B72C41" w:rsidP="00CF0C74">
            <w:pPr>
              <w:widowControl/>
              <w:wordWrap/>
              <w:autoSpaceDE/>
              <w:autoSpaceDN/>
              <w:spacing w:after="0" w:line="240" w:lineRule="auto"/>
              <w:jc w:val="center"/>
              <w:rPr>
                <w:rFonts w:ascii="Times New Roman" w:hAnsi="Times New Roman"/>
                <w:b/>
                <w:color w:val="000000"/>
                <w:kern w:val="0"/>
                <w:sz w:val="19"/>
                <w:lang w:val="en-GB"/>
                <w:rPrChange w:id="4927" w:author="Hong Je-Woo" w:date="2018-09-27T04:31:00Z">
                  <w:rPr>
                    <w:rFonts w:ascii="Times New Roman" w:hAnsi="Times New Roman"/>
                    <w:b/>
                    <w:color w:val="000000"/>
                    <w:kern w:val="0"/>
                    <w:sz w:val="19"/>
                  </w:rPr>
                </w:rPrChange>
              </w:rPr>
            </w:pPr>
            <w:del w:id="4928" w:author="Hong Je-Woo" w:date="2018-09-27T04:31:00Z">
              <w:r w:rsidRPr="007E5D70">
                <w:rPr>
                  <w:rFonts w:ascii="Times New Roman" w:eastAsia="맑은 고딕" w:hAnsi="Times New Roman" w:cs="Times New Roman"/>
                  <w:b/>
                  <w:bCs/>
                  <w:color w:val="000000"/>
                  <w:kern w:val="0"/>
                  <w:sz w:val="19"/>
                  <w:szCs w:val="19"/>
                </w:rPr>
                <w:delText>Nighttime</w:delText>
              </w:r>
            </w:del>
            <w:ins w:id="4929" w:author="Hong Je-Woo" w:date="2018-09-27T04:31:00Z">
              <w:r w:rsidR="00696175" w:rsidRPr="00E5054D">
                <w:rPr>
                  <w:rFonts w:ascii="Times New Roman" w:eastAsia="맑은 고딕" w:hAnsi="Times New Roman" w:cs="Times New Roman"/>
                  <w:b/>
                  <w:bCs/>
                  <w:color w:val="000000"/>
                  <w:kern w:val="0"/>
                  <w:sz w:val="19"/>
                  <w:szCs w:val="19"/>
                  <w:lang w:val="en-GB"/>
                </w:rPr>
                <w:t>Night-time</w:t>
              </w:r>
            </w:ins>
          </w:p>
        </w:tc>
        <w:tc>
          <w:tcPr>
            <w:tcW w:w="1545" w:type="dxa"/>
            <w:tcBorders>
              <w:top w:val="single" w:sz="4" w:space="0" w:color="auto"/>
              <w:bottom w:val="single" w:sz="12" w:space="0" w:color="auto"/>
            </w:tcBorders>
            <w:shd w:val="clear" w:color="auto" w:fill="auto"/>
            <w:noWrap/>
            <w:vAlign w:val="center"/>
            <w:hideMark/>
          </w:tcPr>
          <w:p w14:paraId="2E65B93A" w14:textId="68A7EEB9"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30" w:author="Hong Je-Woo" w:date="2018-09-27T04:31:00Z">
                  <w:rPr>
                    <w:rFonts w:ascii="Times New Roman" w:hAnsi="Times New Roman"/>
                    <w:color w:val="000000"/>
                    <w:kern w:val="0"/>
                    <w:sz w:val="19"/>
                  </w:rPr>
                </w:rPrChange>
              </w:rPr>
            </w:pPr>
            <w:del w:id="4931"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366.7 ± 12</w:delText>
              </w:r>
            </w:del>
            <w:ins w:id="4932" w:author="Hong Je-Woo" w:date="2018-09-27T04:31:00Z">
              <w:r w:rsidR="005D06C8" w:rsidRPr="00E5054D">
                <w:rPr>
                  <w:rFonts w:ascii="Times New Roman" w:eastAsia="맑은 고딕" w:hAnsi="Times New Roman" w:cs="Times New Roman"/>
                  <w:color w:val="000000"/>
                  <w:kern w:val="0"/>
                  <w:sz w:val="19"/>
                  <w:szCs w:val="19"/>
                  <w:lang w:val="en-GB"/>
                </w:rPr>
                <w:t>-373</w:t>
              </w:r>
            </w:ins>
            <w:r w:rsidR="005D06C8" w:rsidRPr="00E5054D">
              <w:rPr>
                <w:rFonts w:ascii="Times New Roman" w:hAnsi="Times New Roman"/>
                <w:color w:val="000000"/>
                <w:kern w:val="0"/>
                <w:sz w:val="19"/>
                <w:lang w:val="en-GB"/>
                <w:rPrChange w:id="4933" w:author="Hong Je-Woo" w:date="2018-09-27T04:31:00Z">
                  <w:rPr>
                    <w:rFonts w:ascii="Times New Roman" w:hAnsi="Times New Roman"/>
                    <w:color w:val="000000"/>
                    <w:kern w:val="0"/>
                    <w:sz w:val="19"/>
                  </w:rPr>
                </w:rPrChange>
              </w:rPr>
              <w:t>.4</w:t>
            </w:r>
            <w:r w:rsidR="00CF0C74" w:rsidRPr="00E5054D">
              <w:rPr>
                <w:rFonts w:ascii="Times New Roman" w:hAnsi="Times New Roman"/>
                <w:color w:val="000000"/>
                <w:kern w:val="0"/>
                <w:sz w:val="19"/>
                <w:lang w:val="en-GB"/>
                <w:rPrChange w:id="4934" w:author="Hong Je-Woo" w:date="2018-09-27T04:31:00Z">
                  <w:rPr>
                    <w:rFonts w:ascii="Times New Roman" w:hAnsi="Times New Roman"/>
                    <w:color w:val="000000"/>
                    <w:kern w:val="0"/>
                    <w:sz w:val="19"/>
                  </w:rPr>
                </w:rPrChange>
              </w:rPr>
              <w:t xml:space="preserve"> </w:t>
            </w:r>
            <w:ins w:id="4935" w:author="Hong Je-Woo" w:date="2018-09-27T04:31:00Z">
              <w:r w:rsidR="00CF0C74" w:rsidRPr="00E5054D">
                <w:rPr>
                  <w:rFonts w:ascii="Times New Roman" w:eastAsia="맑은 고딕" w:hAnsi="Times New Roman" w:cs="Times New Roman"/>
                  <w:color w:val="000000"/>
                  <w:kern w:val="0"/>
                  <w:sz w:val="19"/>
                  <w:szCs w:val="19"/>
                  <w:lang w:val="en-GB"/>
                </w:rPr>
                <w:t>±</w:t>
              </w:r>
              <w:r w:rsidR="005D06C8" w:rsidRPr="00E5054D">
                <w:rPr>
                  <w:rFonts w:ascii="Times New Roman" w:eastAsia="맑은 고딕" w:hAnsi="Times New Roman" w:cs="Times New Roman"/>
                  <w:color w:val="000000"/>
                  <w:kern w:val="0"/>
                  <w:sz w:val="19"/>
                  <w:szCs w:val="19"/>
                  <w:lang w:val="en-GB"/>
                </w:rPr>
                <w:t xml:space="preserve"> 41.5</w:t>
              </w:r>
            </w:ins>
          </w:p>
        </w:tc>
        <w:tc>
          <w:tcPr>
            <w:tcW w:w="1546" w:type="dxa"/>
            <w:tcBorders>
              <w:top w:val="single" w:sz="4" w:space="0" w:color="auto"/>
              <w:bottom w:val="single" w:sz="12" w:space="0" w:color="auto"/>
            </w:tcBorders>
            <w:shd w:val="clear" w:color="auto" w:fill="auto"/>
            <w:noWrap/>
            <w:vAlign w:val="center"/>
            <w:hideMark/>
          </w:tcPr>
          <w:p w14:paraId="2E65B93B" w14:textId="0D7E1F14"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36" w:author="Hong Je-Woo" w:date="2018-09-27T04:31:00Z">
                  <w:rPr>
                    <w:rFonts w:ascii="Times New Roman" w:hAnsi="Times New Roman"/>
                    <w:color w:val="000000"/>
                    <w:kern w:val="0"/>
                    <w:sz w:val="19"/>
                  </w:rPr>
                </w:rPrChange>
              </w:rPr>
            </w:pPr>
            <w:del w:id="4937"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438.8 ± 10.3 </w:delText>
              </w:r>
            </w:del>
            <w:ins w:id="4938" w:author="Hong Je-Woo" w:date="2018-09-27T04:31:00Z">
              <w:r w:rsidR="005D06C8" w:rsidRPr="00E5054D">
                <w:rPr>
                  <w:rFonts w:ascii="Times New Roman" w:eastAsia="맑은 고딕" w:hAnsi="Times New Roman" w:cs="Times New Roman"/>
                  <w:color w:val="000000"/>
                  <w:kern w:val="0"/>
                  <w:sz w:val="19"/>
                  <w:szCs w:val="19"/>
                  <w:lang w:val="en-GB"/>
                </w:rPr>
                <w:t>-445.7</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16.1</w:t>
              </w:r>
            </w:ins>
          </w:p>
        </w:tc>
        <w:tc>
          <w:tcPr>
            <w:tcW w:w="1545" w:type="dxa"/>
            <w:tcBorders>
              <w:top w:val="single" w:sz="4" w:space="0" w:color="auto"/>
              <w:bottom w:val="single" w:sz="12" w:space="0" w:color="auto"/>
            </w:tcBorders>
            <w:shd w:val="clear" w:color="auto" w:fill="auto"/>
            <w:noWrap/>
            <w:vAlign w:val="center"/>
            <w:hideMark/>
          </w:tcPr>
          <w:p w14:paraId="2E65B93C" w14:textId="1B491F27"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39" w:author="Hong Je-Woo" w:date="2018-09-27T04:31:00Z">
                  <w:rPr>
                    <w:rFonts w:ascii="Times New Roman" w:hAnsi="Times New Roman"/>
                    <w:color w:val="000000"/>
                    <w:kern w:val="0"/>
                    <w:sz w:val="19"/>
                  </w:rPr>
                </w:rPrChange>
              </w:rPr>
            </w:pPr>
            <w:del w:id="4940"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384</w:delText>
              </w:r>
            </w:del>
            <w:ins w:id="4941" w:author="Hong Je-Woo" w:date="2018-09-27T04:31:00Z">
              <w:r w:rsidR="005D06C8" w:rsidRPr="00E5054D">
                <w:rPr>
                  <w:rFonts w:ascii="Times New Roman" w:eastAsia="맑은 고딕" w:hAnsi="Times New Roman" w:cs="Times New Roman"/>
                  <w:color w:val="000000"/>
                  <w:kern w:val="0"/>
                  <w:sz w:val="19"/>
                  <w:szCs w:val="19"/>
                  <w:lang w:val="en-GB"/>
                </w:rPr>
                <w:t>-387</w:t>
              </w:r>
            </w:ins>
            <w:r w:rsidR="005D06C8" w:rsidRPr="00E5054D">
              <w:rPr>
                <w:rFonts w:ascii="Times New Roman" w:hAnsi="Times New Roman"/>
                <w:color w:val="000000"/>
                <w:kern w:val="0"/>
                <w:sz w:val="19"/>
                <w:lang w:val="en-GB"/>
                <w:rPrChange w:id="4942" w:author="Hong Je-Woo" w:date="2018-09-27T04:31:00Z">
                  <w:rPr>
                    <w:rFonts w:ascii="Times New Roman" w:hAnsi="Times New Roman"/>
                    <w:color w:val="000000"/>
                    <w:kern w:val="0"/>
                    <w:sz w:val="19"/>
                  </w:rPr>
                </w:rPrChange>
              </w:rPr>
              <w:t>.5</w:t>
            </w:r>
            <w:r w:rsidR="00CF0C74" w:rsidRPr="00E5054D">
              <w:rPr>
                <w:rFonts w:ascii="Times New Roman" w:hAnsi="Times New Roman"/>
                <w:color w:val="000000"/>
                <w:kern w:val="0"/>
                <w:sz w:val="19"/>
                <w:lang w:val="en-GB"/>
                <w:rPrChange w:id="4943" w:author="Hong Je-Woo" w:date="2018-09-27T04:31:00Z">
                  <w:rPr>
                    <w:rFonts w:ascii="Times New Roman" w:hAnsi="Times New Roman"/>
                    <w:color w:val="000000"/>
                    <w:kern w:val="0"/>
                    <w:sz w:val="19"/>
                  </w:rPr>
                </w:rPrChange>
              </w:rPr>
              <w:t xml:space="preserve"> ±</w:t>
            </w:r>
            <w:r w:rsidR="005D06C8" w:rsidRPr="00E5054D">
              <w:rPr>
                <w:rFonts w:ascii="Times New Roman" w:hAnsi="Times New Roman"/>
                <w:color w:val="000000"/>
                <w:kern w:val="0"/>
                <w:sz w:val="19"/>
                <w:lang w:val="en-GB"/>
                <w:rPrChange w:id="4944" w:author="Hong Je-Woo" w:date="2018-09-27T04:31:00Z">
                  <w:rPr>
                    <w:rFonts w:ascii="Times New Roman" w:hAnsi="Times New Roman"/>
                    <w:color w:val="000000"/>
                    <w:kern w:val="0"/>
                    <w:sz w:val="19"/>
                  </w:rPr>
                </w:rPrChange>
              </w:rPr>
              <w:t xml:space="preserve"> </w:t>
            </w:r>
            <w:ins w:id="4945" w:author="Hong Je-Woo" w:date="2018-09-27T04:31:00Z">
              <w:r w:rsidR="005D06C8" w:rsidRPr="00E5054D">
                <w:rPr>
                  <w:rFonts w:ascii="Times New Roman" w:eastAsia="맑은 고딕" w:hAnsi="Times New Roman" w:cs="Times New Roman"/>
                  <w:color w:val="000000"/>
                  <w:kern w:val="0"/>
                  <w:sz w:val="19"/>
                  <w:szCs w:val="19"/>
                  <w:lang w:val="en-GB"/>
                </w:rPr>
                <w:t>31.</w:t>
              </w:r>
            </w:ins>
            <w:r w:rsidR="005D06C8" w:rsidRPr="00E5054D">
              <w:rPr>
                <w:rFonts w:ascii="Times New Roman" w:hAnsi="Times New Roman"/>
                <w:color w:val="000000"/>
                <w:kern w:val="0"/>
                <w:sz w:val="19"/>
                <w:lang w:val="en-GB"/>
                <w:rPrChange w:id="4946" w:author="Hong Je-Woo" w:date="2018-09-27T04:31:00Z">
                  <w:rPr>
                    <w:rFonts w:ascii="Times New Roman" w:hAnsi="Times New Roman"/>
                    <w:color w:val="000000"/>
                    <w:kern w:val="0"/>
                    <w:sz w:val="19"/>
                  </w:rPr>
                </w:rPrChange>
              </w:rPr>
              <w:t>9</w:t>
            </w:r>
            <w:del w:id="4947" w:author="Hong Je-Woo" w:date="2018-09-27T04:31:00Z">
              <w:r w:rsidRPr="007E5D70">
                <w:rPr>
                  <w:rFonts w:ascii="Times New Roman" w:eastAsia="맑은 고딕" w:hAnsi="Times New Roman" w:cs="Times New Roman"/>
                  <w:color w:val="000000"/>
                  <w:kern w:val="0"/>
                  <w:sz w:val="19"/>
                  <w:szCs w:val="19"/>
                </w:rPr>
                <w:delText xml:space="preserve">.7 </w:delText>
              </w:r>
            </w:del>
          </w:p>
        </w:tc>
        <w:tc>
          <w:tcPr>
            <w:tcW w:w="1546" w:type="dxa"/>
            <w:tcBorders>
              <w:top w:val="single" w:sz="4" w:space="0" w:color="auto"/>
              <w:bottom w:val="single" w:sz="12" w:space="0" w:color="auto"/>
            </w:tcBorders>
            <w:shd w:val="clear" w:color="auto" w:fill="auto"/>
            <w:noWrap/>
            <w:vAlign w:val="center"/>
            <w:hideMark/>
          </w:tcPr>
          <w:p w14:paraId="2E65B93D" w14:textId="5F3CE472"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48" w:author="Hong Je-Woo" w:date="2018-09-27T04:31:00Z">
                  <w:rPr>
                    <w:rFonts w:ascii="Times New Roman" w:hAnsi="Times New Roman"/>
                    <w:color w:val="000000"/>
                    <w:kern w:val="0"/>
                    <w:sz w:val="19"/>
                  </w:rPr>
                </w:rPrChange>
              </w:rPr>
            </w:pPr>
            <w:del w:id="4949"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303.0 ± 6.6 </w:delText>
              </w:r>
            </w:del>
            <w:ins w:id="4950" w:author="Hong Je-Woo" w:date="2018-09-27T04:31:00Z">
              <w:r w:rsidR="005D06C8" w:rsidRPr="00E5054D">
                <w:rPr>
                  <w:rFonts w:ascii="Times New Roman" w:eastAsia="맑은 고딕" w:hAnsi="Times New Roman" w:cs="Times New Roman"/>
                  <w:color w:val="000000"/>
                  <w:kern w:val="0"/>
                  <w:sz w:val="19"/>
                  <w:szCs w:val="19"/>
                  <w:lang w:val="en-GB"/>
                </w:rPr>
                <w:t>-313.5</w:t>
              </w:r>
              <w:r w:rsidR="00CF0C74" w:rsidRPr="00E5054D">
                <w:rPr>
                  <w:rFonts w:ascii="Times New Roman" w:eastAsia="맑은 고딕" w:hAnsi="Times New Roman" w:cs="Times New Roman"/>
                  <w:color w:val="000000"/>
                  <w:kern w:val="0"/>
                  <w:sz w:val="19"/>
                  <w:szCs w:val="19"/>
                  <w:lang w:val="en-GB"/>
                </w:rPr>
                <w:t xml:space="preserve"> ± </w:t>
              </w:r>
              <w:r w:rsidR="005D06C8" w:rsidRPr="00E5054D">
                <w:rPr>
                  <w:rFonts w:ascii="Times New Roman" w:eastAsia="맑은 고딕" w:hAnsi="Times New Roman" w:cs="Times New Roman"/>
                  <w:color w:val="000000"/>
                  <w:kern w:val="0"/>
                  <w:sz w:val="19"/>
                  <w:szCs w:val="19"/>
                  <w:lang w:val="en-GB"/>
                </w:rPr>
                <w:t>20.5</w:t>
              </w:r>
            </w:ins>
          </w:p>
        </w:tc>
      </w:tr>
      <w:tr w:rsidR="00A86F25" w:rsidRPr="00E5054D" w14:paraId="2E65B945"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3F" w14:textId="77777777" w:rsidR="00CF0C74" w:rsidRPr="00E5054D" w:rsidRDefault="00CF0C74" w:rsidP="00CF0C74">
            <w:pPr>
              <w:widowControl/>
              <w:wordWrap/>
              <w:autoSpaceDE/>
              <w:autoSpaceDN/>
              <w:spacing w:after="0" w:line="240" w:lineRule="auto"/>
              <w:jc w:val="center"/>
              <w:rPr>
                <w:rFonts w:ascii="Times New Roman" w:hAnsi="Times New Roman"/>
                <w:b/>
                <w:i/>
                <w:color w:val="000000"/>
                <w:kern w:val="0"/>
                <w:sz w:val="19"/>
                <w:lang w:val="en-GB"/>
                <w:rPrChange w:id="4951" w:author="Hong Je-Woo" w:date="2018-09-27T04:31:00Z">
                  <w:rPr>
                    <w:rFonts w:ascii="Times New Roman" w:hAnsi="Times New Roman"/>
                    <w:b/>
                    <w:i/>
                    <w:color w:val="000000"/>
                    <w:kern w:val="0"/>
                    <w:sz w:val="19"/>
                  </w:rPr>
                </w:rPrChange>
              </w:rPr>
            </w:pPr>
            <w:r w:rsidRPr="00E5054D">
              <w:rPr>
                <w:rFonts w:ascii="Times New Roman" w:hAnsi="Times New Roman"/>
                <w:b/>
                <w:i/>
                <w:color w:val="000000"/>
                <w:kern w:val="0"/>
                <w:sz w:val="19"/>
                <w:lang w:val="en-GB"/>
                <w:rPrChange w:id="4952" w:author="Hong Je-Woo" w:date="2018-09-27T04:31:00Z">
                  <w:rPr>
                    <w:rFonts w:ascii="Times New Roman" w:hAnsi="Times New Roman"/>
                    <w:b/>
                    <w:i/>
                    <w:color w:val="000000"/>
                    <w:kern w:val="0"/>
                    <w:sz w:val="19"/>
                  </w:rPr>
                </w:rPrChange>
              </w:rPr>
              <w:t>Q*</w:t>
            </w:r>
          </w:p>
        </w:tc>
        <w:tc>
          <w:tcPr>
            <w:tcW w:w="1375" w:type="dxa"/>
            <w:tcBorders>
              <w:top w:val="single" w:sz="12" w:space="0" w:color="auto"/>
              <w:bottom w:val="single" w:sz="4" w:space="0" w:color="auto"/>
            </w:tcBorders>
            <w:shd w:val="clear" w:color="auto" w:fill="auto"/>
            <w:noWrap/>
            <w:vAlign w:val="center"/>
            <w:hideMark/>
          </w:tcPr>
          <w:p w14:paraId="2E65B940"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4953"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954" w:author="Hong Je-Woo" w:date="2018-09-27T04:31:00Z">
                  <w:rPr>
                    <w:rFonts w:ascii="Times New Roman" w:hAnsi="Times New Roman"/>
                    <w:b/>
                    <w:color w:val="000000"/>
                    <w:kern w:val="0"/>
                    <w:sz w:val="19"/>
                  </w:rPr>
                </w:rPrChange>
              </w:rPr>
              <w:t>All-day</w:t>
            </w:r>
          </w:p>
        </w:tc>
        <w:tc>
          <w:tcPr>
            <w:tcW w:w="1545" w:type="dxa"/>
            <w:tcBorders>
              <w:top w:val="single" w:sz="12" w:space="0" w:color="auto"/>
              <w:bottom w:val="single" w:sz="4" w:space="0" w:color="auto"/>
            </w:tcBorders>
            <w:shd w:val="clear" w:color="auto" w:fill="auto"/>
            <w:noWrap/>
            <w:vAlign w:val="center"/>
            <w:hideMark/>
          </w:tcPr>
          <w:p w14:paraId="2E65B941" w14:textId="3E14DBFB"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55" w:author="Hong Je-Woo" w:date="2018-09-27T04:31:00Z">
                  <w:rPr>
                    <w:rFonts w:ascii="Times New Roman" w:hAnsi="Times New Roman"/>
                    <w:color w:val="000000"/>
                    <w:kern w:val="0"/>
                    <w:sz w:val="19"/>
                  </w:rPr>
                </w:rPrChange>
              </w:rPr>
            </w:pPr>
            <w:del w:id="4956" w:author="Hong Je-Woo" w:date="2018-09-27T04:31:00Z">
              <w:r w:rsidRPr="007E5D70">
                <w:rPr>
                  <w:rFonts w:ascii="Times New Roman" w:eastAsia="맑은 고딕" w:hAnsi="Times New Roman" w:cs="Times New Roman"/>
                  <w:color w:val="000000"/>
                  <w:kern w:val="0"/>
                  <w:sz w:val="19"/>
                  <w:szCs w:val="19"/>
                </w:rPr>
                <w:delText xml:space="preserve">95.7 ± 193.8 </w:delText>
              </w:r>
            </w:del>
            <w:ins w:id="4957" w:author="Hong Je-Woo" w:date="2018-09-27T04:31:00Z">
              <w:r w:rsidR="00C7119F" w:rsidRPr="00E5054D">
                <w:rPr>
                  <w:rFonts w:ascii="Times New Roman" w:eastAsia="맑은 고딕" w:hAnsi="Times New Roman" w:cs="Times New Roman"/>
                  <w:color w:val="000000"/>
                  <w:kern w:val="0"/>
                  <w:sz w:val="19"/>
                  <w:szCs w:val="19"/>
                  <w:lang w:val="en-GB"/>
                </w:rPr>
                <w:t xml:space="preserve">177.6 </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234.4</w:t>
              </w:r>
            </w:ins>
          </w:p>
        </w:tc>
        <w:tc>
          <w:tcPr>
            <w:tcW w:w="1546" w:type="dxa"/>
            <w:tcBorders>
              <w:top w:val="single" w:sz="12" w:space="0" w:color="auto"/>
              <w:bottom w:val="single" w:sz="4" w:space="0" w:color="auto"/>
            </w:tcBorders>
            <w:shd w:val="clear" w:color="auto" w:fill="auto"/>
            <w:noWrap/>
            <w:vAlign w:val="center"/>
            <w:hideMark/>
          </w:tcPr>
          <w:p w14:paraId="2E65B942" w14:textId="4147FB9C"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58" w:author="Hong Je-Woo" w:date="2018-09-27T04:31:00Z">
                  <w:rPr>
                    <w:rFonts w:ascii="Times New Roman" w:hAnsi="Times New Roman"/>
                    <w:color w:val="000000"/>
                    <w:kern w:val="0"/>
                    <w:sz w:val="19"/>
                  </w:rPr>
                </w:rPrChange>
              </w:rPr>
            </w:pPr>
            <w:del w:id="4959" w:author="Hong Je-Woo" w:date="2018-09-27T04:31:00Z">
              <w:r w:rsidRPr="007E5D70">
                <w:rPr>
                  <w:rFonts w:ascii="Times New Roman" w:eastAsia="맑은 고딕" w:hAnsi="Times New Roman" w:cs="Times New Roman"/>
                  <w:color w:val="000000"/>
                  <w:kern w:val="0"/>
                  <w:sz w:val="19"/>
                  <w:szCs w:val="19"/>
                </w:rPr>
                <w:delText>104.5 ± 168</w:delText>
              </w:r>
            </w:del>
            <w:ins w:id="4960" w:author="Hong Je-Woo" w:date="2018-09-27T04:31:00Z">
              <w:r w:rsidR="00C7119F" w:rsidRPr="00E5054D">
                <w:rPr>
                  <w:rFonts w:ascii="Times New Roman" w:eastAsia="맑은 고딕" w:hAnsi="Times New Roman" w:cs="Times New Roman"/>
                  <w:color w:val="000000"/>
                  <w:kern w:val="0"/>
                  <w:sz w:val="19"/>
                  <w:szCs w:val="19"/>
                  <w:lang w:val="en-GB"/>
                </w:rPr>
                <w:t>166</w:t>
              </w:r>
            </w:ins>
            <w:r w:rsidR="00C7119F" w:rsidRPr="00E5054D">
              <w:rPr>
                <w:rFonts w:ascii="Times New Roman" w:hAnsi="Times New Roman"/>
                <w:color w:val="000000"/>
                <w:kern w:val="0"/>
                <w:sz w:val="19"/>
                <w:lang w:val="en-GB"/>
                <w:rPrChange w:id="4961" w:author="Hong Je-Woo" w:date="2018-09-27T04:31:00Z">
                  <w:rPr>
                    <w:rFonts w:ascii="Times New Roman" w:hAnsi="Times New Roman"/>
                    <w:color w:val="000000"/>
                    <w:kern w:val="0"/>
                    <w:sz w:val="19"/>
                  </w:rPr>
                </w:rPrChange>
              </w:rPr>
              <w:t>.4</w:t>
            </w:r>
            <w:r w:rsidR="00CF0C74" w:rsidRPr="00E5054D">
              <w:rPr>
                <w:rFonts w:ascii="Times New Roman" w:hAnsi="Times New Roman"/>
                <w:color w:val="000000"/>
                <w:kern w:val="0"/>
                <w:sz w:val="19"/>
                <w:lang w:val="en-GB"/>
                <w:rPrChange w:id="4962" w:author="Hong Je-Woo" w:date="2018-09-27T04:31:00Z">
                  <w:rPr>
                    <w:rFonts w:ascii="Times New Roman" w:hAnsi="Times New Roman"/>
                    <w:color w:val="000000"/>
                    <w:kern w:val="0"/>
                    <w:sz w:val="19"/>
                  </w:rPr>
                </w:rPrChange>
              </w:rPr>
              <w:t xml:space="preserve"> </w:t>
            </w:r>
            <w:ins w:id="4963" w:author="Hong Je-Woo" w:date="2018-09-27T04:31:00Z">
              <w:r w:rsidR="00CF0C74" w:rsidRPr="00E5054D">
                <w:rPr>
                  <w:rFonts w:ascii="Times New Roman" w:eastAsia="맑은 고딕" w:hAnsi="Times New Roman" w:cs="Times New Roman"/>
                  <w:color w:val="000000"/>
                  <w:kern w:val="0"/>
                  <w:sz w:val="19"/>
                  <w:szCs w:val="19"/>
                  <w:lang w:val="en-GB"/>
                </w:rPr>
                <w:t>±</w:t>
              </w:r>
              <w:r w:rsidR="00C7119F" w:rsidRPr="00E5054D">
                <w:rPr>
                  <w:rFonts w:ascii="Times New Roman" w:eastAsia="맑은 고딕" w:hAnsi="Times New Roman" w:cs="Times New Roman"/>
                  <w:color w:val="000000"/>
                  <w:kern w:val="0"/>
                  <w:sz w:val="19"/>
                  <w:szCs w:val="19"/>
                  <w:lang w:val="en-GB"/>
                </w:rPr>
                <w:t xml:space="preserve"> 212.1</w:t>
              </w:r>
            </w:ins>
          </w:p>
        </w:tc>
        <w:tc>
          <w:tcPr>
            <w:tcW w:w="1545" w:type="dxa"/>
            <w:tcBorders>
              <w:top w:val="single" w:sz="12" w:space="0" w:color="auto"/>
              <w:bottom w:val="single" w:sz="4" w:space="0" w:color="auto"/>
            </w:tcBorders>
            <w:shd w:val="clear" w:color="auto" w:fill="auto"/>
            <w:noWrap/>
            <w:vAlign w:val="center"/>
            <w:hideMark/>
          </w:tcPr>
          <w:p w14:paraId="2E65B943" w14:textId="018C57D5"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64" w:author="Hong Je-Woo" w:date="2018-09-27T04:31:00Z">
                  <w:rPr>
                    <w:rFonts w:ascii="Times New Roman" w:hAnsi="Times New Roman"/>
                    <w:color w:val="000000"/>
                    <w:kern w:val="0"/>
                    <w:sz w:val="19"/>
                  </w:rPr>
                </w:rPrChange>
              </w:rPr>
            </w:pPr>
            <w:del w:id="4965" w:author="Hong Je-Woo" w:date="2018-09-27T04:31:00Z">
              <w:r w:rsidRPr="007E5D70">
                <w:rPr>
                  <w:rFonts w:ascii="Times New Roman" w:eastAsia="맑은 고딕" w:hAnsi="Times New Roman" w:cs="Times New Roman"/>
                  <w:color w:val="000000"/>
                  <w:kern w:val="0"/>
                  <w:sz w:val="19"/>
                  <w:szCs w:val="19"/>
                </w:rPr>
                <w:delText xml:space="preserve">51.0 ± 140.1 </w:delText>
              </w:r>
            </w:del>
            <w:ins w:id="4966" w:author="Hong Je-Woo" w:date="2018-09-27T04:31:00Z">
              <w:r w:rsidR="00C7119F" w:rsidRPr="00E5054D">
                <w:rPr>
                  <w:rFonts w:ascii="Times New Roman" w:eastAsia="맑은 고딕" w:hAnsi="Times New Roman" w:cs="Times New Roman"/>
                  <w:color w:val="000000"/>
                  <w:kern w:val="0"/>
                  <w:sz w:val="19"/>
                  <w:szCs w:val="19"/>
                  <w:lang w:val="en-GB"/>
                </w:rPr>
                <w:t>105.5</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176.8</w:t>
              </w:r>
            </w:ins>
          </w:p>
        </w:tc>
        <w:tc>
          <w:tcPr>
            <w:tcW w:w="1546" w:type="dxa"/>
            <w:tcBorders>
              <w:top w:val="single" w:sz="12" w:space="0" w:color="auto"/>
              <w:bottom w:val="single" w:sz="4" w:space="0" w:color="auto"/>
            </w:tcBorders>
            <w:shd w:val="clear" w:color="auto" w:fill="auto"/>
            <w:noWrap/>
            <w:vAlign w:val="center"/>
            <w:hideMark/>
          </w:tcPr>
          <w:p w14:paraId="2E65B944" w14:textId="55CC7D88"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67" w:author="Hong Je-Woo" w:date="2018-09-27T04:31:00Z">
                  <w:rPr>
                    <w:rFonts w:ascii="Times New Roman" w:hAnsi="Times New Roman"/>
                    <w:color w:val="000000"/>
                    <w:kern w:val="0"/>
                    <w:sz w:val="19"/>
                  </w:rPr>
                </w:rPrChange>
              </w:rPr>
            </w:pPr>
            <w:del w:id="4968" w:author="Hong Je-Woo" w:date="2018-09-27T04:31:00Z">
              <w:r w:rsidRPr="007E5D70">
                <w:rPr>
                  <w:rFonts w:ascii="Times New Roman" w:eastAsia="맑은 고딕" w:hAnsi="Times New Roman" w:cs="Times New Roman"/>
                  <w:color w:val="000000"/>
                  <w:kern w:val="0"/>
                  <w:sz w:val="19"/>
                  <w:szCs w:val="19"/>
                </w:rPr>
                <w:delText>21</w:delText>
              </w:r>
            </w:del>
            <w:ins w:id="4969" w:author="Hong Je-Woo" w:date="2018-09-27T04:31:00Z">
              <w:r w:rsidR="00C7119F" w:rsidRPr="00E5054D">
                <w:rPr>
                  <w:rFonts w:ascii="Times New Roman" w:eastAsia="맑은 고딕" w:hAnsi="Times New Roman" w:cs="Times New Roman"/>
                  <w:color w:val="000000"/>
                  <w:kern w:val="0"/>
                  <w:sz w:val="19"/>
                  <w:szCs w:val="19"/>
                  <w:lang w:val="en-GB"/>
                </w:rPr>
                <w:t>89</w:t>
              </w:r>
            </w:ins>
            <w:r w:rsidR="00C7119F" w:rsidRPr="00E5054D">
              <w:rPr>
                <w:rFonts w:ascii="Times New Roman" w:hAnsi="Times New Roman"/>
                <w:color w:val="000000"/>
                <w:kern w:val="0"/>
                <w:sz w:val="19"/>
                <w:lang w:val="en-GB"/>
                <w:rPrChange w:id="4970" w:author="Hong Je-Woo" w:date="2018-09-27T04:31:00Z">
                  <w:rPr>
                    <w:rFonts w:ascii="Times New Roman" w:hAnsi="Times New Roman"/>
                    <w:color w:val="000000"/>
                    <w:kern w:val="0"/>
                    <w:sz w:val="19"/>
                  </w:rPr>
                </w:rPrChange>
              </w:rPr>
              <w:t>.1</w:t>
            </w:r>
            <w:r w:rsidR="00CF0C74" w:rsidRPr="00E5054D">
              <w:rPr>
                <w:rFonts w:ascii="Times New Roman" w:hAnsi="Times New Roman"/>
                <w:color w:val="000000"/>
                <w:kern w:val="0"/>
                <w:sz w:val="19"/>
                <w:lang w:val="en-GB"/>
                <w:rPrChange w:id="4971" w:author="Hong Je-Woo" w:date="2018-09-27T04:31:00Z">
                  <w:rPr>
                    <w:rFonts w:ascii="Times New Roman" w:hAnsi="Times New Roman"/>
                    <w:color w:val="000000"/>
                    <w:kern w:val="0"/>
                    <w:sz w:val="19"/>
                  </w:rPr>
                </w:rPrChange>
              </w:rPr>
              <w:t xml:space="preserve"> ± </w:t>
            </w:r>
            <w:del w:id="4972" w:author="Hong Je-Woo" w:date="2018-09-27T04:31:00Z">
              <w:r w:rsidRPr="007E5D70">
                <w:rPr>
                  <w:rFonts w:ascii="Times New Roman" w:eastAsia="맑은 고딕" w:hAnsi="Times New Roman" w:cs="Times New Roman"/>
                  <w:color w:val="000000"/>
                  <w:kern w:val="0"/>
                  <w:sz w:val="19"/>
                  <w:szCs w:val="19"/>
                </w:rPr>
                <w:delText xml:space="preserve">118.6 </w:delText>
              </w:r>
            </w:del>
            <w:ins w:id="4973" w:author="Hong Je-Woo" w:date="2018-09-27T04:31:00Z">
              <w:r w:rsidR="00C7119F" w:rsidRPr="00E5054D">
                <w:rPr>
                  <w:rFonts w:ascii="Times New Roman" w:eastAsia="맑은 고딕" w:hAnsi="Times New Roman" w:cs="Times New Roman"/>
                  <w:color w:val="000000"/>
                  <w:kern w:val="0"/>
                  <w:sz w:val="19"/>
                  <w:szCs w:val="19"/>
                  <w:lang w:val="en-GB"/>
                </w:rPr>
                <w:t>148.9</w:t>
              </w:r>
            </w:ins>
          </w:p>
        </w:tc>
      </w:tr>
      <w:tr w:rsidR="00CF0C74" w:rsidRPr="00E5054D" w14:paraId="2E65B94C" w14:textId="77777777" w:rsidTr="000A6448">
        <w:trPr>
          <w:trHeight w:val="330"/>
          <w:trPrChange w:id="4974" w:author="Hong Je-Woo" w:date="2018-09-27T04:31:00Z">
            <w:trPr>
              <w:gridBefore w:val="1"/>
              <w:trHeight w:val="330"/>
            </w:trPr>
          </w:trPrChange>
        </w:trPr>
        <w:tc>
          <w:tcPr>
            <w:tcW w:w="1374" w:type="dxa"/>
            <w:vMerge/>
            <w:tcBorders>
              <w:top w:val="single" w:sz="4" w:space="0" w:color="auto"/>
              <w:bottom w:val="single" w:sz="4" w:space="0" w:color="auto"/>
            </w:tcBorders>
            <w:vAlign w:val="center"/>
            <w:hideMark/>
            <w:tcPrChange w:id="4975" w:author="Hong Je-Woo" w:date="2018-09-27T04:31:00Z">
              <w:tcPr>
                <w:tcW w:w="1374" w:type="dxa"/>
                <w:gridSpan w:val="2"/>
                <w:vMerge/>
                <w:tcBorders>
                  <w:top w:val="single" w:sz="4" w:space="0" w:color="auto"/>
                  <w:bottom w:val="single" w:sz="4" w:space="0" w:color="auto"/>
                </w:tcBorders>
                <w:vAlign w:val="center"/>
                <w:hideMark/>
              </w:tcPr>
            </w:tcPrChange>
          </w:tcPr>
          <w:p w14:paraId="2E65B946"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4976" w:author="Hong Je-Woo" w:date="2018-09-27T04:31:00Z">
                  <w:rPr>
                    <w:rFonts w:ascii="Times New Roman" w:hAnsi="Times New Roman"/>
                    <w:b/>
                    <w:color w:val="000000"/>
                    <w:kern w:val="0"/>
                    <w:sz w:val="19"/>
                  </w:rPr>
                </w:rPrChange>
              </w:rPr>
            </w:pPr>
          </w:p>
        </w:tc>
        <w:tc>
          <w:tcPr>
            <w:tcW w:w="1375" w:type="dxa"/>
            <w:tcBorders>
              <w:top w:val="single" w:sz="4" w:space="0" w:color="auto"/>
              <w:bottom w:val="single" w:sz="4" w:space="0" w:color="auto"/>
            </w:tcBorders>
            <w:shd w:val="clear" w:color="auto" w:fill="auto"/>
            <w:noWrap/>
            <w:vAlign w:val="center"/>
            <w:hideMark/>
            <w:tcPrChange w:id="4977" w:author="Hong Je-Woo" w:date="2018-09-27T04:31:00Z">
              <w:tcPr>
                <w:tcW w:w="1375" w:type="dxa"/>
                <w:gridSpan w:val="2"/>
                <w:tcBorders>
                  <w:top w:val="single" w:sz="4" w:space="0" w:color="auto"/>
                  <w:bottom w:val="single" w:sz="4" w:space="0" w:color="auto"/>
                </w:tcBorders>
                <w:shd w:val="clear" w:color="auto" w:fill="auto"/>
                <w:noWrap/>
                <w:vAlign w:val="center"/>
                <w:hideMark/>
              </w:tcPr>
            </w:tcPrChange>
          </w:tcPr>
          <w:p w14:paraId="2E65B947"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4978"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4979" w:author="Hong Je-Woo" w:date="2018-09-27T04:31:00Z">
                  <w:rPr>
                    <w:rFonts w:ascii="Times New Roman" w:hAnsi="Times New Roman"/>
                    <w:b/>
                    <w:color w:val="000000"/>
                    <w:kern w:val="0"/>
                    <w:sz w:val="19"/>
                  </w:rPr>
                </w:rPrChange>
              </w:rPr>
              <w:t>Daytime</w:t>
            </w:r>
          </w:p>
        </w:tc>
        <w:tc>
          <w:tcPr>
            <w:tcW w:w="1545" w:type="dxa"/>
            <w:tcBorders>
              <w:top w:val="single" w:sz="4" w:space="0" w:color="auto"/>
              <w:bottom w:val="single" w:sz="4" w:space="0" w:color="auto"/>
            </w:tcBorders>
            <w:shd w:val="clear" w:color="auto" w:fill="auto"/>
            <w:noWrap/>
            <w:vAlign w:val="center"/>
            <w:hideMark/>
            <w:tcPrChange w:id="4980"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48" w14:textId="20F8BECF"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81" w:author="Hong Je-Woo" w:date="2018-09-27T04:31:00Z">
                  <w:rPr>
                    <w:rFonts w:ascii="Times New Roman" w:hAnsi="Times New Roman"/>
                    <w:color w:val="000000"/>
                    <w:kern w:val="0"/>
                    <w:sz w:val="19"/>
                  </w:rPr>
                </w:rPrChange>
              </w:rPr>
            </w:pPr>
            <w:del w:id="4982" w:author="Hong Je-Woo" w:date="2018-09-27T04:31:00Z">
              <w:r w:rsidRPr="007E5D70">
                <w:rPr>
                  <w:rFonts w:ascii="Times New Roman" w:eastAsia="맑은 고딕" w:hAnsi="Times New Roman" w:cs="Times New Roman"/>
                  <w:color w:val="000000"/>
                  <w:kern w:val="0"/>
                  <w:sz w:val="19"/>
                  <w:szCs w:val="19"/>
                </w:rPr>
                <w:delText>279.1 ± 136.9</w:delText>
              </w:r>
            </w:del>
            <w:ins w:id="4983" w:author="Hong Je-Woo" w:date="2018-09-27T04:31:00Z">
              <w:r w:rsidR="00C7119F" w:rsidRPr="00E5054D">
                <w:rPr>
                  <w:rFonts w:ascii="Times New Roman" w:eastAsia="맑은 고딕" w:hAnsi="Times New Roman" w:cs="Times New Roman"/>
                  <w:color w:val="000000"/>
                  <w:kern w:val="0"/>
                  <w:sz w:val="19"/>
                  <w:szCs w:val="19"/>
                  <w:lang w:val="en-GB"/>
                </w:rPr>
                <w:t>307.2</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193.2</w:t>
              </w:r>
            </w:ins>
          </w:p>
        </w:tc>
        <w:tc>
          <w:tcPr>
            <w:tcW w:w="1546" w:type="dxa"/>
            <w:tcBorders>
              <w:top w:val="single" w:sz="4" w:space="0" w:color="auto"/>
              <w:bottom w:val="single" w:sz="4" w:space="0" w:color="auto"/>
            </w:tcBorders>
            <w:shd w:val="clear" w:color="auto" w:fill="auto"/>
            <w:noWrap/>
            <w:vAlign w:val="center"/>
            <w:hideMark/>
            <w:tcPrChange w:id="4984"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49" w14:textId="41B21B99"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85" w:author="Hong Je-Woo" w:date="2018-09-27T04:31:00Z">
                  <w:rPr>
                    <w:rFonts w:ascii="Times New Roman" w:hAnsi="Times New Roman"/>
                    <w:color w:val="000000"/>
                    <w:kern w:val="0"/>
                    <w:sz w:val="19"/>
                  </w:rPr>
                </w:rPrChange>
              </w:rPr>
            </w:pPr>
            <w:del w:id="4986" w:author="Hong Je-Woo" w:date="2018-09-27T04:31:00Z">
              <w:r w:rsidRPr="007E5D70">
                <w:rPr>
                  <w:rFonts w:ascii="Times New Roman" w:eastAsia="맑은 고딕" w:hAnsi="Times New Roman" w:cs="Times New Roman"/>
                  <w:color w:val="000000"/>
                  <w:kern w:val="0"/>
                  <w:sz w:val="19"/>
                  <w:szCs w:val="19"/>
                </w:rPr>
                <w:delText>248.1 ± 121</w:delText>
              </w:r>
            </w:del>
            <w:ins w:id="4987" w:author="Hong Je-Woo" w:date="2018-09-27T04:31:00Z">
              <w:r w:rsidR="00C7119F" w:rsidRPr="00E5054D">
                <w:rPr>
                  <w:rFonts w:ascii="Times New Roman" w:eastAsia="맑은 고딕" w:hAnsi="Times New Roman" w:cs="Times New Roman"/>
                  <w:color w:val="000000"/>
                  <w:kern w:val="0"/>
                  <w:sz w:val="19"/>
                  <w:szCs w:val="19"/>
                  <w:lang w:val="en-GB"/>
                </w:rPr>
                <w:t>276.7</w:t>
              </w:r>
              <w:r w:rsidR="00CF0C74" w:rsidRPr="00E5054D">
                <w:rPr>
                  <w:rFonts w:ascii="Times New Roman" w:eastAsia="맑은 고딕" w:hAnsi="Times New Roman" w:cs="Times New Roman"/>
                  <w:color w:val="000000"/>
                  <w:kern w:val="0"/>
                  <w:sz w:val="19"/>
                  <w:szCs w:val="19"/>
                  <w:lang w:val="en-GB"/>
                </w:rPr>
                <w:t xml:space="preserve"> ± </w:t>
              </w:r>
              <w:r w:rsidR="00C7119F" w:rsidRPr="00E5054D">
                <w:rPr>
                  <w:rFonts w:ascii="Times New Roman" w:eastAsia="맑은 고딕" w:hAnsi="Times New Roman" w:cs="Times New Roman"/>
                  <w:color w:val="000000"/>
                  <w:kern w:val="0"/>
                  <w:sz w:val="19"/>
                  <w:szCs w:val="19"/>
                  <w:lang w:val="en-GB"/>
                </w:rPr>
                <w:t>187</w:t>
              </w:r>
            </w:ins>
            <w:r w:rsidR="00C7119F" w:rsidRPr="00E5054D">
              <w:rPr>
                <w:rFonts w:ascii="Times New Roman" w:hAnsi="Times New Roman"/>
                <w:color w:val="000000"/>
                <w:kern w:val="0"/>
                <w:sz w:val="19"/>
                <w:lang w:val="en-GB"/>
                <w:rPrChange w:id="4988" w:author="Hong Je-Woo" w:date="2018-09-27T04:31:00Z">
                  <w:rPr>
                    <w:rFonts w:ascii="Times New Roman" w:hAnsi="Times New Roman"/>
                    <w:color w:val="000000"/>
                    <w:kern w:val="0"/>
                    <w:sz w:val="19"/>
                  </w:rPr>
                </w:rPrChange>
              </w:rPr>
              <w:t>.5</w:t>
            </w:r>
            <w:del w:id="4989" w:author="Hong Je-Woo" w:date="2018-09-27T04:31:00Z">
              <w:r w:rsidRPr="007E5D70">
                <w:rPr>
                  <w:rFonts w:ascii="Times New Roman" w:eastAsia="맑은 고딕" w:hAnsi="Times New Roman" w:cs="Times New Roman"/>
                  <w:color w:val="000000"/>
                  <w:kern w:val="0"/>
                  <w:sz w:val="19"/>
                  <w:szCs w:val="19"/>
                </w:rPr>
                <w:delText xml:space="preserve"> </w:delText>
              </w:r>
            </w:del>
          </w:p>
        </w:tc>
        <w:tc>
          <w:tcPr>
            <w:tcW w:w="1545" w:type="dxa"/>
            <w:tcBorders>
              <w:top w:val="single" w:sz="4" w:space="0" w:color="auto"/>
              <w:bottom w:val="single" w:sz="4" w:space="0" w:color="auto"/>
            </w:tcBorders>
            <w:shd w:val="clear" w:color="auto" w:fill="auto"/>
            <w:noWrap/>
            <w:vAlign w:val="center"/>
            <w:hideMark/>
            <w:tcPrChange w:id="4990"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4A" w14:textId="68D98629"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91" w:author="Hong Je-Woo" w:date="2018-09-27T04:31:00Z">
                  <w:rPr>
                    <w:rFonts w:ascii="Times New Roman" w:hAnsi="Times New Roman"/>
                    <w:color w:val="000000"/>
                    <w:kern w:val="0"/>
                    <w:sz w:val="19"/>
                  </w:rPr>
                </w:rPrChange>
              </w:rPr>
            </w:pPr>
            <w:del w:id="4992" w:author="Hong Je-Woo" w:date="2018-09-27T04:31:00Z">
              <w:r w:rsidRPr="007E5D70">
                <w:rPr>
                  <w:rFonts w:ascii="Times New Roman" w:eastAsia="맑은 고딕" w:hAnsi="Times New Roman" w:cs="Times New Roman"/>
                  <w:color w:val="000000"/>
                  <w:kern w:val="0"/>
                  <w:sz w:val="19"/>
                  <w:szCs w:val="19"/>
                </w:rPr>
                <w:delText xml:space="preserve">205.1 ± 97.6 </w:delText>
              </w:r>
            </w:del>
            <w:ins w:id="4993" w:author="Hong Je-Woo" w:date="2018-09-27T04:31:00Z">
              <w:r w:rsidR="00C7119F" w:rsidRPr="00E5054D">
                <w:rPr>
                  <w:rFonts w:ascii="Times New Roman" w:eastAsia="맑은 고딕" w:hAnsi="Times New Roman" w:cs="Times New Roman"/>
                  <w:color w:val="000000"/>
                  <w:kern w:val="0"/>
                  <w:sz w:val="19"/>
                  <w:szCs w:val="19"/>
                  <w:lang w:val="en-GB"/>
                </w:rPr>
                <w:t>225.9</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150.7</w:t>
              </w:r>
            </w:ins>
          </w:p>
        </w:tc>
        <w:tc>
          <w:tcPr>
            <w:tcW w:w="1546" w:type="dxa"/>
            <w:tcBorders>
              <w:top w:val="single" w:sz="4" w:space="0" w:color="auto"/>
              <w:bottom w:val="single" w:sz="4" w:space="0" w:color="auto"/>
            </w:tcBorders>
            <w:shd w:val="clear" w:color="auto" w:fill="auto"/>
            <w:noWrap/>
            <w:vAlign w:val="center"/>
            <w:hideMark/>
            <w:tcPrChange w:id="4994"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4B" w14:textId="7BFCD1F8"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4995" w:author="Hong Je-Woo" w:date="2018-09-27T04:31:00Z">
                  <w:rPr>
                    <w:rFonts w:ascii="Times New Roman" w:hAnsi="Times New Roman"/>
                    <w:color w:val="000000"/>
                    <w:kern w:val="0"/>
                    <w:sz w:val="19"/>
                  </w:rPr>
                </w:rPrChange>
              </w:rPr>
            </w:pPr>
            <w:del w:id="4996" w:author="Hong Je-Woo" w:date="2018-09-27T04:31:00Z">
              <w:r w:rsidRPr="007E5D70">
                <w:rPr>
                  <w:rFonts w:ascii="Times New Roman" w:eastAsia="맑은 고딕" w:hAnsi="Times New Roman" w:cs="Times New Roman"/>
                  <w:color w:val="000000"/>
                  <w:kern w:val="0"/>
                  <w:sz w:val="19"/>
                  <w:szCs w:val="19"/>
                </w:rPr>
                <w:delText xml:space="preserve">163.9 ± 87.9 </w:delText>
              </w:r>
            </w:del>
            <w:ins w:id="4997" w:author="Hong Je-Woo" w:date="2018-09-27T04:31:00Z">
              <w:r w:rsidR="00C7119F" w:rsidRPr="00E5054D">
                <w:rPr>
                  <w:rFonts w:ascii="Times New Roman" w:eastAsia="맑은 고딕" w:hAnsi="Times New Roman" w:cs="Times New Roman"/>
                  <w:color w:val="000000"/>
                  <w:kern w:val="0"/>
                  <w:sz w:val="19"/>
                  <w:szCs w:val="19"/>
                  <w:lang w:val="en-GB"/>
                </w:rPr>
                <w:t>186.8</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115.4</w:t>
              </w:r>
            </w:ins>
          </w:p>
        </w:tc>
      </w:tr>
      <w:tr w:rsidR="00A86F25" w:rsidRPr="00E5054D" w14:paraId="2E65B953" w14:textId="77777777" w:rsidTr="000A6448">
        <w:trPr>
          <w:trHeight w:val="330"/>
        </w:trPr>
        <w:tc>
          <w:tcPr>
            <w:tcW w:w="1374" w:type="dxa"/>
            <w:vMerge/>
            <w:tcBorders>
              <w:top w:val="single" w:sz="4" w:space="0" w:color="auto"/>
              <w:bottom w:val="single" w:sz="12" w:space="0" w:color="auto"/>
            </w:tcBorders>
            <w:vAlign w:val="center"/>
            <w:hideMark/>
          </w:tcPr>
          <w:p w14:paraId="2E65B94D"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4998" w:author="Hong Je-Woo" w:date="2018-09-27T04:31:00Z">
                  <w:rPr>
                    <w:rFonts w:ascii="Times New Roman" w:hAnsi="Times New Roman"/>
                    <w:b/>
                    <w:color w:val="000000"/>
                    <w:kern w:val="0"/>
                    <w:sz w:val="19"/>
                  </w:rPr>
                </w:rPrChange>
              </w:rPr>
            </w:pPr>
          </w:p>
        </w:tc>
        <w:tc>
          <w:tcPr>
            <w:tcW w:w="1375" w:type="dxa"/>
            <w:tcBorders>
              <w:top w:val="single" w:sz="4" w:space="0" w:color="auto"/>
              <w:bottom w:val="single" w:sz="12" w:space="0" w:color="auto"/>
            </w:tcBorders>
            <w:shd w:val="clear" w:color="auto" w:fill="auto"/>
            <w:noWrap/>
            <w:vAlign w:val="center"/>
            <w:hideMark/>
          </w:tcPr>
          <w:p w14:paraId="2E65B94E" w14:textId="2D1019B2" w:rsidR="00CF0C74" w:rsidRPr="00E5054D" w:rsidRDefault="00B72C41" w:rsidP="00CF0C74">
            <w:pPr>
              <w:widowControl/>
              <w:wordWrap/>
              <w:autoSpaceDE/>
              <w:autoSpaceDN/>
              <w:spacing w:after="0" w:line="240" w:lineRule="auto"/>
              <w:jc w:val="center"/>
              <w:rPr>
                <w:rFonts w:ascii="Times New Roman" w:hAnsi="Times New Roman"/>
                <w:b/>
                <w:color w:val="000000"/>
                <w:kern w:val="0"/>
                <w:sz w:val="19"/>
                <w:lang w:val="en-GB"/>
                <w:rPrChange w:id="4999" w:author="Hong Je-Woo" w:date="2018-09-27T04:31:00Z">
                  <w:rPr>
                    <w:rFonts w:ascii="Times New Roman" w:hAnsi="Times New Roman"/>
                    <w:b/>
                    <w:color w:val="000000"/>
                    <w:kern w:val="0"/>
                    <w:sz w:val="19"/>
                  </w:rPr>
                </w:rPrChange>
              </w:rPr>
            </w:pPr>
            <w:del w:id="5000" w:author="Hong Je-Woo" w:date="2018-09-27T04:31:00Z">
              <w:r w:rsidRPr="007E5D70">
                <w:rPr>
                  <w:rFonts w:ascii="Times New Roman" w:eastAsia="맑은 고딕" w:hAnsi="Times New Roman" w:cs="Times New Roman"/>
                  <w:b/>
                  <w:bCs/>
                  <w:color w:val="000000"/>
                  <w:kern w:val="0"/>
                  <w:sz w:val="19"/>
                  <w:szCs w:val="19"/>
                </w:rPr>
                <w:delText>Nighttime</w:delText>
              </w:r>
            </w:del>
            <w:ins w:id="5001" w:author="Hong Je-Woo" w:date="2018-09-27T04:31:00Z">
              <w:r w:rsidR="00696175" w:rsidRPr="00E5054D">
                <w:rPr>
                  <w:rFonts w:ascii="Times New Roman" w:eastAsia="맑은 고딕" w:hAnsi="Times New Roman" w:cs="Times New Roman"/>
                  <w:b/>
                  <w:bCs/>
                  <w:color w:val="000000"/>
                  <w:kern w:val="0"/>
                  <w:sz w:val="19"/>
                  <w:szCs w:val="19"/>
                  <w:lang w:val="en-GB"/>
                </w:rPr>
                <w:t>Night-time</w:t>
              </w:r>
            </w:ins>
          </w:p>
        </w:tc>
        <w:tc>
          <w:tcPr>
            <w:tcW w:w="1545" w:type="dxa"/>
            <w:tcBorders>
              <w:top w:val="single" w:sz="4" w:space="0" w:color="auto"/>
              <w:bottom w:val="single" w:sz="12" w:space="0" w:color="auto"/>
            </w:tcBorders>
            <w:shd w:val="clear" w:color="auto" w:fill="auto"/>
            <w:noWrap/>
            <w:vAlign w:val="center"/>
            <w:hideMark/>
          </w:tcPr>
          <w:p w14:paraId="2E65B94F" w14:textId="5DB68C37"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02" w:author="Hong Je-Woo" w:date="2018-09-27T04:31:00Z">
                  <w:rPr>
                    <w:rFonts w:ascii="Times New Roman" w:hAnsi="Times New Roman"/>
                    <w:color w:val="000000"/>
                    <w:kern w:val="0"/>
                    <w:sz w:val="19"/>
                  </w:rPr>
                </w:rPrChange>
              </w:rPr>
            </w:pPr>
            <w:del w:id="5003"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59.4 ± 15.1 </w:delText>
              </w:r>
            </w:del>
            <w:ins w:id="5004" w:author="Hong Je-Woo" w:date="2018-09-27T04:31:00Z">
              <w:r w:rsidR="00C7119F" w:rsidRPr="00E5054D">
                <w:rPr>
                  <w:rFonts w:ascii="Times New Roman" w:eastAsia="맑은 고딕" w:hAnsi="Times New Roman" w:cs="Times New Roman"/>
                  <w:color w:val="000000"/>
                  <w:kern w:val="0"/>
                  <w:sz w:val="19"/>
                  <w:szCs w:val="19"/>
                  <w:lang w:val="en-GB"/>
                </w:rPr>
                <w:t>-57.9</w:t>
              </w:r>
              <w:r w:rsidR="00CF0C74" w:rsidRPr="00E5054D">
                <w:rPr>
                  <w:rFonts w:ascii="Times New Roman" w:eastAsia="맑은 고딕" w:hAnsi="Times New Roman" w:cs="Times New Roman"/>
                  <w:color w:val="000000"/>
                  <w:kern w:val="0"/>
                  <w:sz w:val="19"/>
                  <w:szCs w:val="19"/>
                  <w:lang w:val="en-GB"/>
                </w:rPr>
                <w:t xml:space="preserve"> ± </w:t>
              </w:r>
              <w:r w:rsidR="00C7119F" w:rsidRPr="00E5054D">
                <w:rPr>
                  <w:rFonts w:ascii="Times New Roman" w:eastAsia="맑은 고딕" w:hAnsi="Times New Roman" w:cs="Times New Roman"/>
                  <w:color w:val="000000"/>
                  <w:kern w:val="0"/>
                  <w:sz w:val="19"/>
                  <w:szCs w:val="19"/>
                  <w:lang w:val="en-GB"/>
                </w:rPr>
                <w:t>31.3</w:t>
              </w:r>
            </w:ins>
          </w:p>
        </w:tc>
        <w:tc>
          <w:tcPr>
            <w:tcW w:w="1546" w:type="dxa"/>
            <w:tcBorders>
              <w:top w:val="single" w:sz="4" w:space="0" w:color="auto"/>
              <w:bottom w:val="single" w:sz="12" w:space="0" w:color="auto"/>
            </w:tcBorders>
            <w:shd w:val="clear" w:color="auto" w:fill="auto"/>
            <w:noWrap/>
            <w:vAlign w:val="center"/>
            <w:hideMark/>
          </w:tcPr>
          <w:p w14:paraId="2E65B950" w14:textId="3F2E0FEB"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05" w:author="Hong Je-Woo" w:date="2018-09-27T04:31:00Z">
                  <w:rPr>
                    <w:rFonts w:ascii="Times New Roman" w:hAnsi="Times New Roman"/>
                    <w:color w:val="000000"/>
                    <w:kern w:val="0"/>
                    <w:sz w:val="19"/>
                  </w:rPr>
                </w:rPrChange>
              </w:rPr>
            </w:pPr>
            <w:del w:id="5006"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39.2 ± 11.5 </w:delText>
              </w:r>
            </w:del>
            <w:ins w:id="5007" w:author="Hong Je-Woo" w:date="2018-09-27T04:31:00Z">
              <w:r w:rsidR="00C7119F" w:rsidRPr="00E5054D">
                <w:rPr>
                  <w:rFonts w:ascii="Times New Roman" w:eastAsia="맑은 고딕" w:hAnsi="Times New Roman" w:cs="Times New Roman"/>
                  <w:color w:val="000000"/>
                  <w:kern w:val="0"/>
                  <w:sz w:val="19"/>
                  <w:szCs w:val="19"/>
                  <w:lang w:val="en-GB"/>
                </w:rPr>
                <w:t>-34.3</w:t>
              </w:r>
              <w:r w:rsidR="00CF0C74" w:rsidRPr="00E5054D">
                <w:rPr>
                  <w:rFonts w:ascii="Times New Roman" w:eastAsia="맑은 고딕" w:hAnsi="Times New Roman" w:cs="Times New Roman"/>
                  <w:color w:val="000000"/>
                  <w:kern w:val="0"/>
                  <w:sz w:val="19"/>
                  <w:szCs w:val="19"/>
                  <w:lang w:val="en-GB"/>
                </w:rPr>
                <w:t xml:space="preserve"> ± </w:t>
              </w:r>
              <w:r w:rsidR="00C7119F" w:rsidRPr="00E5054D">
                <w:rPr>
                  <w:rFonts w:ascii="Times New Roman" w:eastAsia="맑은 고딕" w:hAnsi="Times New Roman" w:cs="Times New Roman"/>
                  <w:color w:val="000000"/>
                  <w:kern w:val="0"/>
                  <w:sz w:val="19"/>
                  <w:szCs w:val="19"/>
                  <w:lang w:val="en-GB"/>
                </w:rPr>
                <w:t>21.3</w:t>
              </w:r>
            </w:ins>
          </w:p>
        </w:tc>
        <w:tc>
          <w:tcPr>
            <w:tcW w:w="1545" w:type="dxa"/>
            <w:tcBorders>
              <w:top w:val="single" w:sz="4" w:space="0" w:color="auto"/>
              <w:bottom w:val="single" w:sz="12" w:space="0" w:color="auto"/>
            </w:tcBorders>
            <w:shd w:val="clear" w:color="auto" w:fill="auto"/>
            <w:noWrap/>
            <w:vAlign w:val="center"/>
            <w:hideMark/>
          </w:tcPr>
          <w:p w14:paraId="2E65B951" w14:textId="65258076"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08" w:author="Hong Je-Woo" w:date="2018-09-27T04:31:00Z">
                  <w:rPr>
                    <w:rFonts w:ascii="Times New Roman" w:hAnsi="Times New Roman"/>
                    <w:color w:val="000000"/>
                    <w:kern w:val="0"/>
                    <w:sz w:val="19"/>
                  </w:rPr>
                </w:rPrChange>
              </w:rPr>
            </w:pPr>
            <w:del w:id="5009"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50.0 ± 12.1 </w:delText>
              </w:r>
            </w:del>
            <w:ins w:id="5010" w:author="Hong Je-Woo" w:date="2018-09-27T04:31:00Z">
              <w:r w:rsidR="00C7119F" w:rsidRPr="00E5054D">
                <w:rPr>
                  <w:rFonts w:ascii="Times New Roman" w:eastAsia="맑은 고딕" w:hAnsi="Times New Roman" w:cs="Times New Roman"/>
                  <w:color w:val="000000"/>
                  <w:kern w:val="0"/>
                  <w:sz w:val="19"/>
                  <w:szCs w:val="19"/>
                  <w:lang w:val="en-GB"/>
                </w:rPr>
                <w:t>-46.2</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27.4</w:t>
              </w:r>
            </w:ins>
          </w:p>
        </w:tc>
        <w:tc>
          <w:tcPr>
            <w:tcW w:w="1546" w:type="dxa"/>
            <w:tcBorders>
              <w:top w:val="single" w:sz="4" w:space="0" w:color="auto"/>
              <w:bottom w:val="single" w:sz="12" w:space="0" w:color="auto"/>
            </w:tcBorders>
            <w:shd w:val="clear" w:color="auto" w:fill="auto"/>
            <w:noWrap/>
            <w:vAlign w:val="center"/>
            <w:hideMark/>
          </w:tcPr>
          <w:p w14:paraId="2E65B952" w14:textId="1B6E8ABE"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11" w:author="Hong Je-Woo" w:date="2018-09-27T04:31:00Z">
                  <w:rPr>
                    <w:rFonts w:ascii="Times New Roman" w:hAnsi="Times New Roman"/>
                    <w:color w:val="000000"/>
                    <w:kern w:val="0"/>
                    <w:sz w:val="19"/>
                  </w:rPr>
                </w:rPrChange>
              </w:rPr>
            </w:pPr>
            <w:del w:id="5012"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57.1 ± </w:delText>
              </w:r>
            </w:del>
            <w:ins w:id="5013" w:author="Hong Je-Woo" w:date="2018-09-27T04:31:00Z">
              <w:r w:rsidR="00C7119F" w:rsidRPr="00E5054D">
                <w:rPr>
                  <w:rFonts w:ascii="Times New Roman" w:eastAsia="맑은 고딕" w:hAnsi="Times New Roman" w:cs="Times New Roman"/>
                  <w:color w:val="000000"/>
                  <w:kern w:val="0"/>
                  <w:sz w:val="19"/>
                  <w:szCs w:val="19"/>
                  <w:lang w:val="en-GB"/>
                </w:rPr>
                <w:t>-53.</w:t>
              </w:r>
            </w:ins>
            <w:r w:rsidR="00C7119F" w:rsidRPr="00E5054D">
              <w:rPr>
                <w:rFonts w:ascii="Times New Roman" w:hAnsi="Times New Roman"/>
                <w:color w:val="000000"/>
                <w:kern w:val="0"/>
                <w:sz w:val="19"/>
                <w:lang w:val="en-GB"/>
                <w:rPrChange w:id="5014" w:author="Hong Je-Woo" w:date="2018-09-27T04:31:00Z">
                  <w:rPr>
                    <w:rFonts w:ascii="Times New Roman" w:hAnsi="Times New Roman"/>
                    <w:color w:val="000000"/>
                    <w:kern w:val="0"/>
                    <w:sz w:val="19"/>
                  </w:rPr>
                </w:rPrChange>
              </w:rPr>
              <w:t>6</w:t>
            </w:r>
            <w:del w:id="5015" w:author="Hong Je-Woo" w:date="2018-09-27T04:31:00Z">
              <w:r w:rsidRPr="007E5D70">
                <w:rPr>
                  <w:rFonts w:ascii="Times New Roman" w:eastAsia="맑은 고딕" w:hAnsi="Times New Roman" w:cs="Times New Roman"/>
                  <w:color w:val="000000"/>
                  <w:kern w:val="0"/>
                  <w:sz w:val="19"/>
                  <w:szCs w:val="19"/>
                </w:rPr>
                <w:delText xml:space="preserve">.5 </w:delText>
              </w:r>
            </w:del>
            <w:ins w:id="5016" w:author="Hong Je-Woo" w:date="2018-09-27T04:31:00Z">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28.4</w:t>
              </w:r>
            </w:ins>
          </w:p>
        </w:tc>
      </w:tr>
      <w:tr w:rsidR="00A86F25" w:rsidRPr="00E5054D" w14:paraId="2E65B95A"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54" w14:textId="77777777" w:rsidR="00CF0C74" w:rsidRPr="00E5054D" w:rsidRDefault="00CF0C74" w:rsidP="00CF0C74">
            <w:pPr>
              <w:widowControl/>
              <w:wordWrap/>
              <w:autoSpaceDE/>
              <w:autoSpaceDN/>
              <w:spacing w:after="0" w:line="240" w:lineRule="auto"/>
              <w:jc w:val="center"/>
              <w:rPr>
                <w:rFonts w:ascii="Times New Roman" w:hAnsi="Times New Roman"/>
                <w:b/>
                <w:i/>
                <w:color w:val="000000"/>
                <w:kern w:val="0"/>
                <w:sz w:val="19"/>
                <w:lang w:val="en-GB"/>
                <w:rPrChange w:id="5017" w:author="Hong Je-Woo" w:date="2018-09-27T04:31:00Z">
                  <w:rPr>
                    <w:rFonts w:ascii="Times New Roman" w:hAnsi="Times New Roman"/>
                    <w:b/>
                    <w:i/>
                    <w:color w:val="000000"/>
                    <w:kern w:val="0"/>
                    <w:sz w:val="19"/>
                  </w:rPr>
                </w:rPrChange>
              </w:rPr>
            </w:pPr>
            <w:r w:rsidRPr="00E5054D">
              <w:rPr>
                <w:rFonts w:ascii="Times New Roman" w:hAnsi="Times New Roman"/>
                <w:b/>
                <w:i/>
                <w:color w:val="000000"/>
                <w:kern w:val="0"/>
                <w:sz w:val="19"/>
                <w:lang w:val="en-GB"/>
                <w:rPrChange w:id="5018" w:author="Hong Je-Woo" w:date="2018-09-27T04:31:00Z">
                  <w:rPr>
                    <w:rFonts w:ascii="Times New Roman" w:hAnsi="Times New Roman"/>
                    <w:b/>
                    <w:i/>
                    <w:color w:val="000000"/>
                    <w:kern w:val="0"/>
                    <w:sz w:val="19"/>
                  </w:rPr>
                </w:rPrChange>
              </w:rPr>
              <w:t>Q</w:t>
            </w:r>
            <w:r w:rsidRPr="00E5054D">
              <w:rPr>
                <w:rFonts w:ascii="Times New Roman" w:hAnsi="Times New Roman"/>
                <w:b/>
                <w:i/>
                <w:color w:val="000000"/>
                <w:kern w:val="0"/>
                <w:sz w:val="19"/>
                <w:vertAlign w:val="subscript"/>
                <w:lang w:val="en-GB"/>
                <w:rPrChange w:id="5019" w:author="Hong Je-Woo" w:date="2018-09-27T04:31:00Z">
                  <w:rPr>
                    <w:rFonts w:ascii="Times New Roman" w:hAnsi="Times New Roman"/>
                    <w:b/>
                    <w:i/>
                    <w:color w:val="000000"/>
                    <w:kern w:val="0"/>
                    <w:sz w:val="19"/>
                    <w:vertAlign w:val="subscript"/>
                  </w:rPr>
                </w:rPrChange>
              </w:rPr>
              <w:t>H</w:t>
            </w:r>
          </w:p>
        </w:tc>
        <w:tc>
          <w:tcPr>
            <w:tcW w:w="1375" w:type="dxa"/>
            <w:tcBorders>
              <w:top w:val="single" w:sz="12" w:space="0" w:color="auto"/>
              <w:bottom w:val="single" w:sz="4" w:space="0" w:color="auto"/>
            </w:tcBorders>
            <w:shd w:val="clear" w:color="auto" w:fill="auto"/>
            <w:noWrap/>
            <w:vAlign w:val="center"/>
            <w:hideMark/>
          </w:tcPr>
          <w:p w14:paraId="2E65B955"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5020"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021" w:author="Hong Je-Woo" w:date="2018-09-27T04:31:00Z">
                  <w:rPr>
                    <w:rFonts w:ascii="Times New Roman" w:hAnsi="Times New Roman"/>
                    <w:b/>
                    <w:color w:val="000000"/>
                    <w:kern w:val="0"/>
                    <w:sz w:val="19"/>
                  </w:rPr>
                </w:rPrChange>
              </w:rPr>
              <w:t>All-day</w:t>
            </w:r>
          </w:p>
        </w:tc>
        <w:tc>
          <w:tcPr>
            <w:tcW w:w="1545" w:type="dxa"/>
            <w:tcBorders>
              <w:top w:val="single" w:sz="12" w:space="0" w:color="auto"/>
              <w:bottom w:val="single" w:sz="4" w:space="0" w:color="auto"/>
            </w:tcBorders>
            <w:shd w:val="clear" w:color="auto" w:fill="auto"/>
            <w:noWrap/>
            <w:vAlign w:val="center"/>
            <w:hideMark/>
          </w:tcPr>
          <w:p w14:paraId="2E65B956" w14:textId="7ACD5683"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22" w:author="Hong Je-Woo" w:date="2018-09-27T04:31:00Z">
                  <w:rPr>
                    <w:rFonts w:ascii="Times New Roman" w:hAnsi="Times New Roman"/>
                    <w:color w:val="000000"/>
                    <w:kern w:val="0"/>
                    <w:sz w:val="19"/>
                  </w:rPr>
                </w:rPrChange>
              </w:rPr>
            </w:pPr>
            <w:del w:id="5023" w:author="Hong Je-Woo" w:date="2018-09-27T04:31:00Z">
              <w:r w:rsidRPr="007E5D70">
                <w:rPr>
                  <w:rFonts w:ascii="Times New Roman" w:eastAsia="맑은 고딕" w:hAnsi="Times New Roman" w:cs="Times New Roman"/>
                  <w:color w:val="000000"/>
                  <w:kern w:val="0"/>
                  <w:sz w:val="19"/>
                  <w:szCs w:val="19"/>
                </w:rPr>
                <w:delText xml:space="preserve">57.1 ± 69.5 </w:delText>
              </w:r>
            </w:del>
            <w:ins w:id="5024" w:author="Hong Je-Woo" w:date="2018-09-27T04:31:00Z">
              <w:r w:rsidR="00C7119F" w:rsidRPr="00E5054D">
                <w:rPr>
                  <w:rFonts w:ascii="Times New Roman" w:eastAsia="맑은 고딕" w:hAnsi="Times New Roman" w:cs="Times New Roman"/>
                  <w:color w:val="000000"/>
                  <w:kern w:val="0"/>
                  <w:sz w:val="19"/>
                  <w:szCs w:val="19"/>
                  <w:lang w:val="en-GB"/>
                </w:rPr>
                <w:t xml:space="preserve">103.8 </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97.3</w:t>
              </w:r>
            </w:ins>
          </w:p>
        </w:tc>
        <w:tc>
          <w:tcPr>
            <w:tcW w:w="1546" w:type="dxa"/>
            <w:tcBorders>
              <w:top w:val="single" w:sz="12" w:space="0" w:color="auto"/>
              <w:bottom w:val="single" w:sz="4" w:space="0" w:color="auto"/>
            </w:tcBorders>
            <w:shd w:val="clear" w:color="auto" w:fill="auto"/>
            <w:noWrap/>
            <w:vAlign w:val="center"/>
            <w:hideMark/>
          </w:tcPr>
          <w:p w14:paraId="2E65B957" w14:textId="35EC29AB"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25" w:author="Hong Je-Woo" w:date="2018-09-27T04:31:00Z">
                  <w:rPr>
                    <w:rFonts w:ascii="Times New Roman" w:hAnsi="Times New Roman"/>
                    <w:color w:val="000000"/>
                    <w:kern w:val="0"/>
                    <w:sz w:val="19"/>
                  </w:rPr>
                </w:rPrChange>
              </w:rPr>
            </w:pPr>
            <w:del w:id="5026" w:author="Hong Je-Woo" w:date="2018-09-27T04:31:00Z">
              <w:r w:rsidRPr="007E5D70">
                <w:rPr>
                  <w:rFonts w:ascii="Times New Roman" w:eastAsia="맑은 고딕" w:hAnsi="Times New Roman" w:cs="Times New Roman"/>
                  <w:color w:val="000000"/>
                  <w:kern w:val="0"/>
                  <w:sz w:val="19"/>
                  <w:szCs w:val="19"/>
                </w:rPr>
                <w:delText>48</w:delText>
              </w:r>
            </w:del>
            <w:ins w:id="5027" w:author="Hong Je-Woo" w:date="2018-09-27T04:31:00Z">
              <w:r w:rsidR="00C7119F" w:rsidRPr="00E5054D">
                <w:rPr>
                  <w:rFonts w:ascii="Times New Roman" w:eastAsia="맑은 고딕" w:hAnsi="Times New Roman" w:cs="Times New Roman"/>
                  <w:color w:val="000000"/>
                  <w:kern w:val="0"/>
                  <w:sz w:val="19"/>
                  <w:szCs w:val="19"/>
                  <w:lang w:val="en-GB"/>
                </w:rPr>
                <w:t>75</w:t>
              </w:r>
            </w:ins>
            <w:r w:rsidR="00C7119F" w:rsidRPr="00E5054D">
              <w:rPr>
                <w:rFonts w:ascii="Times New Roman" w:hAnsi="Times New Roman"/>
                <w:color w:val="000000"/>
                <w:kern w:val="0"/>
                <w:sz w:val="19"/>
                <w:lang w:val="en-GB"/>
                <w:rPrChange w:id="5028" w:author="Hong Je-Woo" w:date="2018-09-27T04:31:00Z">
                  <w:rPr>
                    <w:rFonts w:ascii="Times New Roman" w:hAnsi="Times New Roman"/>
                    <w:color w:val="000000"/>
                    <w:kern w:val="0"/>
                    <w:sz w:val="19"/>
                  </w:rPr>
                </w:rPrChange>
              </w:rPr>
              <w:t>.1</w:t>
            </w:r>
            <w:r w:rsidR="00CF0C74" w:rsidRPr="00E5054D">
              <w:rPr>
                <w:rFonts w:ascii="Times New Roman" w:hAnsi="Times New Roman"/>
                <w:color w:val="000000"/>
                <w:kern w:val="0"/>
                <w:sz w:val="19"/>
                <w:lang w:val="en-GB"/>
                <w:rPrChange w:id="5029" w:author="Hong Je-Woo" w:date="2018-09-27T04:31:00Z">
                  <w:rPr>
                    <w:rFonts w:ascii="Times New Roman" w:hAnsi="Times New Roman"/>
                    <w:color w:val="000000"/>
                    <w:kern w:val="0"/>
                    <w:sz w:val="19"/>
                  </w:rPr>
                </w:rPrChange>
              </w:rPr>
              <w:t xml:space="preserve"> ±</w:t>
            </w:r>
            <w:r w:rsidR="00C7119F" w:rsidRPr="00E5054D">
              <w:rPr>
                <w:rFonts w:ascii="Times New Roman" w:hAnsi="Times New Roman"/>
                <w:color w:val="000000"/>
                <w:kern w:val="0"/>
                <w:sz w:val="19"/>
                <w:lang w:val="en-GB"/>
                <w:rPrChange w:id="5030" w:author="Hong Je-Woo" w:date="2018-09-27T04:31:00Z">
                  <w:rPr>
                    <w:rFonts w:ascii="Times New Roman" w:hAnsi="Times New Roman"/>
                    <w:color w:val="000000"/>
                    <w:kern w:val="0"/>
                    <w:sz w:val="19"/>
                  </w:rPr>
                </w:rPrChange>
              </w:rPr>
              <w:t xml:space="preserve"> </w:t>
            </w:r>
            <w:del w:id="5031" w:author="Hong Je-Woo" w:date="2018-09-27T04:31:00Z">
              <w:r w:rsidRPr="007E5D70">
                <w:rPr>
                  <w:rFonts w:ascii="Times New Roman" w:eastAsia="맑은 고딕" w:hAnsi="Times New Roman" w:cs="Times New Roman"/>
                  <w:color w:val="000000"/>
                  <w:kern w:val="0"/>
                  <w:sz w:val="19"/>
                  <w:szCs w:val="19"/>
                </w:rPr>
                <w:delText>52</w:delText>
              </w:r>
            </w:del>
            <w:ins w:id="5032" w:author="Hong Je-Woo" w:date="2018-09-27T04:31:00Z">
              <w:r w:rsidR="00C7119F" w:rsidRPr="00E5054D">
                <w:rPr>
                  <w:rFonts w:ascii="Times New Roman" w:eastAsia="맑은 고딕" w:hAnsi="Times New Roman" w:cs="Times New Roman"/>
                  <w:color w:val="000000"/>
                  <w:kern w:val="0"/>
                  <w:sz w:val="19"/>
                  <w:szCs w:val="19"/>
                  <w:lang w:val="en-GB"/>
                </w:rPr>
                <w:t>79</w:t>
              </w:r>
            </w:ins>
            <w:r w:rsidR="00C7119F" w:rsidRPr="00E5054D">
              <w:rPr>
                <w:rFonts w:ascii="Times New Roman" w:hAnsi="Times New Roman"/>
                <w:color w:val="000000"/>
                <w:kern w:val="0"/>
                <w:sz w:val="19"/>
                <w:lang w:val="en-GB"/>
                <w:rPrChange w:id="5033" w:author="Hong Je-Woo" w:date="2018-09-27T04:31:00Z">
                  <w:rPr>
                    <w:rFonts w:ascii="Times New Roman" w:hAnsi="Times New Roman"/>
                    <w:color w:val="000000"/>
                    <w:kern w:val="0"/>
                    <w:sz w:val="19"/>
                  </w:rPr>
                </w:rPrChange>
              </w:rPr>
              <w:t>.9</w:t>
            </w:r>
            <w:del w:id="5034" w:author="Hong Je-Woo" w:date="2018-09-27T04:31:00Z">
              <w:r w:rsidRPr="007E5D70">
                <w:rPr>
                  <w:rFonts w:ascii="Times New Roman" w:eastAsia="맑은 고딕" w:hAnsi="Times New Roman" w:cs="Times New Roman"/>
                  <w:color w:val="000000"/>
                  <w:kern w:val="0"/>
                  <w:sz w:val="19"/>
                  <w:szCs w:val="19"/>
                </w:rPr>
                <w:delText xml:space="preserve"> </w:delText>
              </w:r>
            </w:del>
          </w:p>
        </w:tc>
        <w:tc>
          <w:tcPr>
            <w:tcW w:w="1545" w:type="dxa"/>
            <w:tcBorders>
              <w:top w:val="single" w:sz="12" w:space="0" w:color="auto"/>
              <w:bottom w:val="single" w:sz="4" w:space="0" w:color="auto"/>
            </w:tcBorders>
            <w:shd w:val="clear" w:color="auto" w:fill="auto"/>
            <w:noWrap/>
            <w:vAlign w:val="center"/>
            <w:hideMark/>
          </w:tcPr>
          <w:p w14:paraId="2E65B958" w14:textId="741DE8B2"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35" w:author="Hong Je-Woo" w:date="2018-09-27T04:31:00Z">
                  <w:rPr>
                    <w:rFonts w:ascii="Times New Roman" w:hAnsi="Times New Roman"/>
                    <w:color w:val="000000"/>
                    <w:kern w:val="0"/>
                    <w:sz w:val="19"/>
                  </w:rPr>
                </w:rPrChange>
              </w:rPr>
            </w:pPr>
            <w:del w:id="5036" w:author="Hong Je-Woo" w:date="2018-09-27T04:31:00Z">
              <w:r w:rsidRPr="007E5D70">
                <w:rPr>
                  <w:rFonts w:ascii="Times New Roman" w:eastAsia="맑은 고딕" w:hAnsi="Times New Roman" w:cs="Times New Roman"/>
                  <w:color w:val="000000"/>
                  <w:kern w:val="0"/>
                  <w:sz w:val="19"/>
                  <w:szCs w:val="19"/>
                </w:rPr>
                <w:delText>30</w:delText>
              </w:r>
            </w:del>
            <w:ins w:id="5037" w:author="Hong Je-Woo" w:date="2018-09-27T04:31:00Z">
              <w:r w:rsidR="00C7119F" w:rsidRPr="00E5054D">
                <w:rPr>
                  <w:rFonts w:ascii="Times New Roman" w:eastAsia="맑은 고딕" w:hAnsi="Times New Roman" w:cs="Times New Roman"/>
                  <w:color w:val="000000"/>
                  <w:kern w:val="0"/>
                  <w:sz w:val="19"/>
                  <w:szCs w:val="19"/>
                  <w:lang w:val="en-GB"/>
                </w:rPr>
                <w:t>50.9</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67</w:t>
              </w:r>
            </w:ins>
            <w:r w:rsidR="00C7119F" w:rsidRPr="00E5054D">
              <w:rPr>
                <w:rFonts w:ascii="Times New Roman" w:hAnsi="Times New Roman"/>
                <w:color w:val="000000"/>
                <w:kern w:val="0"/>
                <w:sz w:val="19"/>
                <w:lang w:val="en-GB"/>
                <w:rPrChange w:id="5038" w:author="Hong Je-Woo" w:date="2018-09-27T04:31:00Z">
                  <w:rPr>
                    <w:rFonts w:ascii="Times New Roman" w:hAnsi="Times New Roman"/>
                    <w:color w:val="000000"/>
                    <w:kern w:val="0"/>
                    <w:sz w:val="19"/>
                  </w:rPr>
                </w:rPrChange>
              </w:rPr>
              <w:t>.4</w:t>
            </w:r>
            <w:del w:id="5039" w:author="Hong Je-Woo" w:date="2018-09-27T04:31:00Z">
              <w:r w:rsidRPr="007E5D70">
                <w:rPr>
                  <w:rFonts w:ascii="Times New Roman" w:eastAsia="맑은 고딕" w:hAnsi="Times New Roman" w:cs="Times New Roman"/>
                  <w:color w:val="000000"/>
                  <w:kern w:val="0"/>
                  <w:sz w:val="19"/>
                  <w:szCs w:val="19"/>
                </w:rPr>
                <w:delText xml:space="preserve"> ± 44.0</w:delText>
              </w:r>
            </w:del>
          </w:p>
        </w:tc>
        <w:tc>
          <w:tcPr>
            <w:tcW w:w="1546" w:type="dxa"/>
            <w:tcBorders>
              <w:top w:val="single" w:sz="12" w:space="0" w:color="auto"/>
              <w:bottom w:val="single" w:sz="4" w:space="0" w:color="auto"/>
            </w:tcBorders>
            <w:shd w:val="clear" w:color="auto" w:fill="auto"/>
            <w:noWrap/>
            <w:vAlign w:val="center"/>
            <w:hideMark/>
          </w:tcPr>
          <w:p w14:paraId="2E65B959" w14:textId="3A74DAA4"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40" w:author="Hong Je-Woo" w:date="2018-09-27T04:31:00Z">
                  <w:rPr>
                    <w:rFonts w:ascii="Times New Roman" w:hAnsi="Times New Roman"/>
                    <w:color w:val="000000"/>
                    <w:kern w:val="0"/>
                    <w:sz w:val="19"/>
                  </w:rPr>
                </w:rPrChange>
              </w:rPr>
            </w:pPr>
            <w:del w:id="5041" w:author="Hong Je-Woo" w:date="2018-09-27T04:31:00Z">
              <w:r w:rsidRPr="007E5D70">
                <w:rPr>
                  <w:rFonts w:ascii="Times New Roman" w:eastAsia="맑은 고딕" w:hAnsi="Times New Roman" w:cs="Times New Roman"/>
                  <w:color w:val="000000"/>
                  <w:kern w:val="0"/>
                  <w:sz w:val="19"/>
                  <w:szCs w:val="19"/>
                </w:rPr>
                <w:delText xml:space="preserve">26.2 ± 39.7 </w:delText>
              </w:r>
            </w:del>
            <w:ins w:id="5042" w:author="Hong Je-Woo" w:date="2018-09-27T04:31:00Z">
              <w:r w:rsidR="00C7119F" w:rsidRPr="00E5054D">
                <w:rPr>
                  <w:rFonts w:ascii="Times New Roman" w:eastAsia="맑은 고딕" w:hAnsi="Times New Roman" w:cs="Times New Roman"/>
                  <w:color w:val="000000"/>
                  <w:kern w:val="0"/>
                  <w:sz w:val="19"/>
                  <w:szCs w:val="19"/>
                  <w:lang w:val="en-GB"/>
                </w:rPr>
                <w:t>59.3</w:t>
              </w:r>
              <w:r w:rsidR="00CF0C74" w:rsidRPr="00E5054D">
                <w:rPr>
                  <w:rFonts w:ascii="Times New Roman" w:eastAsia="맑은 고딕" w:hAnsi="Times New Roman" w:cs="Times New Roman"/>
                  <w:color w:val="000000"/>
                  <w:kern w:val="0"/>
                  <w:sz w:val="19"/>
                  <w:szCs w:val="19"/>
                  <w:lang w:val="en-GB"/>
                </w:rPr>
                <w:t xml:space="preserve"> ± </w:t>
              </w:r>
              <w:r w:rsidR="00C7119F" w:rsidRPr="00E5054D">
                <w:rPr>
                  <w:rFonts w:ascii="Times New Roman" w:eastAsia="맑은 고딕" w:hAnsi="Times New Roman" w:cs="Times New Roman"/>
                  <w:color w:val="000000"/>
                  <w:kern w:val="0"/>
                  <w:sz w:val="19"/>
                  <w:szCs w:val="19"/>
                  <w:lang w:val="en-GB"/>
                </w:rPr>
                <w:t>65.9</w:t>
              </w:r>
            </w:ins>
          </w:p>
        </w:tc>
      </w:tr>
      <w:tr w:rsidR="00CF0C74" w:rsidRPr="00E5054D" w14:paraId="2E65B961" w14:textId="77777777" w:rsidTr="000A6448">
        <w:trPr>
          <w:trHeight w:val="330"/>
          <w:trPrChange w:id="5043" w:author="Hong Je-Woo" w:date="2018-09-27T04:31:00Z">
            <w:trPr>
              <w:gridBefore w:val="1"/>
              <w:trHeight w:val="330"/>
            </w:trPr>
          </w:trPrChange>
        </w:trPr>
        <w:tc>
          <w:tcPr>
            <w:tcW w:w="1374" w:type="dxa"/>
            <w:vMerge/>
            <w:tcBorders>
              <w:top w:val="single" w:sz="4" w:space="0" w:color="auto"/>
              <w:bottom w:val="single" w:sz="4" w:space="0" w:color="auto"/>
            </w:tcBorders>
            <w:vAlign w:val="center"/>
            <w:hideMark/>
            <w:tcPrChange w:id="5044" w:author="Hong Je-Woo" w:date="2018-09-27T04:31:00Z">
              <w:tcPr>
                <w:tcW w:w="1374" w:type="dxa"/>
                <w:gridSpan w:val="2"/>
                <w:vMerge/>
                <w:tcBorders>
                  <w:top w:val="single" w:sz="4" w:space="0" w:color="auto"/>
                  <w:bottom w:val="single" w:sz="4" w:space="0" w:color="auto"/>
                </w:tcBorders>
                <w:vAlign w:val="center"/>
                <w:hideMark/>
              </w:tcPr>
            </w:tcPrChange>
          </w:tcPr>
          <w:p w14:paraId="2E65B95B"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5045" w:author="Hong Je-Woo" w:date="2018-09-27T04:31:00Z">
                  <w:rPr>
                    <w:rFonts w:ascii="Times New Roman" w:hAnsi="Times New Roman"/>
                    <w:b/>
                    <w:color w:val="000000"/>
                    <w:kern w:val="0"/>
                    <w:sz w:val="19"/>
                  </w:rPr>
                </w:rPrChange>
              </w:rPr>
            </w:pPr>
          </w:p>
        </w:tc>
        <w:tc>
          <w:tcPr>
            <w:tcW w:w="1375" w:type="dxa"/>
            <w:tcBorders>
              <w:top w:val="single" w:sz="4" w:space="0" w:color="auto"/>
              <w:bottom w:val="single" w:sz="4" w:space="0" w:color="auto"/>
            </w:tcBorders>
            <w:shd w:val="clear" w:color="auto" w:fill="auto"/>
            <w:noWrap/>
            <w:vAlign w:val="center"/>
            <w:hideMark/>
            <w:tcPrChange w:id="5046" w:author="Hong Je-Woo" w:date="2018-09-27T04:31:00Z">
              <w:tcPr>
                <w:tcW w:w="1375" w:type="dxa"/>
                <w:gridSpan w:val="2"/>
                <w:tcBorders>
                  <w:top w:val="single" w:sz="4" w:space="0" w:color="auto"/>
                  <w:bottom w:val="single" w:sz="4" w:space="0" w:color="auto"/>
                </w:tcBorders>
                <w:shd w:val="clear" w:color="auto" w:fill="auto"/>
                <w:noWrap/>
                <w:vAlign w:val="center"/>
                <w:hideMark/>
              </w:tcPr>
            </w:tcPrChange>
          </w:tcPr>
          <w:p w14:paraId="2E65B95C"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5047"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048" w:author="Hong Je-Woo" w:date="2018-09-27T04:31:00Z">
                  <w:rPr>
                    <w:rFonts w:ascii="Times New Roman" w:hAnsi="Times New Roman"/>
                    <w:b/>
                    <w:color w:val="000000"/>
                    <w:kern w:val="0"/>
                    <w:sz w:val="19"/>
                  </w:rPr>
                </w:rPrChange>
              </w:rPr>
              <w:t>Daytime</w:t>
            </w:r>
          </w:p>
        </w:tc>
        <w:tc>
          <w:tcPr>
            <w:tcW w:w="1545" w:type="dxa"/>
            <w:tcBorders>
              <w:top w:val="single" w:sz="4" w:space="0" w:color="auto"/>
              <w:bottom w:val="single" w:sz="4" w:space="0" w:color="auto"/>
            </w:tcBorders>
            <w:shd w:val="clear" w:color="auto" w:fill="auto"/>
            <w:noWrap/>
            <w:vAlign w:val="center"/>
            <w:hideMark/>
            <w:tcPrChange w:id="5049"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5D" w14:textId="57D0CF51"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50" w:author="Hong Je-Woo" w:date="2018-09-27T04:31:00Z">
                  <w:rPr>
                    <w:rFonts w:ascii="Times New Roman" w:hAnsi="Times New Roman"/>
                    <w:color w:val="000000"/>
                    <w:kern w:val="0"/>
                    <w:sz w:val="19"/>
                  </w:rPr>
                </w:rPrChange>
              </w:rPr>
            </w:pPr>
            <w:del w:id="5051" w:author="Hong Je-Woo" w:date="2018-09-27T04:31:00Z">
              <w:r w:rsidRPr="007E5D70">
                <w:rPr>
                  <w:rFonts w:ascii="Times New Roman" w:eastAsia="맑은 고딕" w:hAnsi="Times New Roman" w:cs="Times New Roman"/>
                  <w:color w:val="000000"/>
                  <w:kern w:val="0"/>
                  <w:sz w:val="19"/>
                  <w:szCs w:val="19"/>
                </w:rPr>
                <w:delText>118.7 ± 58</w:delText>
              </w:r>
            </w:del>
            <w:ins w:id="5052" w:author="Hong Je-Woo" w:date="2018-09-27T04:31:00Z">
              <w:r w:rsidR="00C7119F" w:rsidRPr="00E5054D">
                <w:rPr>
                  <w:rFonts w:ascii="Times New Roman" w:eastAsia="맑은 고딕" w:hAnsi="Times New Roman" w:cs="Times New Roman"/>
                  <w:color w:val="000000"/>
                  <w:kern w:val="0"/>
                  <w:sz w:val="19"/>
                  <w:szCs w:val="19"/>
                  <w:lang w:val="en-GB"/>
                </w:rPr>
                <w:t>150.1</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90</w:t>
              </w:r>
            </w:ins>
            <w:r w:rsidR="00C7119F" w:rsidRPr="00E5054D">
              <w:rPr>
                <w:rFonts w:ascii="Times New Roman" w:hAnsi="Times New Roman"/>
                <w:color w:val="000000"/>
                <w:kern w:val="0"/>
                <w:sz w:val="19"/>
                <w:lang w:val="en-GB"/>
                <w:rPrChange w:id="5053" w:author="Hong Je-Woo" w:date="2018-09-27T04:31:00Z">
                  <w:rPr>
                    <w:rFonts w:ascii="Times New Roman" w:hAnsi="Times New Roman"/>
                    <w:color w:val="000000"/>
                    <w:kern w:val="0"/>
                    <w:sz w:val="19"/>
                  </w:rPr>
                </w:rPrChange>
              </w:rPr>
              <w:t>.2</w:t>
            </w:r>
            <w:del w:id="5054" w:author="Hong Je-Woo" w:date="2018-09-27T04:31:00Z">
              <w:r w:rsidRPr="007E5D70">
                <w:rPr>
                  <w:rFonts w:ascii="Times New Roman" w:eastAsia="맑은 고딕" w:hAnsi="Times New Roman" w:cs="Times New Roman"/>
                  <w:color w:val="000000"/>
                  <w:kern w:val="0"/>
                  <w:sz w:val="19"/>
                  <w:szCs w:val="19"/>
                </w:rPr>
                <w:delText xml:space="preserve"> </w:delText>
              </w:r>
            </w:del>
          </w:p>
        </w:tc>
        <w:tc>
          <w:tcPr>
            <w:tcW w:w="1546" w:type="dxa"/>
            <w:tcBorders>
              <w:top w:val="single" w:sz="4" w:space="0" w:color="auto"/>
              <w:bottom w:val="single" w:sz="4" w:space="0" w:color="auto"/>
            </w:tcBorders>
            <w:shd w:val="clear" w:color="auto" w:fill="auto"/>
            <w:noWrap/>
            <w:vAlign w:val="center"/>
            <w:hideMark/>
            <w:tcPrChange w:id="5055"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5E" w14:textId="00AE36DD"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56" w:author="Hong Je-Woo" w:date="2018-09-27T04:31:00Z">
                  <w:rPr>
                    <w:rFonts w:ascii="Times New Roman" w:hAnsi="Times New Roman"/>
                    <w:color w:val="000000"/>
                    <w:kern w:val="0"/>
                    <w:sz w:val="19"/>
                  </w:rPr>
                </w:rPrChange>
              </w:rPr>
            </w:pPr>
            <w:del w:id="5057" w:author="Hong Je-Woo" w:date="2018-09-27T04:31:00Z">
              <w:r w:rsidRPr="007E5D70">
                <w:rPr>
                  <w:rFonts w:ascii="Times New Roman" w:eastAsia="맑은 고딕" w:hAnsi="Times New Roman" w:cs="Times New Roman"/>
                  <w:color w:val="000000"/>
                  <w:kern w:val="0"/>
                  <w:sz w:val="19"/>
                  <w:szCs w:val="19"/>
                </w:rPr>
                <w:delText xml:space="preserve">91.5 ± 41.8 </w:delText>
              </w:r>
            </w:del>
            <w:ins w:id="5058" w:author="Hong Je-Woo" w:date="2018-09-27T04:31:00Z">
              <w:r w:rsidR="00C7119F" w:rsidRPr="00E5054D">
                <w:rPr>
                  <w:rFonts w:ascii="Times New Roman" w:eastAsia="맑은 고딕" w:hAnsi="Times New Roman" w:cs="Times New Roman"/>
                  <w:color w:val="000000"/>
                  <w:kern w:val="0"/>
                  <w:sz w:val="19"/>
                  <w:szCs w:val="19"/>
                  <w:lang w:val="en-GB"/>
                </w:rPr>
                <w:t>109.4</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79.1</w:t>
              </w:r>
            </w:ins>
          </w:p>
        </w:tc>
        <w:tc>
          <w:tcPr>
            <w:tcW w:w="1545" w:type="dxa"/>
            <w:tcBorders>
              <w:top w:val="single" w:sz="4" w:space="0" w:color="auto"/>
              <w:bottom w:val="single" w:sz="4" w:space="0" w:color="auto"/>
            </w:tcBorders>
            <w:shd w:val="clear" w:color="auto" w:fill="auto"/>
            <w:noWrap/>
            <w:vAlign w:val="center"/>
            <w:hideMark/>
            <w:tcPrChange w:id="5059"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5F" w14:textId="372B0CA5"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60" w:author="Hong Je-Woo" w:date="2018-09-27T04:31:00Z">
                  <w:rPr>
                    <w:rFonts w:ascii="Times New Roman" w:hAnsi="Times New Roman"/>
                    <w:color w:val="000000"/>
                    <w:kern w:val="0"/>
                    <w:sz w:val="19"/>
                  </w:rPr>
                </w:rPrChange>
              </w:rPr>
            </w:pPr>
            <w:del w:id="5061" w:author="Hong Je-Woo" w:date="2018-09-27T04:31:00Z">
              <w:r w:rsidRPr="007E5D70">
                <w:rPr>
                  <w:rFonts w:ascii="Times New Roman" w:eastAsia="맑은 고딕" w:hAnsi="Times New Roman" w:cs="Times New Roman"/>
                  <w:color w:val="000000"/>
                  <w:kern w:val="0"/>
                  <w:sz w:val="19"/>
                  <w:szCs w:val="19"/>
                </w:rPr>
                <w:delText>76.4 ± 36</w:delText>
              </w:r>
            </w:del>
            <w:ins w:id="5062" w:author="Hong Je-Woo" w:date="2018-09-27T04:31:00Z">
              <w:r w:rsidR="00C7119F" w:rsidRPr="00E5054D">
                <w:rPr>
                  <w:rFonts w:ascii="Times New Roman" w:eastAsia="맑은 고딕" w:hAnsi="Times New Roman" w:cs="Times New Roman"/>
                  <w:color w:val="000000"/>
                  <w:kern w:val="0"/>
                  <w:sz w:val="19"/>
                  <w:szCs w:val="19"/>
                  <w:lang w:val="en-GB"/>
                </w:rPr>
                <w:t>89.6</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66</w:t>
              </w:r>
            </w:ins>
            <w:r w:rsidR="00C7119F" w:rsidRPr="00E5054D">
              <w:rPr>
                <w:rFonts w:ascii="Times New Roman" w:hAnsi="Times New Roman"/>
                <w:color w:val="000000"/>
                <w:kern w:val="0"/>
                <w:sz w:val="19"/>
                <w:lang w:val="en-GB"/>
                <w:rPrChange w:id="5063" w:author="Hong Je-Woo" w:date="2018-09-27T04:31:00Z">
                  <w:rPr>
                    <w:rFonts w:ascii="Times New Roman" w:hAnsi="Times New Roman"/>
                    <w:color w:val="000000"/>
                    <w:kern w:val="0"/>
                    <w:sz w:val="19"/>
                  </w:rPr>
                </w:rPrChange>
              </w:rPr>
              <w:t>.2</w:t>
            </w:r>
            <w:del w:id="5064" w:author="Hong Je-Woo" w:date="2018-09-27T04:31:00Z">
              <w:r w:rsidRPr="007E5D70">
                <w:rPr>
                  <w:rFonts w:ascii="Times New Roman" w:eastAsia="맑은 고딕" w:hAnsi="Times New Roman" w:cs="Times New Roman"/>
                  <w:color w:val="000000"/>
                  <w:kern w:val="0"/>
                  <w:sz w:val="19"/>
                  <w:szCs w:val="19"/>
                </w:rPr>
                <w:delText xml:space="preserve"> </w:delText>
              </w:r>
            </w:del>
          </w:p>
        </w:tc>
        <w:tc>
          <w:tcPr>
            <w:tcW w:w="1546" w:type="dxa"/>
            <w:tcBorders>
              <w:top w:val="single" w:sz="4" w:space="0" w:color="auto"/>
              <w:bottom w:val="single" w:sz="4" w:space="0" w:color="auto"/>
            </w:tcBorders>
            <w:shd w:val="clear" w:color="auto" w:fill="auto"/>
            <w:noWrap/>
            <w:vAlign w:val="center"/>
            <w:hideMark/>
            <w:tcPrChange w:id="5065"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60" w14:textId="1776E6E7"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66" w:author="Hong Je-Woo" w:date="2018-09-27T04:31:00Z">
                  <w:rPr>
                    <w:rFonts w:ascii="Times New Roman" w:hAnsi="Times New Roman"/>
                    <w:color w:val="000000"/>
                    <w:kern w:val="0"/>
                    <w:sz w:val="19"/>
                  </w:rPr>
                </w:rPrChange>
              </w:rPr>
            </w:pPr>
            <w:del w:id="5067" w:author="Hong Je-Woo" w:date="2018-09-27T04:31:00Z">
              <w:r w:rsidRPr="007E5D70">
                <w:rPr>
                  <w:rFonts w:ascii="Times New Roman" w:eastAsia="맑은 고딕" w:hAnsi="Times New Roman" w:cs="Times New Roman"/>
                  <w:color w:val="000000"/>
                  <w:kern w:val="0"/>
                  <w:sz w:val="19"/>
                  <w:szCs w:val="19"/>
                </w:rPr>
                <w:delText>71</w:delText>
              </w:r>
            </w:del>
            <w:ins w:id="5068" w:author="Hong Je-Woo" w:date="2018-09-27T04:31:00Z">
              <w:r w:rsidR="00C7119F" w:rsidRPr="00E5054D">
                <w:rPr>
                  <w:rFonts w:ascii="Times New Roman" w:eastAsia="맑은 고딕" w:hAnsi="Times New Roman" w:cs="Times New Roman"/>
                  <w:color w:val="000000"/>
                  <w:kern w:val="0"/>
                  <w:sz w:val="19"/>
                  <w:szCs w:val="19"/>
                  <w:lang w:val="en-GB"/>
                </w:rPr>
                <w:t>91.0</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63</w:t>
              </w:r>
            </w:ins>
            <w:r w:rsidR="00C7119F" w:rsidRPr="00E5054D">
              <w:rPr>
                <w:rFonts w:ascii="Times New Roman" w:hAnsi="Times New Roman"/>
                <w:color w:val="000000"/>
                <w:kern w:val="0"/>
                <w:sz w:val="19"/>
                <w:lang w:val="en-GB"/>
                <w:rPrChange w:id="5069" w:author="Hong Je-Woo" w:date="2018-09-27T04:31:00Z">
                  <w:rPr>
                    <w:rFonts w:ascii="Times New Roman" w:hAnsi="Times New Roman"/>
                    <w:color w:val="000000"/>
                    <w:kern w:val="0"/>
                    <w:sz w:val="19"/>
                  </w:rPr>
                </w:rPrChange>
              </w:rPr>
              <w:t>.7</w:t>
            </w:r>
            <w:del w:id="5070" w:author="Hong Je-Woo" w:date="2018-09-27T04:31:00Z">
              <w:r w:rsidRPr="007E5D70">
                <w:rPr>
                  <w:rFonts w:ascii="Times New Roman" w:eastAsia="맑은 고딕" w:hAnsi="Times New Roman" w:cs="Times New Roman"/>
                  <w:color w:val="000000"/>
                  <w:kern w:val="0"/>
                  <w:sz w:val="19"/>
                  <w:szCs w:val="19"/>
                </w:rPr>
                <w:delText xml:space="preserve"> ± 34.6 </w:delText>
              </w:r>
            </w:del>
          </w:p>
        </w:tc>
      </w:tr>
      <w:tr w:rsidR="00A86F25" w:rsidRPr="00E5054D" w14:paraId="2E65B968" w14:textId="77777777" w:rsidTr="000A6448">
        <w:trPr>
          <w:trHeight w:val="330"/>
        </w:trPr>
        <w:tc>
          <w:tcPr>
            <w:tcW w:w="1374" w:type="dxa"/>
            <w:vMerge/>
            <w:tcBorders>
              <w:top w:val="single" w:sz="4" w:space="0" w:color="auto"/>
              <w:bottom w:val="single" w:sz="12" w:space="0" w:color="auto"/>
            </w:tcBorders>
            <w:vAlign w:val="center"/>
            <w:hideMark/>
          </w:tcPr>
          <w:p w14:paraId="2E65B962"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5071" w:author="Hong Je-Woo" w:date="2018-09-27T04:31:00Z">
                  <w:rPr>
                    <w:rFonts w:ascii="Times New Roman" w:hAnsi="Times New Roman"/>
                    <w:b/>
                    <w:color w:val="000000"/>
                    <w:kern w:val="0"/>
                    <w:sz w:val="19"/>
                  </w:rPr>
                </w:rPrChange>
              </w:rPr>
            </w:pPr>
          </w:p>
        </w:tc>
        <w:tc>
          <w:tcPr>
            <w:tcW w:w="1375" w:type="dxa"/>
            <w:tcBorders>
              <w:top w:val="single" w:sz="4" w:space="0" w:color="auto"/>
              <w:bottom w:val="single" w:sz="12" w:space="0" w:color="auto"/>
            </w:tcBorders>
            <w:shd w:val="clear" w:color="auto" w:fill="auto"/>
            <w:noWrap/>
            <w:vAlign w:val="center"/>
            <w:hideMark/>
          </w:tcPr>
          <w:p w14:paraId="2E65B963" w14:textId="4784DCFF" w:rsidR="00CF0C74" w:rsidRPr="00E5054D" w:rsidRDefault="00B72C41" w:rsidP="00CF0C74">
            <w:pPr>
              <w:widowControl/>
              <w:wordWrap/>
              <w:autoSpaceDE/>
              <w:autoSpaceDN/>
              <w:spacing w:after="0" w:line="240" w:lineRule="auto"/>
              <w:jc w:val="center"/>
              <w:rPr>
                <w:rFonts w:ascii="Times New Roman" w:hAnsi="Times New Roman"/>
                <w:b/>
                <w:color w:val="000000"/>
                <w:kern w:val="0"/>
                <w:sz w:val="19"/>
                <w:lang w:val="en-GB"/>
                <w:rPrChange w:id="5072" w:author="Hong Je-Woo" w:date="2018-09-27T04:31:00Z">
                  <w:rPr>
                    <w:rFonts w:ascii="Times New Roman" w:hAnsi="Times New Roman"/>
                    <w:b/>
                    <w:color w:val="000000"/>
                    <w:kern w:val="0"/>
                    <w:sz w:val="19"/>
                  </w:rPr>
                </w:rPrChange>
              </w:rPr>
            </w:pPr>
            <w:del w:id="5073" w:author="Hong Je-Woo" w:date="2018-09-27T04:31:00Z">
              <w:r w:rsidRPr="007E5D70">
                <w:rPr>
                  <w:rFonts w:ascii="Times New Roman" w:eastAsia="맑은 고딕" w:hAnsi="Times New Roman" w:cs="Times New Roman"/>
                  <w:b/>
                  <w:bCs/>
                  <w:color w:val="000000"/>
                  <w:kern w:val="0"/>
                  <w:sz w:val="19"/>
                  <w:szCs w:val="19"/>
                </w:rPr>
                <w:delText>Nighttime</w:delText>
              </w:r>
            </w:del>
            <w:ins w:id="5074" w:author="Hong Je-Woo" w:date="2018-09-27T04:31:00Z">
              <w:r w:rsidR="00696175" w:rsidRPr="00E5054D">
                <w:rPr>
                  <w:rFonts w:ascii="Times New Roman" w:eastAsia="맑은 고딕" w:hAnsi="Times New Roman" w:cs="Times New Roman"/>
                  <w:b/>
                  <w:bCs/>
                  <w:color w:val="000000"/>
                  <w:kern w:val="0"/>
                  <w:sz w:val="19"/>
                  <w:szCs w:val="19"/>
                  <w:lang w:val="en-GB"/>
                </w:rPr>
                <w:t>Night-time</w:t>
              </w:r>
            </w:ins>
          </w:p>
        </w:tc>
        <w:tc>
          <w:tcPr>
            <w:tcW w:w="1545" w:type="dxa"/>
            <w:tcBorders>
              <w:top w:val="single" w:sz="4" w:space="0" w:color="auto"/>
              <w:bottom w:val="single" w:sz="12" w:space="0" w:color="auto"/>
            </w:tcBorders>
            <w:shd w:val="clear" w:color="auto" w:fill="auto"/>
            <w:noWrap/>
            <w:vAlign w:val="center"/>
            <w:hideMark/>
          </w:tcPr>
          <w:p w14:paraId="2E65B964" w14:textId="4F1EFB80"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75" w:author="Hong Je-Woo" w:date="2018-09-27T04:31:00Z">
                  <w:rPr>
                    <w:rFonts w:ascii="Times New Roman" w:hAnsi="Times New Roman"/>
                    <w:color w:val="000000"/>
                    <w:kern w:val="0"/>
                    <w:sz w:val="19"/>
                  </w:rPr>
                </w:rPrChange>
              </w:rPr>
            </w:pPr>
            <w:del w:id="5076" w:author="Hong Je-Woo" w:date="2018-09-27T04:31:00Z">
              <w:r w:rsidRPr="007E5D70">
                <w:rPr>
                  <w:rFonts w:ascii="Times New Roman" w:eastAsia="맑은 고딕" w:hAnsi="Times New Roman" w:cs="Times New Roman"/>
                  <w:color w:val="000000"/>
                  <w:kern w:val="0"/>
                  <w:sz w:val="19"/>
                  <w:szCs w:val="19"/>
                </w:rPr>
                <w:delText xml:space="preserve">5.0 ± 9.1 </w:delText>
              </w:r>
            </w:del>
            <w:ins w:id="5077" w:author="Hong Je-Woo" w:date="2018-09-27T04:31:00Z">
              <w:r w:rsidR="00C7119F" w:rsidRPr="00E5054D">
                <w:rPr>
                  <w:rFonts w:ascii="Times New Roman" w:eastAsia="맑은 고딕" w:hAnsi="Times New Roman" w:cs="Times New Roman"/>
                  <w:color w:val="000000"/>
                  <w:kern w:val="0"/>
                  <w:sz w:val="19"/>
                  <w:szCs w:val="19"/>
                  <w:lang w:val="en-GB"/>
                </w:rPr>
                <w:t>19.7</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30.4</w:t>
              </w:r>
            </w:ins>
          </w:p>
        </w:tc>
        <w:tc>
          <w:tcPr>
            <w:tcW w:w="1546" w:type="dxa"/>
            <w:tcBorders>
              <w:top w:val="single" w:sz="4" w:space="0" w:color="auto"/>
              <w:bottom w:val="single" w:sz="12" w:space="0" w:color="auto"/>
            </w:tcBorders>
            <w:shd w:val="clear" w:color="auto" w:fill="auto"/>
            <w:noWrap/>
            <w:vAlign w:val="center"/>
            <w:hideMark/>
          </w:tcPr>
          <w:p w14:paraId="2E65B965" w14:textId="7D017A15"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78" w:author="Hong Je-Woo" w:date="2018-09-27T04:31:00Z">
                  <w:rPr>
                    <w:rFonts w:ascii="Times New Roman" w:hAnsi="Times New Roman"/>
                    <w:color w:val="000000"/>
                    <w:kern w:val="0"/>
                    <w:sz w:val="19"/>
                  </w:rPr>
                </w:rPrChange>
              </w:rPr>
            </w:pPr>
            <w:del w:id="5079" w:author="Hong Je-Woo" w:date="2018-09-27T04:31:00Z">
              <w:r w:rsidRPr="007E5D70">
                <w:rPr>
                  <w:rFonts w:ascii="Times New Roman" w:eastAsia="맑은 고딕" w:hAnsi="Times New Roman" w:cs="Times New Roman"/>
                  <w:color w:val="000000"/>
                  <w:kern w:val="0"/>
                  <w:sz w:val="19"/>
                  <w:szCs w:val="19"/>
                </w:rPr>
                <w:delText>4</w:delText>
              </w:r>
            </w:del>
            <w:ins w:id="5080" w:author="Hong Je-Woo" w:date="2018-09-27T04:31:00Z">
              <w:r w:rsidR="00C7119F" w:rsidRPr="00E5054D">
                <w:rPr>
                  <w:rFonts w:ascii="Times New Roman" w:eastAsia="맑은 고딕" w:hAnsi="Times New Roman" w:cs="Times New Roman"/>
                  <w:color w:val="000000"/>
                  <w:kern w:val="0"/>
                  <w:sz w:val="19"/>
                  <w:szCs w:val="19"/>
                  <w:lang w:val="en-GB"/>
                </w:rPr>
                <w:t>12</w:t>
              </w:r>
            </w:ins>
            <w:r w:rsidR="00C7119F" w:rsidRPr="00E5054D">
              <w:rPr>
                <w:rFonts w:ascii="Times New Roman" w:hAnsi="Times New Roman"/>
                <w:color w:val="000000"/>
                <w:kern w:val="0"/>
                <w:sz w:val="19"/>
                <w:lang w:val="en-GB"/>
                <w:rPrChange w:id="5081" w:author="Hong Je-Woo" w:date="2018-09-27T04:31:00Z">
                  <w:rPr>
                    <w:rFonts w:ascii="Times New Roman" w:hAnsi="Times New Roman"/>
                    <w:color w:val="000000"/>
                    <w:kern w:val="0"/>
                    <w:sz w:val="19"/>
                  </w:rPr>
                </w:rPrChange>
              </w:rPr>
              <w:t>.7</w:t>
            </w:r>
            <w:r w:rsidR="00CF0C74" w:rsidRPr="00E5054D">
              <w:rPr>
                <w:rFonts w:ascii="Times New Roman" w:hAnsi="Times New Roman"/>
                <w:color w:val="000000"/>
                <w:kern w:val="0"/>
                <w:sz w:val="19"/>
                <w:lang w:val="en-GB"/>
                <w:rPrChange w:id="5082" w:author="Hong Je-Woo" w:date="2018-09-27T04:31:00Z">
                  <w:rPr>
                    <w:rFonts w:ascii="Times New Roman" w:hAnsi="Times New Roman"/>
                    <w:color w:val="000000"/>
                    <w:kern w:val="0"/>
                    <w:sz w:val="19"/>
                  </w:rPr>
                </w:rPrChange>
              </w:rPr>
              <w:t xml:space="preserve"> ± </w:t>
            </w:r>
            <w:del w:id="5083" w:author="Hong Je-Woo" w:date="2018-09-27T04:31:00Z">
              <w:r w:rsidRPr="007E5D70">
                <w:rPr>
                  <w:rFonts w:ascii="Times New Roman" w:eastAsia="맑은 고딕" w:hAnsi="Times New Roman" w:cs="Times New Roman"/>
                  <w:color w:val="000000"/>
                  <w:kern w:val="0"/>
                  <w:sz w:val="19"/>
                  <w:szCs w:val="19"/>
                </w:rPr>
                <w:delText xml:space="preserve">6.4 </w:delText>
              </w:r>
            </w:del>
            <w:ins w:id="5084" w:author="Hong Je-Woo" w:date="2018-09-27T04:31:00Z">
              <w:r w:rsidR="00C7119F" w:rsidRPr="00E5054D">
                <w:rPr>
                  <w:rFonts w:ascii="Times New Roman" w:eastAsia="맑은 고딕" w:hAnsi="Times New Roman" w:cs="Times New Roman"/>
                  <w:color w:val="000000"/>
                  <w:kern w:val="0"/>
                  <w:sz w:val="19"/>
                  <w:szCs w:val="19"/>
                  <w:lang w:val="en-GB"/>
                </w:rPr>
                <w:t>23.5</w:t>
              </w:r>
            </w:ins>
          </w:p>
        </w:tc>
        <w:tc>
          <w:tcPr>
            <w:tcW w:w="1545" w:type="dxa"/>
            <w:tcBorders>
              <w:top w:val="single" w:sz="4" w:space="0" w:color="auto"/>
              <w:bottom w:val="single" w:sz="12" w:space="0" w:color="auto"/>
            </w:tcBorders>
            <w:shd w:val="clear" w:color="auto" w:fill="auto"/>
            <w:noWrap/>
            <w:vAlign w:val="center"/>
            <w:hideMark/>
          </w:tcPr>
          <w:p w14:paraId="2E65B966" w14:textId="3CB56759" w:rsidR="00CF0C74" w:rsidRPr="00E5054D" w:rsidRDefault="00C7119F" w:rsidP="00CF0C74">
            <w:pPr>
              <w:widowControl/>
              <w:wordWrap/>
              <w:autoSpaceDE/>
              <w:autoSpaceDN/>
              <w:spacing w:after="0" w:line="240" w:lineRule="auto"/>
              <w:jc w:val="right"/>
              <w:rPr>
                <w:rFonts w:ascii="Times New Roman" w:hAnsi="Times New Roman"/>
                <w:color w:val="000000"/>
                <w:kern w:val="0"/>
                <w:sz w:val="19"/>
                <w:lang w:val="en-GB"/>
                <w:rPrChange w:id="5085" w:author="Hong Je-Woo" w:date="2018-09-27T04:31:00Z">
                  <w:rPr>
                    <w:rFonts w:ascii="Times New Roman" w:hAnsi="Times New Roman"/>
                    <w:color w:val="000000"/>
                    <w:kern w:val="0"/>
                    <w:sz w:val="19"/>
                  </w:rPr>
                </w:rPrChange>
              </w:rPr>
            </w:pPr>
            <w:ins w:id="5086" w:author="Hong Je-Woo" w:date="2018-09-27T04:31:00Z">
              <w:r w:rsidRPr="00E5054D">
                <w:rPr>
                  <w:rFonts w:ascii="Times New Roman" w:eastAsia="맑은 고딕" w:hAnsi="Times New Roman" w:cs="Times New Roman"/>
                  <w:color w:val="000000"/>
                  <w:kern w:val="0"/>
                  <w:sz w:val="19"/>
                  <w:szCs w:val="19"/>
                  <w:lang w:val="en-GB"/>
                </w:rPr>
                <w:t>2.</w:t>
              </w:r>
            </w:ins>
            <w:r w:rsidRPr="00E5054D">
              <w:rPr>
                <w:rFonts w:ascii="Times New Roman" w:hAnsi="Times New Roman"/>
                <w:color w:val="000000"/>
                <w:kern w:val="0"/>
                <w:sz w:val="19"/>
                <w:lang w:val="en-GB"/>
                <w:rPrChange w:id="5087" w:author="Hong Je-Woo" w:date="2018-09-27T04:31:00Z">
                  <w:rPr>
                    <w:rFonts w:ascii="Times New Roman" w:hAnsi="Times New Roman"/>
                    <w:color w:val="000000"/>
                    <w:kern w:val="0"/>
                    <w:sz w:val="19"/>
                  </w:rPr>
                </w:rPrChange>
              </w:rPr>
              <w:t>0</w:t>
            </w:r>
            <w:del w:id="5088" w:author="Hong Je-Woo" w:date="2018-09-27T04:31:00Z">
              <w:r w:rsidR="00B72C41" w:rsidRPr="007E5D70">
                <w:rPr>
                  <w:rFonts w:ascii="Times New Roman" w:eastAsia="맑은 고딕" w:hAnsi="Times New Roman" w:cs="Times New Roman"/>
                  <w:color w:val="000000"/>
                  <w:kern w:val="0"/>
                  <w:sz w:val="19"/>
                  <w:szCs w:val="19"/>
                </w:rPr>
                <w:delText xml:space="preserve">.3 ± 6.0 </w:delText>
              </w:r>
            </w:del>
            <w:ins w:id="5089" w:author="Hong Je-Woo" w:date="2018-09-27T04:31:00Z">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21.8</w:t>
              </w:r>
            </w:ins>
          </w:p>
        </w:tc>
        <w:tc>
          <w:tcPr>
            <w:tcW w:w="1546" w:type="dxa"/>
            <w:tcBorders>
              <w:top w:val="single" w:sz="4" w:space="0" w:color="auto"/>
              <w:bottom w:val="single" w:sz="12" w:space="0" w:color="auto"/>
            </w:tcBorders>
            <w:shd w:val="clear" w:color="auto" w:fill="auto"/>
            <w:noWrap/>
            <w:vAlign w:val="center"/>
            <w:hideMark/>
          </w:tcPr>
          <w:p w14:paraId="2E65B967" w14:textId="164A9495"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90" w:author="Hong Je-Woo" w:date="2018-09-27T04:31:00Z">
                  <w:rPr>
                    <w:rFonts w:ascii="Times New Roman" w:hAnsi="Times New Roman"/>
                    <w:color w:val="000000"/>
                    <w:kern w:val="0"/>
                    <w:sz w:val="19"/>
                  </w:rPr>
                </w:rPrChange>
              </w:rPr>
            </w:pPr>
            <w:del w:id="5091" w:author="Hong Je-Woo" w:date="2018-09-27T04:31:00Z">
              <w:r w:rsidRPr="007E5D70">
                <w:rPr>
                  <w:rFonts w:ascii="Times New Roman" w:eastAsia="맑은 고딕" w:hAnsi="Times New Roman" w:cs="Times New Roman"/>
                  <w:color w:val="000000"/>
                  <w:kern w:val="0"/>
                  <w:sz w:val="19"/>
                  <w:szCs w:val="19"/>
                </w:rPr>
                <w:delText xml:space="preserve">1.2 ± 4.4 </w:delText>
              </w:r>
            </w:del>
            <w:ins w:id="5092" w:author="Hong Je-Woo" w:date="2018-09-27T04:31:00Z">
              <w:r w:rsidR="00C7119F" w:rsidRPr="00E5054D">
                <w:rPr>
                  <w:rFonts w:ascii="Times New Roman" w:eastAsia="맑은 고딕" w:hAnsi="Times New Roman" w:cs="Times New Roman"/>
                  <w:color w:val="000000"/>
                  <w:kern w:val="0"/>
                  <w:sz w:val="19"/>
                  <w:szCs w:val="19"/>
                  <w:lang w:val="en-GB"/>
                </w:rPr>
                <w:t>12.9</w:t>
              </w:r>
              <w:r w:rsidR="00CF0C74" w:rsidRPr="00E5054D">
                <w:rPr>
                  <w:rFonts w:ascii="Times New Roman" w:eastAsia="맑은 고딕" w:hAnsi="Times New Roman" w:cs="Times New Roman"/>
                  <w:color w:val="000000"/>
                  <w:kern w:val="0"/>
                  <w:sz w:val="19"/>
                  <w:szCs w:val="19"/>
                  <w:lang w:val="en-GB"/>
                </w:rPr>
                <w:t xml:space="preserve"> ±</w:t>
              </w:r>
              <w:r w:rsidR="00C7119F" w:rsidRPr="00E5054D">
                <w:rPr>
                  <w:rFonts w:ascii="Times New Roman" w:eastAsia="맑은 고딕" w:hAnsi="Times New Roman" w:cs="Times New Roman"/>
                  <w:color w:val="000000"/>
                  <w:kern w:val="0"/>
                  <w:sz w:val="19"/>
                  <w:szCs w:val="19"/>
                  <w:lang w:val="en-GB"/>
                </w:rPr>
                <w:t xml:space="preserve"> 33.7</w:t>
              </w:r>
            </w:ins>
          </w:p>
        </w:tc>
      </w:tr>
      <w:tr w:rsidR="00A86F25" w:rsidRPr="00E5054D" w14:paraId="2E65B96F" w14:textId="77777777" w:rsidTr="000A6448">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69" w14:textId="77777777" w:rsidR="00CF0C74" w:rsidRPr="00E5054D" w:rsidRDefault="00CF0C74" w:rsidP="00CF0C74">
            <w:pPr>
              <w:widowControl/>
              <w:wordWrap/>
              <w:autoSpaceDE/>
              <w:autoSpaceDN/>
              <w:spacing w:after="0" w:line="240" w:lineRule="auto"/>
              <w:jc w:val="center"/>
              <w:rPr>
                <w:rFonts w:ascii="Times New Roman" w:hAnsi="Times New Roman"/>
                <w:b/>
                <w:i/>
                <w:color w:val="000000"/>
                <w:kern w:val="0"/>
                <w:sz w:val="19"/>
                <w:lang w:val="en-GB"/>
                <w:rPrChange w:id="5093" w:author="Hong Je-Woo" w:date="2018-09-27T04:31:00Z">
                  <w:rPr>
                    <w:rFonts w:ascii="Times New Roman" w:hAnsi="Times New Roman"/>
                    <w:b/>
                    <w:i/>
                    <w:color w:val="000000"/>
                    <w:kern w:val="0"/>
                    <w:sz w:val="19"/>
                  </w:rPr>
                </w:rPrChange>
              </w:rPr>
            </w:pPr>
            <w:r w:rsidRPr="00E5054D">
              <w:rPr>
                <w:rFonts w:ascii="Times New Roman" w:hAnsi="Times New Roman"/>
                <w:b/>
                <w:i/>
                <w:color w:val="000000"/>
                <w:kern w:val="0"/>
                <w:sz w:val="19"/>
                <w:lang w:val="en-GB"/>
                <w:rPrChange w:id="5094" w:author="Hong Je-Woo" w:date="2018-09-27T04:31:00Z">
                  <w:rPr>
                    <w:rFonts w:ascii="Times New Roman" w:hAnsi="Times New Roman"/>
                    <w:b/>
                    <w:i/>
                    <w:color w:val="000000"/>
                    <w:kern w:val="0"/>
                    <w:sz w:val="19"/>
                  </w:rPr>
                </w:rPrChange>
              </w:rPr>
              <w:t>Q</w:t>
            </w:r>
            <w:r w:rsidRPr="00E5054D">
              <w:rPr>
                <w:rFonts w:ascii="Times New Roman" w:hAnsi="Times New Roman"/>
                <w:b/>
                <w:i/>
                <w:color w:val="000000"/>
                <w:kern w:val="0"/>
                <w:sz w:val="19"/>
                <w:vertAlign w:val="subscript"/>
                <w:lang w:val="en-GB"/>
                <w:rPrChange w:id="5095" w:author="Hong Je-Woo" w:date="2018-09-27T04:31:00Z">
                  <w:rPr>
                    <w:rFonts w:ascii="Times New Roman" w:hAnsi="Times New Roman"/>
                    <w:b/>
                    <w:i/>
                    <w:color w:val="000000"/>
                    <w:kern w:val="0"/>
                    <w:sz w:val="19"/>
                    <w:vertAlign w:val="subscript"/>
                  </w:rPr>
                </w:rPrChange>
              </w:rPr>
              <w:t>E</w:t>
            </w:r>
          </w:p>
        </w:tc>
        <w:tc>
          <w:tcPr>
            <w:tcW w:w="1375" w:type="dxa"/>
            <w:tcBorders>
              <w:top w:val="single" w:sz="12" w:space="0" w:color="auto"/>
              <w:bottom w:val="single" w:sz="4" w:space="0" w:color="auto"/>
            </w:tcBorders>
            <w:shd w:val="clear" w:color="auto" w:fill="auto"/>
            <w:noWrap/>
            <w:vAlign w:val="center"/>
            <w:hideMark/>
          </w:tcPr>
          <w:p w14:paraId="2E65B96A"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5096"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097" w:author="Hong Je-Woo" w:date="2018-09-27T04:31:00Z">
                  <w:rPr>
                    <w:rFonts w:ascii="Times New Roman" w:hAnsi="Times New Roman"/>
                    <w:b/>
                    <w:color w:val="000000"/>
                    <w:kern w:val="0"/>
                    <w:sz w:val="19"/>
                  </w:rPr>
                </w:rPrChange>
              </w:rPr>
              <w:t>All-day</w:t>
            </w:r>
          </w:p>
        </w:tc>
        <w:tc>
          <w:tcPr>
            <w:tcW w:w="1545" w:type="dxa"/>
            <w:tcBorders>
              <w:top w:val="single" w:sz="12" w:space="0" w:color="auto"/>
              <w:bottom w:val="single" w:sz="4" w:space="0" w:color="auto"/>
            </w:tcBorders>
            <w:shd w:val="clear" w:color="auto" w:fill="auto"/>
            <w:noWrap/>
            <w:vAlign w:val="center"/>
            <w:hideMark/>
          </w:tcPr>
          <w:p w14:paraId="2E65B96B" w14:textId="4632C409"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098" w:author="Hong Je-Woo" w:date="2018-09-27T04:31:00Z">
                  <w:rPr>
                    <w:rFonts w:ascii="Times New Roman" w:hAnsi="Times New Roman"/>
                    <w:color w:val="000000"/>
                    <w:kern w:val="0"/>
                    <w:sz w:val="19"/>
                  </w:rPr>
                </w:rPrChange>
              </w:rPr>
            </w:pPr>
            <w:del w:id="5099" w:author="Hong Je-Woo" w:date="2018-09-27T04:31:00Z">
              <w:r w:rsidRPr="007E5D70">
                <w:rPr>
                  <w:rFonts w:ascii="Times New Roman" w:eastAsia="맑은 고딕" w:hAnsi="Times New Roman" w:cs="Times New Roman"/>
                  <w:color w:val="000000"/>
                  <w:kern w:val="0"/>
                  <w:sz w:val="19"/>
                  <w:szCs w:val="19"/>
                </w:rPr>
                <w:delText xml:space="preserve">15.1 ± 15.2 </w:delText>
              </w:r>
            </w:del>
            <w:ins w:id="5100" w:author="Hong Je-Woo" w:date="2018-09-27T04:31:00Z">
              <w:r w:rsidR="0080341B" w:rsidRPr="00E5054D">
                <w:rPr>
                  <w:rFonts w:ascii="Times New Roman" w:eastAsia="맑은 고딕" w:hAnsi="Times New Roman" w:cs="Times New Roman"/>
                  <w:color w:val="000000"/>
                  <w:kern w:val="0"/>
                  <w:sz w:val="19"/>
                  <w:szCs w:val="19"/>
                  <w:lang w:val="en-GB"/>
                </w:rPr>
                <w:t xml:space="preserve">27.5 </w:t>
              </w:r>
              <w:r w:rsidR="00CF0C74"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30.4</w:t>
              </w:r>
            </w:ins>
          </w:p>
        </w:tc>
        <w:tc>
          <w:tcPr>
            <w:tcW w:w="1546" w:type="dxa"/>
            <w:tcBorders>
              <w:top w:val="single" w:sz="12" w:space="0" w:color="auto"/>
              <w:bottom w:val="single" w:sz="4" w:space="0" w:color="auto"/>
            </w:tcBorders>
            <w:shd w:val="clear" w:color="auto" w:fill="auto"/>
            <w:noWrap/>
            <w:vAlign w:val="center"/>
            <w:hideMark/>
          </w:tcPr>
          <w:p w14:paraId="2E65B96C" w14:textId="2497780B"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01" w:author="Hong Je-Woo" w:date="2018-09-27T04:31:00Z">
                  <w:rPr>
                    <w:rFonts w:ascii="Times New Roman" w:hAnsi="Times New Roman"/>
                    <w:color w:val="000000"/>
                    <w:kern w:val="0"/>
                    <w:sz w:val="19"/>
                  </w:rPr>
                </w:rPrChange>
              </w:rPr>
            </w:pPr>
            <w:del w:id="5102" w:author="Hong Je-Woo" w:date="2018-09-27T04:31:00Z">
              <w:r w:rsidRPr="007E5D70">
                <w:rPr>
                  <w:rFonts w:ascii="Times New Roman" w:eastAsia="맑은 고딕" w:hAnsi="Times New Roman" w:cs="Times New Roman"/>
                  <w:color w:val="000000"/>
                  <w:kern w:val="0"/>
                  <w:sz w:val="19"/>
                  <w:szCs w:val="19"/>
                </w:rPr>
                <w:delText xml:space="preserve">27.6 ± 25.9 </w:delText>
              </w:r>
            </w:del>
            <w:ins w:id="5103" w:author="Hong Je-Woo" w:date="2018-09-27T04:31:00Z">
              <w:r w:rsidR="0080341B" w:rsidRPr="00E5054D">
                <w:rPr>
                  <w:rFonts w:ascii="Times New Roman" w:eastAsia="맑은 고딕" w:hAnsi="Times New Roman" w:cs="Times New Roman"/>
                  <w:color w:val="000000"/>
                  <w:kern w:val="0"/>
                  <w:sz w:val="19"/>
                  <w:szCs w:val="19"/>
                  <w:lang w:val="en-GB"/>
                </w:rPr>
                <w:t>43.8</w:t>
              </w:r>
              <w:r w:rsidR="00CF0C74"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 xml:space="preserve"> 45.7</w:t>
              </w:r>
            </w:ins>
          </w:p>
        </w:tc>
        <w:tc>
          <w:tcPr>
            <w:tcW w:w="1545" w:type="dxa"/>
            <w:tcBorders>
              <w:top w:val="single" w:sz="12" w:space="0" w:color="auto"/>
              <w:bottom w:val="single" w:sz="4" w:space="0" w:color="auto"/>
            </w:tcBorders>
            <w:shd w:val="clear" w:color="auto" w:fill="auto"/>
            <w:noWrap/>
            <w:vAlign w:val="center"/>
            <w:hideMark/>
          </w:tcPr>
          <w:p w14:paraId="2E65B96D" w14:textId="2BE1A926"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04" w:author="Hong Je-Woo" w:date="2018-09-27T04:31:00Z">
                  <w:rPr>
                    <w:rFonts w:ascii="Times New Roman" w:hAnsi="Times New Roman"/>
                    <w:color w:val="000000"/>
                    <w:kern w:val="0"/>
                    <w:sz w:val="19"/>
                  </w:rPr>
                </w:rPrChange>
              </w:rPr>
            </w:pPr>
            <w:del w:id="5105" w:author="Hong Je-Woo" w:date="2018-09-27T04:31:00Z">
              <w:r w:rsidRPr="007E5D70">
                <w:rPr>
                  <w:rFonts w:ascii="Times New Roman" w:eastAsia="맑은 고딕" w:hAnsi="Times New Roman" w:cs="Times New Roman"/>
                  <w:color w:val="000000"/>
                  <w:kern w:val="0"/>
                  <w:sz w:val="19"/>
                  <w:szCs w:val="19"/>
                </w:rPr>
                <w:delText>12.6 ± 12</w:delText>
              </w:r>
            </w:del>
            <w:ins w:id="5106" w:author="Hong Je-Woo" w:date="2018-09-27T04:31:00Z">
              <w:r w:rsidR="0080341B" w:rsidRPr="00E5054D">
                <w:rPr>
                  <w:rFonts w:ascii="Times New Roman" w:eastAsia="맑은 고딕" w:hAnsi="Times New Roman" w:cs="Times New Roman"/>
                  <w:color w:val="000000"/>
                  <w:kern w:val="0"/>
                  <w:sz w:val="19"/>
                  <w:szCs w:val="19"/>
                  <w:lang w:val="en-GB"/>
                </w:rPr>
                <w:t>21.4</w:t>
              </w:r>
              <w:r w:rsidR="00CF0C74"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 xml:space="preserve"> 26</w:t>
              </w:r>
            </w:ins>
            <w:r w:rsidR="0080341B" w:rsidRPr="00E5054D">
              <w:rPr>
                <w:rFonts w:ascii="Times New Roman" w:hAnsi="Times New Roman"/>
                <w:color w:val="000000"/>
                <w:kern w:val="0"/>
                <w:sz w:val="19"/>
                <w:lang w:val="en-GB"/>
                <w:rPrChange w:id="5107" w:author="Hong Je-Woo" w:date="2018-09-27T04:31:00Z">
                  <w:rPr>
                    <w:rFonts w:ascii="Times New Roman" w:hAnsi="Times New Roman"/>
                    <w:color w:val="000000"/>
                    <w:kern w:val="0"/>
                    <w:sz w:val="19"/>
                  </w:rPr>
                </w:rPrChange>
              </w:rPr>
              <w:t>.8</w:t>
            </w:r>
            <w:del w:id="5108" w:author="Hong Je-Woo" w:date="2018-09-27T04:31:00Z">
              <w:r w:rsidRPr="007E5D70">
                <w:rPr>
                  <w:rFonts w:ascii="Times New Roman" w:eastAsia="맑은 고딕" w:hAnsi="Times New Roman" w:cs="Times New Roman"/>
                  <w:color w:val="000000"/>
                  <w:kern w:val="0"/>
                  <w:sz w:val="19"/>
                  <w:szCs w:val="19"/>
                </w:rPr>
                <w:delText xml:space="preserve"> </w:delText>
              </w:r>
            </w:del>
          </w:p>
        </w:tc>
        <w:tc>
          <w:tcPr>
            <w:tcW w:w="1546" w:type="dxa"/>
            <w:tcBorders>
              <w:top w:val="single" w:sz="12" w:space="0" w:color="auto"/>
              <w:bottom w:val="single" w:sz="4" w:space="0" w:color="auto"/>
            </w:tcBorders>
            <w:shd w:val="clear" w:color="auto" w:fill="auto"/>
            <w:noWrap/>
            <w:vAlign w:val="center"/>
            <w:hideMark/>
          </w:tcPr>
          <w:p w14:paraId="2E65B96E" w14:textId="0B22ECFA"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09" w:author="Hong Je-Woo" w:date="2018-09-27T04:31:00Z">
                  <w:rPr>
                    <w:rFonts w:ascii="Times New Roman" w:hAnsi="Times New Roman"/>
                    <w:color w:val="000000"/>
                    <w:kern w:val="0"/>
                    <w:sz w:val="19"/>
                  </w:rPr>
                </w:rPrChange>
              </w:rPr>
            </w:pPr>
            <w:del w:id="5110" w:author="Hong Je-Woo" w:date="2018-09-27T04:31:00Z">
              <w:r w:rsidRPr="007E5D70">
                <w:rPr>
                  <w:rFonts w:ascii="Times New Roman" w:eastAsia="맑은 고딕" w:hAnsi="Times New Roman" w:cs="Times New Roman"/>
                  <w:color w:val="000000"/>
                  <w:kern w:val="0"/>
                  <w:sz w:val="19"/>
                  <w:szCs w:val="19"/>
                </w:rPr>
                <w:delText xml:space="preserve">4.3 ± 4.3 </w:delText>
              </w:r>
            </w:del>
            <w:ins w:id="5111" w:author="Hong Je-Woo" w:date="2018-09-27T04:31:00Z">
              <w:r w:rsidR="0080341B" w:rsidRPr="00E5054D">
                <w:rPr>
                  <w:rFonts w:ascii="Times New Roman" w:eastAsia="맑은 고딕" w:hAnsi="Times New Roman" w:cs="Times New Roman"/>
                  <w:color w:val="000000"/>
                  <w:kern w:val="0"/>
                  <w:sz w:val="19"/>
                  <w:szCs w:val="19"/>
                  <w:lang w:val="en-GB"/>
                </w:rPr>
                <w:t>8.5</w:t>
              </w:r>
              <w:r w:rsidR="00CF0C74"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 xml:space="preserve"> 10.6</w:t>
              </w:r>
            </w:ins>
          </w:p>
        </w:tc>
      </w:tr>
      <w:tr w:rsidR="00CF0C74" w:rsidRPr="00E5054D" w14:paraId="2E65B976" w14:textId="77777777" w:rsidTr="000A6448">
        <w:trPr>
          <w:trHeight w:val="330"/>
          <w:trPrChange w:id="5112" w:author="Hong Je-Woo" w:date="2018-09-27T04:31:00Z">
            <w:trPr>
              <w:gridBefore w:val="1"/>
              <w:trHeight w:val="330"/>
            </w:trPr>
          </w:trPrChange>
        </w:trPr>
        <w:tc>
          <w:tcPr>
            <w:tcW w:w="1374" w:type="dxa"/>
            <w:vMerge/>
            <w:tcBorders>
              <w:top w:val="single" w:sz="4" w:space="0" w:color="auto"/>
              <w:bottom w:val="single" w:sz="4" w:space="0" w:color="auto"/>
            </w:tcBorders>
            <w:vAlign w:val="center"/>
            <w:hideMark/>
            <w:tcPrChange w:id="5113" w:author="Hong Je-Woo" w:date="2018-09-27T04:31:00Z">
              <w:tcPr>
                <w:tcW w:w="1374" w:type="dxa"/>
                <w:gridSpan w:val="2"/>
                <w:vMerge/>
                <w:tcBorders>
                  <w:top w:val="single" w:sz="4" w:space="0" w:color="auto"/>
                  <w:bottom w:val="single" w:sz="4" w:space="0" w:color="auto"/>
                </w:tcBorders>
                <w:vAlign w:val="center"/>
                <w:hideMark/>
              </w:tcPr>
            </w:tcPrChange>
          </w:tcPr>
          <w:p w14:paraId="2E65B970"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5114" w:author="Hong Je-Woo" w:date="2018-09-27T04:31:00Z">
                  <w:rPr>
                    <w:rFonts w:ascii="Times New Roman" w:hAnsi="Times New Roman"/>
                    <w:b/>
                    <w:color w:val="000000"/>
                    <w:kern w:val="0"/>
                    <w:sz w:val="19"/>
                  </w:rPr>
                </w:rPrChange>
              </w:rPr>
            </w:pPr>
          </w:p>
        </w:tc>
        <w:tc>
          <w:tcPr>
            <w:tcW w:w="1375" w:type="dxa"/>
            <w:tcBorders>
              <w:top w:val="single" w:sz="4" w:space="0" w:color="auto"/>
              <w:bottom w:val="single" w:sz="4" w:space="0" w:color="auto"/>
            </w:tcBorders>
            <w:shd w:val="clear" w:color="auto" w:fill="auto"/>
            <w:noWrap/>
            <w:vAlign w:val="center"/>
            <w:hideMark/>
            <w:tcPrChange w:id="5115" w:author="Hong Je-Woo" w:date="2018-09-27T04:31:00Z">
              <w:tcPr>
                <w:tcW w:w="1375" w:type="dxa"/>
                <w:gridSpan w:val="2"/>
                <w:tcBorders>
                  <w:top w:val="single" w:sz="4" w:space="0" w:color="auto"/>
                  <w:bottom w:val="single" w:sz="4" w:space="0" w:color="auto"/>
                </w:tcBorders>
                <w:shd w:val="clear" w:color="auto" w:fill="auto"/>
                <w:noWrap/>
                <w:vAlign w:val="center"/>
                <w:hideMark/>
              </w:tcPr>
            </w:tcPrChange>
          </w:tcPr>
          <w:p w14:paraId="2E65B971"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5116"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117" w:author="Hong Je-Woo" w:date="2018-09-27T04:31:00Z">
                  <w:rPr>
                    <w:rFonts w:ascii="Times New Roman" w:hAnsi="Times New Roman"/>
                    <w:b/>
                    <w:color w:val="000000"/>
                    <w:kern w:val="0"/>
                    <w:sz w:val="19"/>
                  </w:rPr>
                </w:rPrChange>
              </w:rPr>
              <w:t>Daytime</w:t>
            </w:r>
          </w:p>
        </w:tc>
        <w:tc>
          <w:tcPr>
            <w:tcW w:w="1545" w:type="dxa"/>
            <w:tcBorders>
              <w:top w:val="single" w:sz="4" w:space="0" w:color="auto"/>
              <w:bottom w:val="single" w:sz="4" w:space="0" w:color="auto"/>
            </w:tcBorders>
            <w:shd w:val="clear" w:color="auto" w:fill="auto"/>
            <w:noWrap/>
            <w:vAlign w:val="center"/>
            <w:hideMark/>
            <w:tcPrChange w:id="5118"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72" w14:textId="088E0AC9"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19" w:author="Hong Je-Woo" w:date="2018-09-27T04:31:00Z">
                  <w:rPr>
                    <w:rFonts w:ascii="Times New Roman" w:hAnsi="Times New Roman"/>
                    <w:color w:val="000000"/>
                    <w:kern w:val="0"/>
                    <w:sz w:val="19"/>
                  </w:rPr>
                </w:rPrChange>
              </w:rPr>
            </w:pPr>
            <w:del w:id="5120" w:author="Hong Je-Woo" w:date="2018-09-27T04:31:00Z">
              <w:r w:rsidRPr="007E5D70">
                <w:rPr>
                  <w:rFonts w:ascii="Times New Roman" w:eastAsia="맑은 고딕" w:hAnsi="Times New Roman" w:cs="Times New Roman"/>
                  <w:color w:val="000000"/>
                  <w:kern w:val="0"/>
                  <w:sz w:val="19"/>
                  <w:szCs w:val="19"/>
                </w:rPr>
                <w:delText>28</w:delText>
              </w:r>
            </w:del>
            <w:ins w:id="5121" w:author="Hong Je-Woo" w:date="2018-09-27T04:31:00Z">
              <w:r w:rsidR="0080341B" w:rsidRPr="00E5054D">
                <w:rPr>
                  <w:rFonts w:ascii="Times New Roman" w:eastAsia="맑은 고딕" w:hAnsi="Times New Roman" w:cs="Times New Roman"/>
                  <w:color w:val="000000"/>
                  <w:kern w:val="0"/>
                  <w:sz w:val="19"/>
                  <w:szCs w:val="19"/>
                  <w:lang w:val="en-GB"/>
                </w:rPr>
                <w:t>37.6</w:t>
              </w:r>
              <w:r w:rsidR="00CF0C74"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 xml:space="preserve"> 31</w:t>
              </w:r>
            </w:ins>
            <w:r w:rsidR="0080341B" w:rsidRPr="00E5054D">
              <w:rPr>
                <w:rFonts w:ascii="Times New Roman" w:hAnsi="Times New Roman"/>
                <w:color w:val="000000"/>
                <w:kern w:val="0"/>
                <w:sz w:val="19"/>
                <w:lang w:val="en-GB"/>
                <w:rPrChange w:id="5122" w:author="Hong Je-Woo" w:date="2018-09-27T04:31:00Z">
                  <w:rPr>
                    <w:rFonts w:ascii="Times New Roman" w:hAnsi="Times New Roman"/>
                    <w:color w:val="000000"/>
                    <w:kern w:val="0"/>
                    <w:sz w:val="19"/>
                  </w:rPr>
                </w:rPrChange>
              </w:rPr>
              <w:t>.7</w:t>
            </w:r>
            <w:del w:id="5123" w:author="Hong Je-Woo" w:date="2018-09-27T04:31:00Z">
              <w:r w:rsidRPr="007E5D70">
                <w:rPr>
                  <w:rFonts w:ascii="Times New Roman" w:eastAsia="맑은 고딕" w:hAnsi="Times New Roman" w:cs="Times New Roman"/>
                  <w:color w:val="000000"/>
                  <w:kern w:val="0"/>
                  <w:sz w:val="19"/>
                  <w:szCs w:val="19"/>
                </w:rPr>
                <w:delText xml:space="preserve"> ± 11.8 </w:delText>
              </w:r>
            </w:del>
          </w:p>
        </w:tc>
        <w:tc>
          <w:tcPr>
            <w:tcW w:w="1546" w:type="dxa"/>
            <w:tcBorders>
              <w:top w:val="single" w:sz="4" w:space="0" w:color="auto"/>
              <w:bottom w:val="single" w:sz="4" w:space="0" w:color="auto"/>
            </w:tcBorders>
            <w:shd w:val="clear" w:color="auto" w:fill="auto"/>
            <w:noWrap/>
            <w:vAlign w:val="center"/>
            <w:hideMark/>
            <w:tcPrChange w:id="5124"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73" w14:textId="4C407CE3"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25" w:author="Hong Je-Woo" w:date="2018-09-27T04:31:00Z">
                  <w:rPr>
                    <w:rFonts w:ascii="Times New Roman" w:hAnsi="Times New Roman"/>
                    <w:color w:val="000000"/>
                    <w:kern w:val="0"/>
                    <w:sz w:val="19"/>
                  </w:rPr>
                </w:rPrChange>
              </w:rPr>
            </w:pPr>
            <w:del w:id="5126" w:author="Hong Je-Woo" w:date="2018-09-27T04:31:00Z">
              <w:r w:rsidRPr="007E5D70">
                <w:rPr>
                  <w:rFonts w:ascii="Times New Roman" w:eastAsia="맑은 고딕" w:hAnsi="Times New Roman" w:cs="Times New Roman"/>
                  <w:color w:val="000000"/>
                  <w:kern w:val="0"/>
                  <w:sz w:val="19"/>
                  <w:szCs w:val="19"/>
                </w:rPr>
                <w:delText xml:space="preserve">48.5 ± 20.9 </w:delText>
              </w:r>
            </w:del>
            <w:ins w:id="5127" w:author="Hong Je-Woo" w:date="2018-09-27T04:31:00Z">
              <w:r w:rsidR="0080341B" w:rsidRPr="00E5054D">
                <w:rPr>
                  <w:rFonts w:ascii="Times New Roman" w:eastAsia="맑은 고딕" w:hAnsi="Times New Roman" w:cs="Times New Roman"/>
                  <w:color w:val="000000"/>
                  <w:kern w:val="0"/>
                  <w:sz w:val="19"/>
                  <w:szCs w:val="19"/>
                  <w:lang w:val="en-GB"/>
                </w:rPr>
                <w:t>60.8</w:t>
              </w:r>
              <w:r w:rsidR="00CF0C74" w:rsidRPr="00E5054D">
                <w:rPr>
                  <w:rFonts w:ascii="Times New Roman" w:eastAsia="맑은 고딕" w:hAnsi="Times New Roman" w:cs="Times New Roman"/>
                  <w:color w:val="000000"/>
                  <w:kern w:val="0"/>
                  <w:sz w:val="19"/>
                  <w:szCs w:val="19"/>
                  <w:lang w:val="en-GB"/>
                </w:rPr>
                <w:t xml:space="preserve"> ± </w:t>
              </w:r>
              <w:r w:rsidR="0080341B" w:rsidRPr="00E5054D">
                <w:rPr>
                  <w:rFonts w:ascii="Times New Roman" w:eastAsia="맑은 고딕" w:hAnsi="Times New Roman" w:cs="Times New Roman"/>
                  <w:color w:val="000000"/>
                  <w:kern w:val="0"/>
                  <w:sz w:val="19"/>
                  <w:szCs w:val="19"/>
                  <w:lang w:val="en-GB"/>
                </w:rPr>
                <w:t>46.7</w:t>
              </w:r>
            </w:ins>
          </w:p>
        </w:tc>
        <w:tc>
          <w:tcPr>
            <w:tcW w:w="1545" w:type="dxa"/>
            <w:tcBorders>
              <w:top w:val="single" w:sz="4" w:space="0" w:color="auto"/>
              <w:bottom w:val="single" w:sz="4" w:space="0" w:color="auto"/>
            </w:tcBorders>
            <w:shd w:val="clear" w:color="auto" w:fill="auto"/>
            <w:noWrap/>
            <w:vAlign w:val="center"/>
            <w:hideMark/>
            <w:tcPrChange w:id="5128" w:author="Hong Je-Woo" w:date="2018-09-27T04:31:00Z">
              <w:tcPr>
                <w:tcW w:w="1545" w:type="dxa"/>
                <w:gridSpan w:val="2"/>
                <w:tcBorders>
                  <w:top w:val="single" w:sz="4" w:space="0" w:color="auto"/>
                  <w:bottom w:val="single" w:sz="4" w:space="0" w:color="auto"/>
                </w:tcBorders>
                <w:shd w:val="clear" w:color="auto" w:fill="auto"/>
                <w:noWrap/>
                <w:vAlign w:val="center"/>
                <w:hideMark/>
              </w:tcPr>
            </w:tcPrChange>
          </w:tcPr>
          <w:p w14:paraId="2E65B974" w14:textId="6103EF53"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29" w:author="Hong Je-Woo" w:date="2018-09-27T04:31:00Z">
                  <w:rPr>
                    <w:rFonts w:ascii="Times New Roman" w:hAnsi="Times New Roman"/>
                    <w:color w:val="000000"/>
                    <w:kern w:val="0"/>
                    <w:sz w:val="19"/>
                  </w:rPr>
                </w:rPrChange>
              </w:rPr>
            </w:pPr>
            <w:del w:id="5130" w:author="Hong Je-Woo" w:date="2018-09-27T04:31:00Z">
              <w:r w:rsidRPr="007E5D70">
                <w:rPr>
                  <w:rFonts w:ascii="Times New Roman" w:eastAsia="맑은 고딕" w:hAnsi="Times New Roman" w:cs="Times New Roman"/>
                  <w:color w:val="000000"/>
                  <w:kern w:val="0"/>
                  <w:sz w:val="19"/>
                  <w:szCs w:val="19"/>
                </w:rPr>
                <w:delText xml:space="preserve">26.0 ± 10.2 </w:delText>
              </w:r>
            </w:del>
            <w:ins w:id="5131" w:author="Hong Je-Woo" w:date="2018-09-27T04:31:00Z">
              <w:r w:rsidR="0080341B" w:rsidRPr="00E5054D">
                <w:rPr>
                  <w:rFonts w:ascii="Times New Roman" w:eastAsia="맑은 고딕" w:hAnsi="Times New Roman" w:cs="Times New Roman"/>
                  <w:color w:val="000000"/>
                  <w:kern w:val="0"/>
                  <w:sz w:val="19"/>
                  <w:szCs w:val="19"/>
                  <w:lang w:val="en-GB"/>
                </w:rPr>
                <w:t>32.7</w:t>
              </w:r>
              <w:r w:rsidR="00CF0C74"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 xml:space="preserve"> 28.5</w:t>
              </w:r>
            </w:ins>
          </w:p>
        </w:tc>
        <w:tc>
          <w:tcPr>
            <w:tcW w:w="1546" w:type="dxa"/>
            <w:tcBorders>
              <w:top w:val="single" w:sz="4" w:space="0" w:color="auto"/>
              <w:bottom w:val="single" w:sz="4" w:space="0" w:color="auto"/>
            </w:tcBorders>
            <w:shd w:val="clear" w:color="auto" w:fill="auto"/>
            <w:noWrap/>
            <w:vAlign w:val="center"/>
            <w:hideMark/>
            <w:tcPrChange w:id="5132" w:author="Hong Je-Woo" w:date="2018-09-27T04:31:00Z">
              <w:tcPr>
                <w:tcW w:w="1546" w:type="dxa"/>
                <w:gridSpan w:val="2"/>
                <w:tcBorders>
                  <w:top w:val="single" w:sz="4" w:space="0" w:color="auto"/>
                  <w:bottom w:val="single" w:sz="4" w:space="0" w:color="auto"/>
                </w:tcBorders>
                <w:shd w:val="clear" w:color="auto" w:fill="auto"/>
                <w:noWrap/>
                <w:vAlign w:val="center"/>
                <w:hideMark/>
              </w:tcPr>
            </w:tcPrChange>
          </w:tcPr>
          <w:p w14:paraId="2E65B975" w14:textId="6F011B57"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33" w:author="Hong Je-Woo" w:date="2018-09-27T04:31:00Z">
                  <w:rPr>
                    <w:rFonts w:ascii="Times New Roman" w:hAnsi="Times New Roman"/>
                    <w:color w:val="000000"/>
                    <w:kern w:val="0"/>
                    <w:sz w:val="19"/>
                  </w:rPr>
                </w:rPrChange>
              </w:rPr>
            </w:pPr>
            <w:del w:id="5134" w:author="Hong Je-Woo" w:date="2018-09-27T04:31:00Z">
              <w:r w:rsidRPr="007E5D70">
                <w:rPr>
                  <w:rFonts w:ascii="Times New Roman" w:eastAsia="맑은 고딕" w:hAnsi="Times New Roman" w:cs="Times New Roman"/>
                  <w:color w:val="000000"/>
                  <w:kern w:val="0"/>
                  <w:sz w:val="19"/>
                  <w:szCs w:val="19"/>
                </w:rPr>
                <w:delText>9.2 ± 3</w:delText>
              </w:r>
            </w:del>
            <w:ins w:id="5135" w:author="Hong Je-Woo" w:date="2018-09-27T04:31:00Z">
              <w:r w:rsidR="0080341B" w:rsidRPr="00E5054D">
                <w:rPr>
                  <w:rFonts w:ascii="Times New Roman" w:eastAsia="맑은 고딕" w:hAnsi="Times New Roman" w:cs="Times New Roman"/>
                  <w:color w:val="000000"/>
                  <w:kern w:val="0"/>
                  <w:sz w:val="19"/>
                  <w:szCs w:val="19"/>
                  <w:lang w:val="en-GB"/>
                </w:rPr>
                <w:t>10</w:t>
              </w:r>
            </w:ins>
            <w:r w:rsidR="0080341B" w:rsidRPr="00E5054D">
              <w:rPr>
                <w:rFonts w:ascii="Times New Roman" w:hAnsi="Times New Roman"/>
                <w:color w:val="000000"/>
                <w:kern w:val="0"/>
                <w:sz w:val="19"/>
                <w:lang w:val="en-GB"/>
                <w:rPrChange w:id="5136" w:author="Hong Je-Woo" w:date="2018-09-27T04:31:00Z">
                  <w:rPr>
                    <w:rFonts w:ascii="Times New Roman" w:hAnsi="Times New Roman"/>
                    <w:color w:val="000000"/>
                    <w:kern w:val="0"/>
                    <w:sz w:val="19"/>
                  </w:rPr>
                </w:rPrChange>
              </w:rPr>
              <w:t>.7</w:t>
            </w:r>
            <w:r w:rsidR="00CF0C74" w:rsidRPr="00E5054D">
              <w:rPr>
                <w:rFonts w:ascii="Times New Roman" w:hAnsi="Times New Roman"/>
                <w:color w:val="000000"/>
                <w:kern w:val="0"/>
                <w:sz w:val="19"/>
                <w:lang w:val="en-GB"/>
                <w:rPrChange w:id="5137" w:author="Hong Je-Woo" w:date="2018-09-27T04:31:00Z">
                  <w:rPr>
                    <w:rFonts w:ascii="Times New Roman" w:hAnsi="Times New Roman"/>
                    <w:color w:val="000000"/>
                    <w:kern w:val="0"/>
                    <w:sz w:val="19"/>
                  </w:rPr>
                </w:rPrChange>
              </w:rPr>
              <w:t xml:space="preserve"> </w:t>
            </w:r>
            <w:ins w:id="5138" w:author="Hong Je-Woo" w:date="2018-09-27T04:31:00Z">
              <w:r w:rsidR="00CF0C74" w:rsidRPr="00E5054D">
                <w:rPr>
                  <w:rFonts w:ascii="Times New Roman" w:eastAsia="맑은 고딕" w:hAnsi="Times New Roman" w:cs="Times New Roman"/>
                  <w:color w:val="000000"/>
                  <w:kern w:val="0"/>
                  <w:sz w:val="19"/>
                  <w:szCs w:val="19"/>
                  <w:lang w:val="en-GB"/>
                </w:rPr>
                <w:t>±</w:t>
              </w:r>
              <w:r w:rsidR="0080341B" w:rsidRPr="00E5054D">
                <w:rPr>
                  <w:rFonts w:ascii="Times New Roman" w:eastAsia="맑은 고딕" w:hAnsi="Times New Roman" w:cs="Times New Roman"/>
                  <w:color w:val="000000"/>
                  <w:kern w:val="0"/>
                  <w:sz w:val="19"/>
                  <w:szCs w:val="19"/>
                  <w:lang w:val="en-GB"/>
                </w:rPr>
                <w:t xml:space="preserve"> 8.5</w:t>
              </w:r>
            </w:ins>
          </w:p>
        </w:tc>
      </w:tr>
      <w:tr w:rsidR="00A86F25" w:rsidRPr="00E5054D" w14:paraId="2E65B97D" w14:textId="77777777" w:rsidTr="000A6448">
        <w:trPr>
          <w:trHeight w:val="330"/>
        </w:trPr>
        <w:tc>
          <w:tcPr>
            <w:tcW w:w="1374" w:type="dxa"/>
            <w:vMerge/>
            <w:tcBorders>
              <w:top w:val="single" w:sz="4" w:space="0" w:color="auto"/>
              <w:bottom w:val="single" w:sz="12" w:space="0" w:color="auto"/>
            </w:tcBorders>
            <w:vAlign w:val="center"/>
            <w:hideMark/>
          </w:tcPr>
          <w:p w14:paraId="2E65B977"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5139" w:author="Hong Je-Woo" w:date="2018-09-27T04:31:00Z">
                  <w:rPr>
                    <w:rFonts w:ascii="Times New Roman" w:hAnsi="Times New Roman"/>
                    <w:b/>
                    <w:color w:val="000000"/>
                    <w:kern w:val="0"/>
                    <w:sz w:val="19"/>
                  </w:rPr>
                </w:rPrChange>
              </w:rPr>
            </w:pPr>
          </w:p>
        </w:tc>
        <w:tc>
          <w:tcPr>
            <w:tcW w:w="1375" w:type="dxa"/>
            <w:tcBorders>
              <w:top w:val="single" w:sz="4" w:space="0" w:color="auto"/>
              <w:bottom w:val="single" w:sz="12" w:space="0" w:color="auto"/>
            </w:tcBorders>
            <w:shd w:val="clear" w:color="auto" w:fill="auto"/>
            <w:noWrap/>
            <w:vAlign w:val="center"/>
            <w:hideMark/>
          </w:tcPr>
          <w:p w14:paraId="2E65B978" w14:textId="1882D0CB" w:rsidR="00CF0C74" w:rsidRPr="00E5054D" w:rsidRDefault="00B72C41" w:rsidP="00CF0C74">
            <w:pPr>
              <w:widowControl/>
              <w:wordWrap/>
              <w:autoSpaceDE/>
              <w:autoSpaceDN/>
              <w:spacing w:after="0" w:line="240" w:lineRule="auto"/>
              <w:jc w:val="center"/>
              <w:rPr>
                <w:rFonts w:ascii="Times New Roman" w:hAnsi="Times New Roman"/>
                <w:b/>
                <w:color w:val="000000"/>
                <w:kern w:val="0"/>
                <w:sz w:val="19"/>
                <w:lang w:val="en-GB"/>
                <w:rPrChange w:id="5140" w:author="Hong Je-Woo" w:date="2018-09-27T04:31:00Z">
                  <w:rPr>
                    <w:rFonts w:ascii="Times New Roman" w:hAnsi="Times New Roman"/>
                    <w:b/>
                    <w:color w:val="000000"/>
                    <w:kern w:val="0"/>
                    <w:sz w:val="19"/>
                  </w:rPr>
                </w:rPrChange>
              </w:rPr>
            </w:pPr>
            <w:del w:id="5141" w:author="Hong Je-Woo" w:date="2018-09-27T04:31:00Z">
              <w:r w:rsidRPr="007E5D70">
                <w:rPr>
                  <w:rFonts w:ascii="Times New Roman" w:eastAsia="맑은 고딕" w:hAnsi="Times New Roman" w:cs="Times New Roman"/>
                  <w:b/>
                  <w:bCs/>
                  <w:color w:val="000000"/>
                  <w:kern w:val="0"/>
                  <w:sz w:val="19"/>
                  <w:szCs w:val="19"/>
                </w:rPr>
                <w:delText>Nighttime</w:delText>
              </w:r>
            </w:del>
            <w:ins w:id="5142" w:author="Hong Je-Woo" w:date="2018-09-27T04:31:00Z">
              <w:r w:rsidR="00696175" w:rsidRPr="00E5054D">
                <w:rPr>
                  <w:rFonts w:ascii="Times New Roman" w:eastAsia="맑은 고딕" w:hAnsi="Times New Roman" w:cs="Times New Roman"/>
                  <w:b/>
                  <w:bCs/>
                  <w:color w:val="000000"/>
                  <w:kern w:val="0"/>
                  <w:sz w:val="19"/>
                  <w:szCs w:val="19"/>
                  <w:lang w:val="en-GB"/>
                </w:rPr>
                <w:t>Night-time</w:t>
              </w:r>
            </w:ins>
          </w:p>
        </w:tc>
        <w:tc>
          <w:tcPr>
            <w:tcW w:w="1545" w:type="dxa"/>
            <w:tcBorders>
              <w:top w:val="single" w:sz="4" w:space="0" w:color="auto"/>
              <w:bottom w:val="single" w:sz="12" w:space="0" w:color="auto"/>
            </w:tcBorders>
            <w:shd w:val="clear" w:color="auto" w:fill="auto"/>
            <w:noWrap/>
            <w:vAlign w:val="center"/>
            <w:hideMark/>
          </w:tcPr>
          <w:p w14:paraId="2E65B979" w14:textId="64A45819"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43" w:author="Hong Je-Woo" w:date="2018-09-27T04:31:00Z">
                  <w:rPr>
                    <w:rFonts w:ascii="Times New Roman" w:hAnsi="Times New Roman"/>
                    <w:color w:val="000000"/>
                    <w:kern w:val="0"/>
                    <w:sz w:val="19"/>
                  </w:rPr>
                </w:rPrChange>
              </w:rPr>
            </w:pPr>
            <w:del w:id="5144" w:author="Hong Je-Woo" w:date="2018-09-27T04:31:00Z">
              <w:r w:rsidRPr="007E5D70">
                <w:rPr>
                  <w:rFonts w:ascii="Times New Roman" w:eastAsia="맑은 고딕" w:hAnsi="Times New Roman" w:cs="Times New Roman"/>
                  <w:color w:val="000000"/>
                  <w:kern w:val="0"/>
                  <w:sz w:val="19"/>
                  <w:szCs w:val="19"/>
                </w:rPr>
                <w:delText>3.5 ± 3</w:delText>
              </w:r>
            </w:del>
            <w:ins w:id="5145" w:author="Hong Je-Woo" w:date="2018-09-27T04:31:00Z">
              <w:r w:rsidR="00CF0C74"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 xml:space="preserve">9.0 </w:t>
              </w:r>
              <w:r w:rsidR="00CF0C74"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15</w:t>
              </w:r>
            </w:ins>
            <w:r w:rsidR="0080341B" w:rsidRPr="00E5054D">
              <w:rPr>
                <w:rFonts w:ascii="Times New Roman" w:hAnsi="Times New Roman"/>
                <w:color w:val="000000"/>
                <w:kern w:val="0"/>
                <w:sz w:val="19"/>
                <w:lang w:val="en-GB"/>
                <w:rPrChange w:id="5146" w:author="Hong Je-Woo" w:date="2018-09-27T04:31:00Z">
                  <w:rPr>
                    <w:rFonts w:ascii="Times New Roman" w:hAnsi="Times New Roman"/>
                    <w:color w:val="000000"/>
                    <w:kern w:val="0"/>
                    <w:sz w:val="19"/>
                  </w:rPr>
                </w:rPrChange>
              </w:rPr>
              <w:t>.8</w:t>
            </w:r>
            <w:del w:id="5147" w:author="Hong Je-Woo" w:date="2018-09-27T04:31:00Z">
              <w:r w:rsidRPr="007E5D70">
                <w:rPr>
                  <w:rFonts w:ascii="Times New Roman" w:eastAsia="맑은 고딕" w:hAnsi="Times New Roman" w:cs="Times New Roman"/>
                  <w:color w:val="000000"/>
                  <w:kern w:val="0"/>
                  <w:sz w:val="19"/>
                  <w:szCs w:val="19"/>
                </w:rPr>
                <w:delText xml:space="preserve"> </w:delText>
              </w:r>
            </w:del>
          </w:p>
        </w:tc>
        <w:tc>
          <w:tcPr>
            <w:tcW w:w="1546" w:type="dxa"/>
            <w:tcBorders>
              <w:top w:val="single" w:sz="4" w:space="0" w:color="auto"/>
              <w:bottom w:val="single" w:sz="12" w:space="0" w:color="auto"/>
            </w:tcBorders>
            <w:shd w:val="clear" w:color="auto" w:fill="auto"/>
            <w:noWrap/>
            <w:vAlign w:val="center"/>
            <w:hideMark/>
          </w:tcPr>
          <w:p w14:paraId="2E65B97A" w14:textId="0FD4AA1A"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48" w:author="Hong Je-Woo" w:date="2018-09-27T04:31:00Z">
                  <w:rPr>
                    <w:rFonts w:ascii="Times New Roman" w:hAnsi="Times New Roman"/>
                    <w:color w:val="000000"/>
                    <w:kern w:val="0"/>
                    <w:sz w:val="19"/>
                  </w:rPr>
                </w:rPrChange>
              </w:rPr>
            </w:pPr>
            <w:del w:id="5149" w:author="Hong Je-Woo" w:date="2018-09-27T04:31:00Z">
              <w:r w:rsidRPr="007E5D70">
                <w:rPr>
                  <w:rFonts w:ascii="Times New Roman" w:eastAsia="맑은 고딕" w:hAnsi="Times New Roman" w:cs="Times New Roman"/>
                  <w:color w:val="000000"/>
                  <w:kern w:val="0"/>
                  <w:sz w:val="19"/>
                  <w:szCs w:val="19"/>
                </w:rPr>
                <w:delText xml:space="preserve">6.7 ± 4.6 </w:delText>
              </w:r>
            </w:del>
            <w:ins w:id="5150" w:author="Hong Je-Woo" w:date="2018-09-27T04:31:00Z">
              <w:r w:rsidR="0080341B" w:rsidRPr="00E5054D">
                <w:rPr>
                  <w:rFonts w:ascii="Times New Roman" w:eastAsia="맑은 고딕" w:hAnsi="Times New Roman" w:cs="Times New Roman"/>
                  <w:color w:val="000000"/>
                  <w:kern w:val="0"/>
                  <w:sz w:val="19"/>
                  <w:szCs w:val="19"/>
                  <w:lang w:val="en-GB"/>
                </w:rPr>
                <w:t>12.8</w:t>
              </w:r>
              <w:r w:rsidR="00CF0C74"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 xml:space="preserve"> 20.5</w:t>
              </w:r>
            </w:ins>
          </w:p>
        </w:tc>
        <w:tc>
          <w:tcPr>
            <w:tcW w:w="1545" w:type="dxa"/>
            <w:tcBorders>
              <w:top w:val="single" w:sz="4" w:space="0" w:color="auto"/>
              <w:bottom w:val="single" w:sz="12" w:space="0" w:color="auto"/>
            </w:tcBorders>
            <w:shd w:val="clear" w:color="auto" w:fill="auto"/>
            <w:noWrap/>
            <w:vAlign w:val="center"/>
            <w:hideMark/>
          </w:tcPr>
          <w:p w14:paraId="2E65B97B" w14:textId="6C8E53F3"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51" w:author="Hong Je-Woo" w:date="2018-09-27T04:31:00Z">
                  <w:rPr>
                    <w:rFonts w:ascii="Times New Roman" w:hAnsi="Times New Roman"/>
                    <w:color w:val="000000"/>
                    <w:kern w:val="0"/>
                    <w:sz w:val="19"/>
                  </w:rPr>
                </w:rPrChange>
              </w:rPr>
            </w:pPr>
            <w:del w:id="5152" w:author="Hong Je-Woo" w:date="2018-09-27T04:31:00Z">
              <w:r w:rsidRPr="007E5D70">
                <w:rPr>
                  <w:rFonts w:ascii="Times New Roman" w:eastAsia="맑은 고딕" w:hAnsi="Times New Roman" w:cs="Times New Roman"/>
                  <w:color w:val="000000"/>
                  <w:kern w:val="0"/>
                  <w:sz w:val="19"/>
                  <w:szCs w:val="19"/>
                </w:rPr>
                <w:delText xml:space="preserve">3.9 ± 3.0 </w:delText>
              </w:r>
            </w:del>
            <w:ins w:id="5153" w:author="Hong Je-Woo" w:date="2018-09-27T04:31:00Z">
              <w:r w:rsidR="0080341B" w:rsidRPr="00E5054D">
                <w:rPr>
                  <w:rFonts w:ascii="Times New Roman" w:eastAsia="맑은 고딕" w:hAnsi="Times New Roman" w:cs="Times New Roman"/>
                  <w:color w:val="000000"/>
                  <w:kern w:val="0"/>
                  <w:sz w:val="19"/>
                  <w:szCs w:val="19"/>
                  <w:lang w:val="en-GB"/>
                </w:rPr>
                <w:t>7.1</w:t>
              </w:r>
              <w:r w:rsidR="00CF0C74"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 xml:space="preserve"> 15.5</w:t>
              </w:r>
            </w:ins>
          </w:p>
        </w:tc>
        <w:tc>
          <w:tcPr>
            <w:tcW w:w="1546" w:type="dxa"/>
            <w:tcBorders>
              <w:top w:val="single" w:sz="4" w:space="0" w:color="auto"/>
              <w:bottom w:val="single" w:sz="12" w:space="0" w:color="auto"/>
            </w:tcBorders>
            <w:shd w:val="clear" w:color="auto" w:fill="auto"/>
            <w:noWrap/>
            <w:vAlign w:val="center"/>
            <w:hideMark/>
          </w:tcPr>
          <w:p w14:paraId="2E65B97C" w14:textId="2B378D6F"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54" w:author="Hong Je-Woo" w:date="2018-09-27T04:31:00Z">
                  <w:rPr>
                    <w:rFonts w:ascii="Times New Roman" w:hAnsi="Times New Roman"/>
                    <w:color w:val="000000"/>
                    <w:kern w:val="0"/>
                    <w:sz w:val="19"/>
                  </w:rPr>
                </w:rPrChange>
              </w:rPr>
            </w:pPr>
            <w:del w:id="5155" w:author="Hong Je-Woo" w:date="2018-09-27T04:31:00Z">
              <w:r w:rsidRPr="007E5D70">
                <w:rPr>
                  <w:rFonts w:ascii="Times New Roman" w:eastAsia="맑은 고딕" w:hAnsi="Times New Roman" w:cs="Times New Roman"/>
                  <w:color w:val="000000"/>
                  <w:kern w:val="0"/>
                  <w:sz w:val="19"/>
                  <w:szCs w:val="19"/>
                </w:rPr>
                <w:delText xml:space="preserve">1.6 ± 1.2 </w:delText>
              </w:r>
            </w:del>
            <w:ins w:id="5156" w:author="Hong Je-Woo" w:date="2018-09-27T04:31:00Z">
              <w:r w:rsidR="0080341B" w:rsidRPr="00E5054D">
                <w:rPr>
                  <w:rFonts w:ascii="Times New Roman" w:eastAsia="맑은 고딕" w:hAnsi="Times New Roman" w:cs="Times New Roman"/>
                  <w:color w:val="000000"/>
                  <w:kern w:val="0"/>
                  <w:sz w:val="19"/>
                  <w:szCs w:val="19"/>
                  <w:lang w:val="en-GB"/>
                </w:rPr>
                <w:t>4.7</w:t>
              </w:r>
              <w:r w:rsidR="00CF0C74" w:rsidRPr="00E5054D">
                <w:rPr>
                  <w:rFonts w:ascii="Times New Roman" w:eastAsia="맑은 고딕" w:hAnsi="Times New Roman" w:cs="Times New Roman"/>
                  <w:color w:val="000000"/>
                  <w:kern w:val="0"/>
                  <w:sz w:val="19"/>
                  <w:szCs w:val="19"/>
                  <w:lang w:val="en-GB"/>
                </w:rPr>
                <w:t xml:space="preserve"> ±</w:t>
              </w:r>
              <w:r w:rsidR="0080341B" w:rsidRPr="00E5054D">
                <w:rPr>
                  <w:rFonts w:ascii="Times New Roman" w:eastAsia="맑은 고딕" w:hAnsi="Times New Roman" w:cs="Times New Roman"/>
                  <w:color w:val="000000"/>
                  <w:kern w:val="0"/>
                  <w:sz w:val="19"/>
                  <w:szCs w:val="19"/>
                  <w:lang w:val="en-GB"/>
                </w:rPr>
                <w:t xml:space="preserve"> 9.3</w:t>
              </w:r>
            </w:ins>
          </w:p>
        </w:tc>
      </w:tr>
      <w:tr w:rsidR="00CF0C74" w:rsidRPr="00E5054D" w14:paraId="2E65B985" w14:textId="77777777" w:rsidTr="000A6448">
        <w:trPr>
          <w:trHeight w:val="330"/>
          <w:trPrChange w:id="5157" w:author="Hong Je-Woo" w:date="2018-09-27T04:31:00Z">
            <w:trPr>
              <w:gridBefore w:val="1"/>
              <w:trHeight w:val="330"/>
            </w:trPr>
          </w:trPrChange>
        </w:trPr>
        <w:tc>
          <w:tcPr>
            <w:tcW w:w="1374" w:type="dxa"/>
            <w:vMerge w:val="restart"/>
            <w:tcBorders>
              <w:top w:val="single" w:sz="12" w:space="0" w:color="auto"/>
            </w:tcBorders>
            <w:shd w:val="clear" w:color="auto" w:fill="auto"/>
            <w:noWrap/>
            <w:vAlign w:val="center"/>
            <w:hideMark/>
            <w:tcPrChange w:id="5158" w:author="Hong Je-Woo" w:date="2018-09-27T04:31:00Z">
              <w:tcPr>
                <w:tcW w:w="1374" w:type="dxa"/>
                <w:gridSpan w:val="2"/>
                <w:vMerge w:val="restart"/>
                <w:tcBorders>
                  <w:top w:val="single" w:sz="12" w:space="0" w:color="auto"/>
                </w:tcBorders>
                <w:shd w:val="clear" w:color="auto" w:fill="auto"/>
                <w:noWrap/>
                <w:vAlign w:val="center"/>
                <w:hideMark/>
              </w:tcPr>
            </w:tcPrChange>
          </w:tcPr>
          <w:p w14:paraId="2E65B97E" w14:textId="0D39B46B" w:rsidR="00CF0C74" w:rsidRPr="00E5054D" w:rsidRDefault="00B72C41" w:rsidP="00CF0C74">
            <w:pPr>
              <w:widowControl/>
              <w:wordWrap/>
              <w:autoSpaceDE/>
              <w:autoSpaceDN/>
              <w:spacing w:after="0" w:line="240" w:lineRule="auto"/>
              <w:jc w:val="center"/>
              <w:rPr>
                <w:ins w:id="5159" w:author="Hong Je-Woo" w:date="2018-09-27T04:31:00Z"/>
                <w:rFonts w:ascii="Times New Roman" w:eastAsia="맑은 고딕" w:hAnsi="Times New Roman" w:cs="Times New Roman"/>
                <w:b/>
                <w:bCs/>
                <w:i/>
                <w:color w:val="000000"/>
                <w:kern w:val="0"/>
                <w:sz w:val="19"/>
                <w:szCs w:val="19"/>
                <w:lang w:val="en-GB"/>
              </w:rPr>
            </w:pPr>
            <w:del w:id="5160" w:author="Hong Je-Woo" w:date="2018-09-27T04:31:00Z">
              <w:r w:rsidRPr="007E5D70">
                <w:rPr>
                  <w:rFonts w:ascii="Times New Roman" w:eastAsia="맑은 고딕" w:hAnsi="Times New Roman" w:cs="Times New Roman"/>
                  <w:b/>
                  <w:bCs/>
                  <w:i/>
                  <w:color w:val="000000"/>
                  <w:kern w:val="0"/>
                  <w:sz w:val="19"/>
                  <w:szCs w:val="19"/>
                </w:rPr>
                <w:lastRenderedPageBreak/>
                <w:delText>dQ</w:delText>
              </w:r>
              <w:r w:rsidRPr="007E5D70">
                <w:rPr>
                  <w:rFonts w:ascii="Times New Roman" w:eastAsia="맑은 고딕" w:hAnsi="Times New Roman" w:cs="Times New Roman"/>
                  <w:b/>
                  <w:bCs/>
                  <w:i/>
                  <w:color w:val="000000"/>
                  <w:kern w:val="0"/>
                  <w:sz w:val="19"/>
                  <w:szCs w:val="19"/>
                  <w:vertAlign w:val="subscript"/>
                </w:rPr>
                <w:delText>S</w:delText>
              </w:r>
            </w:del>
            <w:ins w:id="5161" w:author="Hong Je-Woo" w:date="2018-09-27T04:31:00Z">
              <w:r w:rsidR="00CF0C74" w:rsidRPr="00E5054D">
                <w:rPr>
                  <w:rFonts w:ascii="Times New Roman" w:eastAsia="맑은 고딕" w:hAnsi="Times New Roman" w:cs="Times New Roman"/>
                  <w:b/>
                  <w:bCs/>
                  <w:i/>
                  <w:color w:val="000000"/>
                  <w:kern w:val="0"/>
                  <w:sz w:val="19"/>
                  <w:szCs w:val="19"/>
                  <w:lang w:val="en-GB"/>
                </w:rPr>
                <w:t>Residual</w:t>
              </w:r>
            </w:ins>
          </w:p>
          <w:p w14:paraId="2E65B97F" w14:textId="21988140" w:rsidR="00CF0C74" w:rsidRPr="00E5054D" w:rsidRDefault="00CF0C74" w:rsidP="00CF0C74">
            <w:pPr>
              <w:widowControl/>
              <w:wordWrap/>
              <w:autoSpaceDE/>
              <w:autoSpaceDN/>
              <w:spacing w:after="0" w:line="240" w:lineRule="auto"/>
              <w:jc w:val="center"/>
              <w:rPr>
                <w:rFonts w:ascii="Times New Roman" w:hAnsi="Times New Roman"/>
                <w:b/>
                <w:i/>
                <w:color w:val="000000"/>
                <w:kern w:val="0"/>
                <w:sz w:val="19"/>
                <w:lang w:val="en-GB"/>
                <w:rPrChange w:id="5162" w:author="Hong Je-Woo" w:date="2018-09-27T04:31:00Z">
                  <w:rPr>
                    <w:rFonts w:ascii="Times New Roman" w:hAnsi="Times New Roman"/>
                    <w:b/>
                    <w:i/>
                    <w:color w:val="000000"/>
                    <w:kern w:val="0"/>
                    <w:sz w:val="19"/>
                  </w:rPr>
                </w:rPrChange>
              </w:rPr>
            </w:pPr>
            <w:ins w:id="5163" w:author="Hong Je-Woo" w:date="2018-09-27T04:31:00Z">
              <w:r w:rsidRPr="00E5054D">
                <w:rPr>
                  <w:rFonts w:ascii="Times New Roman" w:eastAsia="맑은 고딕" w:hAnsi="Times New Roman" w:cs="Times New Roman"/>
                  <w:b/>
                  <w:bCs/>
                  <w:color w:val="000000"/>
                  <w:kern w:val="0"/>
                  <w:sz w:val="19"/>
                  <w:szCs w:val="19"/>
                  <w:lang w:val="en-GB"/>
                </w:rPr>
                <w:t>(=</w:t>
              </w:r>
              <w:r w:rsidR="00DF5ACD" w:rsidRPr="00E5054D">
                <w:rPr>
                  <w:rFonts w:ascii="Times New Roman" w:eastAsia="맑은 고딕" w:hAnsi="Times New Roman" w:cs="Times New Roman"/>
                  <w:b/>
                  <w:bCs/>
                  <w:color w:val="000000"/>
                  <w:kern w:val="0"/>
                  <w:sz w:val="19"/>
                  <w:szCs w:val="19"/>
                  <w:lang w:val="en-GB"/>
                </w:rPr>
                <w:t xml:space="preserve"> </w:t>
              </w:r>
              <w:r w:rsidRPr="00E5054D">
                <w:rPr>
                  <w:rFonts w:ascii="Times New Roman" w:eastAsia="맑은 고딕" w:hAnsi="Times New Roman" w:cs="Times New Roman"/>
                  <w:b/>
                  <w:bCs/>
                  <w:i/>
                  <w:color w:val="000000"/>
                  <w:kern w:val="0"/>
                  <w:sz w:val="19"/>
                  <w:szCs w:val="19"/>
                  <w:lang w:val="en-GB"/>
                </w:rPr>
                <w:t>Q*</w:t>
              </w:r>
              <w:r w:rsidRPr="00E5054D">
                <w:rPr>
                  <w:rFonts w:ascii="Times New Roman" w:eastAsia="맑은 고딕" w:hAnsi="Times New Roman" w:cs="Times New Roman"/>
                  <w:b/>
                  <w:bCs/>
                  <w:color w:val="000000"/>
                  <w:kern w:val="0"/>
                  <w:sz w:val="19"/>
                  <w:szCs w:val="19"/>
                  <w:lang w:val="en-GB"/>
                </w:rPr>
                <w:t>-</w:t>
              </w:r>
              <w:r w:rsidRPr="00E5054D">
                <w:rPr>
                  <w:rFonts w:ascii="Times New Roman" w:eastAsia="맑은 고딕" w:hAnsi="Times New Roman" w:cs="Times New Roman"/>
                  <w:b/>
                  <w:bCs/>
                  <w:i/>
                  <w:color w:val="000000"/>
                  <w:kern w:val="0"/>
                  <w:sz w:val="19"/>
                  <w:szCs w:val="19"/>
                  <w:lang w:val="en-GB"/>
                </w:rPr>
                <w:t>Q</w:t>
              </w:r>
              <w:r w:rsidRPr="00E5054D">
                <w:rPr>
                  <w:rFonts w:ascii="Times New Roman" w:eastAsia="맑은 고딕" w:hAnsi="Times New Roman" w:cs="Times New Roman"/>
                  <w:b/>
                  <w:bCs/>
                  <w:i/>
                  <w:color w:val="000000"/>
                  <w:kern w:val="0"/>
                  <w:sz w:val="19"/>
                  <w:szCs w:val="19"/>
                  <w:vertAlign w:val="subscript"/>
                  <w:lang w:val="en-GB"/>
                </w:rPr>
                <w:t>H</w:t>
              </w:r>
              <w:r w:rsidRPr="00E5054D">
                <w:rPr>
                  <w:rFonts w:ascii="Times New Roman" w:eastAsia="맑은 고딕" w:hAnsi="Times New Roman" w:cs="Times New Roman"/>
                  <w:b/>
                  <w:bCs/>
                  <w:color w:val="000000"/>
                  <w:kern w:val="0"/>
                  <w:sz w:val="19"/>
                  <w:szCs w:val="19"/>
                  <w:lang w:val="en-GB"/>
                </w:rPr>
                <w:t>-</w:t>
              </w:r>
              <w:r w:rsidRPr="00E5054D">
                <w:rPr>
                  <w:rFonts w:ascii="Times New Roman" w:eastAsia="맑은 고딕" w:hAnsi="Times New Roman" w:cs="Times New Roman"/>
                  <w:b/>
                  <w:bCs/>
                  <w:i/>
                  <w:color w:val="000000"/>
                  <w:kern w:val="0"/>
                  <w:sz w:val="19"/>
                  <w:szCs w:val="19"/>
                  <w:lang w:val="en-GB"/>
                </w:rPr>
                <w:t>Q</w:t>
              </w:r>
              <w:r w:rsidRPr="00E5054D">
                <w:rPr>
                  <w:rFonts w:ascii="Times New Roman" w:eastAsia="맑은 고딕" w:hAnsi="Times New Roman" w:cs="Times New Roman"/>
                  <w:b/>
                  <w:bCs/>
                  <w:i/>
                  <w:color w:val="000000"/>
                  <w:kern w:val="0"/>
                  <w:sz w:val="19"/>
                  <w:szCs w:val="19"/>
                  <w:vertAlign w:val="subscript"/>
                  <w:lang w:val="en-GB"/>
                </w:rPr>
                <w:t>E</w:t>
              </w:r>
              <w:r w:rsidRPr="00E5054D">
                <w:rPr>
                  <w:rFonts w:ascii="Times New Roman" w:eastAsia="맑은 고딕" w:hAnsi="Times New Roman" w:cs="Times New Roman"/>
                  <w:b/>
                  <w:bCs/>
                  <w:color w:val="000000"/>
                  <w:kern w:val="0"/>
                  <w:sz w:val="19"/>
                  <w:szCs w:val="19"/>
                  <w:lang w:val="en-GB"/>
                </w:rPr>
                <w:t>)</w:t>
              </w:r>
            </w:ins>
          </w:p>
        </w:tc>
        <w:tc>
          <w:tcPr>
            <w:tcW w:w="1375" w:type="dxa"/>
            <w:tcBorders>
              <w:top w:val="single" w:sz="12" w:space="0" w:color="auto"/>
            </w:tcBorders>
            <w:shd w:val="clear" w:color="auto" w:fill="auto"/>
            <w:noWrap/>
            <w:vAlign w:val="center"/>
            <w:hideMark/>
            <w:tcPrChange w:id="5164" w:author="Hong Je-Woo" w:date="2018-09-27T04:31:00Z">
              <w:tcPr>
                <w:tcW w:w="1375" w:type="dxa"/>
                <w:gridSpan w:val="2"/>
                <w:tcBorders>
                  <w:top w:val="single" w:sz="12" w:space="0" w:color="auto"/>
                </w:tcBorders>
                <w:shd w:val="clear" w:color="auto" w:fill="auto"/>
                <w:noWrap/>
                <w:vAlign w:val="center"/>
                <w:hideMark/>
              </w:tcPr>
            </w:tcPrChange>
          </w:tcPr>
          <w:p w14:paraId="2E65B980"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5165"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166" w:author="Hong Je-Woo" w:date="2018-09-27T04:31:00Z">
                  <w:rPr>
                    <w:rFonts w:ascii="Times New Roman" w:hAnsi="Times New Roman"/>
                    <w:b/>
                    <w:color w:val="000000"/>
                    <w:kern w:val="0"/>
                    <w:sz w:val="19"/>
                  </w:rPr>
                </w:rPrChange>
              </w:rPr>
              <w:t>All-day</w:t>
            </w:r>
          </w:p>
        </w:tc>
        <w:tc>
          <w:tcPr>
            <w:tcW w:w="1545" w:type="dxa"/>
            <w:tcBorders>
              <w:top w:val="single" w:sz="12" w:space="0" w:color="auto"/>
            </w:tcBorders>
            <w:shd w:val="clear" w:color="auto" w:fill="auto"/>
            <w:noWrap/>
            <w:vAlign w:val="center"/>
            <w:hideMark/>
            <w:tcPrChange w:id="5167" w:author="Hong Je-Woo" w:date="2018-09-27T04:31:00Z">
              <w:tcPr>
                <w:tcW w:w="1545" w:type="dxa"/>
                <w:gridSpan w:val="2"/>
                <w:tcBorders>
                  <w:top w:val="single" w:sz="12" w:space="0" w:color="auto"/>
                </w:tcBorders>
                <w:shd w:val="clear" w:color="auto" w:fill="auto"/>
                <w:noWrap/>
                <w:vAlign w:val="center"/>
                <w:hideMark/>
              </w:tcPr>
            </w:tcPrChange>
          </w:tcPr>
          <w:p w14:paraId="2E65B981" w14:textId="79CB1F38"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68" w:author="Hong Je-Woo" w:date="2018-09-27T04:31:00Z">
                  <w:rPr>
                    <w:rFonts w:ascii="Times New Roman" w:hAnsi="Times New Roman"/>
                    <w:color w:val="000000"/>
                    <w:kern w:val="0"/>
                    <w:sz w:val="19"/>
                  </w:rPr>
                </w:rPrChange>
              </w:rPr>
            </w:pPr>
            <w:del w:id="5169" w:author="Hong Je-Woo" w:date="2018-09-27T04:31:00Z">
              <w:r w:rsidRPr="007E5D70">
                <w:rPr>
                  <w:rFonts w:ascii="Times New Roman" w:eastAsia="맑은 고딕" w:hAnsi="Times New Roman" w:cs="Times New Roman"/>
                  <w:color w:val="000000"/>
                  <w:kern w:val="0"/>
                  <w:sz w:val="19"/>
                  <w:szCs w:val="19"/>
                </w:rPr>
                <w:delText xml:space="preserve">23.6 ± 118.7 </w:delText>
              </w:r>
            </w:del>
            <w:ins w:id="5170" w:author="Hong Je-Woo" w:date="2018-09-27T04:31:00Z">
              <w:r w:rsidR="00D8720E" w:rsidRPr="00E5054D">
                <w:rPr>
                  <w:rFonts w:ascii="Times New Roman" w:eastAsia="맑은 고딕" w:hAnsi="Times New Roman" w:cs="Times New Roman"/>
                  <w:color w:val="000000"/>
                  <w:kern w:val="0"/>
                  <w:sz w:val="19"/>
                  <w:szCs w:val="19"/>
                  <w:lang w:val="en-GB"/>
                </w:rPr>
                <w:t xml:space="preserve">46.3 </w:t>
              </w:r>
              <w:r w:rsidR="00CF0C74" w:rsidRPr="00E5054D">
                <w:rPr>
                  <w:rFonts w:ascii="Times New Roman" w:eastAsia="맑은 고딕" w:hAnsi="Times New Roman" w:cs="Times New Roman"/>
                  <w:color w:val="000000"/>
                  <w:kern w:val="0"/>
                  <w:sz w:val="19"/>
                  <w:szCs w:val="19"/>
                  <w:lang w:val="en-GB"/>
                </w:rPr>
                <w:t xml:space="preserve">± </w:t>
              </w:r>
              <w:r w:rsidR="00D8720E" w:rsidRPr="00E5054D">
                <w:rPr>
                  <w:rFonts w:ascii="Times New Roman" w:eastAsia="맑은 고딕" w:hAnsi="Times New Roman" w:cs="Times New Roman"/>
                  <w:color w:val="000000"/>
                  <w:kern w:val="0"/>
                  <w:sz w:val="19"/>
                  <w:szCs w:val="19"/>
                  <w:lang w:val="en-GB"/>
                </w:rPr>
                <w:t>146.5</w:t>
              </w:r>
            </w:ins>
          </w:p>
        </w:tc>
        <w:tc>
          <w:tcPr>
            <w:tcW w:w="1546" w:type="dxa"/>
            <w:tcBorders>
              <w:top w:val="single" w:sz="12" w:space="0" w:color="auto"/>
            </w:tcBorders>
            <w:shd w:val="clear" w:color="auto" w:fill="auto"/>
            <w:noWrap/>
            <w:vAlign w:val="center"/>
            <w:hideMark/>
            <w:tcPrChange w:id="5171" w:author="Hong Je-Woo" w:date="2018-09-27T04:31:00Z">
              <w:tcPr>
                <w:tcW w:w="1546" w:type="dxa"/>
                <w:gridSpan w:val="2"/>
                <w:tcBorders>
                  <w:top w:val="single" w:sz="12" w:space="0" w:color="auto"/>
                </w:tcBorders>
                <w:shd w:val="clear" w:color="auto" w:fill="auto"/>
                <w:noWrap/>
                <w:vAlign w:val="center"/>
                <w:hideMark/>
              </w:tcPr>
            </w:tcPrChange>
          </w:tcPr>
          <w:p w14:paraId="2E65B982" w14:textId="0079A9F3"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72" w:author="Hong Je-Woo" w:date="2018-09-27T04:31:00Z">
                  <w:rPr>
                    <w:rFonts w:ascii="Times New Roman" w:hAnsi="Times New Roman"/>
                    <w:color w:val="000000"/>
                    <w:kern w:val="0"/>
                    <w:sz w:val="19"/>
                  </w:rPr>
                </w:rPrChange>
              </w:rPr>
            </w:pPr>
            <w:del w:id="5173" w:author="Hong Je-Woo" w:date="2018-09-27T04:31:00Z">
              <w:r w:rsidRPr="007E5D70">
                <w:rPr>
                  <w:rFonts w:ascii="Times New Roman" w:eastAsia="맑은 고딕" w:hAnsi="Times New Roman" w:cs="Times New Roman"/>
                  <w:color w:val="000000"/>
                  <w:kern w:val="0"/>
                  <w:sz w:val="19"/>
                  <w:szCs w:val="19"/>
                </w:rPr>
                <w:delText xml:space="preserve">28.8 ± 94.8 </w:delText>
              </w:r>
            </w:del>
            <w:ins w:id="5174" w:author="Hong Je-Woo" w:date="2018-09-27T04:31:00Z">
              <w:r w:rsidR="00D8720E" w:rsidRPr="00E5054D">
                <w:rPr>
                  <w:rFonts w:ascii="Times New Roman" w:eastAsia="맑은 고딕" w:hAnsi="Times New Roman" w:cs="Times New Roman"/>
                  <w:color w:val="000000"/>
                  <w:kern w:val="0"/>
                  <w:sz w:val="19"/>
                  <w:szCs w:val="19"/>
                  <w:lang w:val="en-GB"/>
                </w:rPr>
                <w:t>47.5</w:t>
              </w:r>
              <w:r w:rsidR="00CF0C74" w:rsidRPr="00E5054D">
                <w:rPr>
                  <w:rFonts w:ascii="Times New Roman" w:eastAsia="맑은 고딕" w:hAnsi="Times New Roman" w:cs="Times New Roman"/>
                  <w:color w:val="000000"/>
                  <w:kern w:val="0"/>
                  <w:sz w:val="19"/>
                  <w:szCs w:val="19"/>
                  <w:lang w:val="en-GB"/>
                </w:rPr>
                <w:t xml:space="preserve"> ±</w:t>
              </w:r>
              <w:r w:rsidR="00D8720E" w:rsidRPr="00E5054D">
                <w:rPr>
                  <w:rFonts w:ascii="Times New Roman" w:eastAsia="맑은 고딕" w:hAnsi="Times New Roman" w:cs="Times New Roman"/>
                  <w:color w:val="000000"/>
                  <w:kern w:val="0"/>
                  <w:sz w:val="19"/>
                  <w:szCs w:val="19"/>
                  <w:lang w:val="en-GB"/>
                </w:rPr>
                <w:t xml:space="preserve"> 129.7</w:t>
              </w:r>
            </w:ins>
          </w:p>
        </w:tc>
        <w:tc>
          <w:tcPr>
            <w:tcW w:w="1545" w:type="dxa"/>
            <w:tcBorders>
              <w:top w:val="single" w:sz="12" w:space="0" w:color="auto"/>
            </w:tcBorders>
            <w:shd w:val="clear" w:color="auto" w:fill="auto"/>
            <w:noWrap/>
            <w:vAlign w:val="center"/>
            <w:hideMark/>
            <w:tcPrChange w:id="5175" w:author="Hong Je-Woo" w:date="2018-09-27T04:31:00Z">
              <w:tcPr>
                <w:tcW w:w="1545" w:type="dxa"/>
                <w:gridSpan w:val="2"/>
                <w:tcBorders>
                  <w:top w:val="single" w:sz="12" w:space="0" w:color="auto"/>
                </w:tcBorders>
                <w:shd w:val="clear" w:color="auto" w:fill="auto"/>
                <w:noWrap/>
                <w:vAlign w:val="center"/>
                <w:hideMark/>
              </w:tcPr>
            </w:tcPrChange>
          </w:tcPr>
          <w:p w14:paraId="2E65B983" w14:textId="56797377"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76" w:author="Hong Je-Woo" w:date="2018-09-27T04:31:00Z">
                  <w:rPr>
                    <w:rFonts w:ascii="Times New Roman" w:hAnsi="Times New Roman"/>
                    <w:color w:val="000000"/>
                    <w:kern w:val="0"/>
                    <w:sz w:val="19"/>
                  </w:rPr>
                </w:rPrChange>
              </w:rPr>
            </w:pPr>
            <w:del w:id="5177" w:author="Hong Je-Woo" w:date="2018-09-27T04:31:00Z">
              <w:r w:rsidRPr="007E5D70">
                <w:rPr>
                  <w:rFonts w:ascii="Times New Roman" w:eastAsia="맑은 고딕" w:hAnsi="Times New Roman" w:cs="Times New Roman"/>
                  <w:color w:val="000000"/>
                  <w:kern w:val="0"/>
                  <w:sz w:val="19"/>
                  <w:szCs w:val="19"/>
                </w:rPr>
                <w:delText>7.9 ± 87</w:delText>
              </w:r>
            </w:del>
            <w:ins w:id="5178" w:author="Hong Je-Woo" w:date="2018-09-27T04:31:00Z">
              <w:r w:rsidR="00D8720E" w:rsidRPr="00E5054D">
                <w:rPr>
                  <w:rFonts w:ascii="Times New Roman" w:eastAsia="맑은 고딕" w:hAnsi="Times New Roman" w:cs="Times New Roman"/>
                  <w:color w:val="000000"/>
                  <w:kern w:val="0"/>
                  <w:sz w:val="19"/>
                  <w:szCs w:val="19"/>
                  <w:lang w:val="en-GB"/>
                </w:rPr>
                <w:t>33</w:t>
              </w:r>
            </w:ins>
            <w:r w:rsidR="00D8720E" w:rsidRPr="00E5054D">
              <w:rPr>
                <w:rFonts w:ascii="Times New Roman" w:hAnsi="Times New Roman"/>
                <w:color w:val="000000"/>
                <w:kern w:val="0"/>
                <w:sz w:val="19"/>
                <w:lang w:val="en-GB"/>
                <w:rPrChange w:id="5179" w:author="Hong Je-Woo" w:date="2018-09-27T04:31:00Z">
                  <w:rPr>
                    <w:rFonts w:ascii="Times New Roman" w:hAnsi="Times New Roman"/>
                    <w:color w:val="000000"/>
                    <w:kern w:val="0"/>
                    <w:sz w:val="19"/>
                  </w:rPr>
                </w:rPrChange>
              </w:rPr>
              <w:t>.2</w:t>
            </w:r>
            <w:r w:rsidR="00CF0C74" w:rsidRPr="00E5054D">
              <w:rPr>
                <w:rFonts w:ascii="Times New Roman" w:hAnsi="Times New Roman"/>
                <w:color w:val="000000"/>
                <w:kern w:val="0"/>
                <w:sz w:val="19"/>
                <w:lang w:val="en-GB"/>
                <w:rPrChange w:id="5180" w:author="Hong Je-Woo" w:date="2018-09-27T04:31:00Z">
                  <w:rPr>
                    <w:rFonts w:ascii="Times New Roman" w:hAnsi="Times New Roman"/>
                    <w:color w:val="000000"/>
                    <w:kern w:val="0"/>
                    <w:sz w:val="19"/>
                  </w:rPr>
                </w:rPrChange>
              </w:rPr>
              <w:t xml:space="preserve"> </w:t>
            </w:r>
            <w:ins w:id="5181" w:author="Hong Je-Woo" w:date="2018-09-27T04:31:00Z">
              <w:r w:rsidR="00CF0C74" w:rsidRPr="00E5054D">
                <w:rPr>
                  <w:rFonts w:ascii="Times New Roman" w:eastAsia="맑은 고딕" w:hAnsi="Times New Roman" w:cs="Times New Roman"/>
                  <w:color w:val="000000"/>
                  <w:kern w:val="0"/>
                  <w:sz w:val="19"/>
                  <w:szCs w:val="19"/>
                  <w:lang w:val="en-GB"/>
                </w:rPr>
                <w:t>±</w:t>
              </w:r>
              <w:r w:rsidR="00D8720E" w:rsidRPr="00E5054D">
                <w:rPr>
                  <w:rFonts w:ascii="Times New Roman" w:eastAsia="맑은 고딕" w:hAnsi="Times New Roman" w:cs="Times New Roman"/>
                  <w:color w:val="000000"/>
                  <w:kern w:val="0"/>
                  <w:sz w:val="19"/>
                  <w:szCs w:val="19"/>
                  <w:lang w:val="en-GB"/>
                </w:rPr>
                <w:t xml:space="preserve"> 111.5</w:t>
              </w:r>
            </w:ins>
          </w:p>
        </w:tc>
        <w:tc>
          <w:tcPr>
            <w:tcW w:w="1546" w:type="dxa"/>
            <w:tcBorders>
              <w:top w:val="single" w:sz="12" w:space="0" w:color="auto"/>
            </w:tcBorders>
            <w:shd w:val="clear" w:color="auto" w:fill="auto"/>
            <w:noWrap/>
            <w:vAlign w:val="center"/>
            <w:hideMark/>
            <w:tcPrChange w:id="5182" w:author="Hong Je-Woo" w:date="2018-09-27T04:31:00Z">
              <w:tcPr>
                <w:tcW w:w="1546" w:type="dxa"/>
                <w:gridSpan w:val="2"/>
                <w:tcBorders>
                  <w:top w:val="single" w:sz="12" w:space="0" w:color="auto"/>
                </w:tcBorders>
                <w:shd w:val="clear" w:color="auto" w:fill="auto"/>
                <w:noWrap/>
                <w:vAlign w:val="center"/>
                <w:hideMark/>
              </w:tcPr>
            </w:tcPrChange>
          </w:tcPr>
          <w:p w14:paraId="2E65B984" w14:textId="0C4F922C"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83" w:author="Hong Je-Woo" w:date="2018-09-27T04:31:00Z">
                  <w:rPr>
                    <w:rFonts w:ascii="Times New Roman" w:hAnsi="Times New Roman"/>
                    <w:color w:val="000000"/>
                    <w:kern w:val="0"/>
                    <w:sz w:val="19"/>
                  </w:rPr>
                </w:rPrChange>
              </w:rPr>
            </w:pPr>
            <w:del w:id="5184"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9.3 ± 78.1 </w:delText>
              </w:r>
            </w:del>
            <w:ins w:id="5185" w:author="Hong Je-Woo" w:date="2018-09-27T04:31:00Z">
              <w:r w:rsidR="00D8720E" w:rsidRPr="00E5054D">
                <w:rPr>
                  <w:rFonts w:ascii="Times New Roman" w:eastAsia="맑은 고딕" w:hAnsi="Times New Roman" w:cs="Times New Roman"/>
                  <w:color w:val="000000"/>
                  <w:kern w:val="0"/>
                  <w:sz w:val="19"/>
                  <w:szCs w:val="19"/>
                  <w:lang w:val="en-GB"/>
                </w:rPr>
                <w:t>21.4</w:t>
              </w:r>
              <w:r w:rsidR="00CF0C74" w:rsidRPr="00E5054D">
                <w:rPr>
                  <w:rFonts w:ascii="Times New Roman" w:eastAsia="맑은 고딕" w:hAnsi="Times New Roman" w:cs="Times New Roman"/>
                  <w:color w:val="000000"/>
                  <w:kern w:val="0"/>
                  <w:sz w:val="19"/>
                  <w:szCs w:val="19"/>
                  <w:lang w:val="en-GB"/>
                </w:rPr>
                <w:t xml:space="preserve"> ±</w:t>
              </w:r>
              <w:r w:rsidR="00D8720E" w:rsidRPr="00E5054D">
                <w:rPr>
                  <w:rFonts w:ascii="Times New Roman" w:eastAsia="맑은 고딕" w:hAnsi="Times New Roman" w:cs="Times New Roman"/>
                  <w:color w:val="000000"/>
                  <w:kern w:val="0"/>
                  <w:sz w:val="19"/>
                  <w:szCs w:val="19"/>
                  <w:lang w:val="en-GB"/>
                </w:rPr>
                <w:t xml:space="preserve"> 102.2</w:t>
              </w:r>
            </w:ins>
          </w:p>
        </w:tc>
      </w:tr>
      <w:tr w:rsidR="00CF0C74" w:rsidRPr="00E5054D" w14:paraId="2E65B98C" w14:textId="77777777" w:rsidTr="000A6448">
        <w:trPr>
          <w:trHeight w:val="330"/>
          <w:trPrChange w:id="5186" w:author="Hong Je-Woo" w:date="2018-09-27T04:31:00Z">
            <w:trPr>
              <w:gridBefore w:val="1"/>
              <w:trHeight w:val="330"/>
            </w:trPr>
          </w:trPrChange>
        </w:trPr>
        <w:tc>
          <w:tcPr>
            <w:tcW w:w="1374" w:type="dxa"/>
            <w:vMerge/>
            <w:vAlign w:val="center"/>
            <w:hideMark/>
            <w:tcPrChange w:id="5187" w:author="Hong Je-Woo" w:date="2018-09-27T04:31:00Z">
              <w:tcPr>
                <w:tcW w:w="1374" w:type="dxa"/>
                <w:gridSpan w:val="2"/>
                <w:vMerge/>
                <w:vAlign w:val="center"/>
                <w:hideMark/>
              </w:tcPr>
            </w:tcPrChange>
          </w:tcPr>
          <w:p w14:paraId="2E65B986"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5188" w:author="Hong Je-Woo" w:date="2018-09-27T04:31:00Z">
                  <w:rPr>
                    <w:rFonts w:ascii="Times New Roman" w:hAnsi="Times New Roman"/>
                    <w:b/>
                    <w:color w:val="000000"/>
                    <w:kern w:val="0"/>
                    <w:sz w:val="19"/>
                  </w:rPr>
                </w:rPrChange>
              </w:rPr>
            </w:pPr>
          </w:p>
        </w:tc>
        <w:tc>
          <w:tcPr>
            <w:tcW w:w="1375" w:type="dxa"/>
            <w:shd w:val="clear" w:color="auto" w:fill="auto"/>
            <w:noWrap/>
            <w:vAlign w:val="center"/>
            <w:hideMark/>
            <w:tcPrChange w:id="5189" w:author="Hong Je-Woo" w:date="2018-09-27T04:31:00Z">
              <w:tcPr>
                <w:tcW w:w="1375" w:type="dxa"/>
                <w:gridSpan w:val="2"/>
                <w:shd w:val="clear" w:color="auto" w:fill="auto"/>
                <w:noWrap/>
                <w:vAlign w:val="center"/>
                <w:hideMark/>
              </w:tcPr>
            </w:tcPrChange>
          </w:tcPr>
          <w:p w14:paraId="2E65B987" w14:textId="77777777" w:rsidR="00CF0C74" w:rsidRPr="00E5054D" w:rsidRDefault="00CF0C74" w:rsidP="00CF0C74">
            <w:pPr>
              <w:widowControl/>
              <w:wordWrap/>
              <w:autoSpaceDE/>
              <w:autoSpaceDN/>
              <w:spacing w:after="0" w:line="240" w:lineRule="auto"/>
              <w:jc w:val="center"/>
              <w:rPr>
                <w:rFonts w:ascii="Times New Roman" w:hAnsi="Times New Roman"/>
                <w:b/>
                <w:color w:val="000000"/>
                <w:kern w:val="0"/>
                <w:sz w:val="19"/>
                <w:lang w:val="en-GB"/>
                <w:rPrChange w:id="5190"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191" w:author="Hong Je-Woo" w:date="2018-09-27T04:31:00Z">
                  <w:rPr>
                    <w:rFonts w:ascii="Times New Roman" w:hAnsi="Times New Roman"/>
                    <w:b/>
                    <w:color w:val="000000"/>
                    <w:kern w:val="0"/>
                    <w:sz w:val="19"/>
                  </w:rPr>
                </w:rPrChange>
              </w:rPr>
              <w:t>Daytime</w:t>
            </w:r>
          </w:p>
        </w:tc>
        <w:tc>
          <w:tcPr>
            <w:tcW w:w="1545" w:type="dxa"/>
            <w:shd w:val="clear" w:color="auto" w:fill="auto"/>
            <w:noWrap/>
            <w:vAlign w:val="center"/>
            <w:hideMark/>
            <w:tcPrChange w:id="5192" w:author="Hong Je-Woo" w:date="2018-09-27T04:31:00Z">
              <w:tcPr>
                <w:tcW w:w="1545" w:type="dxa"/>
                <w:gridSpan w:val="2"/>
                <w:shd w:val="clear" w:color="auto" w:fill="auto"/>
                <w:noWrap/>
                <w:vAlign w:val="center"/>
                <w:hideMark/>
              </w:tcPr>
            </w:tcPrChange>
          </w:tcPr>
          <w:p w14:paraId="2E65B988" w14:textId="63A75D2D" w:rsidR="00CF0C74" w:rsidRPr="00E5054D" w:rsidRDefault="002E3B1D" w:rsidP="00CF0C74">
            <w:pPr>
              <w:widowControl/>
              <w:wordWrap/>
              <w:autoSpaceDE/>
              <w:autoSpaceDN/>
              <w:spacing w:after="0" w:line="240" w:lineRule="auto"/>
              <w:jc w:val="right"/>
              <w:rPr>
                <w:rFonts w:ascii="Times New Roman" w:hAnsi="Times New Roman"/>
                <w:color w:val="000000"/>
                <w:kern w:val="0"/>
                <w:sz w:val="19"/>
                <w:lang w:val="en-GB"/>
                <w:rPrChange w:id="5193" w:author="Hong Je-Woo" w:date="2018-09-27T04:31:00Z">
                  <w:rPr>
                    <w:rFonts w:ascii="Times New Roman" w:hAnsi="Times New Roman"/>
                    <w:color w:val="000000"/>
                    <w:kern w:val="0"/>
                    <w:sz w:val="19"/>
                  </w:rPr>
                </w:rPrChange>
              </w:rPr>
            </w:pPr>
            <w:ins w:id="5194" w:author="Hong Je-Woo" w:date="2018-09-27T04:31:00Z">
              <w:r w:rsidRPr="00E5054D">
                <w:rPr>
                  <w:rFonts w:ascii="Times New Roman" w:eastAsia="맑은 고딕" w:hAnsi="Times New Roman" w:cs="Times New Roman"/>
                  <w:color w:val="000000"/>
                  <w:kern w:val="0"/>
                  <w:sz w:val="19"/>
                  <w:szCs w:val="19"/>
                  <w:lang w:val="en-GB"/>
                </w:rPr>
                <w:t>119.5</w:t>
              </w:r>
              <w:r w:rsidR="00CF0C7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 xml:space="preserve"> </w:t>
              </w:r>
            </w:ins>
            <w:r w:rsidRPr="00E5054D">
              <w:rPr>
                <w:rFonts w:ascii="Times New Roman" w:hAnsi="Times New Roman"/>
                <w:color w:val="000000"/>
                <w:kern w:val="0"/>
                <w:sz w:val="19"/>
                <w:lang w:val="en-GB"/>
                <w:rPrChange w:id="5195" w:author="Hong Je-Woo" w:date="2018-09-27T04:31:00Z">
                  <w:rPr>
                    <w:rFonts w:ascii="Times New Roman" w:hAnsi="Times New Roman"/>
                    <w:color w:val="000000"/>
                    <w:kern w:val="0"/>
                    <w:sz w:val="19"/>
                  </w:rPr>
                </w:rPrChange>
              </w:rPr>
              <w:t>131.</w:t>
            </w:r>
            <w:del w:id="5196" w:author="Hong Je-Woo" w:date="2018-09-27T04:31:00Z">
              <w:r w:rsidR="00B72C41" w:rsidRPr="007E5D70">
                <w:rPr>
                  <w:rFonts w:ascii="Times New Roman" w:eastAsia="맑은 고딕" w:hAnsi="Times New Roman" w:cs="Times New Roman"/>
                  <w:color w:val="000000"/>
                  <w:kern w:val="0"/>
                  <w:sz w:val="19"/>
                  <w:szCs w:val="19"/>
                </w:rPr>
                <w:delText xml:space="preserve">6 ± 93.3 </w:delText>
              </w:r>
            </w:del>
            <w:ins w:id="5197" w:author="Hong Je-Woo" w:date="2018-09-27T04:31:00Z">
              <w:r w:rsidRPr="00E5054D">
                <w:rPr>
                  <w:rFonts w:ascii="Times New Roman" w:eastAsia="맑은 고딕" w:hAnsi="Times New Roman" w:cs="Times New Roman"/>
                  <w:color w:val="000000"/>
                  <w:kern w:val="0"/>
                  <w:sz w:val="19"/>
                  <w:szCs w:val="19"/>
                  <w:lang w:val="en-GB"/>
                </w:rPr>
                <w:t>0</w:t>
              </w:r>
            </w:ins>
          </w:p>
        </w:tc>
        <w:tc>
          <w:tcPr>
            <w:tcW w:w="1546" w:type="dxa"/>
            <w:shd w:val="clear" w:color="auto" w:fill="auto"/>
            <w:noWrap/>
            <w:vAlign w:val="center"/>
            <w:hideMark/>
            <w:tcPrChange w:id="5198" w:author="Hong Je-Woo" w:date="2018-09-27T04:31:00Z">
              <w:tcPr>
                <w:tcW w:w="1546" w:type="dxa"/>
                <w:gridSpan w:val="2"/>
                <w:shd w:val="clear" w:color="auto" w:fill="auto"/>
                <w:noWrap/>
                <w:vAlign w:val="center"/>
                <w:hideMark/>
              </w:tcPr>
            </w:tcPrChange>
          </w:tcPr>
          <w:p w14:paraId="2E65B989" w14:textId="26AE7438"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199" w:author="Hong Je-Woo" w:date="2018-09-27T04:31:00Z">
                  <w:rPr>
                    <w:rFonts w:ascii="Times New Roman" w:hAnsi="Times New Roman"/>
                    <w:color w:val="000000"/>
                    <w:kern w:val="0"/>
                    <w:sz w:val="19"/>
                  </w:rPr>
                </w:rPrChange>
              </w:rPr>
            </w:pPr>
            <w:del w:id="5200" w:author="Hong Je-Woo" w:date="2018-09-27T04:31:00Z">
              <w:r w:rsidRPr="007E5D70">
                <w:rPr>
                  <w:rFonts w:ascii="Times New Roman" w:eastAsia="맑은 고딕" w:hAnsi="Times New Roman" w:cs="Times New Roman"/>
                  <w:color w:val="000000"/>
                  <w:kern w:val="0"/>
                  <w:sz w:val="19"/>
                  <w:szCs w:val="19"/>
                </w:rPr>
                <w:delText xml:space="preserve">108.2 ± 71.3 </w:delText>
              </w:r>
            </w:del>
            <w:ins w:id="5201" w:author="Hong Je-Woo" w:date="2018-09-27T04:31:00Z">
              <w:r w:rsidR="002E3B1D" w:rsidRPr="00E5054D">
                <w:rPr>
                  <w:rFonts w:ascii="Times New Roman" w:eastAsia="맑은 고딕" w:hAnsi="Times New Roman" w:cs="Times New Roman"/>
                  <w:color w:val="000000"/>
                  <w:kern w:val="0"/>
                  <w:sz w:val="19"/>
                  <w:szCs w:val="19"/>
                  <w:lang w:val="en-GB"/>
                </w:rPr>
                <w:t>106.4</w:t>
              </w:r>
              <w:r w:rsidR="00CF0C74" w:rsidRPr="00E5054D">
                <w:rPr>
                  <w:rFonts w:ascii="Times New Roman" w:eastAsia="맑은 고딕" w:hAnsi="Times New Roman" w:cs="Times New Roman"/>
                  <w:color w:val="000000"/>
                  <w:kern w:val="0"/>
                  <w:sz w:val="19"/>
                  <w:szCs w:val="19"/>
                  <w:lang w:val="en-GB"/>
                </w:rPr>
                <w:t xml:space="preserve"> ±</w:t>
              </w:r>
              <w:r w:rsidR="002E3B1D" w:rsidRPr="00E5054D">
                <w:rPr>
                  <w:rFonts w:ascii="Times New Roman" w:eastAsia="맑은 고딕" w:hAnsi="Times New Roman" w:cs="Times New Roman"/>
                  <w:color w:val="000000"/>
                  <w:kern w:val="0"/>
                  <w:sz w:val="19"/>
                  <w:szCs w:val="19"/>
                  <w:lang w:val="en-GB"/>
                </w:rPr>
                <w:t xml:space="preserve"> 124.6</w:t>
              </w:r>
            </w:ins>
          </w:p>
        </w:tc>
        <w:tc>
          <w:tcPr>
            <w:tcW w:w="1545" w:type="dxa"/>
            <w:shd w:val="clear" w:color="auto" w:fill="auto"/>
            <w:noWrap/>
            <w:vAlign w:val="center"/>
            <w:hideMark/>
            <w:tcPrChange w:id="5202" w:author="Hong Je-Woo" w:date="2018-09-27T04:31:00Z">
              <w:tcPr>
                <w:tcW w:w="1545" w:type="dxa"/>
                <w:gridSpan w:val="2"/>
                <w:shd w:val="clear" w:color="auto" w:fill="auto"/>
                <w:noWrap/>
                <w:vAlign w:val="center"/>
                <w:hideMark/>
              </w:tcPr>
            </w:tcPrChange>
          </w:tcPr>
          <w:p w14:paraId="2E65B98A" w14:textId="0DAD5F44"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203" w:author="Hong Je-Woo" w:date="2018-09-27T04:31:00Z">
                  <w:rPr>
                    <w:rFonts w:ascii="Times New Roman" w:hAnsi="Times New Roman"/>
                    <w:color w:val="000000"/>
                    <w:kern w:val="0"/>
                    <w:sz w:val="19"/>
                  </w:rPr>
                </w:rPrChange>
              </w:rPr>
            </w:pPr>
            <w:del w:id="5204" w:author="Hong Je-Woo" w:date="2018-09-27T04:31:00Z">
              <w:r w:rsidRPr="007E5D70">
                <w:rPr>
                  <w:rFonts w:ascii="Times New Roman" w:eastAsia="맑은 고딕" w:hAnsi="Times New Roman" w:cs="Times New Roman"/>
                  <w:color w:val="000000"/>
                  <w:kern w:val="0"/>
                  <w:sz w:val="19"/>
                  <w:szCs w:val="19"/>
                </w:rPr>
                <w:delText>102.7 ± 63</w:delText>
              </w:r>
            </w:del>
            <w:ins w:id="5205" w:author="Hong Je-Woo" w:date="2018-09-27T04:31:00Z">
              <w:r w:rsidR="00F22CD4" w:rsidRPr="00E5054D">
                <w:rPr>
                  <w:rFonts w:ascii="Times New Roman" w:eastAsia="맑은 고딕" w:hAnsi="Times New Roman" w:cs="Times New Roman"/>
                  <w:color w:val="000000"/>
                  <w:kern w:val="0"/>
                  <w:sz w:val="19"/>
                  <w:szCs w:val="19"/>
                  <w:lang w:val="en-GB"/>
                </w:rPr>
                <w:t>103</w:t>
              </w:r>
            </w:ins>
            <w:r w:rsidR="00F22CD4" w:rsidRPr="00E5054D">
              <w:rPr>
                <w:rFonts w:ascii="Times New Roman" w:hAnsi="Times New Roman"/>
                <w:color w:val="000000"/>
                <w:kern w:val="0"/>
                <w:sz w:val="19"/>
                <w:lang w:val="en-GB"/>
                <w:rPrChange w:id="5206" w:author="Hong Je-Woo" w:date="2018-09-27T04:31:00Z">
                  <w:rPr>
                    <w:rFonts w:ascii="Times New Roman" w:hAnsi="Times New Roman"/>
                    <w:color w:val="000000"/>
                    <w:kern w:val="0"/>
                    <w:sz w:val="19"/>
                  </w:rPr>
                </w:rPrChange>
              </w:rPr>
              <w:t>.5</w:t>
            </w:r>
            <w:r w:rsidR="00CF0C74" w:rsidRPr="00E5054D">
              <w:rPr>
                <w:rFonts w:ascii="Times New Roman" w:hAnsi="Times New Roman"/>
                <w:color w:val="000000"/>
                <w:kern w:val="0"/>
                <w:sz w:val="19"/>
                <w:lang w:val="en-GB"/>
                <w:rPrChange w:id="5207" w:author="Hong Je-Woo" w:date="2018-09-27T04:31:00Z">
                  <w:rPr>
                    <w:rFonts w:ascii="Times New Roman" w:hAnsi="Times New Roman"/>
                    <w:color w:val="000000"/>
                    <w:kern w:val="0"/>
                    <w:sz w:val="19"/>
                  </w:rPr>
                </w:rPrChange>
              </w:rPr>
              <w:t xml:space="preserve"> </w:t>
            </w:r>
            <w:ins w:id="5208" w:author="Hong Je-Woo" w:date="2018-09-27T04:31:00Z">
              <w:r w:rsidR="00CF0C74" w:rsidRPr="00E5054D">
                <w:rPr>
                  <w:rFonts w:ascii="Times New Roman" w:eastAsia="맑은 고딕" w:hAnsi="Times New Roman" w:cs="Times New Roman"/>
                  <w:color w:val="000000"/>
                  <w:kern w:val="0"/>
                  <w:sz w:val="19"/>
                  <w:szCs w:val="19"/>
                  <w:lang w:val="en-GB"/>
                </w:rPr>
                <w:t>±</w:t>
              </w:r>
              <w:r w:rsidR="00F22CD4" w:rsidRPr="00E5054D">
                <w:rPr>
                  <w:rFonts w:ascii="Times New Roman" w:eastAsia="맑은 고딕" w:hAnsi="Times New Roman" w:cs="Times New Roman"/>
                  <w:color w:val="000000"/>
                  <w:kern w:val="0"/>
                  <w:sz w:val="19"/>
                  <w:szCs w:val="19"/>
                  <w:lang w:val="en-GB"/>
                </w:rPr>
                <w:t xml:space="preserve"> 99.7</w:t>
              </w:r>
            </w:ins>
          </w:p>
        </w:tc>
        <w:tc>
          <w:tcPr>
            <w:tcW w:w="1546" w:type="dxa"/>
            <w:shd w:val="clear" w:color="auto" w:fill="auto"/>
            <w:noWrap/>
            <w:vAlign w:val="center"/>
            <w:hideMark/>
            <w:tcPrChange w:id="5209" w:author="Hong Je-Woo" w:date="2018-09-27T04:31:00Z">
              <w:tcPr>
                <w:tcW w:w="1546" w:type="dxa"/>
                <w:gridSpan w:val="2"/>
                <w:shd w:val="clear" w:color="auto" w:fill="auto"/>
                <w:noWrap/>
                <w:vAlign w:val="center"/>
                <w:hideMark/>
              </w:tcPr>
            </w:tcPrChange>
          </w:tcPr>
          <w:p w14:paraId="2E65B98B" w14:textId="73CA350A"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210" w:author="Hong Je-Woo" w:date="2018-09-27T04:31:00Z">
                  <w:rPr>
                    <w:rFonts w:ascii="Times New Roman" w:hAnsi="Times New Roman"/>
                    <w:color w:val="000000"/>
                    <w:kern w:val="0"/>
                    <w:sz w:val="19"/>
                  </w:rPr>
                </w:rPrChange>
              </w:rPr>
            </w:pPr>
            <w:del w:id="5211" w:author="Hong Je-Woo" w:date="2018-09-27T04:31:00Z">
              <w:r w:rsidRPr="007E5D70">
                <w:rPr>
                  <w:rFonts w:ascii="Times New Roman" w:eastAsia="맑은 고딕" w:hAnsi="Times New Roman" w:cs="Times New Roman"/>
                  <w:color w:val="000000"/>
                  <w:kern w:val="0"/>
                  <w:sz w:val="19"/>
                  <w:szCs w:val="19"/>
                </w:rPr>
                <w:delText>83</w:delText>
              </w:r>
            </w:del>
            <w:ins w:id="5212" w:author="Hong Je-Woo" w:date="2018-09-27T04:31:00Z">
              <w:r w:rsidR="00F22CD4" w:rsidRPr="00E5054D">
                <w:rPr>
                  <w:rFonts w:ascii="Times New Roman" w:eastAsia="맑은 고딕" w:hAnsi="Times New Roman" w:cs="Times New Roman"/>
                  <w:color w:val="000000"/>
                  <w:kern w:val="0"/>
                  <w:sz w:val="19"/>
                  <w:szCs w:val="19"/>
                  <w:lang w:val="en-GB"/>
                </w:rPr>
                <w:t>84.8</w:t>
              </w:r>
              <w:r w:rsidR="00CF0C74" w:rsidRPr="00E5054D">
                <w:rPr>
                  <w:rFonts w:ascii="Times New Roman" w:eastAsia="맑은 고딕" w:hAnsi="Times New Roman" w:cs="Times New Roman"/>
                  <w:color w:val="000000"/>
                  <w:kern w:val="0"/>
                  <w:sz w:val="19"/>
                  <w:szCs w:val="19"/>
                  <w:lang w:val="en-GB"/>
                </w:rPr>
                <w:t xml:space="preserve"> ± </w:t>
              </w:r>
              <w:r w:rsidR="00F22CD4" w:rsidRPr="00E5054D">
                <w:rPr>
                  <w:rFonts w:ascii="Times New Roman" w:eastAsia="맑은 고딕" w:hAnsi="Times New Roman" w:cs="Times New Roman"/>
                  <w:color w:val="000000"/>
                  <w:kern w:val="0"/>
                  <w:sz w:val="19"/>
                  <w:szCs w:val="19"/>
                  <w:lang w:val="en-GB"/>
                </w:rPr>
                <w:t>78</w:t>
              </w:r>
            </w:ins>
            <w:r w:rsidR="00F22CD4" w:rsidRPr="00E5054D">
              <w:rPr>
                <w:rFonts w:ascii="Times New Roman" w:hAnsi="Times New Roman"/>
                <w:color w:val="000000"/>
                <w:kern w:val="0"/>
                <w:sz w:val="19"/>
                <w:lang w:val="en-GB"/>
                <w:rPrChange w:id="5213" w:author="Hong Je-Woo" w:date="2018-09-27T04:31:00Z">
                  <w:rPr>
                    <w:rFonts w:ascii="Times New Roman" w:hAnsi="Times New Roman"/>
                    <w:color w:val="000000"/>
                    <w:kern w:val="0"/>
                    <w:sz w:val="19"/>
                  </w:rPr>
                </w:rPrChange>
              </w:rPr>
              <w:t>.0</w:t>
            </w:r>
            <w:del w:id="5214" w:author="Hong Je-Woo" w:date="2018-09-27T04:31:00Z">
              <w:r w:rsidRPr="007E5D70">
                <w:rPr>
                  <w:rFonts w:ascii="Times New Roman" w:eastAsia="맑은 고딕" w:hAnsi="Times New Roman" w:cs="Times New Roman"/>
                  <w:color w:val="000000"/>
                  <w:kern w:val="0"/>
                  <w:sz w:val="19"/>
                  <w:szCs w:val="19"/>
                </w:rPr>
                <w:delText xml:space="preserve"> ± 61.2 </w:delText>
              </w:r>
            </w:del>
          </w:p>
        </w:tc>
      </w:tr>
      <w:tr w:rsidR="00CF0C74" w:rsidRPr="00E5054D" w14:paraId="2E65B993" w14:textId="77777777" w:rsidTr="000A6448">
        <w:trPr>
          <w:trHeight w:val="330"/>
          <w:trPrChange w:id="5215" w:author="Hong Je-Woo" w:date="2018-09-27T04:31:00Z">
            <w:trPr>
              <w:gridBefore w:val="1"/>
              <w:trHeight w:val="330"/>
            </w:trPr>
          </w:trPrChange>
        </w:trPr>
        <w:tc>
          <w:tcPr>
            <w:tcW w:w="1374" w:type="dxa"/>
            <w:vMerge/>
            <w:vAlign w:val="center"/>
            <w:hideMark/>
            <w:tcPrChange w:id="5216" w:author="Hong Je-Woo" w:date="2018-09-27T04:31:00Z">
              <w:tcPr>
                <w:tcW w:w="1374" w:type="dxa"/>
                <w:gridSpan w:val="2"/>
                <w:vMerge/>
                <w:vAlign w:val="center"/>
                <w:hideMark/>
              </w:tcPr>
            </w:tcPrChange>
          </w:tcPr>
          <w:p w14:paraId="2E65B98D" w14:textId="77777777" w:rsidR="00CF0C74" w:rsidRPr="00E5054D" w:rsidRDefault="00CF0C74" w:rsidP="00CF0C74">
            <w:pPr>
              <w:widowControl/>
              <w:wordWrap/>
              <w:autoSpaceDE/>
              <w:autoSpaceDN/>
              <w:spacing w:after="0" w:line="240" w:lineRule="auto"/>
              <w:jc w:val="left"/>
              <w:rPr>
                <w:rFonts w:ascii="Times New Roman" w:hAnsi="Times New Roman"/>
                <w:b/>
                <w:color w:val="000000"/>
                <w:kern w:val="0"/>
                <w:sz w:val="19"/>
                <w:lang w:val="en-GB"/>
                <w:rPrChange w:id="5217" w:author="Hong Je-Woo" w:date="2018-09-27T04:31:00Z">
                  <w:rPr>
                    <w:rFonts w:ascii="Times New Roman" w:hAnsi="Times New Roman"/>
                    <w:b/>
                    <w:color w:val="000000"/>
                    <w:kern w:val="0"/>
                    <w:sz w:val="19"/>
                  </w:rPr>
                </w:rPrChange>
              </w:rPr>
            </w:pPr>
          </w:p>
        </w:tc>
        <w:tc>
          <w:tcPr>
            <w:tcW w:w="1375" w:type="dxa"/>
            <w:shd w:val="clear" w:color="auto" w:fill="auto"/>
            <w:noWrap/>
            <w:vAlign w:val="center"/>
            <w:hideMark/>
            <w:tcPrChange w:id="5218" w:author="Hong Je-Woo" w:date="2018-09-27T04:31:00Z">
              <w:tcPr>
                <w:tcW w:w="1375" w:type="dxa"/>
                <w:gridSpan w:val="2"/>
                <w:shd w:val="clear" w:color="auto" w:fill="auto"/>
                <w:noWrap/>
                <w:vAlign w:val="center"/>
                <w:hideMark/>
              </w:tcPr>
            </w:tcPrChange>
          </w:tcPr>
          <w:p w14:paraId="2E65B98E" w14:textId="2F61A69D" w:rsidR="00CF0C74" w:rsidRPr="00E5054D" w:rsidRDefault="00B72C41" w:rsidP="00CF0C74">
            <w:pPr>
              <w:widowControl/>
              <w:wordWrap/>
              <w:autoSpaceDE/>
              <w:autoSpaceDN/>
              <w:spacing w:after="0" w:line="240" w:lineRule="auto"/>
              <w:jc w:val="center"/>
              <w:rPr>
                <w:rFonts w:ascii="Times New Roman" w:hAnsi="Times New Roman"/>
                <w:b/>
                <w:color w:val="000000"/>
                <w:kern w:val="0"/>
                <w:sz w:val="19"/>
                <w:lang w:val="en-GB"/>
                <w:rPrChange w:id="5219" w:author="Hong Je-Woo" w:date="2018-09-27T04:31:00Z">
                  <w:rPr>
                    <w:rFonts w:ascii="Times New Roman" w:hAnsi="Times New Roman"/>
                    <w:b/>
                    <w:color w:val="000000"/>
                    <w:kern w:val="0"/>
                    <w:sz w:val="19"/>
                  </w:rPr>
                </w:rPrChange>
              </w:rPr>
            </w:pPr>
            <w:del w:id="5220" w:author="Hong Je-Woo" w:date="2018-09-27T04:31:00Z">
              <w:r w:rsidRPr="007E5D70">
                <w:rPr>
                  <w:rFonts w:ascii="Times New Roman" w:eastAsia="맑은 고딕" w:hAnsi="Times New Roman" w:cs="Times New Roman"/>
                  <w:b/>
                  <w:bCs/>
                  <w:color w:val="000000"/>
                  <w:kern w:val="0"/>
                  <w:sz w:val="19"/>
                  <w:szCs w:val="19"/>
                </w:rPr>
                <w:delText>Nighttime</w:delText>
              </w:r>
            </w:del>
            <w:ins w:id="5221" w:author="Hong Je-Woo" w:date="2018-09-27T04:31:00Z">
              <w:r w:rsidR="00696175" w:rsidRPr="00E5054D">
                <w:rPr>
                  <w:rFonts w:ascii="Times New Roman" w:eastAsia="맑은 고딕" w:hAnsi="Times New Roman" w:cs="Times New Roman"/>
                  <w:b/>
                  <w:bCs/>
                  <w:color w:val="000000"/>
                  <w:kern w:val="0"/>
                  <w:sz w:val="19"/>
                  <w:szCs w:val="19"/>
                  <w:lang w:val="en-GB"/>
                </w:rPr>
                <w:t>Night-time</w:t>
              </w:r>
            </w:ins>
          </w:p>
        </w:tc>
        <w:tc>
          <w:tcPr>
            <w:tcW w:w="1545" w:type="dxa"/>
            <w:shd w:val="clear" w:color="auto" w:fill="auto"/>
            <w:noWrap/>
            <w:vAlign w:val="center"/>
            <w:hideMark/>
            <w:tcPrChange w:id="5222" w:author="Hong Je-Woo" w:date="2018-09-27T04:31:00Z">
              <w:tcPr>
                <w:tcW w:w="1545" w:type="dxa"/>
                <w:gridSpan w:val="2"/>
                <w:shd w:val="clear" w:color="auto" w:fill="auto"/>
                <w:noWrap/>
                <w:vAlign w:val="center"/>
                <w:hideMark/>
              </w:tcPr>
            </w:tcPrChange>
          </w:tcPr>
          <w:p w14:paraId="2E65B98F" w14:textId="504190C1"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223" w:author="Hong Je-Woo" w:date="2018-09-27T04:31:00Z">
                  <w:rPr>
                    <w:rFonts w:ascii="Times New Roman" w:hAnsi="Times New Roman"/>
                    <w:color w:val="000000"/>
                    <w:kern w:val="0"/>
                    <w:sz w:val="19"/>
                  </w:rPr>
                </w:rPrChange>
              </w:rPr>
            </w:pPr>
            <w:del w:id="5224"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67.9 ± 14.5 </w:delText>
              </w:r>
            </w:del>
            <w:ins w:id="5225" w:author="Hong Je-Woo" w:date="2018-09-27T04:31:00Z">
              <w:r w:rsidR="00F22CD4" w:rsidRPr="00E5054D">
                <w:rPr>
                  <w:rFonts w:ascii="Times New Roman" w:eastAsia="맑은 고딕" w:hAnsi="Times New Roman" w:cs="Times New Roman"/>
                  <w:color w:val="000000"/>
                  <w:kern w:val="0"/>
                  <w:sz w:val="19"/>
                  <w:szCs w:val="19"/>
                  <w:lang w:val="en-GB"/>
                </w:rPr>
                <w:t>-86.7</w:t>
              </w:r>
              <w:r w:rsidR="00CF0C74" w:rsidRPr="00E5054D">
                <w:rPr>
                  <w:rFonts w:ascii="Times New Roman" w:eastAsia="맑은 고딕" w:hAnsi="Times New Roman" w:cs="Times New Roman"/>
                  <w:color w:val="000000"/>
                  <w:kern w:val="0"/>
                  <w:sz w:val="19"/>
                  <w:szCs w:val="19"/>
                  <w:lang w:val="en-GB"/>
                </w:rPr>
                <w:t xml:space="preserve"> ± </w:t>
              </w:r>
              <w:r w:rsidR="00F22CD4" w:rsidRPr="00E5054D">
                <w:rPr>
                  <w:rFonts w:ascii="Times New Roman" w:eastAsia="맑은 고딕" w:hAnsi="Times New Roman" w:cs="Times New Roman"/>
                  <w:color w:val="000000"/>
                  <w:kern w:val="0"/>
                  <w:sz w:val="19"/>
                  <w:szCs w:val="19"/>
                  <w:lang w:val="en-GB"/>
                </w:rPr>
                <w:t>43.4</w:t>
              </w:r>
            </w:ins>
          </w:p>
        </w:tc>
        <w:tc>
          <w:tcPr>
            <w:tcW w:w="1546" w:type="dxa"/>
            <w:shd w:val="clear" w:color="auto" w:fill="auto"/>
            <w:noWrap/>
            <w:vAlign w:val="center"/>
            <w:hideMark/>
            <w:tcPrChange w:id="5226" w:author="Hong Je-Woo" w:date="2018-09-27T04:31:00Z">
              <w:tcPr>
                <w:tcW w:w="1546" w:type="dxa"/>
                <w:gridSpan w:val="2"/>
                <w:shd w:val="clear" w:color="auto" w:fill="auto"/>
                <w:noWrap/>
                <w:vAlign w:val="center"/>
                <w:hideMark/>
              </w:tcPr>
            </w:tcPrChange>
          </w:tcPr>
          <w:p w14:paraId="2E65B990" w14:textId="7E5B0D08"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227" w:author="Hong Je-Woo" w:date="2018-09-27T04:31:00Z">
                  <w:rPr>
                    <w:rFonts w:ascii="Times New Roman" w:hAnsi="Times New Roman"/>
                    <w:color w:val="000000"/>
                    <w:kern w:val="0"/>
                    <w:sz w:val="19"/>
                  </w:rPr>
                </w:rPrChange>
              </w:rPr>
            </w:pPr>
            <w:del w:id="5228"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50.6 ± 11.5 </w:delText>
              </w:r>
            </w:del>
            <w:ins w:id="5229" w:author="Hong Je-Woo" w:date="2018-09-27T04:31:00Z">
              <w:r w:rsidR="00F22CD4" w:rsidRPr="00E5054D">
                <w:rPr>
                  <w:rFonts w:ascii="Times New Roman" w:eastAsia="맑은 고딕" w:hAnsi="Times New Roman" w:cs="Times New Roman"/>
                  <w:color w:val="000000"/>
                  <w:kern w:val="0"/>
                  <w:sz w:val="19"/>
                  <w:szCs w:val="19"/>
                  <w:lang w:val="en-GB"/>
                </w:rPr>
                <w:t>-59.8</w:t>
              </w:r>
              <w:r w:rsidR="00CF0C74" w:rsidRPr="00E5054D">
                <w:rPr>
                  <w:rFonts w:ascii="Times New Roman" w:eastAsia="맑은 고딕" w:hAnsi="Times New Roman" w:cs="Times New Roman"/>
                  <w:color w:val="000000"/>
                  <w:kern w:val="0"/>
                  <w:sz w:val="19"/>
                  <w:szCs w:val="19"/>
                  <w:lang w:val="en-GB"/>
                </w:rPr>
                <w:t xml:space="preserve"> ± </w:t>
              </w:r>
              <w:r w:rsidR="00F22CD4" w:rsidRPr="00E5054D">
                <w:rPr>
                  <w:rFonts w:ascii="Times New Roman" w:eastAsia="맑은 고딕" w:hAnsi="Times New Roman" w:cs="Times New Roman"/>
                  <w:color w:val="000000"/>
                  <w:kern w:val="0"/>
                  <w:sz w:val="19"/>
                  <w:szCs w:val="19"/>
                  <w:lang w:val="en-GB"/>
                </w:rPr>
                <w:t>36.8</w:t>
              </w:r>
            </w:ins>
          </w:p>
        </w:tc>
        <w:tc>
          <w:tcPr>
            <w:tcW w:w="1545" w:type="dxa"/>
            <w:shd w:val="clear" w:color="auto" w:fill="auto"/>
            <w:noWrap/>
            <w:vAlign w:val="center"/>
            <w:hideMark/>
            <w:tcPrChange w:id="5230" w:author="Hong Je-Woo" w:date="2018-09-27T04:31:00Z">
              <w:tcPr>
                <w:tcW w:w="1545" w:type="dxa"/>
                <w:gridSpan w:val="2"/>
                <w:shd w:val="clear" w:color="auto" w:fill="auto"/>
                <w:noWrap/>
                <w:vAlign w:val="center"/>
                <w:hideMark/>
              </w:tcPr>
            </w:tcPrChange>
          </w:tcPr>
          <w:p w14:paraId="2E65B991" w14:textId="060FF2B5"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231" w:author="Hong Je-Woo" w:date="2018-09-27T04:31:00Z">
                  <w:rPr>
                    <w:rFonts w:ascii="Times New Roman" w:hAnsi="Times New Roman"/>
                    <w:color w:val="000000"/>
                    <w:kern w:val="0"/>
                    <w:sz w:val="19"/>
                  </w:rPr>
                </w:rPrChange>
              </w:rPr>
            </w:pPr>
            <w:del w:id="5232"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54.2 ± 9.1 </w:delText>
              </w:r>
            </w:del>
            <w:ins w:id="5233" w:author="Hong Je-Woo" w:date="2018-09-27T04:31:00Z">
              <w:r w:rsidR="00F22CD4" w:rsidRPr="00E5054D">
                <w:rPr>
                  <w:rFonts w:ascii="Times New Roman" w:eastAsia="맑은 고딕" w:hAnsi="Times New Roman" w:cs="Times New Roman"/>
                  <w:color w:val="000000"/>
                  <w:kern w:val="0"/>
                  <w:sz w:val="19"/>
                  <w:szCs w:val="19"/>
                  <w:lang w:val="en-GB"/>
                </w:rPr>
                <w:t>-55.4</w:t>
              </w:r>
              <w:r w:rsidR="00CF0C74" w:rsidRPr="00E5054D">
                <w:rPr>
                  <w:rFonts w:ascii="Times New Roman" w:eastAsia="맑은 고딕" w:hAnsi="Times New Roman" w:cs="Times New Roman"/>
                  <w:color w:val="000000"/>
                  <w:kern w:val="0"/>
                  <w:sz w:val="19"/>
                  <w:szCs w:val="19"/>
                  <w:lang w:val="en-GB"/>
                </w:rPr>
                <w:t xml:space="preserve"> ± </w:t>
              </w:r>
              <w:r w:rsidR="00F22CD4" w:rsidRPr="00E5054D">
                <w:rPr>
                  <w:rFonts w:ascii="Times New Roman" w:eastAsia="맑은 고딕" w:hAnsi="Times New Roman" w:cs="Times New Roman"/>
                  <w:color w:val="000000"/>
                  <w:kern w:val="0"/>
                  <w:sz w:val="19"/>
                  <w:szCs w:val="19"/>
                  <w:lang w:val="en-GB"/>
                </w:rPr>
                <w:t>38.4</w:t>
              </w:r>
            </w:ins>
          </w:p>
        </w:tc>
        <w:tc>
          <w:tcPr>
            <w:tcW w:w="1546" w:type="dxa"/>
            <w:shd w:val="clear" w:color="auto" w:fill="auto"/>
            <w:noWrap/>
            <w:vAlign w:val="center"/>
            <w:hideMark/>
            <w:tcPrChange w:id="5234" w:author="Hong Je-Woo" w:date="2018-09-27T04:31:00Z">
              <w:tcPr>
                <w:tcW w:w="1546" w:type="dxa"/>
                <w:gridSpan w:val="2"/>
                <w:shd w:val="clear" w:color="auto" w:fill="auto"/>
                <w:noWrap/>
                <w:vAlign w:val="center"/>
                <w:hideMark/>
              </w:tcPr>
            </w:tcPrChange>
          </w:tcPr>
          <w:p w14:paraId="2E65B992" w14:textId="2CDEB48A" w:rsidR="00CF0C74" w:rsidRPr="00E5054D" w:rsidRDefault="00B72C41" w:rsidP="00CF0C74">
            <w:pPr>
              <w:widowControl/>
              <w:wordWrap/>
              <w:autoSpaceDE/>
              <w:autoSpaceDN/>
              <w:spacing w:after="0" w:line="240" w:lineRule="auto"/>
              <w:jc w:val="right"/>
              <w:rPr>
                <w:rFonts w:ascii="Times New Roman" w:hAnsi="Times New Roman"/>
                <w:color w:val="000000"/>
                <w:kern w:val="0"/>
                <w:sz w:val="19"/>
                <w:lang w:val="en-GB"/>
                <w:rPrChange w:id="5235" w:author="Hong Je-Woo" w:date="2018-09-27T04:31:00Z">
                  <w:rPr>
                    <w:rFonts w:ascii="Times New Roman" w:hAnsi="Times New Roman"/>
                    <w:color w:val="000000"/>
                    <w:kern w:val="0"/>
                    <w:sz w:val="19"/>
                  </w:rPr>
                </w:rPrChange>
              </w:rPr>
            </w:pPr>
            <w:del w:id="5236" w:author="Hong Je-Woo" w:date="2018-09-27T04:31:00Z">
              <w:r>
                <w:rPr>
                  <w:rFonts w:ascii="Times New Roman" w:eastAsia="맑은 고딕" w:hAnsi="Times New Roman" w:cs="Times New Roman"/>
                  <w:color w:val="000000"/>
                  <w:kern w:val="0"/>
                  <w:sz w:val="19"/>
                  <w:szCs w:val="19"/>
                </w:rPr>
                <w:delText>–</w:delText>
              </w:r>
              <w:r w:rsidRPr="007E5D70">
                <w:rPr>
                  <w:rFonts w:ascii="Times New Roman" w:eastAsia="맑은 고딕" w:hAnsi="Times New Roman" w:cs="Times New Roman"/>
                  <w:color w:val="000000"/>
                  <w:kern w:val="0"/>
                  <w:sz w:val="19"/>
                  <w:szCs w:val="19"/>
                </w:rPr>
                <w:delText xml:space="preserve">60.0 ± 8.4 </w:delText>
              </w:r>
            </w:del>
            <w:ins w:id="5237" w:author="Hong Je-Woo" w:date="2018-09-27T04:31:00Z">
              <w:r w:rsidR="00F22CD4" w:rsidRPr="00E5054D">
                <w:rPr>
                  <w:rFonts w:ascii="Times New Roman" w:eastAsia="맑은 고딕" w:hAnsi="Times New Roman" w:cs="Times New Roman"/>
                  <w:color w:val="000000"/>
                  <w:kern w:val="0"/>
                  <w:sz w:val="19"/>
                  <w:szCs w:val="19"/>
                  <w:lang w:val="en-GB"/>
                </w:rPr>
                <w:t>-71.3</w:t>
              </w:r>
              <w:r w:rsidR="00CF0C74" w:rsidRPr="00E5054D">
                <w:rPr>
                  <w:rFonts w:ascii="Times New Roman" w:eastAsia="맑은 고딕" w:hAnsi="Times New Roman" w:cs="Times New Roman"/>
                  <w:color w:val="000000"/>
                  <w:kern w:val="0"/>
                  <w:sz w:val="19"/>
                  <w:szCs w:val="19"/>
                  <w:lang w:val="en-GB"/>
                </w:rPr>
                <w:t xml:space="preserve"> ± </w:t>
              </w:r>
              <w:r w:rsidR="00F22CD4" w:rsidRPr="00E5054D">
                <w:rPr>
                  <w:rFonts w:ascii="Times New Roman" w:eastAsia="맑은 고딕" w:hAnsi="Times New Roman" w:cs="Times New Roman"/>
                  <w:color w:val="000000"/>
                  <w:kern w:val="0"/>
                  <w:sz w:val="19"/>
                  <w:szCs w:val="19"/>
                  <w:lang w:val="en-GB"/>
                </w:rPr>
                <w:t>48.5</w:t>
              </w:r>
            </w:ins>
          </w:p>
        </w:tc>
      </w:tr>
    </w:tbl>
    <w:p w14:paraId="2E65B994" w14:textId="77777777" w:rsidR="00B72C41" w:rsidRPr="00E5054D" w:rsidRDefault="00B72C41" w:rsidP="00B72C41">
      <w:pPr>
        <w:widowControl/>
        <w:wordWrap/>
        <w:autoSpaceDE/>
        <w:autoSpaceDN/>
        <w:rPr>
          <w:rFonts w:ascii="Times New Roman" w:hAnsi="Times New Roman"/>
          <w:sz w:val="24"/>
          <w:lang w:val="en-GB"/>
          <w:rPrChange w:id="5238" w:author="Hong Je-Woo" w:date="2018-09-27T04:31:00Z">
            <w:rPr>
              <w:rFonts w:ascii="Times New Roman" w:hAnsi="Times New Roman"/>
              <w:sz w:val="24"/>
            </w:rPr>
          </w:rPrChange>
        </w:rPr>
      </w:pPr>
      <w:r w:rsidRPr="00E5054D">
        <w:rPr>
          <w:rFonts w:ascii="Times New Roman" w:hAnsi="Times New Roman"/>
          <w:sz w:val="19"/>
          <w:lang w:val="en-GB"/>
          <w:rPrChange w:id="5239" w:author="Hong Je-Woo" w:date="2018-09-27T04:31:00Z">
            <w:rPr>
              <w:rFonts w:ascii="Times New Roman" w:hAnsi="Times New Roman"/>
              <w:sz w:val="19"/>
            </w:rPr>
          </w:rPrChange>
        </w:rPr>
        <w:br w:type="page"/>
      </w:r>
    </w:p>
    <w:p w14:paraId="2E65B995" w14:textId="6088B3E1" w:rsidR="00B72C41" w:rsidRPr="00E5054D" w:rsidRDefault="00B72C41" w:rsidP="00B72C41">
      <w:pPr>
        <w:wordWrap/>
        <w:spacing w:line="480" w:lineRule="auto"/>
        <w:outlineLvl w:val="0"/>
        <w:rPr>
          <w:rFonts w:ascii="Times New Roman" w:hAnsi="Times New Roman"/>
          <w:sz w:val="24"/>
          <w:lang w:val="en-GB"/>
          <w:rPrChange w:id="5240" w:author="Hong Je-Woo" w:date="2018-09-27T04:31:00Z">
            <w:rPr>
              <w:rFonts w:ascii="Times New Roman" w:hAnsi="Times New Roman"/>
              <w:sz w:val="24"/>
            </w:rPr>
          </w:rPrChange>
        </w:rPr>
      </w:pPr>
      <w:r w:rsidRPr="00E5054D">
        <w:rPr>
          <w:rFonts w:ascii="Times New Roman" w:hAnsi="Times New Roman"/>
          <w:b/>
          <w:sz w:val="24"/>
          <w:lang w:val="en-GB"/>
          <w:rPrChange w:id="5241" w:author="Hong Je-Woo" w:date="2018-09-27T04:31:00Z">
            <w:rPr>
              <w:rFonts w:ascii="Times New Roman" w:hAnsi="Times New Roman"/>
              <w:b/>
              <w:sz w:val="24"/>
            </w:rPr>
          </w:rPrChange>
        </w:rPr>
        <w:lastRenderedPageBreak/>
        <w:t>Table 4.</w:t>
      </w:r>
      <w:r w:rsidRPr="00E5054D">
        <w:rPr>
          <w:rFonts w:ascii="Times New Roman" w:hAnsi="Times New Roman"/>
          <w:sz w:val="24"/>
          <w:lang w:val="en-GB"/>
          <w:rPrChange w:id="5242" w:author="Hong Je-Woo" w:date="2018-09-27T04:31:00Z">
            <w:rPr>
              <w:rFonts w:ascii="Times New Roman" w:hAnsi="Times New Roman"/>
              <w:sz w:val="24"/>
            </w:rPr>
          </w:rPrChange>
        </w:rPr>
        <w:t xml:space="preserve"> </w:t>
      </w:r>
      <w:r w:rsidR="00557B7D" w:rsidRPr="00557B7D">
        <w:rPr>
          <w:rFonts w:ascii="Times New Roman" w:hAnsi="Times New Roman"/>
          <w:sz w:val="24"/>
          <w:lang w:val="en-GB"/>
          <w:rPrChange w:id="5243" w:author="Hong Je-Woo" w:date="2018-09-27T04:31:00Z">
            <w:rPr>
              <w:rFonts w:ascii="Times New Roman" w:hAnsi="Times New Roman"/>
              <w:sz w:val="24"/>
            </w:rPr>
          </w:rPrChange>
        </w:rPr>
        <w:t>Daily (24-h), daytime (</w:t>
      </w:r>
      <w:r w:rsidR="00557B7D" w:rsidRPr="00557B7D">
        <w:rPr>
          <w:rFonts w:ascii="Times New Roman" w:hAnsi="Times New Roman"/>
          <w:i/>
          <w:sz w:val="24"/>
          <w:lang w:val="en-GB"/>
          <w:rPrChange w:id="5244" w:author="Hong Je-Woo" w:date="2018-09-27T04:31:00Z">
            <w:rPr>
              <w:rFonts w:ascii="Times New Roman" w:hAnsi="Times New Roman"/>
              <w:i/>
              <w:sz w:val="24"/>
            </w:rPr>
          </w:rPrChange>
        </w:rPr>
        <w:t>Q</w:t>
      </w:r>
      <w:del w:id="5245" w:author="Hong Je-Woo" w:date="2018-09-27T04:31:00Z">
        <w:r w:rsidRPr="007E5D70">
          <w:rPr>
            <w:rFonts w:ascii="Times New Roman" w:hAnsi="Times New Roman" w:cs="Times New Roman"/>
            <w:i/>
            <w:sz w:val="24"/>
            <w:szCs w:val="24"/>
          </w:rPr>
          <w:delText>*</w:delText>
        </w:r>
        <w:r w:rsidRPr="007E5D70">
          <w:rPr>
            <w:rFonts w:ascii="Times New Roman" w:hAnsi="Times New Roman" w:cs="Times New Roman"/>
            <w:sz w:val="24"/>
            <w:szCs w:val="24"/>
          </w:rPr>
          <w:delText>&gt;</w:delText>
        </w:r>
      </w:del>
      <w:ins w:id="5246" w:author="Hong Je-Woo" w:date="2018-09-27T04:31:00Z">
        <w:r w:rsidR="00557B7D" w:rsidRPr="00557B7D">
          <w:rPr>
            <w:rFonts w:ascii="Times New Roman" w:hAnsi="Times New Roman" w:cs="Times New Roman"/>
            <w:i/>
            <w:sz w:val="24"/>
            <w:szCs w:val="24"/>
            <w:lang w:val="en-GB"/>
          </w:rPr>
          <w:t xml:space="preserve">* </w:t>
        </w:r>
        <w:r w:rsidR="00557B7D" w:rsidRPr="00557B7D">
          <w:rPr>
            <w:rFonts w:ascii="Times New Roman" w:hAnsi="Times New Roman" w:cs="Times New Roman"/>
            <w:sz w:val="24"/>
            <w:szCs w:val="24"/>
            <w:lang w:val="en-GB"/>
          </w:rPr>
          <w:t xml:space="preserve">&gt; </w:t>
        </w:r>
      </w:ins>
      <w:r w:rsidR="00557B7D" w:rsidRPr="00557B7D">
        <w:rPr>
          <w:rFonts w:ascii="Times New Roman" w:hAnsi="Times New Roman"/>
          <w:sz w:val="24"/>
          <w:lang w:val="en-GB"/>
          <w:rPrChange w:id="5247" w:author="Hong Je-Woo" w:date="2018-09-27T04:31:00Z">
            <w:rPr>
              <w:rFonts w:ascii="Times New Roman" w:hAnsi="Times New Roman"/>
              <w:sz w:val="24"/>
            </w:rPr>
          </w:rPrChange>
        </w:rPr>
        <w:t>0 W m</w:t>
      </w:r>
      <w:r w:rsidR="00557B7D" w:rsidRPr="00557B7D">
        <w:rPr>
          <w:rFonts w:ascii="Times New Roman" w:hAnsi="Times New Roman"/>
          <w:sz w:val="24"/>
          <w:vertAlign w:val="superscript"/>
          <w:lang w:val="en-GB"/>
          <w:rPrChange w:id="5248" w:author="Hong Je-Woo" w:date="2018-09-27T04:31:00Z">
            <w:rPr>
              <w:rFonts w:ascii="Times New Roman" w:hAnsi="Times New Roman"/>
              <w:sz w:val="24"/>
              <w:vertAlign w:val="superscript"/>
            </w:rPr>
          </w:rPrChange>
        </w:rPr>
        <w:t>−2</w:t>
      </w:r>
      <w:r w:rsidR="00557B7D" w:rsidRPr="00557B7D">
        <w:rPr>
          <w:rFonts w:ascii="Times New Roman" w:hAnsi="Times New Roman"/>
          <w:sz w:val="24"/>
          <w:lang w:val="en-GB"/>
          <w:rPrChange w:id="5249" w:author="Hong Je-Woo" w:date="2018-09-27T04:31:00Z">
            <w:rPr>
              <w:rFonts w:ascii="Times New Roman" w:hAnsi="Times New Roman"/>
              <w:sz w:val="24"/>
            </w:rPr>
          </w:rPrChange>
        </w:rPr>
        <w:t xml:space="preserve">), and </w:t>
      </w:r>
      <w:del w:id="5250" w:author="Hong Je-Woo" w:date="2018-09-27T04:31:00Z">
        <w:r w:rsidRPr="007E5D70">
          <w:rPr>
            <w:rFonts w:ascii="Times New Roman" w:hAnsi="Times New Roman" w:cs="Times New Roman"/>
            <w:sz w:val="24"/>
            <w:szCs w:val="24"/>
          </w:rPr>
          <w:delText>nighttime</w:delText>
        </w:r>
      </w:del>
      <w:ins w:id="5251" w:author="Hong Je-Woo" w:date="2018-09-27T04:31:00Z">
        <w:r w:rsidR="00557B7D" w:rsidRPr="00557B7D">
          <w:rPr>
            <w:rFonts w:ascii="Times New Roman" w:hAnsi="Times New Roman" w:cs="Times New Roman"/>
            <w:sz w:val="24"/>
            <w:szCs w:val="24"/>
            <w:lang w:val="en-GB"/>
          </w:rPr>
          <w:t>night-time</w:t>
        </w:r>
      </w:ins>
      <w:r w:rsidR="00557B7D" w:rsidRPr="00557B7D">
        <w:rPr>
          <w:rFonts w:ascii="Times New Roman" w:hAnsi="Times New Roman"/>
          <w:sz w:val="24"/>
          <w:lang w:val="en-GB"/>
          <w:rPrChange w:id="5252" w:author="Hong Je-Woo" w:date="2018-09-27T04:31:00Z">
            <w:rPr>
              <w:rFonts w:ascii="Times New Roman" w:hAnsi="Times New Roman"/>
              <w:sz w:val="24"/>
            </w:rPr>
          </w:rPrChange>
        </w:rPr>
        <w:t xml:space="preserve"> mean CO</w:t>
      </w:r>
      <w:r w:rsidR="00557B7D" w:rsidRPr="00557B7D">
        <w:rPr>
          <w:rFonts w:ascii="Times New Roman" w:hAnsi="Times New Roman"/>
          <w:sz w:val="24"/>
          <w:vertAlign w:val="subscript"/>
          <w:lang w:val="en-GB"/>
          <w:rPrChange w:id="5253" w:author="Hong Je-Woo" w:date="2018-09-27T04:31:00Z">
            <w:rPr>
              <w:rFonts w:ascii="Times New Roman" w:hAnsi="Times New Roman"/>
              <w:sz w:val="24"/>
              <w:vertAlign w:val="subscript"/>
            </w:rPr>
          </w:rPrChange>
        </w:rPr>
        <w:t>2</w:t>
      </w:r>
      <w:r w:rsidR="00557B7D" w:rsidRPr="00557B7D">
        <w:rPr>
          <w:rFonts w:ascii="Times New Roman" w:hAnsi="Times New Roman"/>
          <w:sz w:val="24"/>
          <w:lang w:val="en-GB"/>
          <w:rPrChange w:id="5254" w:author="Hong Je-Woo" w:date="2018-09-27T04:31:00Z">
            <w:rPr>
              <w:rFonts w:ascii="Times New Roman" w:hAnsi="Times New Roman"/>
              <w:sz w:val="24"/>
            </w:rPr>
          </w:rPrChange>
        </w:rPr>
        <w:t xml:space="preserve"> flux (</w:t>
      </w:r>
      <w:r w:rsidR="00557B7D" w:rsidRPr="00557B7D">
        <w:rPr>
          <w:rFonts w:ascii="Times New Roman" w:hAnsi="Times New Roman"/>
          <w:i/>
          <w:sz w:val="24"/>
          <w:lang w:val="en-GB"/>
          <w:rPrChange w:id="5255" w:author="Hong Je-Woo" w:date="2018-09-27T04:31:00Z">
            <w:rPr>
              <w:rFonts w:ascii="Times New Roman" w:hAnsi="Times New Roman"/>
              <w:i/>
              <w:sz w:val="24"/>
            </w:rPr>
          </w:rPrChange>
        </w:rPr>
        <w:t>F</w:t>
      </w:r>
      <w:r w:rsidR="00557B7D" w:rsidRPr="00557B7D">
        <w:rPr>
          <w:rFonts w:ascii="Times New Roman" w:hAnsi="Times New Roman"/>
          <w:i/>
          <w:sz w:val="24"/>
          <w:vertAlign w:val="subscript"/>
          <w:lang w:val="en-GB"/>
          <w:rPrChange w:id="5256" w:author="Hong Je-Woo" w:date="2018-09-27T04:31:00Z">
            <w:rPr>
              <w:rFonts w:ascii="Times New Roman" w:hAnsi="Times New Roman"/>
              <w:i/>
              <w:sz w:val="24"/>
              <w:vertAlign w:val="subscript"/>
            </w:rPr>
          </w:rPrChange>
        </w:rPr>
        <w:t>C</w:t>
      </w:r>
      <w:r w:rsidR="00557B7D" w:rsidRPr="00557B7D">
        <w:rPr>
          <w:rFonts w:ascii="Times New Roman" w:hAnsi="Times New Roman"/>
          <w:sz w:val="24"/>
          <w:lang w:val="en-GB"/>
          <w:rPrChange w:id="5257" w:author="Hong Je-Woo" w:date="2018-09-27T04:31:00Z">
            <w:rPr>
              <w:rFonts w:ascii="Times New Roman" w:hAnsi="Times New Roman"/>
              <w:sz w:val="24"/>
            </w:rPr>
          </w:rPrChange>
        </w:rPr>
        <w:t>; unit: μmol m</w:t>
      </w:r>
      <w:r w:rsidR="00557B7D" w:rsidRPr="00557B7D">
        <w:rPr>
          <w:rFonts w:ascii="Times New Roman" w:hAnsi="Times New Roman"/>
          <w:sz w:val="24"/>
          <w:vertAlign w:val="superscript"/>
          <w:lang w:val="en-GB"/>
          <w:rPrChange w:id="5258" w:author="Hong Je-Woo" w:date="2018-09-27T04:31:00Z">
            <w:rPr>
              <w:rFonts w:ascii="Times New Roman" w:hAnsi="Times New Roman"/>
              <w:sz w:val="24"/>
              <w:vertAlign w:val="superscript"/>
            </w:rPr>
          </w:rPrChange>
        </w:rPr>
        <w:t>−2</w:t>
      </w:r>
      <w:r w:rsidR="00557B7D" w:rsidRPr="00557B7D">
        <w:rPr>
          <w:rFonts w:ascii="Times New Roman" w:hAnsi="Times New Roman"/>
          <w:sz w:val="24"/>
          <w:lang w:val="en-GB"/>
          <w:rPrChange w:id="5259" w:author="Hong Je-Woo" w:date="2018-09-27T04:31:00Z">
            <w:rPr>
              <w:rFonts w:ascii="Times New Roman" w:hAnsi="Times New Roman"/>
              <w:sz w:val="24"/>
            </w:rPr>
          </w:rPrChange>
        </w:rPr>
        <w:t xml:space="preserve"> s</w:t>
      </w:r>
      <w:r w:rsidR="00557B7D" w:rsidRPr="00557B7D">
        <w:rPr>
          <w:rFonts w:ascii="Times New Roman" w:hAnsi="Times New Roman"/>
          <w:sz w:val="24"/>
          <w:vertAlign w:val="superscript"/>
          <w:lang w:val="en-GB"/>
          <w:rPrChange w:id="5260" w:author="Hong Je-Woo" w:date="2018-09-27T04:31:00Z">
            <w:rPr>
              <w:rFonts w:ascii="Times New Roman" w:hAnsi="Times New Roman"/>
              <w:sz w:val="24"/>
              <w:vertAlign w:val="superscript"/>
            </w:rPr>
          </w:rPrChange>
        </w:rPr>
        <w:t>−1</w:t>
      </w:r>
      <w:r w:rsidR="00557B7D" w:rsidRPr="00557B7D">
        <w:rPr>
          <w:rFonts w:ascii="Times New Roman" w:hAnsi="Times New Roman"/>
          <w:sz w:val="24"/>
          <w:lang w:val="en-GB"/>
          <w:rPrChange w:id="5261" w:author="Hong Je-Woo" w:date="2018-09-27T04:31:00Z">
            <w:rPr>
              <w:rFonts w:ascii="Times New Roman" w:hAnsi="Times New Roman"/>
              <w:sz w:val="24"/>
            </w:rPr>
          </w:rPrChange>
        </w:rPr>
        <w:t>) and standard deviation values for all, working, and non-working days.</w:t>
      </w:r>
      <w:ins w:id="5262" w:author="Hong Je-Woo" w:date="2018-09-27T04:31:00Z">
        <w:r w:rsidR="00557B7D" w:rsidRPr="00557B7D">
          <w:rPr>
            <w:rFonts w:ascii="Times New Roman" w:hAnsi="Times New Roman" w:cs="Times New Roman"/>
            <w:sz w:val="24"/>
            <w:szCs w:val="24"/>
            <w:lang w:val="en-GB"/>
          </w:rPr>
          <w:t xml:space="preserve"> Only data observed from apartment areas (180–270</w:t>
        </w:r>
        <w:r w:rsidR="00557B7D" w:rsidRPr="00557B7D">
          <w:rPr>
            <w:rFonts w:ascii="Times New Roman" w:hAnsi="Times New Roman" w:cs="Times New Roman"/>
            <w:sz w:val="24"/>
            <w:szCs w:val="24"/>
            <w:vertAlign w:val="superscript"/>
            <w:lang w:val="en-GB"/>
          </w:rPr>
          <w:t>o</w:t>
        </w:r>
        <w:r w:rsidR="00557B7D" w:rsidRPr="00557B7D">
          <w:rPr>
            <w:rFonts w:ascii="Times New Roman" w:hAnsi="Times New Roman" w:cs="Times New Roman"/>
            <w:sz w:val="24"/>
            <w:szCs w:val="24"/>
            <w:lang w:val="en-GB"/>
          </w:rPr>
          <w:t>) are used.</w:t>
        </w:r>
      </w:ins>
    </w:p>
    <w:tbl>
      <w:tblPr>
        <w:tblW w:w="8931" w:type="dxa"/>
        <w:tblInd w:w="-5" w:type="dxa"/>
        <w:tblBorders>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Change w:id="5263" w:author="Hong Je-Woo" w:date="2018-09-27T04:31:00Z">
          <w:tblPr>
            <w:tblW w:w="8931" w:type="dxa"/>
            <w:tblInd w:w="-5" w:type="dxa"/>
            <w:tblBorders>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PrChange>
      </w:tblPr>
      <w:tblGrid>
        <w:gridCol w:w="1374"/>
        <w:gridCol w:w="1375"/>
        <w:gridCol w:w="1545"/>
        <w:gridCol w:w="1546"/>
        <w:gridCol w:w="1545"/>
        <w:gridCol w:w="1546"/>
        <w:tblGridChange w:id="5264">
          <w:tblGrid>
            <w:gridCol w:w="99"/>
            <w:gridCol w:w="1275"/>
            <w:gridCol w:w="99"/>
            <w:gridCol w:w="1276"/>
            <w:gridCol w:w="99"/>
            <w:gridCol w:w="1446"/>
            <w:gridCol w:w="99"/>
            <w:gridCol w:w="1447"/>
            <w:gridCol w:w="99"/>
            <w:gridCol w:w="1446"/>
            <w:gridCol w:w="99"/>
            <w:gridCol w:w="1447"/>
            <w:gridCol w:w="99"/>
          </w:tblGrid>
        </w:tblGridChange>
      </w:tblGrid>
      <w:tr w:rsidR="00B72C41" w:rsidRPr="00E5054D" w14:paraId="2E65B99B" w14:textId="77777777" w:rsidTr="000A6448">
        <w:trPr>
          <w:trHeight w:val="330"/>
          <w:trPrChange w:id="5265" w:author="Hong Je-Woo" w:date="2018-09-27T04:31:00Z">
            <w:trPr>
              <w:gridBefore w:val="1"/>
              <w:trHeight w:val="330"/>
            </w:trPr>
          </w:trPrChange>
        </w:trPr>
        <w:tc>
          <w:tcPr>
            <w:tcW w:w="2749" w:type="dxa"/>
            <w:gridSpan w:val="2"/>
            <w:tcBorders>
              <w:top w:val="nil"/>
              <w:bottom w:val="double" w:sz="4" w:space="0" w:color="auto"/>
            </w:tcBorders>
            <w:shd w:val="clear" w:color="auto" w:fill="auto"/>
            <w:noWrap/>
            <w:vAlign w:val="center"/>
            <w:hideMark/>
            <w:tcPrChange w:id="5266" w:author="Hong Je-Woo" w:date="2018-09-27T04:31:00Z">
              <w:tcPr>
                <w:tcW w:w="2749" w:type="dxa"/>
                <w:gridSpan w:val="4"/>
                <w:tcBorders>
                  <w:top w:val="nil"/>
                  <w:bottom w:val="double" w:sz="4" w:space="0" w:color="auto"/>
                </w:tcBorders>
                <w:shd w:val="clear" w:color="auto" w:fill="auto"/>
                <w:noWrap/>
                <w:vAlign w:val="center"/>
                <w:hideMark/>
              </w:tcPr>
            </w:tcPrChange>
          </w:tcPr>
          <w:p w14:paraId="2E65B996" w14:textId="77777777" w:rsidR="00B72C41" w:rsidRPr="00E5054D" w:rsidRDefault="00B72C41" w:rsidP="000A6448">
            <w:pPr>
              <w:widowControl/>
              <w:wordWrap/>
              <w:autoSpaceDE/>
              <w:autoSpaceDN/>
              <w:spacing w:after="0" w:line="240" w:lineRule="auto"/>
              <w:jc w:val="center"/>
              <w:rPr>
                <w:rFonts w:ascii="Times New Roman" w:hAnsi="Times New Roman"/>
                <w:color w:val="000000"/>
                <w:kern w:val="0"/>
                <w:sz w:val="19"/>
                <w:lang w:val="en-GB"/>
                <w:rPrChange w:id="5267" w:author="Hong Je-Woo" w:date="2018-09-27T04:31:00Z">
                  <w:rPr>
                    <w:rFonts w:ascii="Times New Roman" w:hAnsi="Times New Roman"/>
                    <w:color w:val="000000"/>
                    <w:kern w:val="0"/>
                    <w:sz w:val="19"/>
                  </w:rPr>
                </w:rPrChange>
              </w:rPr>
            </w:pPr>
          </w:p>
        </w:tc>
        <w:tc>
          <w:tcPr>
            <w:tcW w:w="1545" w:type="dxa"/>
            <w:tcBorders>
              <w:top w:val="nil"/>
              <w:bottom w:val="double" w:sz="4" w:space="0" w:color="auto"/>
            </w:tcBorders>
            <w:shd w:val="clear" w:color="auto" w:fill="auto"/>
            <w:noWrap/>
            <w:vAlign w:val="center"/>
            <w:hideMark/>
            <w:tcPrChange w:id="5268" w:author="Hong Je-Woo" w:date="2018-09-27T04:31:00Z">
              <w:tcPr>
                <w:tcW w:w="1545" w:type="dxa"/>
                <w:gridSpan w:val="2"/>
                <w:tcBorders>
                  <w:top w:val="nil"/>
                  <w:bottom w:val="double" w:sz="4" w:space="0" w:color="auto"/>
                </w:tcBorders>
                <w:shd w:val="clear" w:color="auto" w:fill="auto"/>
                <w:noWrap/>
                <w:vAlign w:val="center"/>
                <w:hideMark/>
              </w:tcPr>
            </w:tcPrChange>
          </w:tcPr>
          <w:p w14:paraId="2E65B997"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5269"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270" w:author="Hong Je-Woo" w:date="2018-09-27T04:31:00Z">
                  <w:rPr>
                    <w:rFonts w:ascii="Times New Roman" w:hAnsi="Times New Roman"/>
                    <w:b/>
                    <w:color w:val="000000"/>
                    <w:kern w:val="0"/>
                    <w:sz w:val="19"/>
                  </w:rPr>
                </w:rPrChange>
              </w:rPr>
              <w:t>Spring</w:t>
            </w:r>
          </w:p>
        </w:tc>
        <w:tc>
          <w:tcPr>
            <w:tcW w:w="1546" w:type="dxa"/>
            <w:tcBorders>
              <w:top w:val="nil"/>
              <w:bottom w:val="double" w:sz="4" w:space="0" w:color="auto"/>
            </w:tcBorders>
            <w:shd w:val="clear" w:color="auto" w:fill="auto"/>
            <w:noWrap/>
            <w:vAlign w:val="center"/>
            <w:hideMark/>
            <w:tcPrChange w:id="5271" w:author="Hong Je-Woo" w:date="2018-09-27T04:31:00Z">
              <w:tcPr>
                <w:tcW w:w="1546" w:type="dxa"/>
                <w:gridSpan w:val="2"/>
                <w:tcBorders>
                  <w:top w:val="nil"/>
                  <w:bottom w:val="double" w:sz="4" w:space="0" w:color="auto"/>
                </w:tcBorders>
                <w:shd w:val="clear" w:color="auto" w:fill="auto"/>
                <w:noWrap/>
                <w:vAlign w:val="center"/>
                <w:hideMark/>
              </w:tcPr>
            </w:tcPrChange>
          </w:tcPr>
          <w:p w14:paraId="2E65B998"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5272"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273" w:author="Hong Je-Woo" w:date="2018-09-27T04:31:00Z">
                  <w:rPr>
                    <w:rFonts w:ascii="Times New Roman" w:hAnsi="Times New Roman"/>
                    <w:b/>
                    <w:color w:val="000000"/>
                    <w:kern w:val="0"/>
                    <w:sz w:val="19"/>
                  </w:rPr>
                </w:rPrChange>
              </w:rPr>
              <w:t>Summer</w:t>
            </w:r>
          </w:p>
        </w:tc>
        <w:tc>
          <w:tcPr>
            <w:tcW w:w="1545" w:type="dxa"/>
            <w:tcBorders>
              <w:top w:val="nil"/>
              <w:bottom w:val="double" w:sz="4" w:space="0" w:color="auto"/>
            </w:tcBorders>
            <w:shd w:val="clear" w:color="auto" w:fill="auto"/>
            <w:noWrap/>
            <w:vAlign w:val="center"/>
            <w:hideMark/>
            <w:tcPrChange w:id="5274" w:author="Hong Je-Woo" w:date="2018-09-27T04:31:00Z">
              <w:tcPr>
                <w:tcW w:w="1545" w:type="dxa"/>
                <w:gridSpan w:val="2"/>
                <w:tcBorders>
                  <w:top w:val="nil"/>
                  <w:bottom w:val="double" w:sz="4" w:space="0" w:color="auto"/>
                </w:tcBorders>
                <w:shd w:val="clear" w:color="auto" w:fill="auto"/>
                <w:noWrap/>
                <w:vAlign w:val="center"/>
                <w:hideMark/>
              </w:tcPr>
            </w:tcPrChange>
          </w:tcPr>
          <w:p w14:paraId="2E65B999"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5275"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276" w:author="Hong Je-Woo" w:date="2018-09-27T04:31:00Z">
                  <w:rPr>
                    <w:rFonts w:ascii="Times New Roman" w:hAnsi="Times New Roman"/>
                    <w:b/>
                    <w:color w:val="000000"/>
                    <w:kern w:val="0"/>
                    <w:sz w:val="19"/>
                  </w:rPr>
                </w:rPrChange>
              </w:rPr>
              <w:t>Autumn</w:t>
            </w:r>
          </w:p>
        </w:tc>
        <w:tc>
          <w:tcPr>
            <w:tcW w:w="1546" w:type="dxa"/>
            <w:tcBorders>
              <w:top w:val="nil"/>
              <w:bottom w:val="double" w:sz="4" w:space="0" w:color="auto"/>
            </w:tcBorders>
            <w:shd w:val="clear" w:color="auto" w:fill="auto"/>
            <w:noWrap/>
            <w:vAlign w:val="center"/>
            <w:hideMark/>
            <w:tcPrChange w:id="5277" w:author="Hong Je-Woo" w:date="2018-09-27T04:31:00Z">
              <w:tcPr>
                <w:tcW w:w="1546" w:type="dxa"/>
                <w:gridSpan w:val="2"/>
                <w:tcBorders>
                  <w:top w:val="nil"/>
                  <w:bottom w:val="double" w:sz="4" w:space="0" w:color="auto"/>
                </w:tcBorders>
                <w:shd w:val="clear" w:color="auto" w:fill="auto"/>
                <w:noWrap/>
                <w:vAlign w:val="center"/>
                <w:hideMark/>
              </w:tcPr>
            </w:tcPrChange>
          </w:tcPr>
          <w:p w14:paraId="2E65B99A"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5278"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279" w:author="Hong Je-Woo" w:date="2018-09-27T04:31:00Z">
                  <w:rPr>
                    <w:rFonts w:ascii="Times New Roman" w:hAnsi="Times New Roman"/>
                    <w:b/>
                    <w:color w:val="000000"/>
                    <w:kern w:val="0"/>
                    <w:sz w:val="19"/>
                  </w:rPr>
                </w:rPrChange>
              </w:rPr>
              <w:t>Winter</w:t>
            </w:r>
          </w:p>
        </w:tc>
      </w:tr>
      <w:tr w:rsidR="00A86F25" w:rsidRPr="00E5054D" w14:paraId="2E65B9A2" w14:textId="77777777" w:rsidTr="000A6448">
        <w:trPr>
          <w:trHeight w:val="330"/>
        </w:trPr>
        <w:tc>
          <w:tcPr>
            <w:tcW w:w="1374" w:type="dxa"/>
            <w:vMerge w:val="restart"/>
            <w:tcBorders>
              <w:top w:val="double" w:sz="4" w:space="0" w:color="auto"/>
              <w:bottom w:val="single" w:sz="4" w:space="0" w:color="auto"/>
            </w:tcBorders>
            <w:shd w:val="clear" w:color="auto" w:fill="auto"/>
            <w:noWrap/>
            <w:vAlign w:val="center"/>
            <w:hideMark/>
          </w:tcPr>
          <w:p w14:paraId="2E65B99C"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5280" w:author="Hong Je-Woo" w:date="2018-09-27T04:31:00Z">
                  <w:rPr>
                    <w:rFonts w:ascii="Times New Roman" w:hAnsi="Times New Roman"/>
                    <w:b/>
                    <w:color w:val="000000"/>
                    <w:kern w:val="0"/>
                    <w:sz w:val="19"/>
                  </w:rPr>
                </w:rPrChange>
              </w:rPr>
            </w:pPr>
            <w:r w:rsidRPr="00E5054D">
              <w:rPr>
                <w:rFonts w:ascii="Times New Roman" w:hAnsi="Times New Roman"/>
                <w:b/>
                <w:i/>
                <w:color w:val="000000"/>
                <w:kern w:val="0"/>
                <w:sz w:val="19"/>
                <w:lang w:val="en-GB"/>
                <w:rPrChange w:id="5281" w:author="Hong Je-Woo" w:date="2018-09-27T04:31:00Z">
                  <w:rPr>
                    <w:rFonts w:ascii="Times New Roman" w:hAnsi="Times New Roman"/>
                    <w:b/>
                    <w:i/>
                    <w:color w:val="000000"/>
                    <w:kern w:val="0"/>
                    <w:sz w:val="19"/>
                  </w:rPr>
                </w:rPrChange>
              </w:rPr>
              <w:t>All Days</w:t>
            </w:r>
          </w:p>
        </w:tc>
        <w:tc>
          <w:tcPr>
            <w:tcW w:w="1375" w:type="dxa"/>
            <w:tcBorders>
              <w:top w:val="double" w:sz="4" w:space="0" w:color="auto"/>
              <w:bottom w:val="single" w:sz="4" w:space="0" w:color="auto"/>
            </w:tcBorders>
            <w:shd w:val="clear" w:color="auto" w:fill="auto"/>
            <w:noWrap/>
            <w:vAlign w:val="center"/>
            <w:hideMark/>
          </w:tcPr>
          <w:p w14:paraId="2E65B99D"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5282"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283" w:author="Hong Je-Woo" w:date="2018-09-27T04:31:00Z">
                  <w:rPr>
                    <w:rFonts w:ascii="Times New Roman" w:hAnsi="Times New Roman"/>
                    <w:b/>
                    <w:color w:val="000000"/>
                    <w:kern w:val="0"/>
                    <w:sz w:val="19"/>
                  </w:rPr>
                </w:rPrChange>
              </w:rPr>
              <w:t>All-day</w:t>
            </w:r>
          </w:p>
        </w:tc>
        <w:tc>
          <w:tcPr>
            <w:tcW w:w="1545" w:type="dxa"/>
            <w:tcBorders>
              <w:top w:val="double" w:sz="4" w:space="0" w:color="auto"/>
              <w:bottom w:val="single" w:sz="4" w:space="0" w:color="auto"/>
            </w:tcBorders>
            <w:shd w:val="clear" w:color="auto" w:fill="auto"/>
            <w:noWrap/>
            <w:vAlign w:val="center"/>
          </w:tcPr>
          <w:p w14:paraId="2E65B99E" w14:textId="3392915F" w:rsidR="00B72C41" w:rsidRPr="00E5054D" w:rsidRDefault="00B72C41" w:rsidP="000A6448">
            <w:pPr>
              <w:widowControl/>
              <w:wordWrap/>
              <w:autoSpaceDE/>
              <w:autoSpaceDN/>
              <w:spacing w:after="0" w:line="240" w:lineRule="auto"/>
              <w:jc w:val="right"/>
              <w:rPr>
                <w:rFonts w:ascii="Times New Roman" w:hAnsi="Times New Roman"/>
                <w:color w:val="000000"/>
                <w:kern w:val="0"/>
                <w:sz w:val="19"/>
                <w:lang w:val="en-GB"/>
                <w:rPrChange w:id="5284" w:author="Hong Je-Woo" w:date="2018-09-27T04:31:00Z">
                  <w:rPr>
                    <w:rFonts w:ascii="Times New Roman" w:hAnsi="Times New Roman"/>
                    <w:color w:val="000000"/>
                    <w:kern w:val="0"/>
                    <w:sz w:val="19"/>
                  </w:rPr>
                </w:rPrChange>
              </w:rPr>
            </w:pPr>
            <w:del w:id="5285" w:author="Hong Je-Woo" w:date="2018-09-27T04:31:00Z">
              <w:r w:rsidRPr="007E5D70">
                <w:rPr>
                  <w:rFonts w:ascii="Times New Roman" w:eastAsia="맑은 고딕" w:hAnsi="Times New Roman" w:cs="Times New Roman"/>
                  <w:color w:val="000000"/>
                  <w:kern w:val="0"/>
                  <w:sz w:val="19"/>
                  <w:szCs w:val="19"/>
                </w:rPr>
                <w:delText xml:space="preserve">6.9 ± </w:delText>
              </w:r>
            </w:del>
            <w:ins w:id="5286" w:author="Hong Je-Woo" w:date="2018-09-27T04:31:00Z">
              <w:r w:rsidR="000D4C44" w:rsidRPr="00E5054D">
                <w:rPr>
                  <w:rFonts w:ascii="Times New Roman" w:eastAsia="맑은 고딕" w:hAnsi="Times New Roman" w:cs="Times New Roman"/>
                  <w:color w:val="000000"/>
                  <w:kern w:val="0"/>
                  <w:sz w:val="19"/>
                  <w:szCs w:val="19"/>
                  <w:lang w:val="en-GB"/>
                </w:rPr>
                <w:t>10.</w:t>
              </w:r>
            </w:ins>
            <w:r w:rsidR="000D4C44" w:rsidRPr="00E5054D">
              <w:rPr>
                <w:rFonts w:ascii="Times New Roman" w:hAnsi="Times New Roman"/>
                <w:color w:val="000000"/>
                <w:kern w:val="0"/>
                <w:sz w:val="19"/>
                <w:lang w:val="en-GB"/>
                <w:rPrChange w:id="5287" w:author="Hong Je-Woo" w:date="2018-09-27T04:31:00Z">
                  <w:rPr>
                    <w:rFonts w:ascii="Times New Roman" w:hAnsi="Times New Roman"/>
                    <w:color w:val="000000"/>
                    <w:kern w:val="0"/>
                    <w:sz w:val="19"/>
                  </w:rPr>
                </w:rPrChange>
              </w:rPr>
              <w:t>3</w:t>
            </w:r>
            <w:del w:id="5288" w:author="Hong Je-Woo" w:date="2018-09-27T04:31:00Z">
              <w:r w:rsidRPr="007E5D70">
                <w:rPr>
                  <w:rFonts w:ascii="Times New Roman" w:eastAsia="맑은 고딕" w:hAnsi="Times New Roman" w:cs="Times New Roman"/>
                  <w:color w:val="000000"/>
                  <w:kern w:val="0"/>
                  <w:sz w:val="19"/>
                  <w:szCs w:val="19"/>
                </w:rPr>
                <w:delText>.</w:delText>
              </w:r>
            </w:del>
            <w:ins w:id="5289" w:author="Hong Je-Woo" w:date="2018-09-27T04:31:00Z">
              <w:r w:rsidR="000D4C44" w:rsidRPr="00E5054D">
                <w:rPr>
                  <w:rFonts w:ascii="Times New Roman" w:eastAsia="맑은 고딕" w:hAnsi="Times New Roman" w:cs="Times New Roman"/>
                  <w:color w:val="000000"/>
                  <w:kern w:val="0"/>
                  <w:sz w:val="19"/>
                  <w:szCs w:val="19"/>
                  <w:lang w:val="en-GB"/>
                </w:rPr>
                <w:t xml:space="preserve"> </w:t>
              </w:r>
              <w:r w:rsidRPr="00E5054D">
                <w:rPr>
                  <w:rFonts w:ascii="Times New Roman" w:eastAsia="맑은 고딕" w:hAnsi="Times New Roman" w:cs="Times New Roman"/>
                  <w:color w:val="000000"/>
                  <w:kern w:val="0"/>
                  <w:sz w:val="19"/>
                  <w:szCs w:val="19"/>
                  <w:lang w:val="en-GB"/>
                </w:rPr>
                <w:t>±</w:t>
              </w:r>
              <w:r w:rsidR="000D4C44" w:rsidRPr="00E5054D">
                <w:rPr>
                  <w:rFonts w:ascii="Times New Roman" w:eastAsia="맑은 고딕" w:hAnsi="Times New Roman" w:cs="Times New Roman"/>
                  <w:color w:val="000000"/>
                  <w:kern w:val="0"/>
                  <w:sz w:val="19"/>
                  <w:szCs w:val="19"/>
                  <w:lang w:val="en-GB"/>
                </w:rPr>
                <w:t xml:space="preserve"> </w:t>
              </w:r>
            </w:ins>
            <w:r w:rsidR="000D4C44" w:rsidRPr="00E5054D">
              <w:rPr>
                <w:rFonts w:ascii="Times New Roman" w:hAnsi="Times New Roman"/>
                <w:color w:val="000000"/>
                <w:kern w:val="0"/>
                <w:sz w:val="19"/>
                <w:lang w:val="en-GB"/>
                <w:rPrChange w:id="5290" w:author="Hong Je-Woo" w:date="2018-09-27T04:31:00Z">
                  <w:rPr>
                    <w:rFonts w:ascii="Times New Roman" w:hAnsi="Times New Roman"/>
                    <w:color w:val="000000"/>
                    <w:kern w:val="0"/>
                    <w:sz w:val="19"/>
                  </w:rPr>
                </w:rPrChange>
              </w:rPr>
              <w:t>7</w:t>
            </w:r>
            <w:del w:id="5291" w:author="Hong Je-Woo" w:date="2018-09-27T04:31:00Z">
              <w:r w:rsidRPr="007E5D70">
                <w:rPr>
                  <w:rFonts w:ascii="Times New Roman" w:eastAsia="맑은 고딕" w:hAnsi="Times New Roman" w:cs="Times New Roman"/>
                  <w:color w:val="000000"/>
                  <w:kern w:val="0"/>
                  <w:sz w:val="19"/>
                  <w:szCs w:val="19"/>
                </w:rPr>
                <w:delText xml:space="preserve"> </w:delText>
              </w:r>
            </w:del>
            <w:ins w:id="5292" w:author="Hong Je-Woo" w:date="2018-09-27T04:31:00Z">
              <w:r w:rsidR="000D4C44" w:rsidRPr="00E5054D">
                <w:rPr>
                  <w:rFonts w:ascii="Times New Roman" w:eastAsia="맑은 고딕" w:hAnsi="Times New Roman" w:cs="Times New Roman"/>
                  <w:color w:val="000000"/>
                  <w:kern w:val="0"/>
                  <w:sz w:val="19"/>
                  <w:szCs w:val="19"/>
                  <w:lang w:val="en-GB"/>
                </w:rPr>
                <w:t>.4</w:t>
              </w:r>
            </w:ins>
          </w:p>
        </w:tc>
        <w:tc>
          <w:tcPr>
            <w:tcW w:w="1546" w:type="dxa"/>
            <w:tcBorders>
              <w:top w:val="double" w:sz="4" w:space="0" w:color="auto"/>
              <w:bottom w:val="single" w:sz="4" w:space="0" w:color="auto"/>
            </w:tcBorders>
            <w:shd w:val="clear" w:color="auto" w:fill="auto"/>
            <w:noWrap/>
            <w:vAlign w:val="center"/>
          </w:tcPr>
          <w:p w14:paraId="2E65B99F" w14:textId="18DFB14C" w:rsidR="00B72C41" w:rsidRPr="00E5054D" w:rsidRDefault="000D4C44" w:rsidP="000A6448">
            <w:pPr>
              <w:widowControl/>
              <w:wordWrap/>
              <w:autoSpaceDE/>
              <w:autoSpaceDN/>
              <w:spacing w:after="0" w:line="240" w:lineRule="auto"/>
              <w:jc w:val="right"/>
              <w:rPr>
                <w:rFonts w:ascii="Times New Roman" w:hAnsi="Times New Roman"/>
                <w:color w:val="000000"/>
                <w:kern w:val="0"/>
                <w:sz w:val="19"/>
                <w:lang w:val="en-GB"/>
                <w:rPrChange w:id="5293" w:author="Hong Je-Woo" w:date="2018-09-27T04:31:00Z">
                  <w:rPr>
                    <w:rFonts w:ascii="Times New Roman" w:hAnsi="Times New Roman"/>
                    <w:color w:val="000000"/>
                    <w:kern w:val="0"/>
                    <w:sz w:val="19"/>
                  </w:rPr>
                </w:rPrChange>
              </w:rPr>
            </w:pPr>
            <w:ins w:id="5294" w:author="Hong Je-Woo" w:date="2018-09-27T04:31:00Z">
              <w:r w:rsidRPr="00E5054D">
                <w:rPr>
                  <w:rFonts w:ascii="Times New Roman" w:eastAsia="맑은 고딕" w:hAnsi="Times New Roman" w:cs="Times New Roman"/>
                  <w:color w:val="000000"/>
                  <w:kern w:val="0"/>
                  <w:sz w:val="19"/>
                  <w:szCs w:val="19"/>
                  <w:lang w:val="en-GB"/>
                </w:rPr>
                <w:t xml:space="preserve">7.5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w:t>
              </w:r>
            </w:ins>
            <w:r w:rsidRPr="00E5054D">
              <w:rPr>
                <w:rFonts w:ascii="Times New Roman" w:hAnsi="Times New Roman"/>
                <w:color w:val="000000"/>
                <w:kern w:val="0"/>
                <w:sz w:val="19"/>
                <w:lang w:val="en-GB"/>
                <w:rPrChange w:id="5295" w:author="Hong Je-Woo" w:date="2018-09-27T04:31:00Z">
                  <w:rPr>
                    <w:rFonts w:ascii="Times New Roman" w:hAnsi="Times New Roman"/>
                    <w:color w:val="000000"/>
                    <w:kern w:val="0"/>
                    <w:sz w:val="19"/>
                  </w:rPr>
                </w:rPrChange>
              </w:rPr>
              <w:t>6.1</w:t>
            </w:r>
            <w:del w:id="5296" w:author="Hong Je-Woo" w:date="2018-09-27T04:31:00Z">
              <w:r w:rsidR="00B72C41" w:rsidRPr="007E5D70">
                <w:rPr>
                  <w:rFonts w:ascii="Times New Roman" w:eastAsia="맑은 고딕" w:hAnsi="Times New Roman" w:cs="Times New Roman"/>
                  <w:color w:val="000000"/>
                  <w:kern w:val="0"/>
                  <w:sz w:val="19"/>
                  <w:szCs w:val="19"/>
                </w:rPr>
                <w:delText xml:space="preserve"> ± 1.9 </w:delText>
              </w:r>
            </w:del>
          </w:p>
        </w:tc>
        <w:tc>
          <w:tcPr>
            <w:tcW w:w="1545" w:type="dxa"/>
            <w:tcBorders>
              <w:top w:val="double" w:sz="4" w:space="0" w:color="auto"/>
              <w:bottom w:val="single" w:sz="4" w:space="0" w:color="auto"/>
            </w:tcBorders>
            <w:shd w:val="clear" w:color="auto" w:fill="auto"/>
            <w:noWrap/>
            <w:vAlign w:val="center"/>
          </w:tcPr>
          <w:p w14:paraId="2E65B9A0" w14:textId="58A16489" w:rsidR="00B72C41" w:rsidRPr="00E5054D" w:rsidRDefault="000D4C44" w:rsidP="000A6448">
            <w:pPr>
              <w:widowControl/>
              <w:wordWrap/>
              <w:autoSpaceDE/>
              <w:autoSpaceDN/>
              <w:spacing w:after="0" w:line="240" w:lineRule="auto"/>
              <w:jc w:val="right"/>
              <w:rPr>
                <w:rFonts w:ascii="Times New Roman" w:hAnsi="Times New Roman"/>
                <w:color w:val="000000"/>
                <w:kern w:val="0"/>
                <w:sz w:val="19"/>
                <w:lang w:val="en-GB"/>
                <w:rPrChange w:id="5297" w:author="Hong Je-Woo" w:date="2018-09-27T04:31:00Z">
                  <w:rPr>
                    <w:rFonts w:ascii="Times New Roman" w:hAnsi="Times New Roman"/>
                    <w:color w:val="000000"/>
                    <w:kern w:val="0"/>
                    <w:sz w:val="19"/>
                  </w:rPr>
                </w:rPrChange>
              </w:rPr>
            </w:pPr>
            <w:ins w:id="5298" w:author="Hong Je-Woo" w:date="2018-09-27T04:31:00Z">
              <w:r w:rsidRPr="00E5054D">
                <w:rPr>
                  <w:rFonts w:ascii="Times New Roman" w:eastAsia="맑은 고딕" w:hAnsi="Times New Roman" w:cs="Times New Roman"/>
                  <w:color w:val="000000"/>
                  <w:kern w:val="0"/>
                  <w:sz w:val="19"/>
                  <w:szCs w:val="19"/>
                  <w:lang w:val="en-GB"/>
                </w:rPr>
                <w:t xml:space="preserve">8.9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w:t>
              </w:r>
            </w:ins>
            <w:r w:rsidRPr="00E5054D">
              <w:rPr>
                <w:rFonts w:ascii="Times New Roman" w:hAnsi="Times New Roman"/>
                <w:color w:val="000000"/>
                <w:kern w:val="0"/>
                <w:sz w:val="19"/>
                <w:lang w:val="en-GB"/>
                <w:rPrChange w:id="5299" w:author="Hong Je-Woo" w:date="2018-09-27T04:31:00Z">
                  <w:rPr>
                    <w:rFonts w:ascii="Times New Roman" w:hAnsi="Times New Roman"/>
                    <w:color w:val="000000"/>
                    <w:kern w:val="0"/>
                    <w:sz w:val="19"/>
                  </w:rPr>
                </w:rPrChange>
              </w:rPr>
              <w:t>6.</w:t>
            </w:r>
            <w:del w:id="5300" w:author="Hong Je-Woo" w:date="2018-09-27T04:31:00Z">
              <w:r w:rsidR="00B72C41" w:rsidRPr="007E5D70">
                <w:rPr>
                  <w:rFonts w:ascii="Times New Roman" w:eastAsia="맑은 고딕" w:hAnsi="Times New Roman" w:cs="Times New Roman"/>
                  <w:color w:val="000000"/>
                  <w:kern w:val="0"/>
                  <w:sz w:val="19"/>
                  <w:szCs w:val="19"/>
                </w:rPr>
                <w:delText xml:space="preserve">2 ± 3.0 </w:delText>
              </w:r>
            </w:del>
            <w:ins w:id="5301" w:author="Hong Je-Woo" w:date="2018-09-27T04:31:00Z">
              <w:r w:rsidRPr="00E5054D">
                <w:rPr>
                  <w:rFonts w:ascii="Times New Roman" w:eastAsia="맑은 고딕" w:hAnsi="Times New Roman" w:cs="Times New Roman"/>
                  <w:color w:val="000000"/>
                  <w:kern w:val="0"/>
                  <w:sz w:val="19"/>
                  <w:szCs w:val="19"/>
                  <w:lang w:val="en-GB"/>
                </w:rPr>
                <w:t>5</w:t>
              </w:r>
            </w:ins>
          </w:p>
        </w:tc>
        <w:tc>
          <w:tcPr>
            <w:tcW w:w="1546" w:type="dxa"/>
            <w:tcBorders>
              <w:top w:val="double" w:sz="4" w:space="0" w:color="auto"/>
              <w:bottom w:val="single" w:sz="4" w:space="0" w:color="auto"/>
            </w:tcBorders>
            <w:shd w:val="clear" w:color="auto" w:fill="auto"/>
            <w:noWrap/>
            <w:vAlign w:val="center"/>
          </w:tcPr>
          <w:p w14:paraId="2E65B9A1" w14:textId="429AB0E3" w:rsidR="00B72C41" w:rsidRPr="00E5054D" w:rsidRDefault="000D4C44" w:rsidP="000A6448">
            <w:pPr>
              <w:widowControl/>
              <w:wordWrap/>
              <w:autoSpaceDE/>
              <w:autoSpaceDN/>
              <w:spacing w:after="0" w:line="240" w:lineRule="auto"/>
              <w:jc w:val="right"/>
              <w:rPr>
                <w:rFonts w:ascii="Times New Roman" w:hAnsi="Times New Roman"/>
                <w:color w:val="000000"/>
                <w:kern w:val="0"/>
                <w:sz w:val="19"/>
                <w:lang w:val="en-GB"/>
                <w:rPrChange w:id="5302" w:author="Hong Je-Woo" w:date="2018-09-27T04:31:00Z">
                  <w:rPr>
                    <w:rFonts w:ascii="Times New Roman" w:hAnsi="Times New Roman"/>
                    <w:color w:val="000000"/>
                    <w:kern w:val="0"/>
                    <w:sz w:val="19"/>
                  </w:rPr>
                </w:rPrChange>
              </w:rPr>
            </w:pPr>
            <w:ins w:id="5303" w:author="Hong Je-Woo" w:date="2018-09-27T04:31:00Z">
              <w:r w:rsidRPr="00E5054D">
                <w:rPr>
                  <w:rFonts w:ascii="Times New Roman" w:eastAsia="맑은 고딕" w:hAnsi="Times New Roman" w:cs="Times New Roman"/>
                  <w:color w:val="000000"/>
                  <w:kern w:val="0"/>
                  <w:sz w:val="19"/>
                  <w:szCs w:val="19"/>
                  <w:lang w:val="en-GB"/>
                </w:rPr>
                <w:t xml:space="preserve">10.9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w:t>
              </w:r>
            </w:ins>
            <w:r w:rsidRPr="00E5054D">
              <w:rPr>
                <w:rFonts w:ascii="Times New Roman" w:hAnsi="Times New Roman"/>
                <w:color w:val="000000"/>
                <w:kern w:val="0"/>
                <w:sz w:val="19"/>
                <w:lang w:val="en-GB"/>
                <w:rPrChange w:id="5304" w:author="Hong Je-Woo" w:date="2018-09-27T04:31:00Z">
                  <w:rPr>
                    <w:rFonts w:ascii="Times New Roman" w:hAnsi="Times New Roman"/>
                    <w:color w:val="000000"/>
                    <w:kern w:val="0"/>
                    <w:sz w:val="19"/>
                  </w:rPr>
                </w:rPrChange>
              </w:rPr>
              <w:t>7.</w:t>
            </w:r>
            <w:del w:id="5305" w:author="Hong Je-Woo" w:date="2018-09-27T04:31:00Z">
              <w:r w:rsidR="00B72C41" w:rsidRPr="007E5D70">
                <w:rPr>
                  <w:rFonts w:ascii="Times New Roman" w:eastAsia="맑은 고딕" w:hAnsi="Times New Roman" w:cs="Times New Roman"/>
                  <w:color w:val="000000"/>
                  <w:kern w:val="0"/>
                  <w:sz w:val="19"/>
                  <w:szCs w:val="19"/>
                </w:rPr>
                <w:delText xml:space="preserve">3 ± 3.5 </w:delText>
              </w:r>
            </w:del>
            <w:ins w:id="5306" w:author="Hong Je-Woo" w:date="2018-09-27T04:31:00Z">
              <w:r w:rsidRPr="00E5054D">
                <w:rPr>
                  <w:rFonts w:ascii="Times New Roman" w:eastAsia="맑은 고딕" w:hAnsi="Times New Roman" w:cs="Times New Roman"/>
                  <w:color w:val="000000"/>
                  <w:kern w:val="0"/>
                  <w:sz w:val="19"/>
                  <w:szCs w:val="19"/>
                  <w:lang w:val="en-GB"/>
                </w:rPr>
                <w:t>1</w:t>
              </w:r>
            </w:ins>
          </w:p>
        </w:tc>
      </w:tr>
      <w:tr w:rsidR="00B72C41" w:rsidRPr="00E5054D" w14:paraId="2E65B9A9" w14:textId="77777777" w:rsidTr="000A6448">
        <w:trPr>
          <w:trHeight w:val="330"/>
          <w:trPrChange w:id="5307" w:author="Hong Je-Woo" w:date="2018-09-27T04:31:00Z">
            <w:trPr>
              <w:gridBefore w:val="1"/>
              <w:trHeight w:val="330"/>
            </w:trPr>
          </w:trPrChange>
        </w:trPr>
        <w:tc>
          <w:tcPr>
            <w:tcW w:w="1374" w:type="dxa"/>
            <w:vMerge/>
            <w:tcBorders>
              <w:top w:val="single" w:sz="4" w:space="0" w:color="auto"/>
              <w:bottom w:val="single" w:sz="4" w:space="0" w:color="auto"/>
            </w:tcBorders>
            <w:vAlign w:val="center"/>
            <w:hideMark/>
            <w:tcPrChange w:id="5308" w:author="Hong Je-Woo" w:date="2018-09-27T04:31:00Z">
              <w:tcPr>
                <w:tcW w:w="1374" w:type="dxa"/>
                <w:gridSpan w:val="2"/>
                <w:vMerge/>
                <w:tcBorders>
                  <w:top w:val="single" w:sz="4" w:space="0" w:color="auto"/>
                  <w:bottom w:val="single" w:sz="4" w:space="0" w:color="auto"/>
                </w:tcBorders>
                <w:vAlign w:val="center"/>
                <w:hideMark/>
              </w:tcPr>
            </w:tcPrChange>
          </w:tcPr>
          <w:p w14:paraId="2E65B9A3" w14:textId="77777777" w:rsidR="00B72C41" w:rsidRPr="00E5054D" w:rsidRDefault="00B72C41" w:rsidP="000A6448">
            <w:pPr>
              <w:widowControl/>
              <w:wordWrap/>
              <w:autoSpaceDE/>
              <w:autoSpaceDN/>
              <w:spacing w:after="0" w:line="240" w:lineRule="auto"/>
              <w:jc w:val="left"/>
              <w:rPr>
                <w:rFonts w:ascii="Times New Roman" w:hAnsi="Times New Roman"/>
                <w:b/>
                <w:color w:val="000000"/>
                <w:kern w:val="0"/>
                <w:sz w:val="19"/>
                <w:lang w:val="en-GB"/>
                <w:rPrChange w:id="5309" w:author="Hong Je-Woo" w:date="2018-09-27T04:31:00Z">
                  <w:rPr>
                    <w:rFonts w:ascii="Times New Roman" w:hAnsi="Times New Roman"/>
                    <w:b/>
                    <w:color w:val="000000"/>
                    <w:kern w:val="0"/>
                    <w:sz w:val="19"/>
                  </w:rPr>
                </w:rPrChange>
              </w:rPr>
            </w:pPr>
          </w:p>
        </w:tc>
        <w:tc>
          <w:tcPr>
            <w:tcW w:w="1375" w:type="dxa"/>
            <w:tcBorders>
              <w:top w:val="single" w:sz="4" w:space="0" w:color="auto"/>
              <w:bottom w:val="single" w:sz="4" w:space="0" w:color="auto"/>
            </w:tcBorders>
            <w:shd w:val="clear" w:color="auto" w:fill="auto"/>
            <w:noWrap/>
            <w:vAlign w:val="center"/>
            <w:hideMark/>
            <w:tcPrChange w:id="5310" w:author="Hong Je-Woo" w:date="2018-09-27T04:31:00Z">
              <w:tcPr>
                <w:tcW w:w="1375" w:type="dxa"/>
                <w:gridSpan w:val="2"/>
                <w:tcBorders>
                  <w:top w:val="single" w:sz="4" w:space="0" w:color="auto"/>
                  <w:bottom w:val="single" w:sz="4" w:space="0" w:color="auto"/>
                </w:tcBorders>
                <w:shd w:val="clear" w:color="auto" w:fill="auto"/>
                <w:noWrap/>
                <w:vAlign w:val="center"/>
                <w:hideMark/>
              </w:tcPr>
            </w:tcPrChange>
          </w:tcPr>
          <w:p w14:paraId="2E65B9A4" w14:textId="77777777" w:rsidR="00B72C41" w:rsidRPr="00E5054D" w:rsidRDefault="00B72C41" w:rsidP="000A6448">
            <w:pPr>
              <w:widowControl/>
              <w:wordWrap/>
              <w:autoSpaceDE/>
              <w:autoSpaceDN/>
              <w:spacing w:after="0" w:line="240" w:lineRule="auto"/>
              <w:jc w:val="center"/>
              <w:rPr>
                <w:rFonts w:ascii="Times New Roman" w:hAnsi="Times New Roman"/>
                <w:b/>
                <w:color w:val="000000"/>
                <w:kern w:val="0"/>
                <w:sz w:val="19"/>
                <w:lang w:val="en-GB"/>
                <w:rPrChange w:id="5311"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312" w:author="Hong Je-Woo" w:date="2018-09-27T04:31:00Z">
                  <w:rPr>
                    <w:rFonts w:ascii="Times New Roman" w:hAnsi="Times New Roman"/>
                    <w:b/>
                    <w:color w:val="000000"/>
                    <w:kern w:val="0"/>
                    <w:sz w:val="19"/>
                  </w:rPr>
                </w:rPrChange>
              </w:rPr>
              <w:t>Daytime</w:t>
            </w:r>
          </w:p>
        </w:tc>
        <w:tc>
          <w:tcPr>
            <w:tcW w:w="1545" w:type="dxa"/>
            <w:tcBorders>
              <w:top w:val="single" w:sz="4" w:space="0" w:color="auto"/>
              <w:bottom w:val="single" w:sz="4" w:space="0" w:color="auto"/>
            </w:tcBorders>
            <w:shd w:val="clear" w:color="auto" w:fill="auto"/>
            <w:noWrap/>
            <w:vAlign w:val="center"/>
            <w:tcPrChange w:id="5313" w:author="Hong Je-Woo" w:date="2018-09-27T04:31:00Z">
              <w:tcPr>
                <w:tcW w:w="1545" w:type="dxa"/>
                <w:gridSpan w:val="2"/>
                <w:tcBorders>
                  <w:top w:val="single" w:sz="4" w:space="0" w:color="auto"/>
                  <w:bottom w:val="single" w:sz="4" w:space="0" w:color="auto"/>
                </w:tcBorders>
                <w:shd w:val="clear" w:color="auto" w:fill="auto"/>
                <w:noWrap/>
                <w:vAlign w:val="center"/>
              </w:tcPr>
            </w:tcPrChange>
          </w:tcPr>
          <w:p w14:paraId="2E65B9A5" w14:textId="4171413F" w:rsidR="00B72C41" w:rsidRPr="00E5054D" w:rsidRDefault="00B72C41" w:rsidP="000A6448">
            <w:pPr>
              <w:widowControl/>
              <w:wordWrap/>
              <w:autoSpaceDE/>
              <w:autoSpaceDN/>
              <w:spacing w:after="0" w:line="240" w:lineRule="auto"/>
              <w:jc w:val="right"/>
              <w:rPr>
                <w:rFonts w:ascii="Times New Roman" w:hAnsi="Times New Roman"/>
                <w:color w:val="000000"/>
                <w:kern w:val="0"/>
                <w:sz w:val="19"/>
                <w:lang w:val="en-GB"/>
                <w:rPrChange w:id="5314" w:author="Hong Je-Woo" w:date="2018-09-27T04:31:00Z">
                  <w:rPr>
                    <w:rFonts w:ascii="Times New Roman" w:hAnsi="Times New Roman"/>
                    <w:color w:val="000000"/>
                    <w:kern w:val="0"/>
                    <w:sz w:val="19"/>
                  </w:rPr>
                </w:rPrChange>
              </w:rPr>
            </w:pPr>
            <w:del w:id="5315" w:author="Hong Je-Woo" w:date="2018-09-27T04:31:00Z">
              <w:r w:rsidRPr="007E5D70">
                <w:rPr>
                  <w:rFonts w:ascii="Times New Roman" w:eastAsia="맑은 고딕" w:hAnsi="Times New Roman" w:cs="Times New Roman"/>
                  <w:color w:val="000000"/>
                  <w:kern w:val="0"/>
                  <w:sz w:val="19"/>
                  <w:szCs w:val="19"/>
                </w:rPr>
                <w:delText xml:space="preserve">10.1 ± </w:delText>
              </w:r>
            </w:del>
            <w:ins w:id="5316" w:author="Hong Je-Woo" w:date="2018-09-27T04:31:00Z">
              <w:r w:rsidR="00A52910" w:rsidRPr="00E5054D">
                <w:rPr>
                  <w:rFonts w:ascii="Times New Roman" w:eastAsia="맑은 고딕" w:hAnsi="Times New Roman" w:cs="Times New Roman"/>
                  <w:color w:val="000000"/>
                  <w:kern w:val="0"/>
                  <w:sz w:val="19"/>
                  <w:szCs w:val="19"/>
                  <w:lang w:val="en-GB"/>
                </w:rPr>
                <w:t xml:space="preserve">11.3 </w:t>
              </w:r>
              <w:r w:rsidR="00C3730B" w:rsidRPr="00E5054D">
                <w:rPr>
                  <w:rFonts w:ascii="Times New Roman" w:eastAsia="맑은 고딕" w:hAnsi="Times New Roman" w:cs="Times New Roman"/>
                  <w:color w:val="000000"/>
                  <w:kern w:val="0"/>
                  <w:sz w:val="19"/>
                  <w:szCs w:val="19"/>
                  <w:lang w:val="en-GB"/>
                </w:rPr>
                <w:t>±</w:t>
              </w:r>
              <w:r w:rsidR="00A52910" w:rsidRPr="00E5054D">
                <w:rPr>
                  <w:rFonts w:ascii="Times New Roman" w:eastAsia="맑은 고딕" w:hAnsi="Times New Roman" w:cs="Times New Roman"/>
                  <w:color w:val="000000"/>
                  <w:kern w:val="0"/>
                  <w:sz w:val="19"/>
                  <w:szCs w:val="19"/>
                  <w:lang w:val="en-GB"/>
                </w:rPr>
                <w:t xml:space="preserve"> 7.</w:t>
              </w:r>
            </w:ins>
            <w:r w:rsidR="00A52910" w:rsidRPr="00E5054D">
              <w:rPr>
                <w:rFonts w:ascii="Times New Roman" w:hAnsi="Times New Roman"/>
                <w:color w:val="000000"/>
                <w:kern w:val="0"/>
                <w:sz w:val="19"/>
                <w:lang w:val="en-GB"/>
                <w:rPrChange w:id="5317" w:author="Hong Je-Woo" w:date="2018-09-27T04:31:00Z">
                  <w:rPr>
                    <w:rFonts w:ascii="Times New Roman" w:hAnsi="Times New Roman"/>
                    <w:color w:val="000000"/>
                    <w:kern w:val="0"/>
                    <w:sz w:val="19"/>
                  </w:rPr>
                </w:rPrChange>
              </w:rPr>
              <w:t>2</w:t>
            </w:r>
            <w:del w:id="5318" w:author="Hong Je-Woo" w:date="2018-09-27T04:31:00Z">
              <w:r w:rsidRPr="007E5D70">
                <w:rPr>
                  <w:rFonts w:ascii="Times New Roman" w:eastAsia="맑은 고딕" w:hAnsi="Times New Roman" w:cs="Times New Roman"/>
                  <w:color w:val="000000"/>
                  <w:kern w:val="0"/>
                  <w:sz w:val="19"/>
                  <w:szCs w:val="19"/>
                </w:rPr>
                <w:delText xml:space="preserve">.2 </w:delText>
              </w:r>
            </w:del>
          </w:p>
        </w:tc>
        <w:tc>
          <w:tcPr>
            <w:tcW w:w="1546" w:type="dxa"/>
            <w:tcBorders>
              <w:top w:val="single" w:sz="4" w:space="0" w:color="auto"/>
              <w:bottom w:val="single" w:sz="4" w:space="0" w:color="auto"/>
            </w:tcBorders>
            <w:shd w:val="clear" w:color="auto" w:fill="auto"/>
            <w:noWrap/>
            <w:vAlign w:val="center"/>
            <w:tcPrChange w:id="5319" w:author="Hong Je-Woo" w:date="2018-09-27T04:31:00Z">
              <w:tcPr>
                <w:tcW w:w="1546" w:type="dxa"/>
                <w:gridSpan w:val="2"/>
                <w:tcBorders>
                  <w:top w:val="single" w:sz="4" w:space="0" w:color="auto"/>
                  <w:bottom w:val="single" w:sz="4" w:space="0" w:color="auto"/>
                </w:tcBorders>
                <w:shd w:val="clear" w:color="auto" w:fill="auto"/>
                <w:noWrap/>
                <w:vAlign w:val="center"/>
              </w:tcPr>
            </w:tcPrChange>
          </w:tcPr>
          <w:p w14:paraId="2E65B9A6" w14:textId="3F9F56D0" w:rsidR="00B72C41" w:rsidRPr="00E5054D" w:rsidRDefault="00A52910" w:rsidP="000A6448">
            <w:pPr>
              <w:widowControl/>
              <w:wordWrap/>
              <w:autoSpaceDE/>
              <w:autoSpaceDN/>
              <w:spacing w:after="0" w:line="240" w:lineRule="auto"/>
              <w:jc w:val="right"/>
              <w:rPr>
                <w:rFonts w:ascii="Times New Roman" w:hAnsi="Times New Roman"/>
                <w:color w:val="000000"/>
                <w:kern w:val="0"/>
                <w:sz w:val="19"/>
                <w:lang w:val="en-GB"/>
                <w:rPrChange w:id="5320" w:author="Hong Je-Woo" w:date="2018-09-27T04:31:00Z">
                  <w:rPr>
                    <w:rFonts w:ascii="Times New Roman" w:hAnsi="Times New Roman"/>
                    <w:color w:val="000000"/>
                    <w:kern w:val="0"/>
                    <w:sz w:val="19"/>
                  </w:rPr>
                </w:rPrChange>
              </w:rPr>
            </w:pPr>
            <w:r w:rsidRPr="00E5054D">
              <w:rPr>
                <w:rFonts w:ascii="Times New Roman" w:hAnsi="Times New Roman"/>
                <w:color w:val="000000"/>
                <w:kern w:val="0"/>
                <w:sz w:val="19"/>
                <w:lang w:val="en-GB"/>
                <w:rPrChange w:id="5321" w:author="Hong Je-Woo" w:date="2018-09-27T04:31:00Z">
                  <w:rPr>
                    <w:rFonts w:ascii="Times New Roman" w:hAnsi="Times New Roman"/>
                    <w:color w:val="000000"/>
                    <w:kern w:val="0"/>
                    <w:sz w:val="19"/>
                  </w:rPr>
                </w:rPrChange>
              </w:rPr>
              <w:t xml:space="preserve">7.3 </w:t>
            </w:r>
            <w:r w:rsidR="00C3730B" w:rsidRPr="00E5054D">
              <w:rPr>
                <w:rFonts w:ascii="Times New Roman" w:hAnsi="Times New Roman"/>
                <w:color w:val="000000"/>
                <w:kern w:val="0"/>
                <w:sz w:val="19"/>
                <w:lang w:val="en-GB"/>
                <w:rPrChange w:id="5322" w:author="Hong Je-Woo" w:date="2018-09-27T04:31:00Z">
                  <w:rPr>
                    <w:rFonts w:ascii="Times New Roman" w:hAnsi="Times New Roman"/>
                    <w:color w:val="000000"/>
                    <w:kern w:val="0"/>
                    <w:sz w:val="19"/>
                  </w:rPr>
                </w:rPrChange>
              </w:rPr>
              <w:t>±</w:t>
            </w:r>
            <w:r w:rsidRPr="00E5054D">
              <w:rPr>
                <w:rFonts w:ascii="Times New Roman" w:hAnsi="Times New Roman"/>
                <w:color w:val="000000"/>
                <w:kern w:val="0"/>
                <w:sz w:val="19"/>
                <w:lang w:val="en-GB"/>
                <w:rPrChange w:id="5323" w:author="Hong Je-Woo" w:date="2018-09-27T04:31:00Z">
                  <w:rPr>
                    <w:rFonts w:ascii="Times New Roman" w:hAnsi="Times New Roman"/>
                    <w:color w:val="000000"/>
                    <w:kern w:val="0"/>
                    <w:sz w:val="19"/>
                  </w:rPr>
                </w:rPrChange>
              </w:rPr>
              <w:t xml:space="preserve"> </w:t>
            </w:r>
            <w:del w:id="5324" w:author="Hong Je-Woo" w:date="2018-09-27T04:31:00Z">
              <w:r w:rsidR="00B72C41" w:rsidRPr="007E5D70">
                <w:rPr>
                  <w:rFonts w:ascii="Times New Roman" w:eastAsia="맑은 고딕" w:hAnsi="Times New Roman" w:cs="Times New Roman"/>
                  <w:color w:val="000000"/>
                  <w:kern w:val="0"/>
                  <w:sz w:val="19"/>
                  <w:szCs w:val="19"/>
                </w:rPr>
                <w:delText>1.</w:delText>
              </w:r>
            </w:del>
            <w:r w:rsidRPr="00E5054D">
              <w:rPr>
                <w:rFonts w:ascii="Times New Roman" w:hAnsi="Times New Roman"/>
                <w:color w:val="000000"/>
                <w:kern w:val="0"/>
                <w:sz w:val="19"/>
                <w:lang w:val="en-GB"/>
                <w:rPrChange w:id="5325" w:author="Hong Je-Woo" w:date="2018-09-27T04:31:00Z">
                  <w:rPr>
                    <w:rFonts w:ascii="Times New Roman" w:hAnsi="Times New Roman"/>
                    <w:color w:val="000000"/>
                    <w:kern w:val="0"/>
                    <w:sz w:val="19"/>
                  </w:rPr>
                </w:rPrChange>
              </w:rPr>
              <w:t>6</w:t>
            </w:r>
            <w:del w:id="5326" w:author="Hong Je-Woo" w:date="2018-09-27T04:31:00Z">
              <w:r w:rsidR="00B72C41" w:rsidRPr="007E5D70">
                <w:rPr>
                  <w:rFonts w:ascii="Times New Roman" w:eastAsia="맑은 고딕" w:hAnsi="Times New Roman" w:cs="Times New Roman"/>
                  <w:color w:val="000000"/>
                  <w:kern w:val="0"/>
                  <w:sz w:val="19"/>
                  <w:szCs w:val="19"/>
                </w:rPr>
                <w:delText xml:space="preserve"> </w:delText>
              </w:r>
            </w:del>
            <w:ins w:id="5327" w:author="Hong Je-Woo" w:date="2018-09-27T04:31:00Z">
              <w:r w:rsidRPr="00E5054D">
                <w:rPr>
                  <w:rFonts w:ascii="Times New Roman" w:eastAsia="맑은 고딕" w:hAnsi="Times New Roman" w:cs="Times New Roman"/>
                  <w:color w:val="000000"/>
                  <w:kern w:val="0"/>
                  <w:sz w:val="19"/>
                  <w:szCs w:val="19"/>
                  <w:lang w:val="en-GB"/>
                </w:rPr>
                <w:t>.3</w:t>
              </w:r>
            </w:ins>
          </w:p>
        </w:tc>
        <w:tc>
          <w:tcPr>
            <w:tcW w:w="1545" w:type="dxa"/>
            <w:tcBorders>
              <w:top w:val="single" w:sz="4" w:space="0" w:color="auto"/>
              <w:bottom w:val="single" w:sz="4" w:space="0" w:color="auto"/>
            </w:tcBorders>
            <w:shd w:val="clear" w:color="auto" w:fill="auto"/>
            <w:noWrap/>
            <w:vAlign w:val="center"/>
            <w:tcPrChange w:id="5328" w:author="Hong Je-Woo" w:date="2018-09-27T04:31:00Z">
              <w:tcPr>
                <w:tcW w:w="1545" w:type="dxa"/>
                <w:gridSpan w:val="2"/>
                <w:tcBorders>
                  <w:top w:val="single" w:sz="4" w:space="0" w:color="auto"/>
                  <w:bottom w:val="single" w:sz="4" w:space="0" w:color="auto"/>
                </w:tcBorders>
                <w:shd w:val="clear" w:color="auto" w:fill="auto"/>
                <w:noWrap/>
                <w:vAlign w:val="center"/>
              </w:tcPr>
            </w:tcPrChange>
          </w:tcPr>
          <w:p w14:paraId="2E65B9A7" w14:textId="406E3AC0" w:rsidR="00B72C41" w:rsidRPr="00E5054D" w:rsidRDefault="00B72C41" w:rsidP="000A6448">
            <w:pPr>
              <w:widowControl/>
              <w:wordWrap/>
              <w:autoSpaceDE/>
              <w:autoSpaceDN/>
              <w:spacing w:after="0" w:line="240" w:lineRule="auto"/>
              <w:jc w:val="right"/>
              <w:rPr>
                <w:rFonts w:ascii="Times New Roman" w:hAnsi="Times New Roman"/>
                <w:color w:val="000000"/>
                <w:kern w:val="0"/>
                <w:sz w:val="19"/>
                <w:lang w:val="en-GB"/>
                <w:rPrChange w:id="5329" w:author="Hong Je-Woo" w:date="2018-09-27T04:31:00Z">
                  <w:rPr>
                    <w:rFonts w:ascii="Times New Roman" w:hAnsi="Times New Roman"/>
                    <w:color w:val="000000"/>
                    <w:kern w:val="0"/>
                    <w:sz w:val="19"/>
                  </w:rPr>
                </w:rPrChange>
              </w:rPr>
            </w:pPr>
            <w:del w:id="5330" w:author="Hong Je-Woo" w:date="2018-09-27T04:31:00Z">
              <w:r w:rsidRPr="007E5D70">
                <w:rPr>
                  <w:rFonts w:ascii="Times New Roman" w:eastAsia="맑은 고딕" w:hAnsi="Times New Roman" w:cs="Times New Roman"/>
                  <w:color w:val="000000"/>
                  <w:kern w:val="0"/>
                  <w:sz w:val="19"/>
                  <w:szCs w:val="19"/>
                </w:rPr>
                <w:delText>9.5 ± 1</w:delText>
              </w:r>
            </w:del>
            <w:ins w:id="5331" w:author="Hong Je-Woo" w:date="2018-09-27T04:31:00Z">
              <w:r w:rsidR="00A52910" w:rsidRPr="00E5054D">
                <w:rPr>
                  <w:rFonts w:ascii="Times New Roman" w:eastAsia="맑은 고딕" w:hAnsi="Times New Roman" w:cs="Times New Roman"/>
                  <w:color w:val="000000"/>
                  <w:kern w:val="0"/>
                  <w:sz w:val="19"/>
                  <w:szCs w:val="19"/>
                  <w:lang w:val="en-GB"/>
                </w:rPr>
                <w:t xml:space="preserve">10.4 </w:t>
              </w:r>
              <w:r w:rsidR="00C3730B" w:rsidRPr="00E5054D">
                <w:rPr>
                  <w:rFonts w:ascii="Times New Roman" w:eastAsia="맑은 고딕" w:hAnsi="Times New Roman" w:cs="Times New Roman"/>
                  <w:color w:val="000000"/>
                  <w:kern w:val="0"/>
                  <w:sz w:val="19"/>
                  <w:szCs w:val="19"/>
                  <w:lang w:val="en-GB"/>
                </w:rPr>
                <w:t>±</w:t>
              </w:r>
              <w:r w:rsidR="00A52910" w:rsidRPr="00E5054D">
                <w:rPr>
                  <w:rFonts w:ascii="Times New Roman" w:eastAsia="맑은 고딕" w:hAnsi="Times New Roman" w:cs="Times New Roman"/>
                  <w:color w:val="000000"/>
                  <w:kern w:val="0"/>
                  <w:sz w:val="19"/>
                  <w:szCs w:val="19"/>
                  <w:lang w:val="en-GB"/>
                </w:rPr>
                <w:t xml:space="preserve"> 6</w:t>
              </w:r>
            </w:ins>
            <w:r w:rsidR="00A52910" w:rsidRPr="00E5054D">
              <w:rPr>
                <w:rFonts w:ascii="Times New Roman" w:hAnsi="Times New Roman"/>
                <w:color w:val="000000"/>
                <w:kern w:val="0"/>
                <w:sz w:val="19"/>
                <w:lang w:val="en-GB"/>
                <w:rPrChange w:id="5332" w:author="Hong Je-Woo" w:date="2018-09-27T04:31:00Z">
                  <w:rPr>
                    <w:rFonts w:ascii="Times New Roman" w:hAnsi="Times New Roman"/>
                    <w:color w:val="000000"/>
                    <w:kern w:val="0"/>
                    <w:sz w:val="19"/>
                  </w:rPr>
                </w:rPrChange>
              </w:rPr>
              <w:t>.3</w:t>
            </w:r>
            <w:del w:id="5333" w:author="Hong Je-Woo" w:date="2018-09-27T04:31:00Z">
              <w:r w:rsidRPr="007E5D70">
                <w:rPr>
                  <w:rFonts w:ascii="Times New Roman" w:eastAsia="맑은 고딕" w:hAnsi="Times New Roman" w:cs="Times New Roman"/>
                  <w:color w:val="000000"/>
                  <w:kern w:val="0"/>
                  <w:sz w:val="19"/>
                  <w:szCs w:val="19"/>
                </w:rPr>
                <w:delText xml:space="preserve"> </w:delText>
              </w:r>
            </w:del>
          </w:p>
        </w:tc>
        <w:tc>
          <w:tcPr>
            <w:tcW w:w="1546" w:type="dxa"/>
            <w:tcBorders>
              <w:top w:val="single" w:sz="4" w:space="0" w:color="auto"/>
              <w:bottom w:val="single" w:sz="4" w:space="0" w:color="auto"/>
            </w:tcBorders>
            <w:shd w:val="clear" w:color="auto" w:fill="auto"/>
            <w:noWrap/>
            <w:vAlign w:val="center"/>
            <w:tcPrChange w:id="5334" w:author="Hong Je-Woo" w:date="2018-09-27T04:31:00Z">
              <w:tcPr>
                <w:tcW w:w="1546" w:type="dxa"/>
                <w:gridSpan w:val="2"/>
                <w:tcBorders>
                  <w:top w:val="single" w:sz="4" w:space="0" w:color="auto"/>
                  <w:bottom w:val="single" w:sz="4" w:space="0" w:color="auto"/>
                </w:tcBorders>
                <w:shd w:val="clear" w:color="auto" w:fill="auto"/>
                <w:noWrap/>
                <w:vAlign w:val="center"/>
              </w:tcPr>
            </w:tcPrChange>
          </w:tcPr>
          <w:p w14:paraId="2E65B9A8" w14:textId="62F20E45" w:rsidR="00B72C41" w:rsidRPr="00E5054D" w:rsidRDefault="00A52910" w:rsidP="000A6448">
            <w:pPr>
              <w:widowControl/>
              <w:wordWrap/>
              <w:autoSpaceDE/>
              <w:autoSpaceDN/>
              <w:spacing w:after="0" w:line="240" w:lineRule="auto"/>
              <w:jc w:val="right"/>
              <w:rPr>
                <w:rFonts w:ascii="Times New Roman" w:hAnsi="Times New Roman"/>
                <w:color w:val="000000"/>
                <w:kern w:val="0"/>
                <w:sz w:val="19"/>
                <w:lang w:val="en-GB"/>
                <w:rPrChange w:id="5335" w:author="Hong Je-Woo" w:date="2018-09-27T04:31:00Z">
                  <w:rPr>
                    <w:rFonts w:ascii="Times New Roman" w:hAnsi="Times New Roman"/>
                    <w:color w:val="000000"/>
                    <w:kern w:val="0"/>
                    <w:sz w:val="19"/>
                  </w:rPr>
                </w:rPrChange>
              </w:rPr>
            </w:pPr>
            <w:r w:rsidRPr="00E5054D">
              <w:rPr>
                <w:rFonts w:ascii="Times New Roman" w:hAnsi="Times New Roman"/>
                <w:color w:val="000000"/>
                <w:kern w:val="0"/>
                <w:sz w:val="19"/>
                <w:lang w:val="en-GB"/>
                <w:rPrChange w:id="5336" w:author="Hong Je-Woo" w:date="2018-09-27T04:31:00Z">
                  <w:rPr>
                    <w:rFonts w:ascii="Times New Roman" w:hAnsi="Times New Roman"/>
                    <w:color w:val="000000"/>
                    <w:kern w:val="0"/>
                    <w:sz w:val="19"/>
                  </w:rPr>
                </w:rPrChange>
              </w:rPr>
              <w:t>11.</w:t>
            </w:r>
            <w:del w:id="5337" w:author="Hong Je-Woo" w:date="2018-09-27T04:31:00Z">
              <w:r w:rsidR="00B72C41" w:rsidRPr="007E5D70">
                <w:rPr>
                  <w:rFonts w:ascii="Times New Roman" w:eastAsia="맑은 고딕" w:hAnsi="Times New Roman" w:cs="Times New Roman"/>
                  <w:color w:val="000000"/>
                  <w:kern w:val="0"/>
                  <w:sz w:val="19"/>
                  <w:szCs w:val="19"/>
                </w:rPr>
                <w:delText>3 ± 1.</w:delText>
              </w:r>
            </w:del>
            <w:ins w:id="5338" w:author="Hong Je-Woo" w:date="2018-09-27T04:31:00Z">
              <w:r w:rsidRPr="00E5054D">
                <w:rPr>
                  <w:rFonts w:ascii="Times New Roman" w:eastAsia="맑은 고딕" w:hAnsi="Times New Roman" w:cs="Times New Roman"/>
                  <w:color w:val="000000"/>
                  <w:kern w:val="0"/>
                  <w:sz w:val="19"/>
                  <w:szCs w:val="19"/>
                  <w:lang w:val="en-GB"/>
                </w:rPr>
                <w:t xml:space="preserve">9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w:t>
              </w:r>
            </w:ins>
            <w:r w:rsidRPr="00E5054D">
              <w:rPr>
                <w:rFonts w:ascii="Times New Roman" w:hAnsi="Times New Roman"/>
                <w:color w:val="000000"/>
                <w:kern w:val="0"/>
                <w:sz w:val="19"/>
                <w:lang w:val="en-GB"/>
                <w:rPrChange w:id="5339" w:author="Hong Je-Woo" w:date="2018-09-27T04:31:00Z">
                  <w:rPr>
                    <w:rFonts w:ascii="Times New Roman" w:hAnsi="Times New Roman"/>
                    <w:color w:val="000000"/>
                    <w:kern w:val="0"/>
                    <w:sz w:val="19"/>
                  </w:rPr>
                </w:rPrChange>
              </w:rPr>
              <w:t>7</w:t>
            </w:r>
            <w:del w:id="5340" w:author="Hong Je-Woo" w:date="2018-09-27T04:31:00Z">
              <w:r w:rsidR="00B72C41" w:rsidRPr="007E5D70">
                <w:rPr>
                  <w:rFonts w:ascii="Times New Roman" w:eastAsia="맑은 고딕" w:hAnsi="Times New Roman" w:cs="Times New Roman"/>
                  <w:color w:val="000000"/>
                  <w:kern w:val="0"/>
                  <w:sz w:val="19"/>
                  <w:szCs w:val="19"/>
                </w:rPr>
                <w:delText xml:space="preserve"> </w:delText>
              </w:r>
            </w:del>
            <w:ins w:id="5341" w:author="Hong Je-Woo" w:date="2018-09-27T04:31:00Z">
              <w:r w:rsidRPr="00E5054D">
                <w:rPr>
                  <w:rFonts w:ascii="Times New Roman" w:eastAsia="맑은 고딕" w:hAnsi="Times New Roman" w:cs="Times New Roman"/>
                  <w:color w:val="000000"/>
                  <w:kern w:val="0"/>
                  <w:sz w:val="19"/>
                  <w:szCs w:val="19"/>
                  <w:lang w:val="en-GB"/>
                </w:rPr>
                <w:t>.2</w:t>
              </w:r>
            </w:ins>
          </w:p>
        </w:tc>
      </w:tr>
      <w:tr w:rsidR="00A86F25" w:rsidRPr="00E5054D" w14:paraId="2E65B9B0" w14:textId="77777777" w:rsidTr="000A6448">
        <w:trPr>
          <w:trHeight w:val="330"/>
        </w:trPr>
        <w:tc>
          <w:tcPr>
            <w:tcW w:w="1374" w:type="dxa"/>
            <w:vMerge/>
            <w:tcBorders>
              <w:top w:val="single" w:sz="4" w:space="0" w:color="auto"/>
              <w:bottom w:val="single" w:sz="12" w:space="0" w:color="auto"/>
            </w:tcBorders>
            <w:vAlign w:val="center"/>
            <w:hideMark/>
          </w:tcPr>
          <w:p w14:paraId="2E65B9AA" w14:textId="77777777" w:rsidR="00B532B7" w:rsidRPr="00E5054D" w:rsidRDefault="00B532B7" w:rsidP="00B532B7">
            <w:pPr>
              <w:widowControl/>
              <w:wordWrap/>
              <w:autoSpaceDE/>
              <w:autoSpaceDN/>
              <w:spacing w:after="0" w:line="240" w:lineRule="auto"/>
              <w:jc w:val="left"/>
              <w:rPr>
                <w:rFonts w:ascii="Times New Roman" w:hAnsi="Times New Roman"/>
                <w:b/>
                <w:color w:val="000000"/>
                <w:kern w:val="0"/>
                <w:sz w:val="19"/>
                <w:lang w:val="en-GB"/>
                <w:rPrChange w:id="5342" w:author="Hong Je-Woo" w:date="2018-09-27T04:31:00Z">
                  <w:rPr>
                    <w:rFonts w:ascii="Times New Roman" w:hAnsi="Times New Roman"/>
                    <w:b/>
                    <w:color w:val="000000"/>
                    <w:kern w:val="0"/>
                    <w:sz w:val="19"/>
                  </w:rPr>
                </w:rPrChange>
              </w:rPr>
            </w:pPr>
          </w:p>
        </w:tc>
        <w:tc>
          <w:tcPr>
            <w:tcW w:w="1375" w:type="dxa"/>
            <w:tcBorders>
              <w:top w:val="single" w:sz="4" w:space="0" w:color="auto"/>
              <w:bottom w:val="single" w:sz="12" w:space="0" w:color="auto"/>
            </w:tcBorders>
            <w:shd w:val="clear" w:color="auto" w:fill="auto"/>
            <w:noWrap/>
            <w:vAlign w:val="center"/>
            <w:hideMark/>
          </w:tcPr>
          <w:p w14:paraId="2E65B9AB" w14:textId="7B1A4FE5" w:rsidR="00B532B7" w:rsidRPr="00E5054D" w:rsidRDefault="00B72C41" w:rsidP="00B532B7">
            <w:pPr>
              <w:widowControl/>
              <w:wordWrap/>
              <w:autoSpaceDE/>
              <w:autoSpaceDN/>
              <w:spacing w:after="0" w:line="240" w:lineRule="auto"/>
              <w:jc w:val="center"/>
              <w:rPr>
                <w:rFonts w:ascii="Times New Roman" w:hAnsi="Times New Roman"/>
                <w:b/>
                <w:color w:val="000000"/>
                <w:kern w:val="0"/>
                <w:sz w:val="19"/>
                <w:lang w:val="en-GB"/>
                <w:rPrChange w:id="5343" w:author="Hong Je-Woo" w:date="2018-09-27T04:31:00Z">
                  <w:rPr>
                    <w:rFonts w:ascii="Times New Roman" w:hAnsi="Times New Roman"/>
                    <w:b/>
                    <w:color w:val="000000"/>
                    <w:kern w:val="0"/>
                    <w:sz w:val="19"/>
                  </w:rPr>
                </w:rPrChange>
              </w:rPr>
            </w:pPr>
            <w:del w:id="5344" w:author="Hong Je-Woo" w:date="2018-09-27T04:31:00Z">
              <w:r w:rsidRPr="007E5D70">
                <w:rPr>
                  <w:rFonts w:ascii="Times New Roman" w:eastAsia="맑은 고딕" w:hAnsi="Times New Roman" w:cs="Times New Roman"/>
                  <w:b/>
                  <w:bCs/>
                  <w:color w:val="000000"/>
                  <w:kern w:val="0"/>
                  <w:sz w:val="19"/>
                  <w:szCs w:val="19"/>
                </w:rPr>
                <w:delText>Nighttime</w:delText>
              </w:r>
            </w:del>
            <w:ins w:id="5345" w:author="Hong Je-Woo" w:date="2018-09-27T04:31:00Z">
              <w:r w:rsidR="00B04E0A" w:rsidRPr="00E5054D">
                <w:rPr>
                  <w:rFonts w:ascii="Times New Roman" w:eastAsia="맑은 고딕" w:hAnsi="Times New Roman" w:cs="Times New Roman"/>
                  <w:b/>
                  <w:bCs/>
                  <w:color w:val="000000"/>
                  <w:kern w:val="0"/>
                  <w:sz w:val="19"/>
                  <w:szCs w:val="19"/>
                  <w:lang w:val="en-GB"/>
                </w:rPr>
                <w:t>Night-time</w:t>
              </w:r>
            </w:ins>
          </w:p>
        </w:tc>
        <w:tc>
          <w:tcPr>
            <w:tcW w:w="1545" w:type="dxa"/>
            <w:tcBorders>
              <w:top w:val="single" w:sz="4" w:space="0" w:color="auto"/>
              <w:bottom w:val="single" w:sz="12" w:space="0" w:color="auto"/>
            </w:tcBorders>
            <w:shd w:val="clear" w:color="auto" w:fill="auto"/>
            <w:noWrap/>
            <w:vAlign w:val="center"/>
          </w:tcPr>
          <w:p w14:paraId="2E65B9AC" w14:textId="3B77F46F" w:rsidR="00B532B7" w:rsidRPr="00E5054D" w:rsidRDefault="00B72C41" w:rsidP="00B532B7">
            <w:pPr>
              <w:widowControl/>
              <w:wordWrap/>
              <w:autoSpaceDE/>
              <w:autoSpaceDN/>
              <w:spacing w:after="0" w:line="240" w:lineRule="auto"/>
              <w:jc w:val="right"/>
              <w:rPr>
                <w:rFonts w:ascii="Times New Roman" w:hAnsi="Times New Roman"/>
                <w:color w:val="000000"/>
                <w:kern w:val="0"/>
                <w:sz w:val="19"/>
                <w:lang w:val="en-GB"/>
                <w:rPrChange w:id="5346" w:author="Hong Je-Woo" w:date="2018-09-27T04:31:00Z">
                  <w:rPr>
                    <w:rFonts w:ascii="Times New Roman" w:hAnsi="Times New Roman"/>
                    <w:color w:val="000000"/>
                    <w:kern w:val="0"/>
                    <w:sz w:val="19"/>
                  </w:rPr>
                </w:rPrChange>
              </w:rPr>
            </w:pPr>
            <w:del w:id="5347" w:author="Hong Je-Woo" w:date="2018-09-27T04:31:00Z">
              <w:r w:rsidRPr="007E5D70">
                <w:rPr>
                  <w:rFonts w:ascii="Times New Roman" w:eastAsia="맑은 고딕" w:hAnsi="Times New Roman" w:cs="Times New Roman"/>
                  <w:color w:val="000000"/>
                  <w:kern w:val="0"/>
                  <w:sz w:val="19"/>
                  <w:szCs w:val="19"/>
                </w:rPr>
                <w:delText xml:space="preserve">4.1 ± 2.1 </w:delText>
              </w:r>
            </w:del>
            <w:ins w:id="5348" w:author="Hong Je-Woo" w:date="2018-09-27T04:31:00Z">
              <w:r w:rsidR="00A52910" w:rsidRPr="00E5054D">
                <w:rPr>
                  <w:rFonts w:ascii="Times New Roman" w:eastAsia="맑은 고딕" w:hAnsi="Times New Roman" w:cs="Times New Roman"/>
                  <w:color w:val="000000"/>
                  <w:kern w:val="0"/>
                  <w:sz w:val="19"/>
                  <w:szCs w:val="19"/>
                  <w:lang w:val="en-GB"/>
                </w:rPr>
                <w:t xml:space="preserve">9.0 </w:t>
              </w:r>
              <w:r w:rsidR="00B532B7" w:rsidRPr="00E5054D">
                <w:rPr>
                  <w:rFonts w:ascii="Times New Roman" w:eastAsia="맑은 고딕" w:hAnsi="Times New Roman" w:cs="Times New Roman"/>
                  <w:color w:val="000000"/>
                  <w:kern w:val="0"/>
                  <w:sz w:val="19"/>
                  <w:szCs w:val="19"/>
                  <w:lang w:val="en-GB"/>
                </w:rPr>
                <w:t>±</w:t>
              </w:r>
              <w:r w:rsidR="00A52910" w:rsidRPr="00E5054D">
                <w:rPr>
                  <w:rFonts w:ascii="Times New Roman" w:eastAsia="맑은 고딕" w:hAnsi="Times New Roman" w:cs="Times New Roman"/>
                  <w:color w:val="000000"/>
                  <w:kern w:val="0"/>
                  <w:sz w:val="19"/>
                  <w:szCs w:val="19"/>
                  <w:lang w:val="en-GB"/>
                </w:rPr>
                <w:t xml:space="preserve"> 7.5</w:t>
              </w:r>
            </w:ins>
          </w:p>
        </w:tc>
        <w:tc>
          <w:tcPr>
            <w:tcW w:w="1546" w:type="dxa"/>
            <w:tcBorders>
              <w:top w:val="single" w:sz="4" w:space="0" w:color="auto"/>
              <w:bottom w:val="single" w:sz="12" w:space="0" w:color="auto"/>
            </w:tcBorders>
            <w:shd w:val="clear" w:color="auto" w:fill="auto"/>
            <w:noWrap/>
            <w:vAlign w:val="center"/>
          </w:tcPr>
          <w:p w14:paraId="2E65B9AD" w14:textId="22193635" w:rsidR="00B532B7" w:rsidRPr="00E5054D" w:rsidRDefault="00B72C41" w:rsidP="00B532B7">
            <w:pPr>
              <w:widowControl/>
              <w:wordWrap/>
              <w:autoSpaceDE/>
              <w:autoSpaceDN/>
              <w:spacing w:after="0" w:line="240" w:lineRule="auto"/>
              <w:jc w:val="right"/>
              <w:rPr>
                <w:rFonts w:ascii="Times New Roman" w:hAnsi="Times New Roman"/>
                <w:color w:val="000000"/>
                <w:kern w:val="0"/>
                <w:sz w:val="19"/>
                <w:lang w:val="en-GB"/>
                <w:rPrChange w:id="5349" w:author="Hong Je-Woo" w:date="2018-09-27T04:31:00Z">
                  <w:rPr>
                    <w:rFonts w:ascii="Times New Roman" w:hAnsi="Times New Roman"/>
                    <w:color w:val="000000"/>
                    <w:kern w:val="0"/>
                    <w:sz w:val="19"/>
                  </w:rPr>
                </w:rPrChange>
              </w:rPr>
            </w:pPr>
            <w:del w:id="5350" w:author="Hong Je-Woo" w:date="2018-09-27T04:31:00Z">
              <w:r w:rsidRPr="007E5D70">
                <w:rPr>
                  <w:rFonts w:ascii="Times New Roman" w:eastAsia="맑은 고딕" w:hAnsi="Times New Roman" w:cs="Times New Roman"/>
                  <w:color w:val="000000"/>
                  <w:kern w:val="0"/>
                  <w:sz w:val="19"/>
                  <w:szCs w:val="19"/>
                </w:rPr>
                <w:delText>4</w:delText>
              </w:r>
            </w:del>
            <w:ins w:id="5351" w:author="Hong Je-Woo" w:date="2018-09-27T04:31:00Z">
              <w:r w:rsidR="00A52910" w:rsidRPr="00E5054D">
                <w:rPr>
                  <w:rFonts w:ascii="Times New Roman" w:eastAsia="맑은 고딕" w:hAnsi="Times New Roman" w:cs="Times New Roman"/>
                  <w:color w:val="000000"/>
                  <w:kern w:val="0"/>
                  <w:sz w:val="19"/>
                  <w:szCs w:val="19"/>
                  <w:lang w:val="en-GB"/>
                </w:rPr>
                <w:t xml:space="preserve">7.8 </w:t>
              </w:r>
              <w:r w:rsidR="00B532B7" w:rsidRPr="00E5054D">
                <w:rPr>
                  <w:rFonts w:ascii="Times New Roman" w:eastAsia="맑은 고딕" w:hAnsi="Times New Roman" w:cs="Times New Roman"/>
                  <w:color w:val="000000"/>
                  <w:kern w:val="0"/>
                  <w:sz w:val="19"/>
                  <w:szCs w:val="19"/>
                  <w:lang w:val="en-GB"/>
                </w:rPr>
                <w:t>±</w:t>
              </w:r>
              <w:r w:rsidR="00A52910" w:rsidRPr="00E5054D">
                <w:rPr>
                  <w:rFonts w:ascii="Times New Roman" w:eastAsia="맑은 고딕" w:hAnsi="Times New Roman" w:cs="Times New Roman"/>
                  <w:color w:val="000000"/>
                  <w:kern w:val="0"/>
                  <w:sz w:val="19"/>
                  <w:szCs w:val="19"/>
                  <w:lang w:val="en-GB"/>
                </w:rPr>
                <w:t xml:space="preserve"> 5</w:t>
              </w:r>
            </w:ins>
            <w:r w:rsidR="00A52910" w:rsidRPr="00E5054D">
              <w:rPr>
                <w:rFonts w:ascii="Times New Roman" w:hAnsi="Times New Roman"/>
                <w:color w:val="000000"/>
                <w:kern w:val="0"/>
                <w:sz w:val="19"/>
                <w:lang w:val="en-GB"/>
                <w:rPrChange w:id="5352" w:author="Hong Je-Woo" w:date="2018-09-27T04:31:00Z">
                  <w:rPr>
                    <w:rFonts w:ascii="Times New Roman" w:hAnsi="Times New Roman"/>
                    <w:color w:val="000000"/>
                    <w:kern w:val="0"/>
                    <w:sz w:val="19"/>
                  </w:rPr>
                </w:rPrChange>
              </w:rPr>
              <w:t>.9</w:t>
            </w:r>
            <w:del w:id="5353" w:author="Hong Je-Woo" w:date="2018-09-27T04:31:00Z">
              <w:r w:rsidRPr="007E5D70">
                <w:rPr>
                  <w:rFonts w:ascii="Times New Roman" w:eastAsia="맑은 고딕" w:hAnsi="Times New Roman" w:cs="Times New Roman"/>
                  <w:color w:val="000000"/>
                  <w:kern w:val="0"/>
                  <w:sz w:val="19"/>
                  <w:szCs w:val="19"/>
                </w:rPr>
                <w:delText xml:space="preserve"> ± 1.4 </w:delText>
              </w:r>
            </w:del>
          </w:p>
        </w:tc>
        <w:tc>
          <w:tcPr>
            <w:tcW w:w="1545" w:type="dxa"/>
            <w:tcBorders>
              <w:top w:val="single" w:sz="4" w:space="0" w:color="auto"/>
              <w:bottom w:val="single" w:sz="12" w:space="0" w:color="auto"/>
            </w:tcBorders>
            <w:shd w:val="clear" w:color="auto" w:fill="auto"/>
            <w:noWrap/>
            <w:vAlign w:val="center"/>
          </w:tcPr>
          <w:p w14:paraId="2E65B9AE" w14:textId="3C41522A" w:rsidR="00B532B7" w:rsidRPr="00E5054D" w:rsidRDefault="00A52910" w:rsidP="00B532B7">
            <w:pPr>
              <w:widowControl/>
              <w:wordWrap/>
              <w:autoSpaceDE/>
              <w:autoSpaceDN/>
              <w:spacing w:after="0" w:line="240" w:lineRule="auto"/>
              <w:jc w:val="right"/>
              <w:rPr>
                <w:rFonts w:ascii="Times New Roman" w:hAnsi="Times New Roman"/>
                <w:color w:val="000000"/>
                <w:kern w:val="0"/>
                <w:sz w:val="19"/>
                <w:lang w:val="en-GB"/>
                <w:rPrChange w:id="5354" w:author="Hong Je-Woo" w:date="2018-09-27T04:31:00Z">
                  <w:rPr>
                    <w:rFonts w:ascii="Times New Roman" w:hAnsi="Times New Roman"/>
                    <w:color w:val="000000"/>
                    <w:kern w:val="0"/>
                    <w:sz w:val="19"/>
                  </w:rPr>
                </w:rPrChange>
              </w:rPr>
            </w:pPr>
            <w:ins w:id="5355" w:author="Hong Je-Woo" w:date="2018-09-27T04:31:00Z">
              <w:r w:rsidRPr="00E5054D">
                <w:rPr>
                  <w:rFonts w:ascii="Times New Roman" w:eastAsia="맑은 고딕" w:hAnsi="Times New Roman" w:cs="Times New Roman"/>
                  <w:color w:val="000000"/>
                  <w:kern w:val="0"/>
                  <w:sz w:val="19"/>
                  <w:szCs w:val="19"/>
                  <w:lang w:val="en-GB"/>
                </w:rPr>
                <w:t xml:space="preserve">7.2 </w:t>
              </w:r>
              <w:r w:rsidR="00B532B7"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w:t>
              </w:r>
            </w:ins>
            <w:r w:rsidRPr="00E5054D">
              <w:rPr>
                <w:rFonts w:ascii="Times New Roman" w:hAnsi="Times New Roman"/>
                <w:color w:val="000000"/>
                <w:kern w:val="0"/>
                <w:sz w:val="19"/>
                <w:lang w:val="en-GB"/>
                <w:rPrChange w:id="5356" w:author="Hong Je-Woo" w:date="2018-09-27T04:31:00Z">
                  <w:rPr>
                    <w:rFonts w:ascii="Times New Roman" w:hAnsi="Times New Roman"/>
                    <w:color w:val="000000"/>
                    <w:kern w:val="0"/>
                    <w:sz w:val="19"/>
                  </w:rPr>
                </w:rPrChange>
              </w:rPr>
              <w:t>4</w:t>
            </w:r>
            <w:del w:id="5357" w:author="Hong Je-Woo" w:date="2018-09-27T04:31:00Z">
              <w:r w:rsidR="00B72C41" w:rsidRPr="007E5D70">
                <w:rPr>
                  <w:rFonts w:ascii="Times New Roman" w:eastAsia="맑은 고딕" w:hAnsi="Times New Roman" w:cs="Times New Roman"/>
                  <w:color w:val="000000"/>
                  <w:kern w:val="0"/>
                  <w:sz w:val="19"/>
                  <w:szCs w:val="19"/>
                </w:rPr>
                <w:delText xml:space="preserve">.0 ± 1.6 </w:delText>
              </w:r>
            </w:del>
          </w:p>
        </w:tc>
        <w:tc>
          <w:tcPr>
            <w:tcW w:w="1546" w:type="dxa"/>
            <w:tcBorders>
              <w:top w:val="single" w:sz="4" w:space="0" w:color="auto"/>
              <w:bottom w:val="single" w:sz="12" w:space="0" w:color="auto"/>
            </w:tcBorders>
            <w:shd w:val="clear" w:color="auto" w:fill="auto"/>
            <w:noWrap/>
            <w:vAlign w:val="center"/>
          </w:tcPr>
          <w:p w14:paraId="2E65B9AF" w14:textId="0084362E" w:rsidR="00B532B7" w:rsidRPr="00E5054D" w:rsidRDefault="00B72C41" w:rsidP="00B532B7">
            <w:pPr>
              <w:widowControl/>
              <w:wordWrap/>
              <w:autoSpaceDE/>
              <w:autoSpaceDN/>
              <w:spacing w:after="0" w:line="240" w:lineRule="auto"/>
              <w:jc w:val="right"/>
              <w:rPr>
                <w:rFonts w:ascii="Times New Roman" w:hAnsi="Times New Roman"/>
                <w:color w:val="000000"/>
                <w:kern w:val="0"/>
                <w:sz w:val="19"/>
                <w:lang w:val="en-GB"/>
                <w:rPrChange w:id="5358" w:author="Hong Je-Woo" w:date="2018-09-27T04:31:00Z">
                  <w:rPr>
                    <w:rFonts w:ascii="Times New Roman" w:hAnsi="Times New Roman"/>
                    <w:color w:val="000000"/>
                    <w:kern w:val="0"/>
                    <w:sz w:val="19"/>
                  </w:rPr>
                </w:rPrChange>
              </w:rPr>
            </w:pPr>
            <w:del w:id="5359" w:author="Hong Je-Woo" w:date="2018-09-27T04:31:00Z">
              <w:r w:rsidRPr="007E5D70">
                <w:rPr>
                  <w:rFonts w:ascii="Times New Roman" w:eastAsia="맑은 고딕" w:hAnsi="Times New Roman" w:cs="Times New Roman"/>
                  <w:color w:val="000000"/>
                  <w:kern w:val="0"/>
                  <w:sz w:val="19"/>
                  <w:szCs w:val="19"/>
                </w:rPr>
                <w:delText>5.2 ± 1</w:delText>
              </w:r>
            </w:del>
            <w:ins w:id="5360" w:author="Hong Je-Woo" w:date="2018-09-27T04:31:00Z">
              <w:r w:rsidR="00A52910" w:rsidRPr="00E5054D">
                <w:rPr>
                  <w:rFonts w:ascii="Times New Roman" w:eastAsia="맑은 고딕" w:hAnsi="Times New Roman" w:cs="Times New Roman"/>
                  <w:color w:val="000000"/>
                  <w:kern w:val="0"/>
                  <w:sz w:val="19"/>
                  <w:szCs w:val="19"/>
                  <w:lang w:val="en-GB"/>
                </w:rPr>
                <w:t xml:space="preserve">10.0 </w:t>
              </w:r>
              <w:r w:rsidR="00B532B7" w:rsidRPr="00E5054D">
                <w:rPr>
                  <w:rFonts w:ascii="Times New Roman" w:eastAsia="맑은 고딕" w:hAnsi="Times New Roman" w:cs="Times New Roman"/>
                  <w:color w:val="000000"/>
                  <w:kern w:val="0"/>
                  <w:sz w:val="19"/>
                  <w:szCs w:val="19"/>
                  <w:lang w:val="en-GB"/>
                </w:rPr>
                <w:t>±</w:t>
              </w:r>
              <w:r w:rsidR="00A52910" w:rsidRPr="00E5054D">
                <w:rPr>
                  <w:rFonts w:ascii="Times New Roman" w:eastAsia="맑은 고딕" w:hAnsi="Times New Roman" w:cs="Times New Roman"/>
                  <w:color w:val="000000"/>
                  <w:kern w:val="0"/>
                  <w:sz w:val="19"/>
                  <w:szCs w:val="19"/>
                  <w:lang w:val="en-GB"/>
                </w:rPr>
                <w:t xml:space="preserve"> 6</w:t>
              </w:r>
            </w:ins>
            <w:r w:rsidR="00A52910" w:rsidRPr="00E5054D">
              <w:rPr>
                <w:rFonts w:ascii="Times New Roman" w:hAnsi="Times New Roman"/>
                <w:color w:val="000000"/>
                <w:kern w:val="0"/>
                <w:sz w:val="19"/>
                <w:lang w:val="en-GB"/>
                <w:rPrChange w:id="5361" w:author="Hong Je-Woo" w:date="2018-09-27T04:31:00Z">
                  <w:rPr>
                    <w:rFonts w:ascii="Times New Roman" w:hAnsi="Times New Roman"/>
                    <w:color w:val="000000"/>
                    <w:kern w:val="0"/>
                    <w:sz w:val="19"/>
                  </w:rPr>
                </w:rPrChange>
              </w:rPr>
              <w:t>.9</w:t>
            </w:r>
            <w:del w:id="5362" w:author="Hong Je-Woo" w:date="2018-09-27T04:31:00Z">
              <w:r w:rsidRPr="007E5D70">
                <w:rPr>
                  <w:rFonts w:ascii="Times New Roman" w:eastAsia="맑은 고딕" w:hAnsi="Times New Roman" w:cs="Times New Roman"/>
                  <w:color w:val="000000"/>
                  <w:kern w:val="0"/>
                  <w:sz w:val="19"/>
                  <w:szCs w:val="19"/>
                </w:rPr>
                <w:delText xml:space="preserve"> </w:delText>
              </w:r>
            </w:del>
          </w:p>
        </w:tc>
      </w:tr>
      <w:tr w:rsidR="00A86F25" w:rsidRPr="00E5054D" w14:paraId="2E65B9B7" w14:textId="77777777" w:rsidTr="00F953B7">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B1" w14:textId="77777777" w:rsidR="00C3730B" w:rsidRPr="00E5054D" w:rsidRDefault="00C3730B" w:rsidP="00C3730B">
            <w:pPr>
              <w:widowControl/>
              <w:wordWrap/>
              <w:autoSpaceDE/>
              <w:autoSpaceDN/>
              <w:spacing w:after="0" w:line="240" w:lineRule="auto"/>
              <w:jc w:val="center"/>
              <w:rPr>
                <w:rFonts w:ascii="Times New Roman" w:hAnsi="Times New Roman"/>
                <w:b/>
                <w:color w:val="000000"/>
                <w:kern w:val="0"/>
                <w:sz w:val="19"/>
                <w:lang w:val="en-GB"/>
                <w:rPrChange w:id="5363" w:author="Hong Je-Woo" w:date="2018-09-27T04:31:00Z">
                  <w:rPr>
                    <w:rFonts w:ascii="Times New Roman" w:hAnsi="Times New Roman"/>
                    <w:b/>
                    <w:color w:val="000000"/>
                    <w:kern w:val="0"/>
                    <w:sz w:val="19"/>
                  </w:rPr>
                </w:rPrChange>
              </w:rPr>
            </w:pPr>
            <w:r w:rsidRPr="00E5054D">
              <w:rPr>
                <w:rFonts w:ascii="Times New Roman" w:hAnsi="Times New Roman"/>
                <w:b/>
                <w:i/>
                <w:color w:val="000000"/>
                <w:kern w:val="0"/>
                <w:sz w:val="19"/>
                <w:lang w:val="en-GB"/>
                <w:rPrChange w:id="5364" w:author="Hong Je-Woo" w:date="2018-09-27T04:31:00Z">
                  <w:rPr>
                    <w:rFonts w:ascii="Times New Roman" w:hAnsi="Times New Roman"/>
                    <w:b/>
                    <w:i/>
                    <w:color w:val="000000"/>
                    <w:kern w:val="0"/>
                    <w:sz w:val="19"/>
                  </w:rPr>
                </w:rPrChange>
              </w:rPr>
              <w:t>Working Days</w:t>
            </w:r>
          </w:p>
        </w:tc>
        <w:tc>
          <w:tcPr>
            <w:tcW w:w="1375" w:type="dxa"/>
            <w:tcBorders>
              <w:top w:val="single" w:sz="12" w:space="0" w:color="auto"/>
              <w:bottom w:val="single" w:sz="4" w:space="0" w:color="auto"/>
            </w:tcBorders>
            <w:shd w:val="clear" w:color="auto" w:fill="auto"/>
            <w:noWrap/>
            <w:vAlign w:val="center"/>
            <w:hideMark/>
          </w:tcPr>
          <w:p w14:paraId="2E65B9B2" w14:textId="77777777" w:rsidR="00C3730B" w:rsidRPr="00E5054D" w:rsidRDefault="00C3730B" w:rsidP="00C3730B">
            <w:pPr>
              <w:widowControl/>
              <w:wordWrap/>
              <w:autoSpaceDE/>
              <w:autoSpaceDN/>
              <w:spacing w:after="0" w:line="240" w:lineRule="auto"/>
              <w:jc w:val="center"/>
              <w:rPr>
                <w:rFonts w:ascii="Times New Roman" w:hAnsi="Times New Roman"/>
                <w:b/>
                <w:color w:val="000000"/>
                <w:kern w:val="0"/>
                <w:sz w:val="19"/>
                <w:lang w:val="en-GB"/>
                <w:rPrChange w:id="5365"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366" w:author="Hong Je-Woo" w:date="2018-09-27T04:31:00Z">
                  <w:rPr>
                    <w:rFonts w:ascii="Times New Roman" w:hAnsi="Times New Roman"/>
                    <w:b/>
                    <w:color w:val="000000"/>
                    <w:kern w:val="0"/>
                    <w:sz w:val="19"/>
                  </w:rPr>
                </w:rPrChange>
              </w:rPr>
              <w:t>All-day</w:t>
            </w:r>
          </w:p>
        </w:tc>
        <w:tc>
          <w:tcPr>
            <w:tcW w:w="1545" w:type="dxa"/>
            <w:tcBorders>
              <w:top w:val="single" w:sz="12" w:space="0" w:color="auto"/>
              <w:bottom w:val="single" w:sz="4" w:space="0" w:color="auto"/>
            </w:tcBorders>
            <w:shd w:val="clear" w:color="auto" w:fill="auto"/>
            <w:noWrap/>
          </w:tcPr>
          <w:p w14:paraId="2E65B9B3" w14:textId="6B1F2B05" w:rsidR="00C3730B" w:rsidRPr="00E5054D" w:rsidRDefault="000D4C44" w:rsidP="00C3730B">
            <w:pPr>
              <w:widowControl/>
              <w:wordWrap/>
              <w:autoSpaceDE/>
              <w:autoSpaceDN/>
              <w:spacing w:after="0" w:line="240" w:lineRule="auto"/>
              <w:jc w:val="right"/>
              <w:rPr>
                <w:rFonts w:ascii="Times New Roman" w:hAnsi="Times New Roman"/>
                <w:color w:val="000000"/>
                <w:kern w:val="0"/>
                <w:sz w:val="19"/>
                <w:lang w:val="en-GB"/>
                <w:rPrChange w:id="5367" w:author="Hong Je-Woo" w:date="2018-09-27T04:31:00Z">
                  <w:rPr>
                    <w:rFonts w:ascii="Times New Roman" w:hAnsi="Times New Roman"/>
                    <w:color w:val="000000"/>
                    <w:kern w:val="0"/>
                    <w:sz w:val="19"/>
                  </w:rPr>
                </w:rPrChange>
              </w:rPr>
            </w:pPr>
            <w:ins w:id="5368" w:author="Hong Je-Woo" w:date="2018-09-27T04:31:00Z">
              <w:r w:rsidRPr="00E5054D">
                <w:rPr>
                  <w:rFonts w:ascii="Times New Roman" w:eastAsia="맑은 고딕" w:hAnsi="Times New Roman" w:cs="Times New Roman"/>
                  <w:color w:val="000000"/>
                  <w:kern w:val="0"/>
                  <w:sz w:val="19"/>
                  <w:szCs w:val="19"/>
                  <w:lang w:val="en-GB"/>
                </w:rPr>
                <w:t xml:space="preserve">11.1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w:t>
              </w:r>
            </w:ins>
            <w:r w:rsidRPr="00E5054D">
              <w:rPr>
                <w:rFonts w:ascii="Times New Roman" w:hAnsi="Times New Roman"/>
                <w:color w:val="000000"/>
                <w:kern w:val="0"/>
                <w:sz w:val="19"/>
                <w:lang w:val="en-GB"/>
                <w:rPrChange w:id="5369" w:author="Hong Je-Woo" w:date="2018-09-27T04:31:00Z">
                  <w:rPr>
                    <w:rFonts w:ascii="Times New Roman" w:hAnsi="Times New Roman"/>
                    <w:color w:val="000000"/>
                    <w:kern w:val="0"/>
                    <w:sz w:val="19"/>
                  </w:rPr>
                </w:rPrChange>
              </w:rPr>
              <w:t>7.6</w:t>
            </w:r>
            <w:del w:id="5370" w:author="Hong Je-Woo" w:date="2018-09-27T04:31:00Z">
              <w:r w:rsidR="00B72C41" w:rsidRPr="007E5D70">
                <w:rPr>
                  <w:rFonts w:ascii="Times New Roman" w:eastAsia="맑은 고딕" w:hAnsi="Times New Roman" w:cs="Times New Roman"/>
                  <w:color w:val="000000"/>
                  <w:kern w:val="0"/>
                  <w:sz w:val="19"/>
                  <w:szCs w:val="19"/>
                </w:rPr>
                <w:delText xml:space="preserve"> ± 4.2 </w:delText>
              </w:r>
            </w:del>
          </w:p>
        </w:tc>
        <w:tc>
          <w:tcPr>
            <w:tcW w:w="1546" w:type="dxa"/>
            <w:tcBorders>
              <w:top w:val="single" w:sz="12" w:space="0" w:color="auto"/>
              <w:bottom w:val="single" w:sz="4" w:space="0" w:color="auto"/>
            </w:tcBorders>
            <w:shd w:val="clear" w:color="auto" w:fill="auto"/>
            <w:noWrap/>
          </w:tcPr>
          <w:p w14:paraId="2E65B9B4" w14:textId="2B2BF278" w:rsidR="00C3730B" w:rsidRPr="00E5054D" w:rsidRDefault="000D4C44" w:rsidP="00C3730B">
            <w:pPr>
              <w:widowControl/>
              <w:wordWrap/>
              <w:autoSpaceDE/>
              <w:autoSpaceDN/>
              <w:spacing w:after="0" w:line="240" w:lineRule="auto"/>
              <w:jc w:val="right"/>
              <w:rPr>
                <w:rFonts w:ascii="Times New Roman" w:hAnsi="Times New Roman"/>
                <w:color w:val="000000"/>
                <w:kern w:val="0"/>
                <w:sz w:val="19"/>
                <w:lang w:val="en-GB"/>
                <w:rPrChange w:id="5371" w:author="Hong Je-Woo" w:date="2018-09-27T04:31:00Z">
                  <w:rPr>
                    <w:rFonts w:ascii="Times New Roman" w:hAnsi="Times New Roman"/>
                    <w:color w:val="000000"/>
                    <w:kern w:val="0"/>
                    <w:sz w:val="19"/>
                  </w:rPr>
                </w:rPrChange>
              </w:rPr>
            </w:pPr>
            <w:ins w:id="5372" w:author="Hong Je-Woo" w:date="2018-09-27T04:31:00Z">
              <w:r w:rsidRPr="00E5054D">
                <w:rPr>
                  <w:rFonts w:ascii="Times New Roman" w:eastAsia="맑은 고딕" w:hAnsi="Times New Roman" w:cs="Times New Roman"/>
                  <w:color w:val="000000"/>
                  <w:kern w:val="0"/>
                  <w:sz w:val="19"/>
                  <w:szCs w:val="19"/>
                  <w:lang w:val="en-GB"/>
                </w:rPr>
                <w:t xml:space="preserve">8.1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w:t>
              </w:r>
            </w:ins>
            <w:r w:rsidRPr="00E5054D">
              <w:rPr>
                <w:rFonts w:ascii="Times New Roman" w:hAnsi="Times New Roman"/>
                <w:color w:val="000000"/>
                <w:kern w:val="0"/>
                <w:sz w:val="19"/>
                <w:lang w:val="en-GB"/>
                <w:rPrChange w:id="5373" w:author="Hong Je-Woo" w:date="2018-09-27T04:31:00Z">
                  <w:rPr>
                    <w:rFonts w:ascii="Times New Roman" w:hAnsi="Times New Roman"/>
                    <w:color w:val="000000"/>
                    <w:kern w:val="0"/>
                    <w:sz w:val="19"/>
                  </w:rPr>
                </w:rPrChange>
              </w:rPr>
              <w:t>6.</w:t>
            </w:r>
            <w:del w:id="5374" w:author="Hong Je-Woo" w:date="2018-09-27T04:31:00Z">
              <w:r w:rsidR="00B72C41" w:rsidRPr="007E5D70">
                <w:rPr>
                  <w:rFonts w:ascii="Times New Roman" w:eastAsia="맑은 고딕" w:hAnsi="Times New Roman" w:cs="Times New Roman"/>
                  <w:color w:val="000000"/>
                  <w:kern w:val="0"/>
                  <w:sz w:val="19"/>
                  <w:szCs w:val="19"/>
                </w:rPr>
                <w:delText>7 ± 2.</w:delText>
              </w:r>
            </w:del>
            <w:r w:rsidRPr="00E5054D">
              <w:rPr>
                <w:rFonts w:ascii="Times New Roman" w:hAnsi="Times New Roman"/>
                <w:color w:val="000000"/>
                <w:kern w:val="0"/>
                <w:sz w:val="19"/>
                <w:lang w:val="en-GB"/>
                <w:rPrChange w:id="5375" w:author="Hong Je-Woo" w:date="2018-09-27T04:31:00Z">
                  <w:rPr>
                    <w:rFonts w:ascii="Times New Roman" w:hAnsi="Times New Roman"/>
                    <w:color w:val="000000"/>
                    <w:kern w:val="0"/>
                    <w:sz w:val="19"/>
                  </w:rPr>
                </w:rPrChange>
              </w:rPr>
              <w:t>4</w:t>
            </w:r>
            <w:del w:id="5376" w:author="Hong Je-Woo" w:date="2018-09-27T04:31:00Z">
              <w:r w:rsidR="00B72C41" w:rsidRPr="007E5D70">
                <w:rPr>
                  <w:rFonts w:ascii="Times New Roman" w:eastAsia="맑은 고딕" w:hAnsi="Times New Roman" w:cs="Times New Roman"/>
                  <w:color w:val="000000"/>
                  <w:kern w:val="0"/>
                  <w:sz w:val="19"/>
                  <w:szCs w:val="19"/>
                </w:rPr>
                <w:delText xml:space="preserve"> </w:delText>
              </w:r>
            </w:del>
          </w:p>
        </w:tc>
        <w:tc>
          <w:tcPr>
            <w:tcW w:w="1545" w:type="dxa"/>
            <w:tcBorders>
              <w:top w:val="single" w:sz="12" w:space="0" w:color="auto"/>
              <w:bottom w:val="single" w:sz="4" w:space="0" w:color="auto"/>
            </w:tcBorders>
            <w:shd w:val="clear" w:color="auto" w:fill="auto"/>
            <w:noWrap/>
          </w:tcPr>
          <w:p w14:paraId="2E65B9B5" w14:textId="6AA19EF5"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377" w:author="Hong Je-Woo" w:date="2018-09-27T04:31:00Z">
                  <w:rPr>
                    <w:rFonts w:ascii="Times New Roman" w:hAnsi="Times New Roman"/>
                    <w:color w:val="000000"/>
                    <w:kern w:val="0"/>
                    <w:sz w:val="19"/>
                  </w:rPr>
                </w:rPrChange>
              </w:rPr>
            </w:pPr>
            <w:del w:id="5378" w:author="Hong Je-Woo" w:date="2018-09-27T04:31:00Z">
              <w:r w:rsidRPr="007E5D70">
                <w:rPr>
                  <w:rFonts w:ascii="Times New Roman" w:eastAsia="맑은 고딕" w:hAnsi="Times New Roman" w:cs="Times New Roman"/>
                  <w:color w:val="000000"/>
                  <w:kern w:val="0"/>
                  <w:sz w:val="19"/>
                  <w:szCs w:val="19"/>
                </w:rPr>
                <w:delText>6.</w:delText>
              </w:r>
            </w:del>
            <w:r w:rsidR="000D4C44" w:rsidRPr="00E5054D">
              <w:rPr>
                <w:rFonts w:ascii="Times New Roman" w:hAnsi="Times New Roman"/>
                <w:color w:val="000000"/>
                <w:kern w:val="0"/>
                <w:sz w:val="19"/>
                <w:lang w:val="en-GB"/>
                <w:rPrChange w:id="5379" w:author="Hong Je-Woo" w:date="2018-09-27T04:31:00Z">
                  <w:rPr>
                    <w:rFonts w:ascii="Times New Roman" w:hAnsi="Times New Roman"/>
                    <w:color w:val="000000"/>
                    <w:kern w:val="0"/>
                    <w:sz w:val="19"/>
                  </w:rPr>
                </w:rPrChange>
              </w:rPr>
              <w:t>9</w:t>
            </w:r>
            <w:del w:id="5380" w:author="Hong Je-Woo" w:date="2018-09-27T04:31:00Z">
              <w:r w:rsidRPr="007E5D70">
                <w:rPr>
                  <w:rFonts w:ascii="Times New Roman" w:eastAsia="맑은 고딕" w:hAnsi="Times New Roman" w:cs="Times New Roman"/>
                  <w:color w:val="000000"/>
                  <w:kern w:val="0"/>
                  <w:sz w:val="19"/>
                  <w:szCs w:val="19"/>
                </w:rPr>
                <w:delText xml:space="preserve"> ± 3</w:delText>
              </w:r>
            </w:del>
            <w:r w:rsidR="000D4C44" w:rsidRPr="00E5054D">
              <w:rPr>
                <w:rFonts w:ascii="Times New Roman" w:hAnsi="Times New Roman"/>
                <w:color w:val="000000"/>
                <w:kern w:val="0"/>
                <w:sz w:val="19"/>
                <w:lang w:val="en-GB"/>
                <w:rPrChange w:id="5381" w:author="Hong Je-Woo" w:date="2018-09-27T04:31:00Z">
                  <w:rPr>
                    <w:rFonts w:ascii="Times New Roman" w:hAnsi="Times New Roman"/>
                    <w:color w:val="000000"/>
                    <w:kern w:val="0"/>
                    <w:sz w:val="19"/>
                  </w:rPr>
                </w:rPrChange>
              </w:rPr>
              <w:t xml:space="preserve">.8 </w:t>
            </w:r>
            <w:ins w:id="5382" w:author="Hong Je-Woo" w:date="2018-09-27T04:31:00Z">
              <w:r w:rsidR="00C3730B" w:rsidRPr="00E5054D">
                <w:rPr>
                  <w:rFonts w:ascii="Times New Roman" w:eastAsia="맑은 고딕" w:hAnsi="Times New Roman" w:cs="Times New Roman"/>
                  <w:color w:val="000000"/>
                  <w:kern w:val="0"/>
                  <w:sz w:val="19"/>
                  <w:szCs w:val="19"/>
                  <w:lang w:val="en-GB"/>
                </w:rPr>
                <w:t>±</w:t>
              </w:r>
              <w:r w:rsidR="000D4C44" w:rsidRPr="00E5054D">
                <w:rPr>
                  <w:rFonts w:ascii="Times New Roman" w:eastAsia="맑은 고딕" w:hAnsi="Times New Roman" w:cs="Times New Roman"/>
                  <w:color w:val="000000"/>
                  <w:kern w:val="0"/>
                  <w:sz w:val="19"/>
                  <w:szCs w:val="19"/>
                  <w:lang w:val="en-GB"/>
                </w:rPr>
                <w:t xml:space="preserve"> 6.8</w:t>
              </w:r>
            </w:ins>
          </w:p>
        </w:tc>
        <w:tc>
          <w:tcPr>
            <w:tcW w:w="1546" w:type="dxa"/>
            <w:tcBorders>
              <w:top w:val="single" w:sz="12" w:space="0" w:color="auto"/>
              <w:bottom w:val="single" w:sz="4" w:space="0" w:color="auto"/>
            </w:tcBorders>
            <w:shd w:val="clear" w:color="auto" w:fill="auto"/>
            <w:noWrap/>
          </w:tcPr>
          <w:p w14:paraId="2E65B9B6" w14:textId="4524E21D" w:rsidR="00C3730B" w:rsidRPr="00E5054D" w:rsidRDefault="000D4C44" w:rsidP="00C3730B">
            <w:pPr>
              <w:widowControl/>
              <w:wordWrap/>
              <w:autoSpaceDE/>
              <w:autoSpaceDN/>
              <w:spacing w:after="0" w:line="240" w:lineRule="auto"/>
              <w:jc w:val="right"/>
              <w:rPr>
                <w:rFonts w:ascii="Times New Roman" w:hAnsi="Times New Roman"/>
                <w:color w:val="000000"/>
                <w:kern w:val="0"/>
                <w:sz w:val="19"/>
                <w:lang w:val="en-GB"/>
                <w:rPrChange w:id="5383" w:author="Hong Je-Woo" w:date="2018-09-27T04:31:00Z">
                  <w:rPr>
                    <w:rFonts w:ascii="Times New Roman" w:hAnsi="Times New Roman"/>
                    <w:color w:val="000000"/>
                    <w:kern w:val="0"/>
                    <w:sz w:val="19"/>
                  </w:rPr>
                </w:rPrChange>
              </w:rPr>
            </w:pPr>
            <w:ins w:id="5384" w:author="Hong Je-Woo" w:date="2018-09-27T04:31:00Z">
              <w:r w:rsidRPr="00E5054D">
                <w:rPr>
                  <w:rFonts w:ascii="Times New Roman" w:eastAsia="맑은 고딕" w:hAnsi="Times New Roman" w:cs="Times New Roman"/>
                  <w:color w:val="000000"/>
                  <w:kern w:val="0"/>
                  <w:sz w:val="19"/>
                  <w:szCs w:val="19"/>
                  <w:lang w:val="en-GB"/>
                </w:rPr>
                <w:t xml:space="preserve">11.6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w:t>
              </w:r>
            </w:ins>
            <w:r w:rsidRPr="00E5054D">
              <w:rPr>
                <w:rFonts w:ascii="Times New Roman" w:hAnsi="Times New Roman"/>
                <w:color w:val="000000"/>
                <w:kern w:val="0"/>
                <w:sz w:val="19"/>
                <w:lang w:val="en-GB"/>
                <w:rPrChange w:id="5385" w:author="Hong Je-Woo" w:date="2018-09-27T04:31:00Z">
                  <w:rPr>
                    <w:rFonts w:ascii="Times New Roman" w:hAnsi="Times New Roman"/>
                    <w:color w:val="000000"/>
                    <w:kern w:val="0"/>
                    <w:sz w:val="19"/>
                  </w:rPr>
                </w:rPrChange>
              </w:rPr>
              <w:t>7.</w:t>
            </w:r>
            <w:del w:id="5386" w:author="Hong Je-Woo" w:date="2018-09-27T04:31:00Z">
              <w:r w:rsidR="00B72C41" w:rsidRPr="007E5D70">
                <w:rPr>
                  <w:rFonts w:ascii="Times New Roman" w:eastAsia="맑은 고딕" w:hAnsi="Times New Roman" w:cs="Times New Roman"/>
                  <w:color w:val="000000"/>
                  <w:kern w:val="0"/>
                  <w:sz w:val="19"/>
                  <w:szCs w:val="19"/>
                </w:rPr>
                <w:delText xml:space="preserve">9 ± </w:delText>
              </w:r>
            </w:del>
            <w:r w:rsidRPr="00E5054D">
              <w:rPr>
                <w:rFonts w:ascii="Times New Roman" w:hAnsi="Times New Roman"/>
                <w:color w:val="000000"/>
                <w:kern w:val="0"/>
                <w:sz w:val="19"/>
                <w:lang w:val="en-GB"/>
                <w:rPrChange w:id="5387" w:author="Hong Je-Woo" w:date="2018-09-27T04:31:00Z">
                  <w:rPr>
                    <w:rFonts w:ascii="Times New Roman" w:hAnsi="Times New Roman"/>
                    <w:color w:val="000000"/>
                    <w:kern w:val="0"/>
                    <w:sz w:val="19"/>
                  </w:rPr>
                </w:rPrChange>
              </w:rPr>
              <w:t>3</w:t>
            </w:r>
            <w:del w:id="5388" w:author="Hong Je-Woo" w:date="2018-09-27T04:31:00Z">
              <w:r w:rsidR="00B72C41" w:rsidRPr="007E5D70">
                <w:rPr>
                  <w:rFonts w:ascii="Times New Roman" w:eastAsia="맑은 고딕" w:hAnsi="Times New Roman" w:cs="Times New Roman"/>
                  <w:color w:val="000000"/>
                  <w:kern w:val="0"/>
                  <w:sz w:val="19"/>
                  <w:szCs w:val="19"/>
                </w:rPr>
                <w:delText xml:space="preserve">.9 </w:delText>
              </w:r>
            </w:del>
          </w:p>
        </w:tc>
      </w:tr>
      <w:tr w:rsidR="00C3730B" w:rsidRPr="00E5054D" w14:paraId="2E65B9BE" w14:textId="77777777" w:rsidTr="00F953B7">
        <w:trPr>
          <w:trHeight w:val="330"/>
          <w:trPrChange w:id="5389" w:author="Hong Je-Woo" w:date="2018-09-27T04:31:00Z">
            <w:trPr>
              <w:gridBefore w:val="1"/>
              <w:trHeight w:val="330"/>
            </w:trPr>
          </w:trPrChange>
        </w:trPr>
        <w:tc>
          <w:tcPr>
            <w:tcW w:w="1374" w:type="dxa"/>
            <w:vMerge/>
            <w:tcBorders>
              <w:top w:val="single" w:sz="4" w:space="0" w:color="auto"/>
              <w:bottom w:val="single" w:sz="4" w:space="0" w:color="auto"/>
            </w:tcBorders>
            <w:vAlign w:val="center"/>
            <w:hideMark/>
            <w:tcPrChange w:id="5390" w:author="Hong Je-Woo" w:date="2018-09-27T04:31:00Z">
              <w:tcPr>
                <w:tcW w:w="1374" w:type="dxa"/>
                <w:gridSpan w:val="2"/>
                <w:vMerge/>
                <w:tcBorders>
                  <w:top w:val="single" w:sz="4" w:space="0" w:color="auto"/>
                  <w:bottom w:val="single" w:sz="4" w:space="0" w:color="auto"/>
                </w:tcBorders>
                <w:vAlign w:val="center"/>
                <w:hideMark/>
              </w:tcPr>
            </w:tcPrChange>
          </w:tcPr>
          <w:p w14:paraId="2E65B9B8" w14:textId="77777777" w:rsidR="00C3730B" w:rsidRPr="00E5054D" w:rsidRDefault="00C3730B" w:rsidP="00C3730B">
            <w:pPr>
              <w:widowControl/>
              <w:wordWrap/>
              <w:autoSpaceDE/>
              <w:autoSpaceDN/>
              <w:spacing w:after="0" w:line="240" w:lineRule="auto"/>
              <w:jc w:val="left"/>
              <w:rPr>
                <w:rFonts w:ascii="Times New Roman" w:hAnsi="Times New Roman"/>
                <w:b/>
                <w:color w:val="000000"/>
                <w:kern w:val="0"/>
                <w:sz w:val="19"/>
                <w:lang w:val="en-GB"/>
                <w:rPrChange w:id="5391" w:author="Hong Je-Woo" w:date="2018-09-27T04:31:00Z">
                  <w:rPr>
                    <w:rFonts w:ascii="Times New Roman" w:hAnsi="Times New Roman"/>
                    <w:b/>
                    <w:color w:val="000000"/>
                    <w:kern w:val="0"/>
                    <w:sz w:val="19"/>
                  </w:rPr>
                </w:rPrChange>
              </w:rPr>
            </w:pPr>
          </w:p>
        </w:tc>
        <w:tc>
          <w:tcPr>
            <w:tcW w:w="1375" w:type="dxa"/>
            <w:tcBorders>
              <w:top w:val="single" w:sz="4" w:space="0" w:color="auto"/>
              <w:bottom w:val="single" w:sz="4" w:space="0" w:color="auto"/>
            </w:tcBorders>
            <w:shd w:val="clear" w:color="auto" w:fill="auto"/>
            <w:noWrap/>
            <w:vAlign w:val="center"/>
            <w:hideMark/>
            <w:tcPrChange w:id="5392" w:author="Hong Je-Woo" w:date="2018-09-27T04:31:00Z">
              <w:tcPr>
                <w:tcW w:w="1375" w:type="dxa"/>
                <w:gridSpan w:val="2"/>
                <w:tcBorders>
                  <w:top w:val="single" w:sz="4" w:space="0" w:color="auto"/>
                  <w:bottom w:val="single" w:sz="4" w:space="0" w:color="auto"/>
                </w:tcBorders>
                <w:shd w:val="clear" w:color="auto" w:fill="auto"/>
                <w:noWrap/>
                <w:vAlign w:val="center"/>
                <w:hideMark/>
              </w:tcPr>
            </w:tcPrChange>
          </w:tcPr>
          <w:p w14:paraId="2E65B9B9" w14:textId="77777777" w:rsidR="00C3730B" w:rsidRPr="00E5054D" w:rsidRDefault="00C3730B" w:rsidP="00C3730B">
            <w:pPr>
              <w:widowControl/>
              <w:wordWrap/>
              <w:autoSpaceDE/>
              <w:autoSpaceDN/>
              <w:spacing w:after="0" w:line="240" w:lineRule="auto"/>
              <w:jc w:val="center"/>
              <w:rPr>
                <w:rFonts w:ascii="Times New Roman" w:hAnsi="Times New Roman"/>
                <w:b/>
                <w:color w:val="000000"/>
                <w:kern w:val="0"/>
                <w:sz w:val="19"/>
                <w:lang w:val="en-GB"/>
                <w:rPrChange w:id="5393"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394" w:author="Hong Je-Woo" w:date="2018-09-27T04:31:00Z">
                  <w:rPr>
                    <w:rFonts w:ascii="Times New Roman" w:hAnsi="Times New Roman"/>
                    <w:b/>
                    <w:color w:val="000000"/>
                    <w:kern w:val="0"/>
                    <w:sz w:val="19"/>
                  </w:rPr>
                </w:rPrChange>
              </w:rPr>
              <w:t>Daytime</w:t>
            </w:r>
          </w:p>
        </w:tc>
        <w:tc>
          <w:tcPr>
            <w:tcW w:w="1545" w:type="dxa"/>
            <w:tcBorders>
              <w:top w:val="single" w:sz="4" w:space="0" w:color="auto"/>
              <w:bottom w:val="single" w:sz="4" w:space="0" w:color="auto"/>
            </w:tcBorders>
            <w:shd w:val="clear" w:color="auto" w:fill="auto"/>
            <w:noWrap/>
            <w:tcPrChange w:id="5395" w:author="Hong Je-Woo" w:date="2018-09-27T04:31:00Z">
              <w:tcPr>
                <w:tcW w:w="1545" w:type="dxa"/>
                <w:gridSpan w:val="2"/>
                <w:tcBorders>
                  <w:top w:val="single" w:sz="4" w:space="0" w:color="auto"/>
                  <w:bottom w:val="single" w:sz="4" w:space="0" w:color="auto"/>
                </w:tcBorders>
                <w:shd w:val="clear" w:color="auto" w:fill="auto"/>
                <w:noWrap/>
                <w:vAlign w:val="center"/>
              </w:tcPr>
            </w:tcPrChange>
          </w:tcPr>
          <w:p w14:paraId="2E65B9BA" w14:textId="2092F0AE"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396" w:author="Hong Je-Woo" w:date="2018-09-27T04:31:00Z">
                  <w:rPr>
                    <w:rFonts w:ascii="Times New Roman" w:hAnsi="Times New Roman"/>
                    <w:color w:val="000000"/>
                    <w:kern w:val="0"/>
                    <w:sz w:val="19"/>
                  </w:rPr>
                </w:rPrChange>
              </w:rPr>
            </w:pPr>
            <w:del w:id="5397" w:author="Hong Je-Woo" w:date="2018-09-27T04:31:00Z">
              <w:r w:rsidRPr="007E5D70">
                <w:rPr>
                  <w:rFonts w:ascii="Times New Roman" w:eastAsia="맑은 고딕" w:hAnsi="Times New Roman" w:cs="Times New Roman"/>
                  <w:color w:val="000000"/>
                  <w:kern w:val="0"/>
                  <w:sz w:val="19"/>
                  <w:szCs w:val="19"/>
                </w:rPr>
                <w:delText>11</w:delText>
              </w:r>
            </w:del>
            <w:ins w:id="5398" w:author="Hong Je-Woo" w:date="2018-09-27T04:31:00Z">
              <w:r w:rsidR="00A52910" w:rsidRPr="00E5054D">
                <w:rPr>
                  <w:rFonts w:ascii="Times New Roman" w:eastAsia="맑은 고딕" w:hAnsi="Times New Roman" w:cs="Times New Roman"/>
                  <w:color w:val="000000"/>
                  <w:kern w:val="0"/>
                  <w:sz w:val="19"/>
                  <w:szCs w:val="19"/>
                  <w:lang w:val="en-GB"/>
                </w:rPr>
                <w:t>12</w:t>
              </w:r>
            </w:ins>
            <w:r w:rsidR="00A52910" w:rsidRPr="00E5054D">
              <w:rPr>
                <w:rFonts w:ascii="Times New Roman" w:hAnsi="Times New Roman"/>
                <w:color w:val="000000"/>
                <w:kern w:val="0"/>
                <w:sz w:val="19"/>
                <w:lang w:val="en-GB"/>
                <w:rPrChange w:id="5399" w:author="Hong Je-Woo" w:date="2018-09-27T04:31:00Z">
                  <w:rPr>
                    <w:rFonts w:ascii="Times New Roman" w:hAnsi="Times New Roman"/>
                    <w:color w:val="000000"/>
                    <w:kern w:val="0"/>
                    <w:sz w:val="19"/>
                  </w:rPr>
                </w:rPrChange>
              </w:rPr>
              <w:t xml:space="preserve">.4 </w:t>
            </w:r>
            <w:r w:rsidR="00C3730B" w:rsidRPr="00E5054D">
              <w:rPr>
                <w:rFonts w:ascii="Times New Roman" w:hAnsi="Times New Roman"/>
                <w:color w:val="000000"/>
                <w:kern w:val="0"/>
                <w:sz w:val="19"/>
                <w:lang w:val="en-GB"/>
                <w:rPrChange w:id="5400" w:author="Hong Je-Woo" w:date="2018-09-27T04:31:00Z">
                  <w:rPr>
                    <w:rFonts w:ascii="Times New Roman" w:hAnsi="Times New Roman"/>
                    <w:color w:val="000000"/>
                    <w:kern w:val="0"/>
                    <w:sz w:val="19"/>
                  </w:rPr>
                </w:rPrChange>
              </w:rPr>
              <w:t>±</w:t>
            </w:r>
            <w:r w:rsidR="00A52910" w:rsidRPr="00E5054D">
              <w:rPr>
                <w:rFonts w:ascii="Times New Roman" w:hAnsi="Times New Roman"/>
                <w:color w:val="000000"/>
                <w:kern w:val="0"/>
                <w:sz w:val="19"/>
                <w:lang w:val="en-GB"/>
                <w:rPrChange w:id="5401" w:author="Hong Je-Woo" w:date="2018-09-27T04:31:00Z">
                  <w:rPr>
                    <w:rFonts w:ascii="Times New Roman" w:hAnsi="Times New Roman"/>
                    <w:color w:val="000000"/>
                    <w:kern w:val="0"/>
                    <w:sz w:val="19"/>
                  </w:rPr>
                </w:rPrChange>
              </w:rPr>
              <w:t xml:space="preserve"> </w:t>
            </w:r>
            <w:del w:id="5402" w:author="Hong Je-Woo" w:date="2018-09-27T04:31:00Z">
              <w:r w:rsidRPr="007E5D70">
                <w:rPr>
                  <w:rFonts w:ascii="Times New Roman" w:eastAsia="맑은 고딕" w:hAnsi="Times New Roman" w:cs="Times New Roman"/>
                  <w:color w:val="000000"/>
                  <w:kern w:val="0"/>
                  <w:sz w:val="19"/>
                  <w:szCs w:val="19"/>
                </w:rPr>
                <w:delText xml:space="preserve">2.3 </w:delText>
              </w:r>
            </w:del>
            <w:ins w:id="5403" w:author="Hong Je-Woo" w:date="2018-09-27T04:31:00Z">
              <w:r w:rsidR="00A52910" w:rsidRPr="00E5054D">
                <w:rPr>
                  <w:rFonts w:ascii="Times New Roman" w:eastAsia="맑은 고딕" w:hAnsi="Times New Roman" w:cs="Times New Roman"/>
                  <w:color w:val="000000"/>
                  <w:kern w:val="0"/>
                  <w:sz w:val="19"/>
                  <w:szCs w:val="19"/>
                  <w:lang w:val="en-GB"/>
                </w:rPr>
                <w:t>7.5</w:t>
              </w:r>
            </w:ins>
          </w:p>
        </w:tc>
        <w:tc>
          <w:tcPr>
            <w:tcW w:w="1546" w:type="dxa"/>
            <w:tcBorders>
              <w:top w:val="single" w:sz="4" w:space="0" w:color="auto"/>
              <w:bottom w:val="single" w:sz="4" w:space="0" w:color="auto"/>
            </w:tcBorders>
            <w:shd w:val="clear" w:color="auto" w:fill="auto"/>
            <w:noWrap/>
            <w:tcPrChange w:id="5404" w:author="Hong Je-Woo" w:date="2018-09-27T04:31:00Z">
              <w:tcPr>
                <w:tcW w:w="1546" w:type="dxa"/>
                <w:gridSpan w:val="2"/>
                <w:tcBorders>
                  <w:top w:val="single" w:sz="4" w:space="0" w:color="auto"/>
                  <w:bottom w:val="single" w:sz="4" w:space="0" w:color="auto"/>
                </w:tcBorders>
                <w:shd w:val="clear" w:color="auto" w:fill="auto"/>
                <w:noWrap/>
                <w:vAlign w:val="center"/>
              </w:tcPr>
            </w:tcPrChange>
          </w:tcPr>
          <w:p w14:paraId="2E65B9BB" w14:textId="4027FA5C" w:rsidR="00C3730B" w:rsidRPr="00E5054D" w:rsidRDefault="00A52910" w:rsidP="00C3730B">
            <w:pPr>
              <w:widowControl/>
              <w:wordWrap/>
              <w:autoSpaceDE/>
              <w:autoSpaceDN/>
              <w:spacing w:after="0" w:line="240" w:lineRule="auto"/>
              <w:jc w:val="right"/>
              <w:rPr>
                <w:rFonts w:ascii="Times New Roman" w:hAnsi="Times New Roman"/>
                <w:color w:val="000000"/>
                <w:kern w:val="0"/>
                <w:sz w:val="19"/>
                <w:lang w:val="en-GB"/>
                <w:rPrChange w:id="5405" w:author="Hong Je-Woo" w:date="2018-09-27T04:31:00Z">
                  <w:rPr>
                    <w:rFonts w:ascii="Times New Roman" w:hAnsi="Times New Roman"/>
                    <w:color w:val="000000"/>
                    <w:kern w:val="0"/>
                    <w:sz w:val="19"/>
                  </w:rPr>
                </w:rPrChange>
              </w:rPr>
            </w:pPr>
            <w:r w:rsidRPr="00E5054D">
              <w:rPr>
                <w:rFonts w:ascii="Times New Roman" w:hAnsi="Times New Roman"/>
                <w:color w:val="000000"/>
                <w:kern w:val="0"/>
                <w:sz w:val="19"/>
                <w:lang w:val="en-GB"/>
                <w:rPrChange w:id="5406" w:author="Hong Je-Woo" w:date="2018-09-27T04:31:00Z">
                  <w:rPr>
                    <w:rFonts w:ascii="Times New Roman" w:hAnsi="Times New Roman"/>
                    <w:color w:val="000000"/>
                    <w:kern w:val="0"/>
                    <w:sz w:val="19"/>
                  </w:rPr>
                </w:rPrChange>
              </w:rPr>
              <w:t>8.</w:t>
            </w:r>
            <w:del w:id="5407" w:author="Hong Je-Woo" w:date="2018-09-27T04:31:00Z">
              <w:r w:rsidR="00B72C41" w:rsidRPr="007E5D70">
                <w:rPr>
                  <w:rFonts w:ascii="Times New Roman" w:eastAsia="맑은 고딕" w:hAnsi="Times New Roman" w:cs="Times New Roman"/>
                  <w:color w:val="000000"/>
                  <w:kern w:val="0"/>
                  <w:sz w:val="19"/>
                  <w:szCs w:val="19"/>
                </w:rPr>
                <w:delText xml:space="preserve">3 ± 2.1 </w:delText>
              </w:r>
            </w:del>
            <w:ins w:id="5408" w:author="Hong Je-Woo" w:date="2018-09-27T04:31:00Z">
              <w:r w:rsidRPr="00E5054D">
                <w:rPr>
                  <w:rFonts w:ascii="Times New Roman" w:eastAsia="맑은 고딕" w:hAnsi="Times New Roman" w:cs="Times New Roman"/>
                  <w:color w:val="000000"/>
                  <w:kern w:val="0"/>
                  <w:sz w:val="19"/>
                  <w:szCs w:val="19"/>
                  <w:lang w:val="en-GB"/>
                </w:rPr>
                <w:t xml:space="preserve">0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6.6</w:t>
              </w:r>
            </w:ins>
          </w:p>
        </w:tc>
        <w:tc>
          <w:tcPr>
            <w:tcW w:w="1545" w:type="dxa"/>
            <w:tcBorders>
              <w:top w:val="single" w:sz="4" w:space="0" w:color="auto"/>
              <w:bottom w:val="single" w:sz="4" w:space="0" w:color="auto"/>
            </w:tcBorders>
            <w:shd w:val="clear" w:color="auto" w:fill="auto"/>
            <w:noWrap/>
            <w:tcPrChange w:id="5409" w:author="Hong Je-Woo" w:date="2018-09-27T04:31:00Z">
              <w:tcPr>
                <w:tcW w:w="1545" w:type="dxa"/>
                <w:gridSpan w:val="2"/>
                <w:tcBorders>
                  <w:top w:val="single" w:sz="4" w:space="0" w:color="auto"/>
                  <w:bottom w:val="single" w:sz="4" w:space="0" w:color="auto"/>
                </w:tcBorders>
                <w:shd w:val="clear" w:color="auto" w:fill="auto"/>
                <w:noWrap/>
                <w:vAlign w:val="center"/>
              </w:tcPr>
            </w:tcPrChange>
          </w:tcPr>
          <w:p w14:paraId="2E65B9BC" w14:textId="58BC6945" w:rsidR="00C3730B" w:rsidRPr="00E5054D" w:rsidRDefault="00A52910" w:rsidP="00C3730B">
            <w:pPr>
              <w:widowControl/>
              <w:wordWrap/>
              <w:autoSpaceDE/>
              <w:autoSpaceDN/>
              <w:spacing w:after="0" w:line="240" w:lineRule="auto"/>
              <w:jc w:val="right"/>
              <w:rPr>
                <w:rFonts w:ascii="Times New Roman" w:hAnsi="Times New Roman"/>
                <w:color w:val="000000"/>
                <w:kern w:val="0"/>
                <w:sz w:val="19"/>
                <w:lang w:val="en-GB"/>
                <w:rPrChange w:id="5410" w:author="Hong Je-Woo" w:date="2018-09-27T04:31:00Z">
                  <w:rPr>
                    <w:rFonts w:ascii="Times New Roman" w:hAnsi="Times New Roman"/>
                    <w:color w:val="000000"/>
                    <w:kern w:val="0"/>
                    <w:sz w:val="19"/>
                  </w:rPr>
                </w:rPrChange>
              </w:rPr>
            </w:pPr>
            <w:r w:rsidRPr="00E5054D">
              <w:rPr>
                <w:rFonts w:ascii="Times New Roman" w:hAnsi="Times New Roman"/>
                <w:color w:val="000000"/>
                <w:kern w:val="0"/>
                <w:sz w:val="19"/>
                <w:lang w:val="en-GB"/>
                <w:rPrChange w:id="5411" w:author="Hong Je-Woo" w:date="2018-09-27T04:31:00Z">
                  <w:rPr>
                    <w:rFonts w:ascii="Times New Roman" w:hAnsi="Times New Roman"/>
                    <w:color w:val="000000"/>
                    <w:kern w:val="0"/>
                    <w:sz w:val="19"/>
                  </w:rPr>
                </w:rPrChange>
              </w:rPr>
              <w:t>11.</w:t>
            </w:r>
            <w:del w:id="5412" w:author="Hong Je-Woo" w:date="2018-09-27T04:31:00Z">
              <w:r w:rsidR="00B72C41" w:rsidRPr="007E5D70">
                <w:rPr>
                  <w:rFonts w:ascii="Times New Roman" w:eastAsia="맑은 고딕" w:hAnsi="Times New Roman" w:cs="Times New Roman"/>
                  <w:color w:val="000000"/>
                  <w:kern w:val="0"/>
                  <w:sz w:val="19"/>
                  <w:szCs w:val="19"/>
                </w:rPr>
                <w:delText xml:space="preserve">2 ± 1.4 </w:delText>
              </w:r>
            </w:del>
            <w:ins w:id="5413" w:author="Hong Je-Woo" w:date="2018-09-27T04:31:00Z">
              <w:r w:rsidRPr="00E5054D">
                <w:rPr>
                  <w:rFonts w:ascii="Times New Roman" w:eastAsia="맑은 고딕" w:hAnsi="Times New Roman" w:cs="Times New Roman"/>
                  <w:color w:val="000000"/>
                  <w:kern w:val="0"/>
                  <w:sz w:val="19"/>
                  <w:szCs w:val="19"/>
                  <w:lang w:val="en-GB"/>
                </w:rPr>
                <w:t xml:space="preserve">8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6.3</w:t>
              </w:r>
            </w:ins>
          </w:p>
        </w:tc>
        <w:tc>
          <w:tcPr>
            <w:tcW w:w="1546" w:type="dxa"/>
            <w:tcBorders>
              <w:top w:val="single" w:sz="4" w:space="0" w:color="auto"/>
              <w:bottom w:val="single" w:sz="4" w:space="0" w:color="auto"/>
            </w:tcBorders>
            <w:shd w:val="clear" w:color="auto" w:fill="auto"/>
            <w:noWrap/>
            <w:tcPrChange w:id="5414" w:author="Hong Je-Woo" w:date="2018-09-27T04:31:00Z">
              <w:tcPr>
                <w:tcW w:w="1546" w:type="dxa"/>
                <w:gridSpan w:val="2"/>
                <w:tcBorders>
                  <w:top w:val="single" w:sz="4" w:space="0" w:color="auto"/>
                  <w:bottom w:val="single" w:sz="4" w:space="0" w:color="auto"/>
                </w:tcBorders>
                <w:shd w:val="clear" w:color="auto" w:fill="auto"/>
                <w:noWrap/>
                <w:vAlign w:val="center"/>
              </w:tcPr>
            </w:tcPrChange>
          </w:tcPr>
          <w:p w14:paraId="2E65B9BD" w14:textId="4F1F71B4" w:rsidR="00C3730B" w:rsidRPr="00E5054D" w:rsidRDefault="00A52910" w:rsidP="00C3730B">
            <w:pPr>
              <w:widowControl/>
              <w:wordWrap/>
              <w:autoSpaceDE/>
              <w:autoSpaceDN/>
              <w:spacing w:after="0" w:line="240" w:lineRule="auto"/>
              <w:jc w:val="right"/>
              <w:rPr>
                <w:rFonts w:ascii="Times New Roman" w:hAnsi="Times New Roman"/>
                <w:color w:val="000000"/>
                <w:kern w:val="0"/>
                <w:sz w:val="19"/>
                <w:lang w:val="en-GB"/>
                <w:rPrChange w:id="5415" w:author="Hong Je-Woo" w:date="2018-09-27T04:31:00Z">
                  <w:rPr>
                    <w:rFonts w:ascii="Times New Roman" w:hAnsi="Times New Roman"/>
                    <w:color w:val="000000"/>
                    <w:kern w:val="0"/>
                    <w:sz w:val="19"/>
                  </w:rPr>
                </w:rPrChange>
              </w:rPr>
            </w:pPr>
            <w:r w:rsidRPr="00E5054D">
              <w:rPr>
                <w:rFonts w:ascii="Times New Roman" w:hAnsi="Times New Roman"/>
                <w:color w:val="000000"/>
                <w:kern w:val="0"/>
                <w:sz w:val="19"/>
                <w:lang w:val="en-GB"/>
                <w:rPrChange w:id="5416" w:author="Hong Je-Woo" w:date="2018-09-27T04:31:00Z">
                  <w:rPr>
                    <w:rFonts w:ascii="Times New Roman" w:hAnsi="Times New Roman"/>
                    <w:color w:val="000000"/>
                    <w:kern w:val="0"/>
                    <w:sz w:val="19"/>
                  </w:rPr>
                </w:rPrChange>
              </w:rPr>
              <w:t>12.</w:t>
            </w:r>
            <w:del w:id="5417" w:author="Hong Je-Woo" w:date="2018-09-27T04:31:00Z">
              <w:r w:rsidR="00B72C41" w:rsidRPr="007E5D70">
                <w:rPr>
                  <w:rFonts w:ascii="Times New Roman" w:eastAsia="맑은 고딕" w:hAnsi="Times New Roman" w:cs="Times New Roman"/>
                  <w:color w:val="000000"/>
                  <w:kern w:val="0"/>
                  <w:sz w:val="19"/>
                  <w:szCs w:val="19"/>
                </w:rPr>
                <w:delText xml:space="preserve">1 ± 1.9 </w:delText>
              </w:r>
            </w:del>
            <w:ins w:id="5418" w:author="Hong Je-Woo" w:date="2018-09-27T04:31:00Z">
              <w:r w:rsidRPr="00E5054D">
                <w:rPr>
                  <w:rFonts w:ascii="Times New Roman" w:eastAsia="맑은 고딕" w:hAnsi="Times New Roman" w:cs="Times New Roman"/>
                  <w:color w:val="000000"/>
                  <w:kern w:val="0"/>
                  <w:sz w:val="19"/>
                  <w:szCs w:val="19"/>
                  <w:lang w:val="en-GB"/>
                </w:rPr>
                <w:t xml:space="preserve">8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7.6</w:t>
              </w:r>
            </w:ins>
          </w:p>
        </w:tc>
      </w:tr>
      <w:tr w:rsidR="00A86F25" w:rsidRPr="00E5054D" w14:paraId="2E65B9C5" w14:textId="77777777" w:rsidTr="00F953B7">
        <w:trPr>
          <w:trHeight w:val="330"/>
        </w:trPr>
        <w:tc>
          <w:tcPr>
            <w:tcW w:w="1374" w:type="dxa"/>
            <w:vMerge/>
            <w:tcBorders>
              <w:top w:val="single" w:sz="4" w:space="0" w:color="auto"/>
              <w:bottom w:val="single" w:sz="12" w:space="0" w:color="auto"/>
            </w:tcBorders>
            <w:vAlign w:val="center"/>
            <w:hideMark/>
          </w:tcPr>
          <w:p w14:paraId="2E65B9BF" w14:textId="77777777" w:rsidR="00C3730B" w:rsidRPr="00E5054D" w:rsidRDefault="00C3730B" w:rsidP="00C3730B">
            <w:pPr>
              <w:widowControl/>
              <w:wordWrap/>
              <w:autoSpaceDE/>
              <w:autoSpaceDN/>
              <w:spacing w:after="0" w:line="240" w:lineRule="auto"/>
              <w:jc w:val="left"/>
              <w:rPr>
                <w:rFonts w:ascii="Times New Roman" w:hAnsi="Times New Roman"/>
                <w:b/>
                <w:color w:val="000000"/>
                <w:kern w:val="0"/>
                <w:sz w:val="19"/>
                <w:lang w:val="en-GB"/>
                <w:rPrChange w:id="5419" w:author="Hong Je-Woo" w:date="2018-09-27T04:31:00Z">
                  <w:rPr>
                    <w:rFonts w:ascii="Times New Roman" w:hAnsi="Times New Roman"/>
                    <w:b/>
                    <w:color w:val="000000"/>
                    <w:kern w:val="0"/>
                    <w:sz w:val="19"/>
                  </w:rPr>
                </w:rPrChange>
              </w:rPr>
            </w:pPr>
          </w:p>
        </w:tc>
        <w:tc>
          <w:tcPr>
            <w:tcW w:w="1375" w:type="dxa"/>
            <w:tcBorders>
              <w:top w:val="single" w:sz="4" w:space="0" w:color="auto"/>
              <w:bottom w:val="single" w:sz="12" w:space="0" w:color="auto"/>
            </w:tcBorders>
            <w:shd w:val="clear" w:color="auto" w:fill="auto"/>
            <w:noWrap/>
            <w:vAlign w:val="center"/>
            <w:hideMark/>
          </w:tcPr>
          <w:p w14:paraId="2E65B9C0" w14:textId="0459E6FA" w:rsidR="00C3730B" w:rsidRPr="00E5054D" w:rsidRDefault="00B72C41" w:rsidP="00C3730B">
            <w:pPr>
              <w:widowControl/>
              <w:wordWrap/>
              <w:autoSpaceDE/>
              <w:autoSpaceDN/>
              <w:spacing w:after="0" w:line="240" w:lineRule="auto"/>
              <w:jc w:val="center"/>
              <w:rPr>
                <w:rFonts w:ascii="Times New Roman" w:hAnsi="Times New Roman"/>
                <w:b/>
                <w:color w:val="000000"/>
                <w:kern w:val="0"/>
                <w:sz w:val="19"/>
                <w:lang w:val="en-GB"/>
                <w:rPrChange w:id="5420" w:author="Hong Je-Woo" w:date="2018-09-27T04:31:00Z">
                  <w:rPr>
                    <w:rFonts w:ascii="Times New Roman" w:hAnsi="Times New Roman"/>
                    <w:b/>
                    <w:color w:val="000000"/>
                    <w:kern w:val="0"/>
                    <w:sz w:val="19"/>
                  </w:rPr>
                </w:rPrChange>
              </w:rPr>
            </w:pPr>
            <w:del w:id="5421" w:author="Hong Je-Woo" w:date="2018-09-27T04:31:00Z">
              <w:r w:rsidRPr="007E5D70">
                <w:rPr>
                  <w:rFonts w:ascii="Times New Roman" w:eastAsia="맑은 고딕" w:hAnsi="Times New Roman" w:cs="Times New Roman"/>
                  <w:b/>
                  <w:bCs/>
                  <w:color w:val="000000"/>
                  <w:kern w:val="0"/>
                  <w:sz w:val="19"/>
                  <w:szCs w:val="19"/>
                </w:rPr>
                <w:delText>Nighttime</w:delText>
              </w:r>
            </w:del>
            <w:ins w:id="5422" w:author="Hong Je-Woo" w:date="2018-09-27T04:31:00Z">
              <w:r w:rsidR="00B04E0A" w:rsidRPr="00E5054D">
                <w:rPr>
                  <w:rFonts w:ascii="Times New Roman" w:eastAsia="맑은 고딕" w:hAnsi="Times New Roman" w:cs="Times New Roman"/>
                  <w:b/>
                  <w:bCs/>
                  <w:color w:val="000000"/>
                  <w:kern w:val="0"/>
                  <w:sz w:val="19"/>
                  <w:szCs w:val="19"/>
                  <w:lang w:val="en-GB"/>
                </w:rPr>
                <w:t>Night-time</w:t>
              </w:r>
            </w:ins>
          </w:p>
        </w:tc>
        <w:tc>
          <w:tcPr>
            <w:tcW w:w="1545" w:type="dxa"/>
            <w:tcBorders>
              <w:top w:val="single" w:sz="4" w:space="0" w:color="auto"/>
              <w:bottom w:val="single" w:sz="12" w:space="0" w:color="auto"/>
            </w:tcBorders>
            <w:shd w:val="clear" w:color="auto" w:fill="auto"/>
            <w:noWrap/>
          </w:tcPr>
          <w:p w14:paraId="2E65B9C1" w14:textId="52B7645B"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423" w:author="Hong Je-Woo" w:date="2018-09-27T04:31:00Z">
                  <w:rPr>
                    <w:rFonts w:ascii="Times New Roman" w:hAnsi="Times New Roman"/>
                    <w:color w:val="000000"/>
                    <w:kern w:val="0"/>
                    <w:sz w:val="19"/>
                  </w:rPr>
                </w:rPrChange>
              </w:rPr>
            </w:pPr>
            <w:del w:id="5424" w:author="Hong Je-Woo" w:date="2018-09-27T04:31:00Z">
              <w:r w:rsidRPr="007E5D70">
                <w:rPr>
                  <w:rFonts w:ascii="Times New Roman" w:eastAsia="맑은 고딕" w:hAnsi="Times New Roman" w:cs="Times New Roman"/>
                  <w:color w:val="000000"/>
                  <w:kern w:val="0"/>
                  <w:sz w:val="19"/>
                  <w:szCs w:val="19"/>
                </w:rPr>
                <w:delText>4.4 ± 2</w:delText>
              </w:r>
            </w:del>
            <w:ins w:id="5425" w:author="Hong Je-Woo" w:date="2018-09-27T04:31:00Z">
              <w:r w:rsidR="00B532B7" w:rsidRPr="00E5054D">
                <w:rPr>
                  <w:rFonts w:ascii="Times New Roman" w:eastAsia="맑은 고딕" w:hAnsi="Times New Roman" w:cs="Times New Roman"/>
                  <w:color w:val="000000"/>
                  <w:kern w:val="0"/>
                  <w:sz w:val="19"/>
                  <w:szCs w:val="19"/>
                  <w:lang w:val="en-GB"/>
                </w:rPr>
                <w:t xml:space="preserve">9.5 </w:t>
              </w:r>
              <w:r w:rsidR="00C3730B" w:rsidRPr="00E5054D">
                <w:rPr>
                  <w:rFonts w:ascii="Times New Roman" w:eastAsia="맑은 고딕" w:hAnsi="Times New Roman" w:cs="Times New Roman"/>
                  <w:color w:val="000000"/>
                  <w:kern w:val="0"/>
                  <w:sz w:val="19"/>
                  <w:szCs w:val="19"/>
                  <w:lang w:val="en-GB"/>
                </w:rPr>
                <w:t>±</w:t>
              </w:r>
              <w:r w:rsidR="00B532B7" w:rsidRPr="00E5054D">
                <w:rPr>
                  <w:rFonts w:ascii="Times New Roman" w:eastAsia="맑은 고딕" w:hAnsi="Times New Roman" w:cs="Times New Roman"/>
                  <w:color w:val="000000"/>
                  <w:kern w:val="0"/>
                  <w:sz w:val="19"/>
                  <w:szCs w:val="19"/>
                  <w:lang w:val="en-GB"/>
                </w:rPr>
                <w:t xml:space="preserve"> 7</w:t>
              </w:r>
            </w:ins>
            <w:r w:rsidR="00B532B7" w:rsidRPr="00E5054D">
              <w:rPr>
                <w:rFonts w:ascii="Times New Roman" w:hAnsi="Times New Roman"/>
                <w:color w:val="000000"/>
                <w:kern w:val="0"/>
                <w:sz w:val="19"/>
                <w:lang w:val="en-GB"/>
                <w:rPrChange w:id="5426" w:author="Hong Je-Woo" w:date="2018-09-27T04:31:00Z">
                  <w:rPr>
                    <w:rFonts w:ascii="Times New Roman" w:hAnsi="Times New Roman"/>
                    <w:color w:val="000000"/>
                    <w:kern w:val="0"/>
                    <w:sz w:val="19"/>
                  </w:rPr>
                </w:rPrChange>
              </w:rPr>
              <w:t>.3</w:t>
            </w:r>
            <w:del w:id="5427" w:author="Hong Je-Woo" w:date="2018-09-27T04:31:00Z">
              <w:r w:rsidRPr="007E5D70">
                <w:rPr>
                  <w:rFonts w:ascii="Times New Roman" w:eastAsia="맑은 고딕" w:hAnsi="Times New Roman" w:cs="Times New Roman"/>
                  <w:color w:val="000000"/>
                  <w:kern w:val="0"/>
                  <w:sz w:val="19"/>
                  <w:szCs w:val="19"/>
                </w:rPr>
                <w:delText xml:space="preserve"> </w:delText>
              </w:r>
            </w:del>
          </w:p>
        </w:tc>
        <w:tc>
          <w:tcPr>
            <w:tcW w:w="1546" w:type="dxa"/>
            <w:tcBorders>
              <w:top w:val="single" w:sz="4" w:space="0" w:color="auto"/>
              <w:bottom w:val="single" w:sz="12" w:space="0" w:color="auto"/>
            </w:tcBorders>
            <w:shd w:val="clear" w:color="auto" w:fill="auto"/>
            <w:noWrap/>
          </w:tcPr>
          <w:p w14:paraId="2E65B9C2" w14:textId="5857D313"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428" w:author="Hong Je-Woo" w:date="2018-09-27T04:31:00Z">
                  <w:rPr>
                    <w:rFonts w:ascii="Times New Roman" w:hAnsi="Times New Roman"/>
                    <w:color w:val="000000"/>
                    <w:kern w:val="0"/>
                    <w:sz w:val="19"/>
                  </w:rPr>
                </w:rPrChange>
              </w:rPr>
            </w:pPr>
            <w:del w:id="5429" w:author="Hong Je-Woo" w:date="2018-09-27T04:31:00Z">
              <w:r w:rsidRPr="007E5D70">
                <w:rPr>
                  <w:rFonts w:ascii="Times New Roman" w:eastAsia="맑은 고딕" w:hAnsi="Times New Roman" w:cs="Times New Roman"/>
                  <w:color w:val="000000"/>
                  <w:kern w:val="0"/>
                  <w:sz w:val="19"/>
                  <w:szCs w:val="19"/>
                </w:rPr>
                <w:delText>5</w:delText>
              </w:r>
            </w:del>
            <w:ins w:id="5430" w:author="Hong Je-Woo" w:date="2018-09-27T04:31:00Z">
              <w:r w:rsidR="00B532B7" w:rsidRPr="00E5054D">
                <w:rPr>
                  <w:rFonts w:ascii="Times New Roman" w:eastAsia="맑은 고딕" w:hAnsi="Times New Roman" w:cs="Times New Roman"/>
                  <w:color w:val="000000"/>
                  <w:kern w:val="0"/>
                  <w:sz w:val="19"/>
                  <w:szCs w:val="19"/>
                  <w:lang w:val="en-GB"/>
                </w:rPr>
                <w:t>8</w:t>
              </w:r>
            </w:ins>
            <w:r w:rsidR="00B532B7" w:rsidRPr="00E5054D">
              <w:rPr>
                <w:rFonts w:ascii="Times New Roman" w:hAnsi="Times New Roman"/>
                <w:color w:val="000000"/>
                <w:kern w:val="0"/>
                <w:sz w:val="19"/>
                <w:lang w:val="en-GB"/>
                <w:rPrChange w:id="5431" w:author="Hong Je-Woo" w:date="2018-09-27T04:31:00Z">
                  <w:rPr>
                    <w:rFonts w:ascii="Times New Roman" w:hAnsi="Times New Roman"/>
                    <w:color w:val="000000"/>
                    <w:kern w:val="0"/>
                    <w:sz w:val="19"/>
                  </w:rPr>
                </w:rPrChange>
              </w:rPr>
              <w:t xml:space="preserve">.1 </w:t>
            </w:r>
            <w:r w:rsidR="00C3730B" w:rsidRPr="00E5054D">
              <w:rPr>
                <w:rFonts w:ascii="Times New Roman" w:hAnsi="Times New Roman"/>
                <w:color w:val="000000"/>
                <w:kern w:val="0"/>
                <w:sz w:val="19"/>
                <w:lang w:val="en-GB"/>
                <w:rPrChange w:id="5432" w:author="Hong Je-Woo" w:date="2018-09-27T04:31:00Z">
                  <w:rPr>
                    <w:rFonts w:ascii="Times New Roman" w:hAnsi="Times New Roman"/>
                    <w:color w:val="000000"/>
                    <w:kern w:val="0"/>
                    <w:sz w:val="19"/>
                  </w:rPr>
                </w:rPrChange>
              </w:rPr>
              <w:t>±</w:t>
            </w:r>
            <w:r w:rsidR="00B532B7" w:rsidRPr="00E5054D">
              <w:rPr>
                <w:rFonts w:ascii="Times New Roman" w:hAnsi="Times New Roman"/>
                <w:color w:val="000000"/>
                <w:kern w:val="0"/>
                <w:sz w:val="19"/>
                <w:lang w:val="en-GB"/>
                <w:rPrChange w:id="5433" w:author="Hong Je-Woo" w:date="2018-09-27T04:31:00Z">
                  <w:rPr>
                    <w:rFonts w:ascii="Times New Roman" w:hAnsi="Times New Roman"/>
                    <w:color w:val="000000"/>
                    <w:kern w:val="0"/>
                    <w:sz w:val="19"/>
                  </w:rPr>
                </w:rPrChange>
              </w:rPr>
              <w:t xml:space="preserve"> </w:t>
            </w:r>
            <w:del w:id="5434" w:author="Hong Je-Woo" w:date="2018-09-27T04:31:00Z">
              <w:r w:rsidRPr="007E5D70">
                <w:rPr>
                  <w:rFonts w:ascii="Times New Roman" w:eastAsia="맑은 고딕" w:hAnsi="Times New Roman" w:cs="Times New Roman"/>
                  <w:color w:val="000000"/>
                  <w:kern w:val="0"/>
                  <w:sz w:val="19"/>
                  <w:szCs w:val="19"/>
                </w:rPr>
                <w:delText xml:space="preserve">1.5 </w:delText>
              </w:r>
            </w:del>
            <w:ins w:id="5435" w:author="Hong Je-Woo" w:date="2018-09-27T04:31:00Z">
              <w:r w:rsidR="00B532B7" w:rsidRPr="00E5054D">
                <w:rPr>
                  <w:rFonts w:ascii="Times New Roman" w:eastAsia="맑은 고딕" w:hAnsi="Times New Roman" w:cs="Times New Roman"/>
                  <w:color w:val="000000"/>
                  <w:kern w:val="0"/>
                  <w:sz w:val="19"/>
                  <w:szCs w:val="19"/>
                  <w:lang w:val="en-GB"/>
                </w:rPr>
                <w:t>6.0</w:t>
              </w:r>
            </w:ins>
          </w:p>
        </w:tc>
        <w:tc>
          <w:tcPr>
            <w:tcW w:w="1545" w:type="dxa"/>
            <w:tcBorders>
              <w:top w:val="single" w:sz="4" w:space="0" w:color="auto"/>
              <w:bottom w:val="single" w:sz="12" w:space="0" w:color="auto"/>
            </w:tcBorders>
            <w:shd w:val="clear" w:color="auto" w:fill="auto"/>
            <w:noWrap/>
          </w:tcPr>
          <w:p w14:paraId="2E65B9C3" w14:textId="66BC6BE8"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436" w:author="Hong Je-Woo" w:date="2018-09-27T04:31:00Z">
                  <w:rPr>
                    <w:rFonts w:ascii="Times New Roman" w:hAnsi="Times New Roman"/>
                    <w:color w:val="000000"/>
                    <w:kern w:val="0"/>
                    <w:sz w:val="19"/>
                  </w:rPr>
                </w:rPrChange>
              </w:rPr>
            </w:pPr>
            <w:del w:id="5437" w:author="Hong Je-Woo" w:date="2018-09-27T04:31:00Z">
              <w:r w:rsidRPr="007E5D70">
                <w:rPr>
                  <w:rFonts w:ascii="Times New Roman" w:eastAsia="맑은 고딕" w:hAnsi="Times New Roman" w:cs="Times New Roman"/>
                  <w:color w:val="000000"/>
                  <w:kern w:val="0"/>
                  <w:sz w:val="19"/>
                  <w:szCs w:val="19"/>
                </w:rPr>
                <w:delText>4.1 ± 1.</w:delText>
              </w:r>
            </w:del>
            <w:r w:rsidR="00B532B7" w:rsidRPr="00E5054D">
              <w:rPr>
                <w:rFonts w:ascii="Times New Roman" w:hAnsi="Times New Roman"/>
                <w:color w:val="000000"/>
                <w:kern w:val="0"/>
                <w:sz w:val="19"/>
                <w:lang w:val="en-GB"/>
                <w:rPrChange w:id="5438" w:author="Hong Je-Woo" w:date="2018-09-27T04:31:00Z">
                  <w:rPr>
                    <w:rFonts w:ascii="Times New Roman" w:hAnsi="Times New Roman"/>
                    <w:color w:val="000000"/>
                    <w:kern w:val="0"/>
                    <w:sz w:val="19"/>
                  </w:rPr>
                </w:rPrChange>
              </w:rPr>
              <w:t>7</w:t>
            </w:r>
            <w:del w:id="5439" w:author="Hong Je-Woo" w:date="2018-09-27T04:31:00Z">
              <w:r w:rsidRPr="007E5D70">
                <w:rPr>
                  <w:rFonts w:ascii="Times New Roman" w:eastAsia="맑은 고딕" w:hAnsi="Times New Roman" w:cs="Times New Roman"/>
                  <w:color w:val="000000"/>
                  <w:kern w:val="0"/>
                  <w:sz w:val="19"/>
                  <w:szCs w:val="19"/>
                </w:rPr>
                <w:delText xml:space="preserve"> </w:delText>
              </w:r>
            </w:del>
            <w:ins w:id="5440" w:author="Hong Je-Woo" w:date="2018-09-27T04:31:00Z">
              <w:r w:rsidR="00B532B7" w:rsidRPr="00E5054D">
                <w:rPr>
                  <w:rFonts w:ascii="Times New Roman" w:eastAsia="맑은 고딕" w:hAnsi="Times New Roman" w:cs="Times New Roman"/>
                  <w:color w:val="000000"/>
                  <w:kern w:val="0"/>
                  <w:sz w:val="19"/>
                  <w:szCs w:val="19"/>
                  <w:lang w:val="en-GB"/>
                </w:rPr>
                <w:t xml:space="preserve">.7 </w:t>
              </w:r>
              <w:r w:rsidR="00C3730B" w:rsidRPr="00E5054D">
                <w:rPr>
                  <w:rFonts w:ascii="Times New Roman" w:eastAsia="맑은 고딕" w:hAnsi="Times New Roman" w:cs="Times New Roman"/>
                  <w:color w:val="000000"/>
                  <w:kern w:val="0"/>
                  <w:sz w:val="19"/>
                  <w:szCs w:val="19"/>
                  <w:lang w:val="en-GB"/>
                </w:rPr>
                <w:t>±</w:t>
              </w:r>
              <w:r w:rsidR="00B532B7" w:rsidRPr="00E5054D">
                <w:rPr>
                  <w:rFonts w:ascii="Times New Roman" w:eastAsia="맑은 고딕" w:hAnsi="Times New Roman" w:cs="Times New Roman"/>
                  <w:color w:val="000000"/>
                  <w:kern w:val="0"/>
                  <w:sz w:val="19"/>
                  <w:szCs w:val="19"/>
                  <w:lang w:val="en-GB"/>
                </w:rPr>
                <w:t xml:space="preserve"> 6.7</w:t>
              </w:r>
            </w:ins>
          </w:p>
        </w:tc>
        <w:tc>
          <w:tcPr>
            <w:tcW w:w="1546" w:type="dxa"/>
            <w:tcBorders>
              <w:top w:val="single" w:sz="4" w:space="0" w:color="auto"/>
              <w:bottom w:val="single" w:sz="12" w:space="0" w:color="auto"/>
            </w:tcBorders>
            <w:shd w:val="clear" w:color="auto" w:fill="auto"/>
            <w:noWrap/>
          </w:tcPr>
          <w:p w14:paraId="2E65B9C4" w14:textId="65849253"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441" w:author="Hong Je-Woo" w:date="2018-09-27T04:31:00Z">
                  <w:rPr>
                    <w:rFonts w:ascii="Times New Roman" w:hAnsi="Times New Roman"/>
                    <w:color w:val="000000"/>
                    <w:kern w:val="0"/>
                    <w:sz w:val="19"/>
                  </w:rPr>
                </w:rPrChange>
              </w:rPr>
            </w:pPr>
            <w:del w:id="5442" w:author="Hong Je-Woo" w:date="2018-09-27T04:31:00Z">
              <w:r w:rsidRPr="007E5D70">
                <w:rPr>
                  <w:rFonts w:ascii="Times New Roman" w:eastAsia="맑은 고딕" w:hAnsi="Times New Roman" w:cs="Times New Roman"/>
                  <w:color w:val="000000"/>
                  <w:kern w:val="0"/>
                  <w:sz w:val="19"/>
                  <w:szCs w:val="19"/>
                </w:rPr>
                <w:delText xml:space="preserve">5.5 ± 2.3 </w:delText>
              </w:r>
            </w:del>
            <w:ins w:id="5443" w:author="Hong Je-Woo" w:date="2018-09-27T04:31:00Z">
              <w:r w:rsidR="00B532B7" w:rsidRPr="00E5054D">
                <w:rPr>
                  <w:rFonts w:ascii="Times New Roman" w:eastAsia="맑은 고딕" w:hAnsi="Times New Roman" w:cs="Times New Roman"/>
                  <w:color w:val="000000"/>
                  <w:kern w:val="0"/>
                  <w:sz w:val="19"/>
                  <w:szCs w:val="19"/>
                  <w:lang w:val="en-GB"/>
                </w:rPr>
                <w:t xml:space="preserve">10.4 </w:t>
              </w:r>
              <w:r w:rsidR="00C3730B" w:rsidRPr="00E5054D">
                <w:rPr>
                  <w:rFonts w:ascii="Times New Roman" w:eastAsia="맑은 고딕" w:hAnsi="Times New Roman" w:cs="Times New Roman"/>
                  <w:color w:val="000000"/>
                  <w:kern w:val="0"/>
                  <w:sz w:val="19"/>
                  <w:szCs w:val="19"/>
                  <w:lang w:val="en-GB"/>
                </w:rPr>
                <w:t>±</w:t>
              </w:r>
              <w:r w:rsidR="00B532B7" w:rsidRPr="00E5054D">
                <w:rPr>
                  <w:rFonts w:ascii="Times New Roman" w:eastAsia="맑은 고딕" w:hAnsi="Times New Roman" w:cs="Times New Roman"/>
                  <w:color w:val="000000"/>
                  <w:kern w:val="0"/>
                  <w:sz w:val="19"/>
                  <w:szCs w:val="19"/>
                  <w:lang w:val="en-GB"/>
                </w:rPr>
                <w:t xml:space="preserve"> 6.9</w:t>
              </w:r>
            </w:ins>
          </w:p>
        </w:tc>
      </w:tr>
      <w:tr w:rsidR="00A86F25" w:rsidRPr="00E5054D" w14:paraId="2E65B9CC" w14:textId="77777777" w:rsidTr="00F953B7">
        <w:trPr>
          <w:trHeight w:val="330"/>
        </w:trPr>
        <w:tc>
          <w:tcPr>
            <w:tcW w:w="1374" w:type="dxa"/>
            <w:vMerge w:val="restart"/>
            <w:tcBorders>
              <w:top w:val="single" w:sz="12" w:space="0" w:color="auto"/>
              <w:bottom w:val="single" w:sz="4" w:space="0" w:color="auto"/>
            </w:tcBorders>
            <w:shd w:val="clear" w:color="auto" w:fill="auto"/>
            <w:noWrap/>
            <w:vAlign w:val="center"/>
            <w:hideMark/>
          </w:tcPr>
          <w:p w14:paraId="2E65B9C6" w14:textId="77777777" w:rsidR="00C3730B" w:rsidRPr="00E5054D" w:rsidRDefault="00C3730B" w:rsidP="00C3730B">
            <w:pPr>
              <w:widowControl/>
              <w:wordWrap/>
              <w:autoSpaceDE/>
              <w:autoSpaceDN/>
              <w:spacing w:after="0" w:line="240" w:lineRule="auto"/>
              <w:rPr>
                <w:rFonts w:ascii="Times New Roman" w:hAnsi="Times New Roman"/>
                <w:b/>
                <w:color w:val="000000"/>
                <w:kern w:val="0"/>
                <w:sz w:val="19"/>
                <w:lang w:val="en-GB"/>
                <w:rPrChange w:id="5444" w:author="Hong Je-Woo" w:date="2018-09-27T04:31:00Z">
                  <w:rPr>
                    <w:rFonts w:ascii="Times New Roman" w:hAnsi="Times New Roman"/>
                    <w:b/>
                    <w:color w:val="000000"/>
                    <w:kern w:val="0"/>
                    <w:sz w:val="19"/>
                  </w:rPr>
                </w:rPrChange>
              </w:rPr>
            </w:pPr>
            <w:r w:rsidRPr="00E5054D">
              <w:rPr>
                <w:rFonts w:ascii="Times New Roman" w:hAnsi="Times New Roman"/>
                <w:b/>
                <w:i/>
                <w:color w:val="000000"/>
                <w:kern w:val="0"/>
                <w:sz w:val="19"/>
                <w:lang w:val="en-GB"/>
                <w:rPrChange w:id="5445" w:author="Hong Je-Woo" w:date="2018-09-27T04:31:00Z">
                  <w:rPr>
                    <w:rFonts w:ascii="Times New Roman" w:hAnsi="Times New Roman"/>
                    <w:b/>
                    <w:i/>
                    <w:color w:val="000000"/>
                    <w:kern w:val="0"/>
                    <w:sz w:val="19"/>
                  </w:rPr>
                </w:rPrChange>
              </w:rPr>
              <w:t>Non-Working Days</w:t>
            </w:r>
          </w:p>
        </w:tc>
        <w:tc>
          <w:tcPr>
            <w:tcW w:w="1375" w:type="dxa"/>
            <w:tcBorders>
              <w:top w:val="single" w:sz="12" w:space="0" w:color="auto"/>
              <w:bottom w:val="single" w:sz="4" w:space="0" w:color="auto"/>
            </w:tcBorders>
            <w:shd w:val="clear" w:color="auto" w:fill="auto"/>
            <w:noWrap/>
            <w:vAlign w:val="center"/>
            <w:hideMark/>
          </w:tcPr>
          <w:p w14:paraId="2E65B9C7" w14:textId="77777777" w:rsidR="00C3730B" w:rsidRPr="00E5054D" w:rsidRDefault="00C3730B" w:rsidP="00C3730B">
            <w:pPr>
              <w:widowControl/>
              <w:wordWrap/>
              <w:autoSpaceDE/>
              <w:autoSpaceDN/>
              <w:spacing w:after="0" w:line="240" w:lineRule="auto"/>
              <w:jc w:val="center"/>
              <w:rPr>
                <w:rFonts w:ascii="Times New Roman" w:hAnsi="Times New Roman"/>
                <w:b/>
                <w:color w:val="000000"/>
                <w:kern w:val="0"/>
                <w:sz w:val="19"/>
                <w:lang w:val="en-GB"/>
                <w:rPrChange w:id="5446"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447" w:author="Hong Je-Woo" w:date="2018-09-27T04:31:00Z">
                  <w:rPr>
                    <w:rFonts w:ascii="Times New Roman" w:hAnsi="Times New Roman"/>
                    <w:b/>
                    <w:color w:val="000000"/>
                    <w:kern w:val="0"/>
                    <w:sz w:val="19"/>
                  </w:rPr>
                </w:rPrChange>
              </w:rPr>
              <w:t>All-day</w:t>
            </w:r>
          </w:p>
        </w:tc>
        <w:tc>
          <w:tcPr>
            <w:tcW w:w="1545" w:type="dxa"/>
            <w:tcBorders>
              <w:top w:val="single" w:sz="12" w:space="0" w:color="auto"/>
              <w:bottom w:val="single" w:sz="4" w:space="0" w:color="auto"/>
            </w:tcBorders>
            <w:shd w:val="clear" w:color="auto" w:fill="auto"/>
            <w:noWrap/>
          </w:tcPr>
          <w:p w14:paraId="2E65B9C8" w14:textId="0D6D8E98"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448" w:author="Hong Je-Woo" w:date="2018-09-27T04:31:00Z">
                  <w:rPr>
                    <w:rFonts w:ascii="Times New Roman" w:hAnsi="Times New Roman"/>
                    <w:color w:val="000000"/>
                    <w:kern w:val="0"/>
                    <w:sz w:val="19"/>
                  </w:rPr>
                </w:rPrChange>
              </w:rPr>
            </w:pPr>
            <w:del w:id="5449" w:author="Hong Je-Woo" w:date="2018-09-27T04:31:00Z">
              <w:r w:rsidRPr="007E5D70">
                <w:rPr>
                  <w:rFonts w:ascii="Times New Roman" w:eastAsia="맑은 고딕" w:hAnsi="Times New Roman" w:cs="Times New Roman"/>
                  <w:color w:val="000000"/>
                  <w:kern w:val="0"/>
                  <w:sz w:val="19"/>
                  <w:szCs w:val="19"/>
                </w:rPr>
                <w:delText>5</w:delText>
              </w:r>
            </w:del>
            <w:ins w:id="5450" w:author="Hong Je-Woo" w:date="2018-09-27T04:31:00Z">
              <w:r w:rsidR="00B532B7" w:rsidRPr="00E5054D">
                <w:rPr>
                  <w:rFonts w:ascii="Times New Roman" w:eastAsia="맑은 고딕" w:hAnsi="Times New Roman" w:cs="Times New Roman"/>
                  <w:color w:val="000000"/>
                  <w:kern w:val="0"/>
                  <w:sz w:val="19"/>
                  <w:szCs w:val="19"/>
                  <w:lang w:val="en-GB"/>
                </w:rPr>
                <w:t>8</w:t>
              </w:r>
            </w:ins>
            <w:r w:rsidR="00B532B7" w:rsidRPr="00E5054D">
              <w:rPr>
                <w:rFonts w:ascii="Times New Roman" w:hAnsi="Times New Roman"/>
                <w:color w:val="000000"/>
                <w:kern w:val="0"/>
                <w:sz w:val="19"/>
                <w:lang w:val="en-GB"/>
                <w:rPrChange w:id="5451" w:author="Hong Je-Woo" w:date="2018-09-27T04:31:00Z">
                  <w:rPr>
                    <w:rFonts w:ascii="Times New Roman" w:hAnsi="Times New Roman"/>
                    <w:color w:val="000000"/>
                    <w:kern w:val="0"/>
                    <w:sz w:val="19"/>
                  </w:rPr>
                </w:rPrChange>
              </w:rPr>
              <w:t xml:space="preserve">.4 </w:t>
            </w:r>
            <w:r w:rsidR="00C3730B" w:rsidRPr="00E5054D">
              <w:rPr>
                <w:rFonts w:ascii="Times New Roman" w:hAnsi="Times New Roman"/>
                <w:color w:val="000000"/>
                <w:kern w:val="0"/>
                <w:sz w:val="19"/>
                <w:lang w:val="en-GB"/>
                <w:rPrChange w:id="5452" w:author="Hong Je-Woo" w:date="2018-09-27T04:31:00Z">
                  <w:rPr>
                    <w:rFonts w:ascii="Times New Roman" w:hAnsi="Times New Roman"/>
                    <w:color w:val="000000"/>
                    <w:kern w:val="0"/>
                    <w:sz w:val="19"/>
                  </w:rPr>
                </w:rPrChange>
              </w:rPr>
              <w:t>±</w:t>
            </w:r>
            <w:r w:rsidR="00B532B7" w:rsidRPr="00E5054D">
              <w:rPr>
                <w:rFonts w:ascii="Times New Roman" w:hAnsi="Times New Roman"/>
                <w:color w:val="000000"/>
                <w:kern w:val="0"/>
                <w:sz w:val="19"/>
                <w:lang w:val="en-GB"/>
                <w:rPrChange w:id="5453" w:author="Hong Je-Woo" w:date="2018-09-27T04:31:00Z">
                  <w:rPr>
                    <w:rFonts w:ascii="Times New Roman" w:hAnsi="Times New Roman"/>
                    <w:color w:val="000000"/>
                    <w:kern w:val="0"/>
                    <w:sz w:val="19"/>
                  </w:rPr>
                </w:rPrChange>
              </w:rPr>
              <w:t xml:space="preserve"> </w:t>
            </w:r>
            <w:del w:id="5454" w:author="Hong Je-Woo" w:date="2018-09-27T04:31:00Z">
              <w:r w:rsidRPr="007E5D70">
                <w:rPr>
                  <w:rFonts w:ascii="Times New Roman" w:eastAsia="맑은 고딕" w:hAnsi="Times New Roman" w:cs="Times New Roman"/>
                  <w:color w:val="000000"/>
                  <w:kern w:val="0"/>
                  <w:sz w:val="19"/>
                  <w:szCs w:val="19"/>
                </w:rPr>
                <w:delText>2</w:delText>
              </w:r>
            </w:del>
            <w:ins w:id="5455" w:author="Hong Je-Woo" w:date="2018-09-27T04:31:00Z">
              <w:r w:rsidR="00B532B7" w:rsidRPr="00E5054D">
                <w:rPr>
                  <w:rFonts w:ascii="Times New Roman" w:eastAsia="맑은 고딕" w:hAnsi="Times New Roman" w:cs="Times New Roman"/>
                  <w:color w:val="000000"/>
                  <w:kern w:val="0"/>
                  <w:sz w:val="19"/>
                  <w:szCs w:val="19"/>
                  <w:lang w:val="en-GB"/>
                </w:rPr>
                <w:t>6</w:t>
              </w:r>
            </w:ins>
            <w:r w:rsidR="00B532B7" w:rsidRPr="00E5054D">
              <w:rPr>
                <w:rFonts w:ascii="Times New Roman" w:hAnsi="Times New Roman"/>
                <w:color w:val="000000"/>
                <w:kern w:val="0"/>
                <w:sz w:val="19"/>
                <w:lang w:val="en-GB"/>
                <w:rPrChange w:id="5456" w:author="Hong Je-Woo" w:date="2018-09-27T04:31:00Z">
                  <w:rPr>
                    <w:rFonts w:ascii="Times New Roman" w:hAnsi="Times New Roman"/>
                    <w:color w:val="000000"/>
                    <w:kern w:val="0"/>
                    <w:sz w:val="19"/>
                  </w:rPr>
                </w:rPrChange>
              </w:rPr>
              <w:t>.8</w:t>
            </w:r>
            <w:del w:id="5457" w:author="Hong Je-Woo" w:date="2018-09-27T04:31:00Z">
              <w:r w:rsidRPr="007E5D70">
                <w:rPr>
                  <w:rFonts w:ascii="Times New Roman" w:eastAsia="맑은 고딕" w:hAnsi="Times New Roman" w:cs="Times New Roman"/>
                  <w:color w:val="000000"/>
                  <w:kern w:val="0"/>
                  <w:sz w:val="19"/>
                  <w:szCs w:val="19"/>
                </w:rPr>
                <w:delText xml:space="preserve"> </w:delText>
              </w:r>
            </w:del>
          </w:p>
        </w:tc>
        <w:tc>
          <w:tcPr>
            <w:tcW w:w="1546" w:type="dxa"/>
            <w:tcBorders>
              <w:top w:val="single" w:sz="12" w:space="0" w:color="auto"/>
              <w:bottom w:val="single" w:sz="4" w:space="0" w:color="auto"/>
            </w:tcBorders>
            <w:shd w:val="clear" w:color="auto" w:fill="auto"/>
            <w:noWrap/>
          </w:tcPr>
          <w:p w14:paraId="2E65B9C9" w14:textId="0077DBFD"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458" w:author="Hong Je-Woo" w:date="2018-09-27T04:31:00Z">
                  <w:rPr>
                    <w:rFonts w:ascii="Times New Roman" w:hAnsi="Times New Roman"/>
                    <w:color w:val="000000"/>
                    <w:kern w:val="0"/>
                    <w:sz w:val="19"/>
                  </w:rPr>
                </w:rPrChange>
              </w:rPr>
            </w:pPr>
            <w:del w:id="5459" w:author="Hong Je-Woo" w:date="2018-09-27T04:31:00Z">
              <w:r w:rsidRPr="007E5D70">
                <w:rPr>
                  <w:rFonts w:ascii="Times New Roman" w:eastAsia="맑은 고딕" w:hAnsi="Times New Roman" w:cs="Times New Roman"/>
                  <w:color w:val="000000"/>
                  <w:kern w:val="0"/>
                  <w:sz w:val="19"/>
                  <w:szCs w:val="19"/>
                </w:rPr>
                <w:delText>4.</w:delText>
              </w:r>
            </w:del>
            <w:r w:rsidR="00B532B7" w:rsidRPr="00E5054D">
              <w:rPr>
                <w:rFonts w:ascii="Times New Roman" w:hAnsi="Times New Roman"/>
                <w:color w:val="000000"/>
                <w:kern w:val="0"/>
                <w:sz w:val="19"/>
                <w:lang w:val="en-GB"/>
                <w:rPrChange w:id="5460" w:author="Hong Je-Woo" w:date="2018-09-27T04:31:00Z">
                  <w:rPr>
                    <w:rFonts w:ascii="Times New Roman" w:hAnsi="Times New Roman"/>
                    <w:color w:val="000000"/>
                    <w:kern w:val="0"/>
                    <w:sz w:val="19"/>
                  </w:rPr>
                </w:rPrChange>
              </w:rPr>
              <w:t>6</w:t>
            </w:r>
            <w:del w:id="5461" w:author="Hong Je-Woo" w:date="2018-09-27T04:31:00Z">
              <w:r w:rsidRPr="007E5D70">
                <w:rPr>
                  <w:rFonts w:ascii="Times New Roman" w:eastAsia="맑은 고딕" w:hAnsi="Times New Roman" w:cs="Times New Roman"/>
                  <w:color w:val="000000"/>
                  <w:kern w:val="0"/>
                  <w:sz w:val="19"/>
                  <w:szCs w:val="19"/>
                </w:rPr>
                <w:delText xml:space="preserve"> ± </w:delText>
              </w:r>
            </w:del>
            <w:ins w:id="5462" w:author="Hong Je-Woo" w:date="2018-09-27T04:31:00Z">
              <w:r w:rsidR="00B532B7" w:rsidRPr="00E5054D">
                <w:rPr>
                  <w:rFonts w:ascii="Times New Roman" w:eastAsia="맑은 고딕" w:hAnsi="Times New Roman" w:cs="Times New Roman"/>
                  <w:color w:val="000000"/>
                  <w:kern w:val="0"/>
                  <w:sz w:val="19"/>
                  <w:szCs w:val="19"/>
                  <w:lang w:val="en-GB"/>
                </w:rPr>
                <w:t>.</w:t>
              </w:r>
            </w:ins>
            <w:r w:rsidR="00B532B7" w:rsidRPr="00E5054D">
              <w:rPr>
                <w:rFonts w:ascii="Times New Roman" w:hAnsi="Times New Roman"/>
                <w:color w:val="000000"/>
                <w:kern w:val="0"/>
                <w:sz w:val="19"/>
                <w:lang w:val="en-GB"/>
                <w:rPrChange w:id="5463" w:author="Hong Je-Woo" w:date="2018-09-27T04:31:00Z">
                  <w:rPr>
                    <w:rFonts w:ascii="Times New Roman" w:hAnsi="Times New Roman"/>
                    <w:color w:val="000000"/>
                    <w:kern w:val="0"/>
                    <w:sz w:val="19"/>
                  </w:rPr>
                </w:rPrChange>
              </w:rPr>
              <w:t>1</w:t>
            </w:r>
            <w:del w:id="5464" w:author="Hong Je-Woo" w:date="2018-09-27T04:31:00Z">
              <w:r w:rsidRPr="007E5D70">
                <w:rPr>
                  <w:rFonts w:ascii="Times New Roman" w:eastAsia="맑은 고딕" w:hAnsi="Times New Roman" w:cs="Times New Roman"/>
                  <w:color w:val="000000"/>
                  <w:kern w:val="0"/>
                  <w:sz w:val="19"/>
                  <w:szCs w:val="19"/>
                </w:rPr>
                <w:delText xml:space="preserve">.2 </w:delText>
              </w:r>
            </w:del>
            <w:ins w:id="5465" w:author="Hong Je-Woo" w:date="2018-09-27T04:31:00Z">
              <w:r w:rsidR="00B532B7" w:rsidRPr="00E5054D">
                <w:rPr>
                  <w:rFonts w:ascii="Times New Roman" w:eastAsia="맑은 고딕" w:hAnsi="Times New Roman" w:cs="Times New Roman"/>
                  <w:color w:val="000000"/>
                  <w:kern w:val="0"/>
                  <w:sz w:val="19"/>
                  <w:szCs w:val="19"/>
                  <w:lang w:val="en-GB"/>
                </w:rPr>
                <w:t xml:space="preserve"> </w:t>
              </w:r>
              <w:r w:rsidR="00C3730B" w:rsidRPr="00E5054D">
                <w:rPr>
                  <w:rFonts w:ascii="Times New Roman" w:eastAsia="맑은 고딕" w:hAnsi="Times New Roman" w:cs="Times New Roman"/>
                  <w:color w:val="000000"/>
                  <w:kern w:val="0"/>
                  <w:sz w:val="19"/>
                  <w:szCs w:val="19"/>
                  <w:lang w:val="en-GB"/>
                </w:rPr>
                <w:t>±</w:t>
              </w:r>
              <w:r w:rsidR="00B532B7" w:rsidRPr="00E5054D">
                <w:rPr>
                  <w:rFonts w:ascii="Times New Roman" w:eastAsia="맑은 고딕" w:hAnsi="Times New Roman" w:cs="Times New Roman"/>
                  <w:color w:val="000000"/>
                  <w:kern w:val="0"/>
                  <w:sz w:val="19"/>
                  <w:szCs w:val="19"/>
                  <w:lang w:val="en-GB"/>
                </w:rPr>
                <w:t xml:space="preserve"> 5.3</w:t>
              </w:r>
            </w:ins>
          </w:p>
        </w:tc>
        <w:tc>
          <w:tcPr>
            <w:tcW w:w="1545" w:type="dxa"/>
            <w:tcBorders>
              <w:top w:val="single" w:sz="12" w:space="0" w:color="auto"/>
              <w:bottom w:val="single" w:sz="4" w:space="0" w:color="auto"/>
            </w:tcBorders>
            <w:shd w:val="clear" w:color="auto" w:fill="auto"/>
            <w:noWrap/>
          </w:tcPr>
          <w:p w14:paraId="2E65B9CA" w14:textId="2CA9EADB"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466" w:author="Hong Je-Woo" w:date="2018-09-27T04:31:00Z">
                  <w:rPr>
                    <w:rFonts w:ascii="Times New Roman" w:hAnsi="Times New Roman"/>
                    <w:color w:val="000000"/>
                    <w:kern w:val="0"/>
                    <w:sz w:val="19"/>
                  </w:rPr>
                </w:rPrChange>
              </w:rPr>
            </w:pPr>
            <w:del w:id="5467" w:author="Hong Je-Woo" w:date="2018-09-27T04:31:00Z">
              <w:r w:rsidRPr="007E5D70">
                <w:rPr>
                  <w:rFonts w:ascii="Times New Roman" w:eastAsia="맑은 고딕" w:hAnsi="Times New Roman" w:cs="Times New Roman"/>
                  <w:color w:val="000000"/>
                  <w:kern w:val="0"/>
                  <w:sz w:val="19"/>
                  <w:szCs w:val="19"/>
                </w:rPr>
                <w:delText>4.</w:delText>
              </w:r>
            </w:del>
            <w:r w:rsidR="00B532B7" w:rsidRPr="00E5054D">
              <w:rPr>
                <w:rFonts w:ascii="Times New Roman" w:hAnsi="Times New Roman"/>
                <w:color w:val="000000"/>
                <w:kern w:val="0"/>
                <w:sz w:val="19"/>
                <w:lang w:val="en-GB"/>
                <w:rPrChange w:id="5468" w:author="Hong Je-Woo" w:date="2018-09-27T04:31:00Z">
                  <w:rPr>
                    <w:rFonts w:ascii="Times New Roman" w:hAnsi="Times New Roman"/>
                    <w:color w:val="000000"/>
                    <w:kern w:val="0"/>
                    <w:sz w:val="19"/>
                  </w:rPr>
                </w:rPrChange>
              </w:rPr>
              <w:t>7</w:t>
            </w:r>
            <w:del w:id="5469" w:author="Hong Je-Woo" w:date="2018-09-27T04:31:00Z">
              <w:r w:rsidRPr="007E5D70">
                <w:rPr>
                  <w:rFonts w:ascii="Times New Roman" w:eastAsia="맑은 고딕" w:hAnsi="Times New Roman" w:cs="Times New Roman"/>
                  <w:color w:val="000000"/>
                  <w:kern w:val="0"/>
                  <w:sz w:val="19"/>
                  <w:szCs w:val="19"/>
                </w:rPr>
                <w:delText xml:space="preserve"> ± </w:delText>
              </w:r>
            </w:del>
            <w:ins w:id="5470" w:author="Hong Je-Woo" w:date="2018-09-27T04:31:00Z">
              <w:r w:rsidR="00B532B7" w:rsidRPr="00E5054D">
                <w:rPr>
                  <w:rFonts w:ascii="Times New Roman" w:eastAsia="맑은 고딕" w:hAnsi="Times New Roman" w:cs="Times New Roman"/>
                  <w:color w:val="000000"/>
                  <w:kern w:val="0"/>
                  <w:sz w:val="19"/>
                  <w:szCs w:val="19"/>
                  <w:lang w:val="en-GB"/>
                </w:rPr>
                <w:t>.</w:t>
              </w:r>
            </w:ins>
            <w:r w:rsidR="00B532B7" w:rsidRPr="00E5054D">
              <w:rPr>
                <w:rFonts w:ascii="Times New Roman" w:hAnsi="Times New Roman"/>
                <w:color w:val="000000"/>
                <w:kern w:val="0"/>
                <w:sz w:val="19"/>
                <w:lang w:val="en-GB"/>
                <w:rPrChange w:id="5471" w:author="Hong Je-Woo" w:date="2018-09-27T04:31:00Z">
                  <w:rPr>
                    <w:rFonts w:ascii="Times New Roman" w:hAnsi="Times New Roman"/>
                    <w:color w:val="000000"/>
                    <w:kern w:val="0"/>
                    <w:sz w:val="19"/>
                  </w:rPr>
                </w:rPrChange>
              </w:rPr>
              <w:t>1</w:t>
            </w:r>
            <w:del w:id="5472" w:author="Hong Je-Woo" w:date="2018-09-27T04:31:00Z">
              <w:r w:rsidRPr="007E5D70">
                <w:rPr>
                  <w:rFonts w:ascii="Times New Roman" w:eastAsia="맑은 고딕" w:hAnsi="Times New Roman" w:cs="Times New Roman"/>
                  <w:color w:val="000000"/>
                  <w:kern w:val="0"/>
                  <w:sz w:val="19"/>
                  <w:szCs w:val="19"/>
                </w:rPr>
                <w:delText xml:space="preserve">.9 </w:delText>
              </w:r>
            </w:del>
            <w:ins w:id="5473" w:author="Hong Je-Woo" w:date="2018-09-27T04:31:00Z">
              <w:r w:rsidR="00B532B7" w:rsidRPr="00E5054D">
                <w:rPr>
                  <w:rFonts w:ascii="Times New Roman" w:eastAsia="맑은 고딕" w:hAnsi="Times New Roman" w:cs="Times New Roman"/>
                  <w:color w:val="000000"/>
                  <w:kern w:val="0"/>
                  <w:sz w:val="19"/>
                  <w:szCs w:val="19"/>
                  <w:lang w:val="en-GB"/>
                </w:rPr>
                <w:t xml:space="preserve"> </w:t>
              </w:r>
              <w:r w:rsidR="00C3730B" w:rsidRPr="00E5054D">
                <w:rPr>
                  <w:rFonts w:ascii="Times New Roman" w:eastAsia="맑은 고딕" w:hAnsi="Times New Roman" w:cs="Times New Roman"/>
                  <w:color w:val="000000"/>
                  <w:kern w:val="0"/>
                  <w:sz w:val="19"/>
                  <w:szCs w:val="19"/>
                  <w:lang w:val="en-GB"/>
                </w:rPr>
                <w:t>±</w:t>
              </w:r>
              <w:r w:rsidR="00B532B7" w:rsidRPr="00E5054D">
                <w:rPr>
                  <w:rFonts w:ascii="Times New Roman" w:eastAsia="맑은 고딕" w:hAnsi="Times New Roman" w:cs="Times New Roman"/>
                  <w:color w:val="000000"/>
                  <w:kern w:val="0"/>
                  <w:sz w:val="19"/>
                  <w:szCs w:val="19"/>
                  <w:lang w:val="en-GB"/>
                </w:rPr>
                <w:t xml:space="preserve"> 5.6</w:t>
              </w:r>
            </w:ins>
          </w:p>
        </w:tc>
        <w:tc>
          <w:tcPr>
            <w:tcW w:w="1546" w:type="dxa"/>
            <w:tcBorders>
              <w:top w:val="single" w:sz="12" w:space="0" w:color="auto"/>
              <w:bottom w:val="single" w:sz="4" w:space="0" w:color="auto"/>
            </w:tcBorders>
            <w:shd w:val="clear" w:color="auto" w:fill="auto"/>
            <w:noWrap/>
          </w:tcPr>
          <w:p w14:paraId="2E65B9CB" w14:textId="0DA3AA7B" w:rsidR="00C3730B" w:rsidRPr="00E5054D" w:rsidRDefault="00B532B7" w:rsidP="00C3730B">
            <w:pPr>
              <w:widowControl/>
              <w:wordWrap/>
              <w:autoSpaceDE/>
              <w:autoSpaceDN/>
              <w:spacing w:after="0" w:line="240" w:lineRule="auto"/>
              <w:jc w:val="right"/>
              <w:rPr>
                <w:rFonts w:ascii="Times New Roman" w:hAnsi="Times New Roman"/>
                <w:color w:val="000000"/>
                <w:kern w:val="0"/>
                <w:sz w:val="19"/>
                <w:lang w:val="en-GB"/>
                <w:rPrChange w:id="5474" w:author="Hong Je-Woo" w:date="2018-09-27T04:31:00Z">
                  <w:rPr>
                    <w:rFonts w:ascii="Times New Roman" w:hAnsi="Times New Roman"/>
                    <w:color w:val="000000"/>
                    <w:kern w:val="0"/>
                    <w:sz w:val="19"/>
                  </w:rPr>
                </w:rPrChange>
              </w:rPr>
            </w:pPr>
            <w:ins w:id="5475" w:author="Hong Je-Woo" w:date="2018-09-27T04:31:00Z">
              <w:r w:rsidRPr="00E5054D">
                <w:rPr>
                  <w:rFonts w:ascii="Times New Roman" w:eastAsia="맑은 고딕" w:hAnsi="Times New Roman" w:cs="Times New Roman"/>
                  <w:color w:val="000000"/>
                  <w:kern w:val="0"/>
                  <w:sz w:val="19"/>
                  <w:szCs w:val="19"/>
                  <w:lang w:val="en-GB"/>
                </w:rPr>
                <w:t>9.</w:t>
              </w:r>
            </w:ins>
            <w:r w:rsidRPr="00E5054D">
              <w:rPr>
                <w:rFonts w:ascii="Times New Roman" w:hAnsi="Times New Roman"/>
                <w:color w:val="000000"/>
                <w:kern w:val="0"/>
                <w:sz w:val="19"/>
                <w:lang w:val="en-GB"/>
                <w:rPrChange w:id="5476" w:author="Hong Je-Woo" w:date="2018-09-27T04:31:00Z">
                  <w:rPr>
                    <w:rFonts w:ascii="Times New Roman" w:hAnsi="Times New Roman"/>
                    <w:color w:val="000000"/>
                    <w:kern w:val="0"/>
                    <w:sz w:val="19"/>
                  </w:rPr>
                </w:rPrChange>
              </w:rPr>
              <w:t>6</w:t>
            </w:r>
            <w:del w:id="5477" w:author="Hong Je-Woo" w:date="2018-09-27T04:31:00Z">
              <w:r w:rsidR="00B72C41" w:rsidRPr="007E5D70">
                <w:rPr>
                  <w:rFonts w:ascii="Times New Roman" w:eastAsia="맑은 고딕" w:hAnsi="Times New Roman" w:cs="Times New Roman"/>
                  <w:color w:val="000000"/>
                  <w:kern w:val="0"/>
                  <w:sz w:val="19"/>
                  <w:szCs w:val="19"/>
                </w:rPr>
                <w:delText xml:space="preserve">.3 ± 3.0 </w:delText>
              </w:r>
            </w:del>
            <w:ins w:id="5478" w:author="Hong Je-Woo" w:date="2018-09-27T04:31:00Z">
              <w:r w:rsidRPr="00E5054D">
                <w:rPr>
                  <w:rFonts w:ascii="Times New Roman" w:eastAsia="맑은 고딕" w:hAnsi="Times New Roman" w:cs="Times New Roman"/>
                  <w:color w:val="000000"/>
                  <w:kern w:val="0"/>
                  <w:sz w:val="19"/>
                  <w:szCs w:val="19"/>
                  <w:lang w:val="en-GB"/>
                </w:rPr>
                <w:t xml:space="preserve"> </w:t>
              </w:r>
              <w:r w:rsidR="00C3730B" w:rsidRPr="00E5054D">
                <w:rPr>
                  <w:rFonts w:ascii="Times New Roman" w:eastAsia="맑은 고딕" w:hAnsi="Times New Roman" w:cs="Times New Roman"/>
                  <w:color w:val="000000"/>
                  <w:kern w:val="0"/>
                  <w:sz w:val="19"/>
                  <w:szCs w:val="19"/>
                  <w:lang w:val="en-GB"/>
                </w:rPr>
                <w:t>±</w:t>
              </w:r>
              <w:r w:rsidRPr="00E5054D">
                <w:rPr>
                  <w:rFonts w:ascii="Times New Roman" w:eastAsia="맑은 고딕" w:hAnsi="Times New Roman" w:cs="Times New Roman"/>
                  <w:color w:val="000000"/>
                  <w:kern w:val="0"/>
                  <w:sz w:val="19"/>
                  <w:szCs w:val="19"/>
                  <w:lang w:val="en-GB"/>
                </w:rPr>
                <w:t xml:space="preserve"> 6.5</w:t>
              </w:r>
            </w:ins>
          </w:p>
        </w:tc>
      </w:tr>
      <w:tr w:rsidR="00C3730B" w:rsidRPr="00E5054D" w14:paraId="2E65B9D3" w14:textId="77777777" w:rsidTr="00F953B7">
        <w:trPr>
          <w:trHeight w:val="330"/>
          <w:trPrChange w:id="5479" w:author="Hong Je-Woo" w:date="2018-09-27T04:31:00Z">
            <w:trPr>
              <w:gridBefore w:val="1"/>
              <w:trHeight w:val="330"/>
            </w:trPr>
          </w:trPrChange>
        </w:trPr>
        <w:tc>
          <w:tcPr>
            <w:tcW w:w="1374" w:type="dxa"/>
            <w:vMerge/>
            <w:tcBorders>
              <w:top w:val="single" w:sz="4" w:space="0" w:color="auto"/>
              <w:bottom w:val="single" w:sz="4" w:space="0" w:color="auto"/>
            </w:tcBorders>
            <w:vAlign w:val="center"/>
            <w:hideMark/>
            <w:tcPrChange w:id="5480" w:author="Hong Je-Woo" w:date="2018-09-27T04:31:00Z">
              <w:tcPr>
                <w:tcW w:w="1374" w:type="dxa"/>
                <w:gridSpan w:val="2"/>
                <w:vMerge/>
                <w:tcBorders>
                  <w:top w:val="single" w:sz="4" w:space="0" w:color="auto"/>
                  <w:bottom w:val="single" w:sz="4" w:space="0" w:color="auto"/>
                </w:tcBorders>
                <w:vAlign w:val="center"/>
                <w:hideMark/>
              </w:tcPr>
            </w:tcPrChange>
          </w:tcPr>
          <w:p w14:paraId="2E65B9CD" w14:textId="77777777" w:rsidR="00C3730B" w:rsidRPr="00E5054D" w:rsidRDefault="00C3730B" w:rsidP="00C3730B">
            <w:pPr>
              <w:widowControl/>
              <w:wordWrap/>
              <w:autoSpaceDE/>
              <w:autoSpaceDN/>
              <w:spacing w:after="0" w:line="240" w:lineRule="auto"/>
              <w:jc w:val="left"/>
              <w:rPr>
                <w:rFonts w:ascii="Times New Roman" w:hAnsi="Times New Roman"/>
                <w:b/>
                <w:color w:val="000000"/>
                <w:kern w:val="0"/>
                <w:sz w:val="19"/>
                <w:lang w:val="en-GB"/>
                <w:rPrChange w:id="5481" w:author="Hong Je-Woo" w:date="2018-09-27T04:31:00Z">
                  <w:rPr>
                    <w:rFonts w:ascii="Times New Roman" w:hAnsi="Times New Roman"/>
                    <w:b/>
                    <w:color w:val="000000"/>
                    <w:kern w:val="0"/>
                    <w:sz w:val="19"/>
                  </w:rPr>
                </w:rPrChange>
              </w:rPr>
            </w:pPr>
          </w:p>
        </w:tc>
        <w:tc>
          <w:tcPr>
            <w:tcW w:w="1375" w:type="dxa"/>
            <w:tcBorders>
              <w:top w:val="single" w:sz="4" w:space="0" w:color="auto"/>
              <w:bottom w:val="single" w:sz="4" w:space="0" w:color="auto"/>
            </w:tcBorders>
            <w:shd w:val="clear" w:color="auto" w:fill="auto"/>
            <w:noWrap/>
            <w:vAlign w:val="center"/>
            <w:hideMark/>
            <w:tcPrChange w:id="5482" w:author="Hong Je-Woo" w:date="2018-09-27T04:31:00Z">
              <w:tcPr>
                <w:tcW w:w="1375" w:type="dxa"/>
                <w:gridSpan w:val="2"/>
                <w:tcBorders>
                  <w:top w:val="single" w:sz="4" w:space="0" w:color="auto"/>
                  <w:bottom w:val="single" w:sz="4" w:space="0" w:color="auto"/>
                </w:tcBorders>
                <w:shd w:val="clear" w:color="auto" w:fill="auto"/>
                <w:noWrap/>
                <w:vAlign w:val="center"/>
                <w:hideMark/>
              </w:tcPr>
            </w:tcPrChange>
          </w:tcPr>
          <w:p w14:paraId="2E65B9CE" w14:textId="77777777" w:rsidR="00C3730B" w:rsidRPr="00E5054D" w:rsidRDefault="00C3730B" w:rsidP="00C3730B">
            <w:pPr>
              <w:widowControl/>
              <w:wordWrap/>
              <w:autoSpaceDE/>
              <w:autoSpaceDN/>
              <w:spacing w:after="0" w:line="240" w:lineRule="auto"/>
              <w:jc w:val="center"/>
              <w:rPr>
                <w:rFonts w:ascii="Times New Roman" w:hAnsi="Times New Roman"/>
                <w:b/>
                <w:color w:val="000000"/>
                <w:kern w:val="0"/>
                <w:sz w:val="19"/>
                <w:lang w:val="en-GB"/>
                <w:rPrChange w:id="5483" w:author="Hong Je-Woo" w:date="2018-09-27T04:31:00Z">
                  <w:rPr>
                    <w:rFonts w:ascii="Times New Roman" w:hAnsi="Times New Roman"/>
                    <w:b/>
                    <w:color w:val="000000"/>
                    <w:kern w:val="0"/>
                    <w:sz w:val="19"/>
                  </w:rPr>
                </w:rPrChange>
              </w:rPr>
            </w:pPr>
            <w:r w:rsidRPr="00E5054D">
              <w:rPr>
                <w:rFonts w:ascii="Times New Roman" w:hAnsi="Times New Roman"/>
                <w:b/>
                <w:color w:val="000000"/>
                <w:kern w:val="0"/>
                <w:sz w:val="19"/>
                <w:lang w:val="en-GB"/>
                <w:rPrChange w:id="5484" w:author="Hong Je-Woo" w:date="2018-09-27T04:31:00Z">
                  <w:rPr>
                    <w:rFonts w:ascii="Times New Roman" w:hAnsi="Times New Roman"/>
                    <w:b/>
                    <w:color w:val="000000"/>
                    <w:kern w:val="0"/>
                    <w:sz w:val="19"/>
                  </w:rPr>
                </w:rPrChange>
              </w:rPr>
              <w:t>Daytime</w:t>
            </w:r>
          </w:p>
        </w:tc>
        <w:tc>
          <w:tcPr>
            <w:tcW w:w="1545" w:type="dxa"/>
            <w:tcBorders>
              <w:top w:val="single" w:sz="4" w:space="0" w:color="auto"/>
              <w:bottom w:val="single" w:sz="4" w:space="0" w:color="auto"/>
            </w:tcBorders>
            <w:shd w:val="clear" w:color="auto" w:fill="auto"/>
            <w:noWrap/>
            <w:tcPrChange w:id="5485" w:author="Hong Je-Woo" w:date="2018-09-27T04:31:00Z">
              <w:tcPr>
                <w:tcW w:w="1545" w:type="dxa"/>
                <w:gridSpan w:val="2"/>
                <w:tcBorders>
                  <w:top w:val="single" w:sz="4" w:space="0" w:color="auto"/>
                  <w:bottom w:val="single" w:sz="4" w:space="0" w:color="auto"/>
                </w:tcBorders>
                <w:shd w:val="clear" w:color="auto" w:fill="auto"/>
                <w:noWrap/>
                <w:vAlign w:val="center"/>
              </w:tcPr>
            </w:tcPrChange>
          </w:tcPr>
          <w:p w14:paraId="2E65B9CF" w14:textId="5ACFD8C5"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486" w:author="Hong Je-Woo" w:date="2018-09-27T04:31:00Z">
                  <w:rPr>
                    <w:rFonts w:ascii="Times New Roman" w:hAnsi="Times New Roman"/>
                    <w:color w:val="000000"/>
                    <w:kern w:val="0"/>
                    <w:sz w:val="19"/>
                  </w:rPr>
                </w:rPrChange>
              </w:rPr>
            </w:pPr>
            <w:del w:id="5487" w:author="Hong Je-Woo" w:date="2018-09-27T04:31:00Z">
              <w:r w:rsidRPr="007E5D70">
                <w:rPr>
                  <w:rFonts w:ascii="Times New Roman" w:eastAsia="맑은 고딕" w:hAnsi="Times New Roman" w:cs="Times New Roman"/>
                  <w:color w:val="000000"/>
                  <w:kern w:val="0"/>
                  <w:sz w:val="19"/>
                  <w:szCs w:val="19"/>
                </w:rPr>
                <w:delText xml:space="preserve">7.5 ± 2.3 </w:delText>
              </w:r>
            </w:del>
            <w:ins w:id="5488" w:author="Hong Je-Woo" w:date="2018-09-27T04:31:00Z">
              <w:r w:rsidR="00A52910" w:rsidRPr="00E5054D">
                <w:rPr>
                  <w:rFonts w:ascii="Times New Roman" w:eastAsia="맑은 고딕" w:hAnsi="Times New Roman" w:cs="Times New Roman"/>
                  <w:color w:val="000000"/>
                  <w:kern w:val="0"/>
                  <w:sz w:val="19"/>
                  <w:szCs w:val="19"/>
                  <w:lang w:val="en-GB"/>
                </w:rPr>
                <w:t xml:space="preserve">9.0 </w:t>
              </w:r>
              <w:r w:rsidR="00C3730B" w:rsidRPr="00E5054D">
                <w:rPr>
                  <w:rFonts w:ascii="Times New Roman" w:eastAsia="맑은 고딕" w:hAnsi="Times New Roman" w:cs="Times New Roman"/>
                  <w:color w:val="000000"/>
                  <w:kern w:val="0"/>
                  <w:sz w:val="19"/>
                  <w:szCs w:val="19"/>
                  <w:lang w:val="en-GB"/>
                </w:rPr>
                <w:t>±</w:t>
              </w:r>
              <w:r w:rsidR="00A52910" w:rsidRPr="00E5054D">
                <w:rPr>
                  <w:rFonts w:ascii="Times New Roman" w:eastAsia="맑은 고딕" w:hAnsi="Times New Roman" w:cs="Times New Roman"/>
                  <w:color w:val="000000"/>
                  <w:kern w:val="0"/>
                  <w:sz w:val="19"/>
                  <w:szCs w:val="19"/>
                  <w:lang w:val="en-GB"/>
                </w:rPr>
                <w:t xml:space="preserve"> 6.0</w:t>
              </w:r>
            </w:ins>
          </w:p>
        </w:tc>
        <w:tc>
          <w:tcPr>
            <w:tcW w:w="1546" w:type="dxa"/>
            <w:tcBorders>
              <w:top w:val="single" w:sz="4" w:space="0" w:color="auto"/>
              <w:bottom w:val="single" w:sz="4" w:space="0" w:color="auto"/>
            </w:tcBorders>
            <w:shd w:val="clear" w:color="auto" w:fill="auto"/>
            <w:noWrap/>
            <w:tcPrChange w:id="5489" w:author="Hong Je-Woo" w:date="2018-09-27T04:31:00Z">
              <w:tcPr>
                <w:tcW w:w="1546" w:type="dxa"/>
                <w:gridSpan w:val="2"/>
                <w:tcBorders>
                  <w:top w:val="single" w:sz="4" w:space="0" w:color="auto"/>
                  <w:bottom w:val="single" w:sz="4" w:space="0" w:color="auto"/>
                </w:tcBorders>
                <w:shd w:val="clear" w:color="auto" w:fill="auto"/>
                <w:noWrap/>
                <w:vAlign w:val="center"/>
              </w:tcPr>
            </w:tcPrChange>
          </w:tcPr>
          <w:p w14:paraId="2E65B9D0" w14:textId="72BBDE39"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490" w:author="Hong Je-Woo" w:date="2018-09-27T04:31:00Z">
                  <w:rPr>
                    <w:rFonts w:ascii="Times New Roman" w:hAnsi="Times New Roman"/>
                    <w:color w:val="000000"/>
                    <w:kern w:val="0"/>
                    <w:sz w:val="19"/>
                  </w:rPr>
                </w:rPrChange>
              </w:rPr>
            </w:pPr>
            <w:del w:id="5491" w:author="Hong Je-Woo" w:date="2018-09-27T04:31:00Z">
              <w:r w:rsidRPr="007E5D70">
                <w:rPr>
                  <w:rFonts w:ascii="Times New Roman" w:eastAsia="맑은 고딕" w:hAnsi="Times New Roman" w:cs="Times New Roman"/>
                  <w:color w:val="000000"/>
                  <w:kern w:val="0"/>
                  <w:sz w:val="19"/>
                  <w:szCs w:val="19"/>
                </w:rPr>
                <w:delText xml:space="preserve">4.9 ± 1.1 </w:delText>
              </w:r>
            </w:del>
            <w:ins w:id="5492" w:author="Hong Je-Woo" w:date="2018-09-27T04:31:00Z">
              <w:r w:rsidR="00A52910" w:rsidRPr="00E5054D">
                <w:rPr>
                  <w:rFonts w:ascii="Times New Roman" w:eastAsia="맑은 고딕" w:hAnsi="Times New Roman" w:cs="Times New Roman"/>
                  <w:color w:val="000000"/>
                  <w:kern w:val="0"/>
                  <w:sz w:val="19"/>
                  <w:szCs w:val="19"/>
                  <w:lang w:val="en-GB"/>
                </w:rPr>
                <w:t xml:space="preserve">5.6 </w:t>
              </w:r>
              <w:r w:rsidR="00C3730B" w:rsidRPr="00E5054D">
                <w:rPr>
                  <w:rFonts w:ascii="Times New Roman" w:eastAsia="맑은 고딕" w:hAnsi="Times New Roman" w:cs="Times New Roman"/>
                  <w:color w:val="000000"/>
                  <w:kern w:val="0"/>
                  <w:sz w:val="19"/>
                  <w:szCs w:val="19"/>
                  <w:lang w:val="en-GB"/>
                </w:rPr>
                <w:t>±</w:t>
              </w:r>
              <w:r w:rsidR="00A52910" w:rsidRPr="00E5054D">
                <w:rPr>
                  <w:rFonts w:ascii="Times New Roman" w:eastAsia="맑은 고딕" w:hAnsi="Times New Roman" w:cs="Times New Roman"/>
                  <w:color w:val="000000"/>
                  <w:kern w:val="0"/>
                  <w:sz w:val="19"/>
                  <w:szCs w:val="19"/>
                  <w:lang w:val="en-GB"/>
                </w:rPr>
                <w:t xml:space="preserve"> 5.2</w:t>
              </w:r>
            </w:ins>
          </w:p>
        </w:tc>
        <w:tc>
          <w:tcPr>
            <w:tcW w:w="1545" w:type="dxa"/>
            <w:tcBorders>
              <w:top w:val="single" w:sz="4" w:space="0" w:color="auto"/>
              <w:bottom w:val="single" w:sz="4" w:space="0" w:color="auto"/>
            </w:tcBorders>
            <w:shd w:val="clear" w:color="auto" w:fill="auto"/>
            <w:noWrap/>
            <w:tcPrChange w:id="5493" w:author="Hong Je-Woo" w:date="2018-09-27T04:31:00Z">
              <w:tcPr>
                <w:tcW w:w="1545" w:type="dxa"/>
                <w:gridSpan w:val="2"/>
                <w:tcBorders>
                  <w:top w:val="single" w:sz="4" w:space="0" w:color="auto"/>
                  <w:bottom w:val="single" w:sz="4" w:space="0" w:color="auto"/>
                </w:tcBorders>
                <w:shd w:val="clear" w:color="auto" w:fill="auto"/>
                <w:noWrap/>
                <w:vAlign w:val="center"/>
              </w:tcPr>
            </w:tcPrChange>
          </w:tcPr>
          <w:p w14:paraId="2E65B9D1" w14:textId="0AF819A9"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494" w:author="Hong Je-Woo" w:date="2018-09-27T04:31:00Z">
                  <w:rPr>
                    <w:rFonts w:ascii="Times New Roman" w:hAnsi="Times New Roman"/>
                    <w:color w:val="000000"/>
                    <w:kern w:val="0"/>
                    <w:sz w:val="19"/>
                  </w:rPr>
                </w:rPrChange>
              </w:rPr>
            </w:pPr>
            <w:del w:id="5495" w:author="Hong Je-Woo" w:date="2018-09-27T04:31:00Z">
              <w:r w:rsidRPr="007E5D70">
                <w:rPr>
                  <w:rFonts w:ascii="Times New Roman" w:eastAsia="맑은 고딕" w:hAnsi="Times New Roman" w:cs="Times New Roman"/>
                  <w:color w:val="000000"/>
                  <w:kern w:val="0"/>
                  <w:sz w:val="19"/>
                  <w:szCs w:val="19"/>
                </w:rPr>
                <w:delText>6.2 ± 1.</w:delText>
              </w:r>
            </w:del>
            <w:ins w:id="5496" w:author="Hong Je-Woo" w:date="2018-09-27T04:31:00Z">
              <w:r w:rsidR="00A52910" w:rsidRPr="00E5054D">
                <w:rPr>
                  <w:rFonts w:ascii="Times New Roman" w:eastAsia="맑은 고딕" w:hAnsi="Times New Roman" w:cs="Times New Roman"/>
                  <w:color w:val="000000"/>
                  <w:kern w:val="0"/>
                  <w:sz w:val="19"/>
                  <w:szCs w:val="19"/>
                  <w:lang w:val="en-GB"/>
                </w:rPr>
                <w:t xml:space="preserve">7.8 </w:t>
              </w:r>
              <w:r w:rsidR="00C3730B" w:rsidRPr="00E5054D">
                <w:rPr>
                  <w:rFonts w:ascii="Times New Roman" w:eastAsia="맑은 고딕" w:hAnsi="Times New Roman" w:cs="Times New Roman"/>
                  <w:color w:val="000000"/>
                  <w:kern w:val="0"/>
                  <w:sz w:val="19"/>
                  <w:szCs w:val="19"/>
                  <w:lang w:val="en-GB"/>
                </w:rPr>
                <w:t>±</w:t>
              </w:r>
              <w:r w:rsidR="00A52910" w:rsidRPr="00E5054D">
                <w:rPr>
                  <w:rFonts w:ascii="Times New Roman" w:eastAsia="맑은 고딕" w:hAnsi="Times New Roman" w:cs="Times New Roman"/>
                  <w:color w:val="000000"/>
                  <w:kern w:val="0"/>
                  <w:sz w:val="19"/>
                  <w:szCs w:val="19"/>
                  <w:lang w:val="en-GB"/>
                </w:rPr>
                <w:t xml:space="preserve"> </w:t>
              </w:r>
            </w:ins>
            <w:r w:rsidR="00A52910" w:rsidRPr="00E5054D">
              <w:rPr>
                <w:rFonts w:ascii="Times New Roman" w:hAnsi="Times New Roman"/>
                <w:color w:val="000000"/>
                <w:kern w:val="0"/>
                <w:sz w:val="19"/>
                <w:lang w:val="en-GB"/>
                <w:rPrChange w:id="5497" w:author="Hong Je-Woo" w:date="2018-09-27T04:31:00Z">
                  <w:rPr>
                    <w:rFonts w:ascii="Times New Roman" w:hAnsi="Times New Roman"/>
                    <w:color w:val="000000"/>
                    <w:kern w:val="0"/>
                    <w:sz w:val="19"/>
                  </w:rPr>
                </w:rPrChange>
              </w:rPr>
              <w:t>5</w:t>
            </w:r>
            <w:del w:id="5498" w:author="Hong Je-Woo" w:date="2018-09-27T04:31:00Z">
              <w:r w:rsidRPr="007E5D70">
                <w:rPr>
                  <w:rFonts w:ascii="Times New Roman" w:eastAsia="맑은 고딕" w:hAnsi="Times New Roman" w:cs="Times New Roman"/>
                  <w:color w:val="000000"/>
                  <w:kern w:val="0"/>
                  <w:sz w:val="19"/>
                  <w:szCs w:val="19"/>
                </w:rPr>
                <w:delText xml:space="preserve"> </w:delText>
              </w:r>
            </w:del>
            <w:ins w:id="5499" w:author="Hong Je-Woo" w:date="2018-09-27T04:31:00Z">
              <w:r w:rsidR="00A52910" w:rsidRPr="00E5054D">
                <w:rPr>
                  <w:rFonts w:ascii="Times New Roman" w:eastAsia="맑은 고딕" w:hAnsi="Times New Roman" w:cs="Times New Roman"/>
                  <w:color w:val="000000"/>
                  <w:kern w:val="0"/>
                  <w:sz w:val="19"/>
                  <w:szCs w:val="19"/>
                  <w:lang w:val="en-GB"/>
                </w:rPr>
                <w:t>.4</w:t>
              </w:r>
            </w:ins>
          </w:p>
        </w:tc>
        <w:tc>
          <w:tcPr>
            <w:tcW w:w="1546" w:type="dxa"/>
            <w:tcBorders>
              <w:top w:val="single" w:sz="4" w:space="0" w:color="auto"/>
              <w:bottom w:val="single" w:sz="4" w:space="0" w:color="auto"/>
            </w:tcBorders>
            <w:shd w:val="clear" w:color="auto" w:fill="auto"/>
            <w:noWrap/>
            <w:tcPrChange w:id="5500" w:author="Hong Je-Woo" w:date="2018-09-27T04:31:00Z">
              <w:tcPr>
                <w:tcW w:w="1546" w:type="dxa"/>
                <w:gridSpan w:val="2"/>
                <w:tcBorders>
                  <w:top w:val="single" w:sz="4" w:space="0" w:color="auto"/>
                  <w:bottom w:val="single" w:sz="4" w:space="0" w:color="auto"/>
                </w:tcBorders>
                <w:shd w:val="clear" w:color="auto" w:fill="auto"/>
                <w:noWrap/>
                <w:vAlign w:val="center"/>
              </w:tcPr>
            </w:tcPrChange>
          </w:tcPr>
          <w:p w14:paraId="2E65B9D2" w14:textId="09CCFB14" w:rsidR="00C3730B" w:rsidRPr="00E5054D" w:rsidRDefault="00B72C41" w:rsidP="00C3730B">
            <w:pPr>
              <w:widowControl/>
              <w:wordWrap/>
              <w:autoSpaceDE/>
              <w:autoSpaceDN/>
              <w:spacing w:after="0" w:line="240" w:lineRule="auto"/>
              <w:jc w:val="right"/>
              <w:rPr>
                <w:rFonts w:ascii="Times New Roman" w:hAnsi="Times New Roman"/>
                <w:color w:val="000000"/>
                <w:kern w:val="0"/>
                <w:sz w:val="19"/>
                <w:lang w:val="en-GB"/>
                <w:rPrChange w:id="5501" w:author="Hong Je-Woo" w:date="2018-09-27T04:31:00Z">
                  <w:rPr>
                    <w:rFonts w:ascii="Times New Roman" w:hAnsi="Times New Roman"/>
                    <w:color w:val="000000"/>
                    <w:kern w:val="0"/>
                    <w:sz w:val="19"/>
                  </w:rPr>
                </w:rPrChange>
              </w:rPr>
            </w:pPr>
            <w:del w:id="5502" w:author="Hong Je-Woo" w:date="2018-09-27T04:31:00Z">
              <w:r w:rsidRPr="007E5D70">
                <w:rPr>
                  <w:rFonts w:ascii="Times New Roman" w:eastAsia="맑은 고딕" w:hAnsi="Times New Roman" w:cs="Times New Roman"/>
                  <w:color w:val="000000"/>
                  <w:kern w:val="0"/>
                  <w:sz w:val="19"/>
                  <w:szCs w:val="19"/>
                </w:rPr>
                <w:delText xml:space="preserve">9.7 ± </w:delText>
              </w:r>
            </w:del>
            <w:ins w:id="5503" w:author="Hong Je-Woo" w:date="2018-09-27T04:31:00Z">
              <w:r w:rsidR="00A52910" w:rsidRPr="00E5054D">
                <w:rPr>
                  <w:rFonts w:ascii="Times New Roman" w:eastAsia="맑은 고딕" w:hAnsi="Times New Roman" w:cs="Times New Roman"/>
                  <w:color w:val="000000"/>
                  <w:kern w:val="0"/>
                  <w:sz w:val="19"/>
                  <w:szCs w:val="19"/>
                  <w:lang w:val="en-GB"/>
                </w:rPr>
                <w:t>10.</w:t>
              </w:r>
            </w:ins>
            <w:r w:rsidR="00A52910" w:rsidRPr="00E5054D">
              <w:rPr>
                <w:rFonts w:ascii="Times New Roman" w:hAnsi="Times New Roman"/>
                <w:color w:val="000000"/>
                <w:kern w:val="0"/>
                <w:sz w:val="19"/>
                <w:lang w:val="en-GB"/>
                <w:rPrChange w:id="5504" w:author="Hong Je-Woo" w:date="2018-09-27T04:31:00Z">
                  <w:rPr>
                    <w:rFonts w:ascii="Times New Roman" w:hAnsi="Times New Roman"/>
                    <w:color w:val="000000"/>
                    <w:kern w:val="0"/>
                    <w:sz w:val="19"/>
                  </w:rPr>
                </w:rPrChange>
              </w:rPr>
              <w:t>1</w:t>
            </w:r>
            <w:del w:id="5505" w:author="Hong Je-Woo" w:date="2018-09-27T04:31:00Z">
              <w:r w:rsidRPr="007E5D70">
                <w:rPr>
                  <w:rFonts w:ascii="Times New Roman" w:eastAsia="맑은 고딕" w:hAnsi="Times New Roman" w:cs="Times New Roman"/>
                  <w:color w:val="000000"/>
                  <w:kern w:val="0"/>
                  <w:sz w:val="19"/>
                  <w:szCs w:val="19"/>
                </w:rPr>
                <w:delText xml:space="preserve">.9 </w:delText>
              </w:r>
            </w:del>
            <w:ins w:id="5506" w:author="Hong Je-Woo" w:date="2018-09-27T04:31:00Z">
              <w:r w:rsidR="00A52910" w:rsidRPr="00E5054D">
                <w:rPr>
                  <w:rFonts w:ascii="Times New Roman" w:eastAsia="맑은 고딕" w:hAnsi="Times New Roman" w:cs="Times New Roman"/>
                  <w:color w:val="000000"/>
                  <w:kern w:val="0"/>
                  <w:sz w:val="19"/>
                  <w:szCs w:val="19"/>
                  <w:lang w:val="en-GB"/>
                </w:rPr>
                <w:t xml:space="preserve"> </w:t>
              </w:r>
              <w:r w:rsidR="00C3730B" w:rsidRPr="00E5054D">
                <w:rPr>
                  <w:rFonts w:ascii="Times New Roman" w:eastAsia="맑은 고딕" w:hAnsi="Times New Roman" w:cs="Times New Roman"/>
                  <w:color w:val="000000"/>
                  <w:kern w:val="0"/>
                  <w:sz w:val="19"/>
                  <w:szCs w:val="19"/>
                  <w:lang w:val="en-GB"/>
                </w:rPr>
                <w:t>±</w:t>
              </w:r>
              <w:r w:rsidR="00A52910" w:rsidRPr="00E5054D">
                <w:rPr>
                  <w:rFonts w:ascii="Times New Roman" w:eastAsia="맑은 고딕" w:hAnsi="Times New Roman" w:cs="Times New Roman"/>
                  <w:color w:val="000000"/>
                  <w:kern w:val="0"/>
                  <w:sz w:val="19"/>
                  <w:szCs w:val="19"/>
                  <w:lang w:val="en-GB"/>
                </w:rPr>
                <w:t xml:space="preserve"> 6.1</w:t>
              </w:r>
            </w:ins>
          </w:p>
        </w:tc>
      </w:tr>
      <w:tr w:rsidR="00A86F25" w:rsidRPr="00E5054D" w14:paraId="2E65B9DA" w14:textId="77777777" w:rsidTr="00F953B7">
        <w:trPr>
          <w:trHeight w:val="330"/>
        </w:trPr>
        <w:tc>
          <w:tcPr>
            <w:tcW w:w="1374" w:type="dxa"/>
            <w:vMerge/>
            <w:tcBorders>
              <w:top w:val="single" w:sz="4" w:space="0" w:color="auto"/>
              <w:bottom w:val="nil"/>
            </w:tcBorders>
            <w:vAlign w:val="center"/>
            <w:hideMark/>
          </w:tcPr>
          <w:p w14:paraId="2E65B9D4" w14:textId="77777777" w:rsidR="00B532B7" w:rsidRPr="00E5054D" w:rsidRDefault="00B532B7" w:rsidP="00B532B7">
            <w:pPr>
              <w:widowControl/>
              <w:wordWrap/>
              <w:autoSpaceDE/>
              <w:autoSpaceDN/>
              <w:spacing w:after="0" w:line="240" w:lineRule="auto"/>
              <w:jc w:val="left"/>
              <w:rPr>
                <w:rFonts w:ascii="Times New Roman" w:hAnsi="Times New Roman"/>
                <w:b/>
                <w:color w:val="000000"/>
                <w:kern w:val="0"/>
                <w:sz w:val="19"/>
                <w:lang w:val="en-GB"/>
                <w:rPrChange w:id="5507" w:author="Hong Je-Woo" w:date="2018-09-27T04:31:00Z">
                  <w:rPr>
                    <w:rFonts w:ascii="Times New Roman" w:hAnsi="Times New Roman"/>
                    <w:b/>
                    <w:color w:val="000000"/>
                    <w:kern w:val="0"/>
                    <w:sz w:val="19"/>
                  </w:rPr>
                </w:rPrChange>
              </w:rPr>
            </w:pPr>
          </w:p>
        </w:tc>
        <w:tc>
          <w:tcPr>
            <w:tcW w:w="1375" w:type="dxa"/>
            <w:tcBorders>
              <w:top w:val="single" w:sz="4" w:space="0" w:color="auto"/>
              <w:bottom w:val="nil"/>
            </w:tcBorders>
            <w:shd w:val="clear" w:color="auto" w:fill="auto"/>
            <w:noWrap/>
            <w:vAlign w:val="center"/>
            <w:hideMark/>
          </w:tcPr>
          <w:p w14:paraId="2E65B9D5" w14:textId="17C8D90D" w:rsidR="00B532B7" w:rsidRPr="00E5054D" w:rsidRDefault="00B72C41" w:rsidP="00B532B7">
            <w:pPr>
              <w:widowControl/>
              <w:wordWrap/>
              <w:autoSpaceDE/>
              <w:autoSpaceDN/>
              <w:spacing w:after="0" w:line="240" w:lineRule="auto"/>
              <w:jc w:val="center"/>
              <w:rPr>
                <w:rFonts w:ascii="Times New Roman" w:hAnsi="Times New Roman"/>
                <w:b/>
                <w:color w:val="000000"/>
                <w:kern w:val="0"/>
                <w:sz w:val="19"/>
                <w:lang w:val="en-GB"/>
                <w:rPrChange w:id="5508" w:author="Hong Je-Woo" w:date="2018-09-27T04:31:00Z">
                  <w:rPr>
                    <w:rFonts w:ascii="Times New Roman" w:hAnsi="Times New Roman"/>
                    <w:b/>
                    <w:color w:val="000000"/>
                    <w:kern w:val="0"/>
                    <w:sz w:val="19"/>
                  </w:rPr>
                </w:rPrChange>
              </w:rPr>
            </w:pPr>
            <w:del w:id="5509" w:author="Hong Je-Woo" w:date="2018-09-27T04:31:00Z">
              <w:r w:rsidRPr="007E5D70">
                <w:rPr>
                  <w:rFonts w:ascii="Times New Roman" w:eastAsia="맑은 고딕" w:hAnsi="Times New Roman" w:cs="Times New Roman"/>
                  <w:b/>
                  <w:bCs/>
                  <w:color w:val="000000"/>
                  <w:kern w:val="0"/>
                  <w:sz w:val="19"/>
                  <w:szCs w:val="19"/>
                </w:rPr>
                <w:delText>Nighttime</w:delText>
              </w:r>
            </w:del>
            <w:ins w:id="5510" w:author="Hong Je-Woo" w:date="2018-09-27T04:31:00Z">
              <w:r w:rsidR="00B04E0A" w:rsidRPr="00E5054D">
                <w:rPr>
                  <w:rFonts w:ascii="Times New Roman" w:eastAsia="맑은 고딕" w:hAnsi="Times New Roman" w:cs="Times New Roman"/>
                  <w:b/>
                  <w:bCs/>
                  <w:color w:val="000000"/>
                  <w:kern w:val="0"/>
                  <w:sz w:val="19"/>
                  <w:szCs w:val="19"/>
                  <w:lang w:val="en-GB"/>
                </w:rPr>
                <w:t>Night-time</w:t>
              </w:r>
            </w:ins>
          </w:p>
        </w:tc>
        <w:tc>
          <w:tcPr>
            <w:tcW w:w="1545" w:type="dxa"/>
            <w:tcBorders>
              <w:top w:val="single" w:sz="4" w:space="0" w:color="auto"/>
              <w:bottom w:val="nil"/>
            </w:tcBorders>
            <w:shd w:val="clear" w:color="auto" w:fill="auto"/>
            <w:noWrap/>
            <w:vAlign w:val="center"/>
          </w:tcPr>
          <w:p w14:paraId="2E65B9D6" w14:textId="0F3B96B3" w:rsidR="00B532B7" w:rsidRPr="00E5054D" w:rsidRDefault="00B72C41" w:rsidP="00B532B7">
            <w:pPr>
              <w:widowControl/>
              <w:wordWrap/>
              <w:autoSpaceDE/>
              <w:autoSpaceDN/>
              <w:spacing w:after="0" w:line="240" w:lineRule="auto"/>
              <w:jc w:val="right"/>
              <w:rPr>
                <w:rFonts w:ascii="Times New Roman" w:hAnsi="Times New Roman"/>
                <w:color w:val="000000"/>
                <w:kern w:val="0"/>
                <w:sz w:val="19"/>
                <w:lang w:val="en-GB"/>
                <w:rPrChange w:id="5511" w:author="Hong Je-Woo" w:date="2018-09-27T04:31:00Z">
                  <w:rPr>
                    <w:rFonts w:ascii="Times New Roman" w:hAnsi="Times New Roman"/>
                    <w:color w:val="000000"/>
                    <w:kern w:val="0"/>
                    <w:sz w:val="19"/>
                  </w:rPr>
                </w:rPrChange>
              </w:rPr>
            </w:pPr>
            <w:del w:id="5512" w:author="Hong Je-Woo" w:date="2018-09-27T04:31:00Z">
              <w:r w:rsidRPr="007E5D70">
                <w:rPr>
                  <w:rFonts w:ascii="Times New Roman" w:eastAsia="맑은 고딕" w:hAnsi="Times New Roman" w:cs="Times New Roman"/>
                  <w:color w:val="000000"/>
                  <w:kern w:val="0"/>
                  <w:sz w:val="19"/>
                  <w:szCs w:val="19"/>
                </w:rPr>
                <w:delText xml:space="preserve">3.6 ± 1.9 </w:delText>
              </w:r>
            </w:del>
            <w:ins w:id="5513" w:author="Hong Je-Woo" w:date="2018-09-27T04:31:00Z">
              <w:r w:rsidR="00B532B7" w:rsidRPr="00E5054D">
                <w:rPr>
                  <w:rFonts w:ascii="Times New Roman" w:eastAsia="맑은 고딕" w:hAnsi="Times New Roman" w:cs="Times New Roman"/>
                  <w:color w:val="000000"/>
                  <w:kern w:val="0"/>
                  <w:sz w:val="19"/>
                  <w:szCs w:val="19"/>
                  <w:lang w:val="en-GB"/>
                </w:rPr>
                <w:t>7.5 ± 7.8</w:t>
              </w:r>
            </w:ins>
          </w:p>
        </w:tc>
        <w:tc>
          <w:tcPr>
            <w:tcW w:w="1546" w:type="dxa"/>
            <w:tcBorders>
              <w:top w:val="single" w:sz="4" w:space="0" w:color="auto"/>
              <w:bottom w:val="nil"/>
            </w:tcBorders>
            <w:shd w:val="clear" w:color="auto" w:fill="auto"/>
            <w:noWrap/>
            <w:vAlign w:val="center"/>
          </w:tcPr>
          <w:p w14:paraId="2E65B9D7" w14:textId="7C1115BC" w:rsidR="00B532B7" w:rsidRPr="00E5054D" w:rsidRDefault="00B532B7" w:rsidP="00B532B7">
            <w:pPr>
              <w:widowControl/>
              <w:wordWrap/>
              <w:autoSpaceDE/>
              <w:autoSpaceDN/>
              <w:spacing w:after="0" w:line="240" w:lineRule="auto"/>
              <w:jc w:val="right"/>
              <w:rPr>
                <w:rFonts w:ascii="Times New Roman" w:hAnsi="Times New Roman"/>
                <w:color w:val="000000"/>
                <w:kern w:val="0"/>
                <w:sz w:val="19"/>
                <w:lang w:val="en-GB"/>
                <w:rPrChange w:id="5514" w:author="Hong Je-Woo" w:date="2018-09-27T04:31:00Z">
                  <w:rPr>
                    <w:rFonts w:ascii="Times New Roman" w:hAnsi="Times New Roman"/>
                    <w:color w:val="000000"/>
                    <w:kern w:val="0"/>
                    <w:sz w:val="19"/>
                  </w:rPr>
                </w:rPrChange>
              </w:rPr>
            </w:pPr>
            <w:ins w:id="5515" w:author="Hong Je-Woo" w:date="2018-09-27T04:31:00Z">
              <w:r w:rsidRPr="00E5054D">
                <w:rPr>
                  <w:rFonts w:ascii="Times New Roman" w:eastAsia="맑은 고딕" w:hAnsi="Times New Roman" w:cs="Times New Roman"/>
                  <w:color w:val="000000"/>
                  <w:kern w:val="0"/>
                  <w:sz w:val="19"/>
                  <w:szCs w:val="19"/>
                  <w:lang w:val="en-GB"/>
                </w:rPr>
                <w:t>6.9 ± 5.</w:t>
              </w:r>
            </w:ins>
            <w:r w:rsidRPr="00E5054D">
              <w:rPr>
                <w:rFonts w:ascii="Times New Roman" w:hAnsi="Times New Roman"/>
                <w:color w:val="000000"/>
                <w:kern w:val="0"/>
                <w:sz w:val="19"/>
                <w:lang w:val="en-GB"/>
                <w:rPrChange w:id="5516" w:author="Hong Je-Woo" w:date="2018-09-27T04:31:00Z">
                  <w:rPr>
                    <w:rFonts w:ascii="Times New Roman" w:hAnsi="Times New Roman"/>
                    <w:color w:val="000000"/>
                    <w:kern w:val="0"/>
                    <w:sz w:val="19"/>
                  </w:rPr>
                </w:rPrChange>
              </w:rPr>
              <w:t>4</w:t>
            </w:r>
            <w:del w:id="5517" w:author="Hong Je-Woo" w:date="2018-09-27T04:31:00Z">
              <w:r w:rsidR="00B72C41" w:rsidRPr="007E5D70">
                <w:rPr>
                  <w:rFonts w:ascii="Times New Roman" w:eastAsia="맑은 고딕" w:hAnsi="Times New Roman" w:cs="Times New Roman"/>
                  <w:color w:val="000000"/>
                  <w:kern w:val="0"/>
                  <w:sz w:val="19"/>
                  <w:szCs w:val="19"/>
                </w:rPr>
                <w:delText xml:space="preserve">.3 ± 1.3 </w:delText>
              </w:r>
            </w:del>
          </w:p>
        </w:tc>
        <w:tc>
          <w:tcPr>
            <w:tcW w:w="1545" w:type="dxa"/>
            <w:tcBorders>
              <w:top w:val="single" w:sz="4" w:space="0" w:color="auto"/>
              <w:bottom w:val="nil"/>
            </w:tcBorders>
            <w:shd w:val="clear" w:color="auto" w:fill="auto"/>
            <w:noWrap/>
            <w:vAlign w:val="center"/>
          </w:tcPr>
          <w:p w14:paraId="2E65B9D8" w14:textId="44067603" w:rsidR="00B532B7" w:rsidRPr="00E5054D" w:rsidRDefault="00B72C41" w:rsidP="00B532B7">
            <w:pPr>
              <w:widowControl/>
              <w:wordWrap/>
              <w:autoSpaceDE/>
              <w:autoSpaceDN/>
              <w:spacing w:after="0" w:line="240" w:lineRule="auto"/>
              <w:jc w:val="right"/>
              <w:rPr>
                <w:rFonts w:ascii="Times New Roman" w:hAnsi="Times New Roman"/>
                <w:color w:val="000000"/>
                <w:kern w:val="0"/>
                <w:sz w:val="19"/>
                <w:lang w:val="en-GB"/>
                <w:rPrChange w:id="5518" w:author="Hong Je-Woo" w:date="2018-09-27T04:31:00Z">
                  <w:rPr>
                    <w:rFonts w:ascii="Times New Roman" w:hAnsi="Times New Roman"/>
                    <w:color w:val="000000"/>
                    <w:kern w:val="0"/>
                    <w:sz w:val="19"/>
                  </w:rPr>
                </w:rPrChange>
              </w:rPr>
            </w:pPr>
            <w:del w:id="5519" w:author="Hong Je-Woo" w:date="2018-09-27T04:31:00Z">
              <w:r w:rsidRPr="007E5D70">
                <w:rPr>
                  <w:rFonts w:ascii="Times New Roman" w:eastAsia="맑은 고딕" w:hAnsi="Times New Roman" w:cs="Times New Roman"/>
                  <w:color w:val="000000"/>
                  <w:kern w:val="0"/>
                  <w:sz w:val="19"/>
                  <w:szCs w:val="19"/>
                </w:rPr>
                <w:delText>3.8 ± 1.</w:delText>
              </w:r>
            </w:del>
            <w:ins w:id="5520" w:author="Hong Je-Woo" w:date="2018-09-27T04:31:00Z">
              <w:r w:rsidR="00B532B7" w:rsidRPr="00E5054D">
                <w:rPr>
                  <w:rFonts w:ascii="Times New Roman" w:eastAsia="맑은 고딕" w:hAnsi="Times New Roman" w:cs="Times New Roman"/>
                  <w:color w:val="000000"/>
                  <w:kern w:val="0"/>
                  <w:sz w:val="19"/>
                  <w:szCs w:val="19"/>
                  <w:lang w:val="en-GB"/>
                </w:rPr>
                <w:t xml:space="preserve">6.4 ± </w:t>
              </w:r>
            </w:ins>
            <w:r w:rsidR="00B532B7" w:rsidRPr="00E5054D">
              <w:rPr>
                <w:rFonts w:ascii="Times New Roman" w:hAnsi="Times New Roman"/>
                <w:color w:val="000000"/>
                <w:kern w:val="0"/>
                <w:sz w:val="19"/>
                <w:lang w:val="en-GB"/>
                <w:rPrChange w:id="5521" w:author="Hong Je-Woo" w:date="2018-09-27T04:31:00Z">
                  <w:rPr>
                    <w:rFonts w:ascii="Times New Roman" w:hAnsi="Times New Roman"/>
                    <w:color w:val="000000"/>
                    <w:kern w:val="0"/>
                    <w:sz w:val="19"/>
                  </w:rPr>
                </w:rPrChange>
              </w:rPr>
              <w:t>5</w:t>
            </w:r>
            <w:del w:id="5522" w:author="Hong Je-Woo" w:date="2018-09-27T04:31:00Z">
              <w:r w:rsidRPr="007E5D70">
                <w:rPr>
                  <w:rFonts w:ascii="Times New Roman" w:eastAsia="맑은 고딕" w:hAnsi="Times New Roman" w:cs="Times New Roman"/>
                  <w:color w:val="000000"/>
                  <w:kern w:val="0"/>
                  <w:sz w:val="19"/>
                  <w:szCs w:val="19"/>
                </w:rPr>
                <w:delText xml:space="preserve"> </w:delText>
              </w:r>
            </w:del>
            <w:ins w:id="5523" w:author="Hong Je-Woo" w:date="2018-09-27T04:31:00Z">
              <w:r w:rsidR="00B532B7" w:rsidRPr="00E5054D">
                <w:rPr>
                  <w:rFonts w:ascii="Times New Roman" w:eastAsia="맑은 고딕" w:hAnsi="Times New Roman" w:cs="Times New Roman"/>
                  <w:color w:val="000000"/>
                  <w:kern w:val="0"/>
                  <w:sz w:val="19"/>
                  <w:szCs w:val="19"/>
                  <w:lang w:val="en-GB"/>
                </w:rPr>
                <w:t>.6</w:t>
              </w:r>
            </w:ins>
          </w:p>
        </w:tc>
        <w:tc>
          <w:tcPr>
            <w:tcW w:w="1546" w:type="dxa"/>
            <w:tcBorders>
              <w:top w:val="single" w:sz="4" w:space="0" w:color="auto"/>
              <w:bottom w:val="nil"/>
            </w:tcBorders>
            <w:shd w:val="clear" w:color="auto" w:fill="auto"/>
            <w:noWrap/>
            <w:vAlign w:val="center"/>
          </w:tcPr>
          <w:p w14:paraId="2E65B9D9" w14:textId="46EA28C1" w:rsidR="00B532B7" w:rsidRPr="00E5054D" w:rsidRDefault="00B72C41" w:rsidP="00B532B7">
            <w:pPr>
              <w:widowControl/>
              <w:wordWrap/>
              <w:autoSpaceDE/>
              <w:autoSpaceDN/>
              <w:spacing w:after="0" w:line="240" w:lineRule="auto"/>
              <w:jc w:val="right"/>
              <w:rPr>
                <w:rFonts w:ascii="Times New Roman" w:hAnsi="Times New Roman"/>
                <w:color w:val="000000"/>
                <w:kern w:val="0"/>
                <w:sz w:val="19"/>
                <w:lang w:val="en-GB"/>
                <w:rPrChange w:id="5524" w:author="Hong Je-Woo" w:date="2018-09-27T04:31:00Z">
                  <w:rPr>
                    <w:rFonts w:ascii="Times New Roman" w:hAnsi="Times New Roman"/>
                    <w:color w:val="000000"/>
                    <w:kern w:val="0"/>
                    <w:sz w:val="19"/>
                  </w:rPr>
                </w:rPrChange>
              </w:rPr>
            </w:pPr>
            <w:del w:id="5525" w:author="Hong Je-Woo" w:date="2018-09-27T04:31:00Z">
              <w:r w:rsidRPr="007E5D70">
                <w:rPr>
                  <w:rFonts w:ascii="Times New Roman" w:eastAsia="맑은 고딕" w:hAnsi="Times New Roman" w:cs="Times New Roman"/>
                  <w:color w:val="000000"/>
                  <w:kern w:val="0"/>
                  <w:sz w:val="19"/>
                  <w:szCs w:val="19"/>
                </w:rPr>
                <w:delText xml:space="preserve">4.5 ± 1.5 </w:delText>
              </w:r>
            </w:del>
            <w:ins w:id="5526" w:author="Hong Je-Woo" w:date="2018-09-27T04:31:00Z">
              <w:r w:rsidR="00B532B7" w:rsidRPr="00E5054D">
                <w:rPr>
                  <w:rFonts w:ascii="Times New Roman" w:eastAsia="맑은 고딕" w:hAnsi="Times New Roman" w:cs="Times New Roman"/>
                  <w:color w:val="000000"/>
                  <w:kern w:val="0"/>
                  <w:sz w:val="19"/>
                  <w:szCs w:val="19"/>
                  <w:lang w:val="en-GB"/>
                </w:rPr>
                <w:t>9.2 ± 6.8</w:t>
              </w:r>
            </w:ins>
          </w:p>
        </w:tc>
      </w:tr>
    </w:tbl>
    <w:p w14:paraId="2E65B9DC" w14:textId="743E7B1E" w:rsidR="00B72C41" w:rsidRPr="00E5054D" w:rsidRDefault="00B72C41" w:rsidP="00A051EE">
      <w:pPr>
        <w:widowControl/>
        <w:wordWrap/>
        <w:autoSpaceDE/>
        <w:autoSpaceDN/>
        <w:spacing w:line="480" w:lineRule="auto"/>
        <w:rPr>
          <w:rFonts w:ascii="Times New Roman" w:hAnsi="Times New Roman"/>
          <w:sz w:val="24"/>
          <w:lang w:val="en-GB"/>
          <w:rPrChange w:id="5527" w:author="Hong Je-Woo" w:date="2018-09-27T04:31:00Z">
            <w:rPr>
              <w:rFonts w:ascii="Times New Roman" w:hAnsi="Times New Roman"/>
              <w:sz w:val="24"/>
            </w:rPr>
          </w:rPrChange>
        </w:rPr>
      </w:pPr>
    </w:p>
    <w:sectPr w:rsidR="00B72C41" w:rsidRPr="00E5054D" w:rsidSect="000A6448">
      <w:headerReference w:type="default" r:id="rId7"/>
      <w:footerReference w:type="default" r:id="rId8"/>
      <w:pgSz w:w="11907" w:h="16840" w:code="9"/>
      <w:pgMar w:top="1440" w:right="1440" w:bottom="1440" w:left="1440" w:header="851" w:footer="992" w:gutter="0"/>
      <w:lnNumType w:countBy="1" w:restart="continuou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10090" w14:textId="77777777" w:rsidR="001233BB" w:rsidRDefault="001233BB">
      <w:pPr>
        <w:spacing w:after="0" w:line="240" w:lineRule="auto"/>
      </w:pPr>
      <w:r>
        <w:separator/>
      </w:r>
    </w:p>
  </w:endnote>
  <w:endnote w:type="continuationSeparator" w:id="0">
    <w:p w14:paraId="759F7E8F" w14:textId="77777777" w:rsidR="001233BB" w:rsidRDefault="001233BB">
      <w:pPr>
        <w:spacing w:after="0" w:line="240" w:lineRule="auto"/>
      </w:pPr>
      <w:r>
        <w:continuationSeparator/>
      </w:r>
    </w:p>
  </w:endnote>
  <w:endnote w:type="continuationNotice" w:id="1">
    <w:p w14:paraId="2FA9E805" w14:textId="77777777" w:rsidR="001233BB" w:rsidRDefault="001233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Lucida Grande">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새굴림">
    <w:altName w:val="Batang"/>
    <w:panose1 w:val="02030600000101010101"/>
    <w:charset w:val="81"/>
    <w:family w:val="roman"/>
    <w:pitch w:val="variable"/>
    <w:sig w:usb0="B00002AF" w:usb1="7B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94186"/>
      <w:docPartObj>
        <w:docPartGallery w:val="Page Numbers (Bottom of Page)"/>
        <w:docPartUnique/>
      </w:docPartObj>
    </w:sdtPr>
    <w:sdtEndPr/>
    <w:sdtContent>
      <w:p w14:paraId="2E65BA26" w14:textId="44E83E51" w:rsidR="001205BC" w:rsidRDefault="001205BC">
        <w:pPr>
          <w:pStyle w:val="a9"/>
          <w:jc w:val="center"/>
        </w:pPr>
        <w:r>
          <w:fldChar w:fldCharType="begin"/>
        </w:r>
        <w:r>
          <w:instrText>PAGE   \* MERGEFORMAT</w:instrText>
        </w:r>
        <w:r>
          <w:fldChar w:fldCharType="separate"/>
        </w:r>
        <w:r w:rsidRPr="003A4BF6">
          <w:rPr>
            <w:noProof/>
            <w:lang w:val="ko-KR"/>
          </w:rPr>
          <w:t>48</w:t>
        </w:r>
        <w:r>
          <w:fldChar w:fldCharType="end"/>
        </w:r>
      </w:p>
    </w:sdtContent>
  </w:sdt>
  <w:p w14:paraId="2E65BA27" w14:textId="77777777" w:rsidR="001205BC" w:rsidRDefault="001205B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AC3A3" w14:textId="77777777" w:rsidR="001233BB" w:rsidRDefault="001233BB">
      <w:pPr>
        <w:spacing w:after="0" w:line="240" w:lineRule="auto"/>
      </w:pPr>
      <w:r>
        <w:separator/>
      </w:r>
    </w:p>
  </w:footnote>
  <w:footnote w:type="continuationSeparator" w:id="0">
    <w:p w14:paraId="09B406BB" w14:textId="77777777" w:rsidR="001233BB" w:rsidRDefault="001233BB">
      <w:pPr>
        <w:spacing w:after="0" w:line="240" w:lineRule="auto"/>
      </w:pPr>
      <w:r>
        <w:continuationSeparator/>
      </w:r>
    </w:p>
  </w:footnote>
  <w:footnote w:type="continuationNotice" w:id="1">
    <w:p w14:paraId="059493C7" w14:textId="77777777" w:rsidR="001233BB" w:rsidRDefault="001233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DD247" w14:textId="77777777" w:rsidR="00A86F25" w:rsidRDefault="00A86F2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4AC"/>
    <w:multiLevelType w:val="hybridMultilevel"/>
    <w:tmpl w:val="ECDA2350"/>
    <w:lvl w:ilvl="0" w:tplc="F9CA6678">
      <w:start w:val="1"/>
      <w:numFmt w:val="bullet"/>
      <w:lvlText w:val=""/>
      <w:lvlJc w:val="left"/>
      <w:pPr>
        <w:ind w:left="800" w:hanging="400"/>
      </w:pPr>
      <w:rPr>
        <w:rFonts w:ascii="Symbol" w:hAnsi="Symbol" w:hint="default"/>
      </w:rPr>
    </w:lvl>
    <w:lvl w:ilvl="1" w:tplc="639A89E0">
      <w:start w:val="1"/>
      <w:numFmt w:val="bullet"/>
      <w:lvlText w:val="o"/>
      <w:lvlJc w:val="left"/>
      <w:pPr>
        <w:ind w:left="1200" w:hanging="400"/>
      </w:pPr>
      <w:rPr>
        <w:rFonts w:ascii="Courier New" w:hAnsi="Courier New" w:hint="default"/>
      </w:rPr>
    </w:lvl>
    <w:lvl w:ilvl="2" w:tplc="F034921E">
      <w:start w:val="1"/>
      <w:numFmt w:val="bullet"/>
      <w:lvlText w:val=""/>
      <w:lvlJc w:val="left"/>
      <w:pPr>
        <w:ind w:left="1600" w:hanging="400"/>
      </w:pPr>
      <w:rPr>
        <w:rFonts w:ascii="Wingdings" w:hAnsi="Wingdings" w:hint="default"/>
      </w:rPr>
    </w:lvl>
    <w:lvl w:ilvl="3" w:tplc="0008B1F8">
      <w:start w:val="1"/>
      <w:numFmt w:val="bullet"/>
      <w:lvlText w:val=""/>
      <w:lvlJc w:val="left"/>
      <w:pPr>
        <w:ind w:left="2000" w:hanging="400"/>
      </w:pPr>
      <w:rPr>
        <w:rFonts w:ascii="Symbol" w:hAnsi="Symbol" w:hint="default"/>
      </w:rPr>
    </w:lvl>
    <w:lvl w:ilvl="4" w:tplc="0FE4F63E">
      <w:start w:val="1"/>
      <w:numFmt w:val="bullet"/>
      <w:lvlText w:val="o"/>
      <w:lvlJc w:val="left"/>
      <w:pPr>
        <w:ind w:left="2400" w:hanging="400"/>
      </w:pPr>
      <w:rPr>
        <w:rFonts w:ascii="Courier New" w:hAnsi="Courier New" w:hint="default"/>
      </w:rPr>
    </w:lvl>
    <w:lvl w:ilvl="5" w:tplc="5CEAFC04">
      <w:start w:val="1"/>
      <w:numFmt w:val="bullet"/>
      <w:lvlText w:val=""/>
      <w:lvlJc w:val="left"/>
      <w:pPr>
        <w:ind w:left="2800" w:hanging="400"/>
      </w:pPr>
      <w:rPr>
        <w:rFonts w:ascii="Wingdings" w:hAnsi="Wingdings" w:hint="default"/>
      </w:rPr>
    </w:lvl>
    <w:lvl w:ilvl="6" w:tplc="D8DC0A32">
      <w:start w:val="1"/>
      <w:numFmt w:val="bullet"/>
      <w:lvlText w:val=""/>
      <w:lvlJc w:val="left"/>
      <w:pPr>
        <w:ind w:left="3200" w:hanging="400"/>
      </w:pPr>
      <w:rPr>
        <w:rFonts w:ascii="Symbol" w:hAnsi="Symbol" w:hint="default"/>
      </w:rPr>
    </w:lvl>
    <w:lvl w:ilvl="7" w:tplc="69263174">
      <w:start w:val="1"/>
      <w:numFmt w:val="bullet"/>
      <w:lvlText w:val="o"/>
      <w:lvlJc w:val="left"/>
      <w:pPr>
        <w:ind w:left="3600" w:hanging="400"/>
      </w:pPr>
      <w:rPr>
        <w:rFonts w:ascii="Courier New" w:hAnsi="Courier New" w:hint="default"/>
      </w:rPr>
    </w:lvl>
    <w:lvl w:ilvl="8" w:tplc="90347C5C">
      <w:start w:val="1"/>
      <w:numFmt w:val="bullet"/>
      <w:lvlText w:val=""/>
      <w:lvlJc w:val="left"/>
      <w:pPr>
        <w:ind w:left="4000" w:hanging="400"/>
      </w:pPr>
      <w:rPr>
        <w:rFonts w:ascii="Wingdings" w:hAnsi="Wingdings" w:hint="default"/>
      </w:rPr>
    </w:lvl>
  </w:abstractNum>
  <w:abstractNum w:abstractNumId="1" w15:restartNumberingAfterBreak="0">
    <w:nsid w:val="04E31DA5"/>
    <w:multiLevelType w:val="hybridMultilevel"/>
    <w:tmpl w:val="A662844C"/>
    <w:lvl w:ilvl="0" w:tplc="926251EE">
      <w:start w:val="1"/>
      <w:numFmt w:val="lowerLetter"/>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 w15:restartNumberingAfterBreak="0">
    <w:nsid w:val="0913522E"/>
    <w:multiLevelType w:val="hybridMultilevel"/>
    <w:tmpl w:val="2A9AA7D6"/>
    <w:lvl w:ilvl="0" w:tplc="9DB83ED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3" w15:restartNumberingAfterBreak="0">
    <w:nsid w:val="110C264D"/>
    <w:multiLevelType w:val="multilevel"/>
    <w:tmpl w:val="38022E1A"/>
    <w:lvl w:ilvl="0">
      <w:start w:val="3"/>
      <w:numFmt w:val="decimal"/>
      <w:lvlText w:val="%1."/>
      <w:lvlJc w:val="left"/>
      <w:pPr>
        <w:ind w:left="540" w:hanging="540"/>
      </w:pPr>
      <w:rPr>
        <w:rFonts w:eastAsiaTheme="minorEastAsia" w:hint="default"/>
      </w:rPr>
    </w:lvl>
    <w:lvl w:ilvl="1">
      <w:start w:val="2"/>
      <w:numFmt w:val="decimal"/>
      <w:lvlText w:val="%1.%2."/>
      <w:lvlJc w:val="left"/>
      <w:pPr>
        <w:ind w:left="718" w:hanging="540"/>
      </w:pPr>
      <w:rPr>
        <w:rFonts w:eastAsiaTheme="minorEastAsia" w:hint="default"/>
      </w:rPr>
    </w:lvl>
    <w:lvl w:ilvl="2">
      <w:start w:val="2"/>
      <w:numFmt w:val="decimal"/>
      <w:lvlText w:val="%1.%2.%3."/>
      <w:lvlJc w:val="left"/>
      <w:pPr>
        <w:ind w:left="1076" w:hanging="720"/>
      </w:pPr>
      <w:rPr>
        <w:rFonts w:eastAsiaTheme="minorEastAsia" w:hint="default"/>
      </w:rPr>
    </w:lvl>
    <w:lvl w:ilvl="3">
      <w:start w:val="1"/>
      <w:numFmt w:val="decimal"/>
      <w:lvlText w:val="%1.%2.%3.%4."/>
      <w:lvlJc w:val="left"/>
      <w:pPr>
        <w:ind w:left="1254" w:hanging="720"/>
      </w:pPr>
      <w:rPr>
        <w:rFonts w:eastAsiaTheme="minorEastAsia" w:hint="default"/>
      </w:rPr>
    </w:lvl>
    <w:lvl w:ilvl="4">
      <w:start w:val="1"/>
      <w:numFmt w:val="decimal"/>
      <w:lvlText w:val="%1.%2.%3.%4.%5."/>
      <w:lvlJc w:val="left"/>
      <w:pPr>
        <w:ind w:left="1792" w:hanging="1080"/>
      </w:pPr>
      <w:rPr>
        <w:rFonts w:eastAsiaTheme="minorEastAsia" w:hint="default"/>
      </w:rPr>
    </w:lvl>
    <w:lvl w:ilvl="5">
      <w:start w:val="1"/>
      <w:numFmt w:val="decimal"/>
      <w:lvlText w:val="%1.%2.%3.%4.%5.%6."/>
      <w:lvlJc w:val="left"/>
      <w:pPr>
        <w:ind w:left="1970" w:hanging="1080"/>
      </w:pPr>
      <w:rPr>
        <w:rFonts w:eastAsiaTheme="minorEastAsia" w:hint="default"/>
      </w:rPr>
    </w:lvl>
    <w:lvl w:ilvl="6">
      <w:start w:val="1"/>
      <w:numFmt w:val="decimal"/>
      <w:lvlText w:val="%1.%2.%3.%4.%5.%6.%7."/>
      <w:lvlJc w:val="left"/>
      <w:pPr>
        <w:ind w:left="2508" w:hanging="1440"/>
      </w:pPr>
      <w:rPr>
        <w:rFonts w:eastAsiaTheme="minorEastAsia" w:hint="default"/>
      </w:rPr>
    </w:lvl>
    <w:lvl w:ilvl="7">
      <w:start w:val="1"/>
      <w:numFmt w:val="decimal"/>
      <w:lvlText w:val="%1.%2.%3.%4.%5.%6.%7.%8."/>
      <w:lvlJc w:val="left"/>
      <w:pPr>
        <w:ind w:left="2686" w:hanging="1440"/>
      </w:pPr>
      <w:rPr>
        <w:rFonts w:eastAsiaTheme="minorEastAsia" w:hint="default"/>
      </w:rPr>
    </w:lvl>
    <w:lvl w:ilvl="8">
      <w:start w:val="1"/>
      <w:numFmt w:val="decimal"/>
      <w:lvlText w:val="%1.%2.%3.%4.%5.%6.%7.%8.%9."/>
      <w:lvlJc w:val="left"/>
      <w:pPr>
        <w:ind w:left="3224" w:hanging="1800"/>
      </w:pPr>
      <w:rPr>
        <w:rFonts w:eastAsiaTheme="minorEastAsia" w:hint="default"/>
      </w:rPr>
    </w:lvl>
  </w:abstractNum>
  <w:abstractNum w:abstractNumId="4" w15:restartNumberingAfterBreak="0">
    <w:nsid w:val="19C8436A"/>
    <w:multiLevelType w:val="hybridMultilevel"/>
    <w:tmpl w:val="6F1AC662"/>
    <w:lvl w:ilvl="0" w:tplc="A95A4D00">
      <w:numFmt w:val="bullet"/>
      <w:lvlText w:val=""/>
      <w:lvlJc w:val="left"/>
      <w:pPr>
        <w:ind w:left="760" w:hanging="360"/>
      </w:pPr>
      <w:rPr>
        <w:rFonts w:ascii="Wingdings" w:eastAsia="Times New Roman" w:hAnsi="Wingdings" w:cs="Times New Roman" w:hint="default"/>
        <w:b/>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DB42E1E"/>
    <w:multiLevelType w:val="hybridMultilevel"/>
    <w:tmpl w:val="88409498"/>
    <w:lvl w:ilvl="0" w:tplc="A8D452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0853E24"/>
    <w:multiLevelType w:val="hybridMultilevel"/>
    <w:tmpl w:val="8B0CB2CA"/>
    <w:lvl w:ilvl="0" w:tplc="602615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D0F5788"/>
    <w:multiLevelType w:val="hybridMultilevel"/>
    <w:tmpl w:val="C1046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963E1"/>
    <w:multiLevelType w:val="hybridMultilevel"/>
    <w:tmpl w:val="D1A078CE"/>
    <w:lvl w:ilvl="0" w:tplc="B02898D6">
      <w:start w:val="1"/>
      <w:numFmt w:val="lowerLetter"/>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9" w15:restartNumberingAfterBreak="0">
    <w:nsid w:val="35233A12"/>
    <w:multiLevelType w:val="multilevel"/>
    <w:tmpl w:val="0C5EF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3A35E1"/>
    <w:multiLevelType w:val="hybridMultilevel"/>
    <w:tmpl w:val="8C424A7E"/>
    <w:lvl w:ilvl="0" w:tplc="B46E509A">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3CE8454D"/>
    <w:multiLevelType w:val="hybridMultilevel"/>
    <w:tmpl w:val="A70C0510"/>
    <w:lvl w:ilvl="0" w:tplc="843C8868">
      <w:start w:val="3"/>
      <w:numFmt w:val="decimal"/>
      <w:lvlText w:val="%1."/>
      <w:lvlJc w:val="left"/>
      <w:pPr>
        <w:ind w:left="760" w:hanging="360"/>
      </w:pPr>
      <w:rPr>
        <w:rFonts w:asciiTheme="minorHAnsi" w:hAnsiTheme="minorHAnsi" w:cstheme="minorBidi"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72A54E0"/>
    <w:multiLevelType w:val="hybridMultilevel"/>
    <w:tmpl w:val="336C0422"/>
    <w:lvl w:ilvl="0" w:tplc="87E4D970">
      <w:start w:val="1385"/>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C6B67ED"/>
    <w:multiLevelType w:val="hybridMultilevel"/>
    <w:tmpl w:val="34C28838"/>
    <w:lvl w:ilvl="0" w:tplc="C72A34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D3D5023"/>
    <w:multiLevelType w:val="hybridMultilevel"/>
    <w:tmpl w:val="F4D6569C"/>
    <w:lvl w:ilvl="0" w:tplc="43568E8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0EE79AE"/>
    <w:multiLevelType w:val="hybridMultilevel"/>
    <w:tmpl w:val="F4366984"/>
    <w:lvl w:ilvl="0" w:tplc="4A8C653A">
      <w:start w:val="11"/>
      <w:numFmt w:val="bullet"/>
      <w:lvlText w:val="-"/>
      <w:lvlJc w:val="left"/>
      <w:pPr>
        <w:ind w:left="717" w:hanging="360"/>
      </w:pPr>
      <w:rPr>
        <w:rFonts w:ascii="Times New Roman" w:eastAsiaTheme="minorEastAsia" w:hAnsi="Times New Roman" w:cs="Times New Roman" w:hint="default"/>
      </w:rPr>
    </w:lvl>
    <w:lvl w:ilvl="1" w:tplc="04090003" w:tentative="1">
      <w:start w:val="1"/>
      <w:numFmt w:val="bullet"/>
      <w:lvlText w:val=""/>
      <w:lvlJc w:val="left"/>
      <w:pPr>
        <w:ind w:left="1157" w:hanging="400"/>
      </w:pPr>
      <w:rPr>
        <w:rFonts w:ascii="Wingdings" w:hAnsi="Wingdings" w:hint="default"/>
      </w:rPr>
    </w:lvl>
    <w:lvl w:ilvl="2" w:tplc="04090005" w:tentative="1">
      <w:start w:val="1"/>
      <w:numFmt w:val="bullet"/>
      <w:lvlText w:val=""/>
      <w:lvlJc w:val="left"/>
      <w:pPr>
        <w:ind w:left="1557" w:hanging="400"/>
      </w:pPr>
      <w:rPr>
        <w:rFonts w:ascii="Wingdings" w:hAnsi="Wingdings" w:hint="default"/>
      </w:rPr>
    </w:lvl>
    <w:lvl w:ilvl="3" w:tplc="04090001" w:tentative="1">
      <w:start w:val="1"/>
      <w:numFmt w:val="bullet"/>
      <w:lvlText w:val=""/>
      <w:lvlJc w:val="left"/>
      <w:pPr>
        <w:ind w:left="1957" w:hanging="400"/>
      </w:pPr>
      <w:rPr>
        <w:rFonts w:ascii="Wingdings" w:hAnsi="Wingdings" w:hint="default"/>
      </w:rPr>
    </w:lvl>
    <w:lvl w:ilvl="4" w:tplc="04090003" w:tentative="1">
      <w:start w:val="1"/>
      <w:numFmt w:val="bullet"/>
      <w:lvlText w:val=""/>
      <w:lvlJc w:val="left"/>
      <w:pPr>
        <w:ind w:left="2357" w:hanging="400"/>
      </w:pPr>
      <w:rPr>
        <w:rFonts w:ascii="Wingdings" w:hAnsi="Wingdings" w:hint="default"/>
      </w:rPr>
    </w:lvl>
    <w:lvl w:ilvl="5" w:tplc="04090005" w:tentative="1">
      <w:start w:val="1"/>
      <w:numFmt w:val="bullet"/>
      <w:lvlText w:val=""/>
      <w:lvlJc w:val="left"/>
      <w:pPr>
        <w:ind w:left="2757" w:hanging="400"/>
      </w:pPr>
      <w:rPr>
        <w:rFonts w:ascii="Wingdings" w:hAnsi="Wingdings" w:hint="default"/>
      </w:rPr>
    </w:lvl>
    <w:lvl w:ilvl="6" w:tplc="04090001" w:tentative="1">
      <w:start w:val="1"/>
      <w:numFmt w:val="bullet"/>
      <w:lvlText w:val=""/>
      <w:lvlJc w:val="left"/>
      <w:pPr>
        <w:ind w:left="3157" w:hanging="400"/>
      </w:pPr>
      <w:rPr>
        <w:rFonts w:ascii="Wingdings" w:hAnsi="Wingdings" w:hint="default"/>
      </w:rPr>
    </w:lvl>
    <w:lvl w:ilvl="7" w:tplc="04090003" w:tentative="1">
      <w:start w:val="1"/>
      <w:numFmt w:val="bullet"/>
      <w:lvlText w:val=""/>
      <w:lvlJc w:val="left"/>
      <w:pPr>
        <w:ind w:left="3557" w:hanging="400"/>
      </w:pPr>
      <w:rPr>
        <w:rFonts w:ascii="Wingdings" w:hAnsi="Wingdings" w:hint="default"/>
      </w:rPr>
    </w:lvl>
    <w:lvl w:ilvl="8" w:tplc="04090005" w:tentative="1">
      <w:start w:val="1"/>
      <w:numFmt w:val="bullet"/>
      <w:lvlText w:val=""/>
      <w:lvlJc w:val="left"/>
      <w:pPr>
        <w:ind w:left="3957" w:hanging="400"/>
      </w:pPr>
      <w:rPr>
        <w:rFonts w:ascii="Wingdings" w:hAnsi="Wingdings" w:hint="default"/>
      </w:rPr>
    </w:lvl>
  </w:abstractNum>
  <w:abstractNum w:abstractNumId="16" w15:restartNumberingAfterBreak="0">
    <w:nsid w:val="56F25104"/>
    <w:multiLevelType w:val="hybridMultilevel"/>
    <w:tmpl w:val="A0508336"/>
    <w:lvl w:ilvl="0" w:tplc="125CAD30">
      <w:start w:val="1"/>
      <w:numFmt w:val="bullet"/>
      <w:lvlText w:val=""/>
      <w:lvlJc w:val="left"/>
      <w:pPr>
        <w:ind w:left="800" w:hanging="400"/>
      </w:pPr>
      <w:rPr>
        <w:rFonts w:ascii="Symbol" w:hAnsi="Symbol" w:hint="default"/>
      </w:rPr>
    </w:lvl>
    <w:lvl w:ilvl="1" w:tplc="872E8DC4">
      <w:start w:val="1"/>
      <w:numFmt w:val="bullet"/>
      <w:lvlText w:val="o"/>
      <w:lvlJc w:val="left"/>
      <w:pPr>
        <w:ind w:left="1200" w:hanging="400"/>
      </w:pPr>
      <w:rPr>
        <w:rFonts w:ascii="Courier New" w:hAnsi="Courier New" w:hint="default"/>
      </w:rPr>
    </w:lvl>
    <w:lvl w:ilvl="2" w:tplc="172AE656">
      <w:start w:val="1"/>
      <w:numFmt w:val="bullet"/>
      <w:lvlText w:val=""/>
      <w:lvlJc w:val="left"/>
      <w:pPr>
        <w:ind w:left="1600" w:hanging="400"/>
      </w:pPr>
      <w:rPr>
        <w:rFonts w:ascii="Wingdings" w:hAnsi="Wingdings" w:hint="default"/>
      </w:rPr>
    </w:lvl>
    <w:lvl w:ilvl="3" w:tplc="24787B8E">
      <w:start w:val="1"/>
      <w:numFmt w:val="bullet"/>
      <w:lvlText w:val=""/>
      <w:lvlJc w:val="left"/>
      <w:pPr>
        <w:ind w:left="2000" w:hanging="400"/>
      </w:pPr>
      <w:rPr>
        <w:rFonts w:ascii="Symbol" w:hAnsi="Symbol" w:hint="default"/>
      </w:rPr>
    </w:lvl>
    <w:lvl w:ilvl="4" w:tplc="51F4949C">
      <w:start w:val="1"/>
      <w:numFmt w:val="bullet"/>
      <w:lvlText w:val="o"/>
      <w:lvlJc w:val="left"/>
      <w:pPr>
        <w:ind w:left="2400" w:hanging="400"/>
      </w:pPr>
      <w:rPr>
        <w:rFonts w:ascii="Courier New" w:hAnsi="Courier New" w:hint="default"/>
      </w:rPr>
    </w:lvl>
    <w:lvl w:ilvl="5" w:tplc="D2860BEC">
      <w:start w:val="1"/>
      <w:numFmt w:val="bullet"/>
      <w:lvlText w:val=""/>
      <w:lvlJc w:val="left"/>
      <w:pPr>
        <w:ind w:left="2800" w:hanging="400"/>
      </w:pPr>
      <w:rPr>
        <w:rFonts w:ascii="Wingdings" w:hAnsi="Wingdings" w:hint="default"/>
      </w:rPr>
    </w:lvl>
    <w:lvl w:ilvl="6" w:tplc="CC7C2B3A">
      <w:start w:val="1"/>
      <w:numFmt w:val="bullet"/>
      <w:lvlText w:val=""/>
      <w:lvlJc w:val="left"/>
      <w:pPr>
        <w:ind w:left="3200" w:hanging="400"/>
      </w:pPr>
      <w:rPr>
        <w:rFonts w:ascii="Symbol" w:hAnsi="Symbol" w:hint="default"/>
      </w:rPr>
    </w:lvl>
    <w:lvl w:ilvl="7" w:tplc="B3320A0A">
      <w:start w:val="1"/>
      <w:numFmt w:val="bullet"/>
      <w:lvlText w:val="o"/>
      <w:lvlJc w:val="left"/>
      <w:pPr>
        <w:ind w:left="3600" w:hanging="400"/>
      </w:pPr>
      <w:rPr>
        <w:rFonts w:ascii="Courier New" w:hAnsi="Courier New" w:hint="default"/>
      </w:rPr>
    </w:lvl>
    <w:lvl w:ilvl="8" w:tplc="6F1C24DA">
      <w:start w:val="1"/>
      <w:numFmt w:val="bullet"/>
      <w:lvlText w:val=""/>
      <w:lvlJc w:val="left"/>
      <w:pPr>
        <w:ind w:left="4000" w:hanging="400"/>
      </w:pPr>
      <w:rPr>
        <w:rFonts w:ascii="Wingdings" w:hAnsi="Wingdings" w:hint="default"/>
      </w:rPr>
    </w:lvl>
  </w:abstractNum>
  <w:abstractNum w:abstractNumId="17" w15:restartNumberingAfterBreak="0">
    <w:nsid w:val="58FB7071"/>
    <w:multiLevelType w:val="multilevel"/>
    <w:tmpl w:val="BB5A1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68663B"/>
    <w:multiLevelType w:val="multilevel"/>
    <w:tmpl w:val="C360AEFA"/>
    <w:lvl w:ilvl="0">
      <w:start w:val="1"/>
      <w:numFmt w:val="decimal"/>
      <w:lvlText w:val="%1."/>
      <w:lvlJc w:val="left"/>
      <w:pPr>
        <w:ind w:left="786" w:hanging="360"/>
      </w:pPr>
      <w:rPr>
        <w:rFonts w:hint="default"/>
      </w:rPr>
    </w:lvl>
    <w:lvl w:ilvl="1">
      <w:start w:val="2"/>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9" w15:restartNumberingAfterBreak="0">
    <w:nsid w:val="5B6E59FD"/>
    <w:multiLevelType w:val="hybridMultilevel"/>
    <w:tmpl w:val="747C51A4"/>
    <w:lvl w:ilvl="0" w:tplc="5846D0AC">
      <w:start w:val="1"/>
      <w:numFmt w:val="decimal"/>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0C528A8"/>
    <w:multiLevelType w:val="multilevel"/>
    <w:tmpl w:val="FD7C3588"/>
    <w:lvl w:ilvl="0">
      <w:start w:val="3"/>
      <w:numFmt w:val="decimal"/>
      <w:lvlText w:val="%1."/>
      <w:lvlJc w:val="left"/>
      <w:pPr>
        <w:ind w:left="540" w:hanging="540"/>
      </w:pPr>
      <w:rPr>
        <w:rFonts w:eastAsiaTheme="minorEastAsia" w:hint="default"/>
      </w:rPr>
    </w:lvl>
    <w:lvl w:ilvl="1">
      <w:start w:val="2"/>
      <w:numFmt w:val="decimal"/>
      <w:lvlText w:val="%1.%2."/>
      <w:lvlJc w:val="left"/>
      <w:pPr>
        <w:ind w:left="718" w:hanging="540"/>
      </w:pPr>
      <w:rPr>
        <w:rFonts w:eastAsiaTheme="minorEastAsia" w:hint="default"/>
      </w:rPr>
    </w:lvl>
    <w:lvl w:ilvl="2">
      <w:start w:val="2"/>
      <w:numFmt w:val="decimal"/>
      <w:lvlText w:val="%1.%2.%3."/>
      <w:lvlJc w:val="left"/>
      <w:pPr>
        <w:ind w:left="1076" w:hanging="720"/>
      </w:pPr>
      <w:rPr>
        <w:rFonts w:eastAsiaTheme="minorEastAsia" w:hint="default"/>
      </w:rPr>
    </w:lvl>
    <w:lvl w:ilvl="3">
      <w:start w:val="1"/>
      <w:numFmt w:val="decimal"/>
      <w:lvlText w:val="%1.%2.%3.%4."/>
      <w:lvlJc w:val="left"/>
      <w:pPr>
        <w:ind w:left="1254" w:hanging="720"/>
      </w:pPr>
      <w:rPr>
        <w:rFonts w:eastAsiaTheme="minorEastAsia" w:hint="default"/>
      </w:rPr>
    </w:lvl>
    <w:lvl w:ilvl="4">
      <w:start w:val="1"/>
      <w:numFmt w:val="decimal"/>
      <w:lvlText w:val="%1.%2.%3.%4.%5."/>
      <w:lvlJc w:val="left"/>
      <w:pPr>
        <w:ind w:left="1792" w:hanging="1080"/>
      </w:pPr>
      <w:rPr>
        <w:rFonts w:eastAsiaTheme="minorEastAsia" w:hint="default"/>
      </w:rPr>
    </w:lvl>
    <w:lvl w:ilvl="5">
      <w:start w:val="1"/>
      <w:numFmt w:val="decimal"/>
      <w:lvlText w:val="%1.%2.%3.%4.%5.%6."/>
      <w:lvlJc w:val="left"/>
      <w:pPr>
        <w:ind w:left="1970" w:hanging="1080"/>
      </w:pPr>
      <w:rPr>
        <w:rFonts w:eastAsiaTheme="minorEastAsia" w:hint="default"/>
      </w:rPr>
    </w:lvl>
    <w:lvl w:ilvl="6">
      <w:start w:val="1"/>
      <w:numFmt w:val="decimal"/>
      <w:lvlText w:val="%1.%2.%3.%4.%5.%6.%7."/>
      <w:lvlJc w:val="left"/>
      <w:pPr>
        <w:ind w:left="2508" w:hanging="1440"/>
      </w:pPr>
      <w:rPr>
        <w:rFonts w:eastAsiaTheme="minorEastAsia" w:hint="default"/>
      </w:rPr>
    </w:lvl>
    <w:lvl w:ilvl="7">
      <w:start w:val="1"/>
      <w:numFmt w:val="decimal"/>
      <w:lvlText w:val="%1.%2.%3.%4.%5.%6.%7.%8."/>
      <w:lvlJc w:val="left"/>
      <w:pPr>
        <w:ind w:left="2686" w:hanging="1440"/>
      </w:pPr>
      <w:rPr>
        <w:rFonts w:eastAsiaTheme="minorEastAsia" w:hint="default"/>
      </w:rPr>
    </w:lvl>
    <w:lvl w:ilvl="8">
      <w:start w:val="1"/>
      <w:numFmt w:val="decimal"/>
      <w:lvlText w:val="%1.%2.%3.%4.%5.%6.%7.%8.%9."/>
      <w:lvlJc w:val="left"/>
      <w:pPr>
        <w:ind w:left="3224" w:hanging="1800"/>
      </w:pPr>
      <w:rPr>
        <w:rFonts w:eastAsiaTheme="minorEastAsia" w:hint="default"/>
      </w:rPr>
    </w:lvl>
  </w:abstractNum>
  <w:abstractNum w:abstractNumId="21" w15:restartNumberingAfterBreak="0">
    <w:nsid w:val="65AF2A7E"/>
    <w:multiLevelType w:val="multilevel"/>
    <w:tmpl w:val="BC1AE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D47192"/>
    <w:multiLevelType w:val="hybridMultilevel"/>
    <w:tmpl w:val="B1DEFDD2"/>
    <w:lvl w:ilvl="0" w:tplc="CB82EC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6C886C85"/>
    <w:multiLevelType w:val="multilevel"/>
    <w:tmpl w:val="994C84DA"/>
    <w:lvl w:ilvl="0">
      <w:start w:val="1"/>
      <w:numFmt w:val="decimal"/>
      <w:lvlText w:val="%1."/>
      <w:lvlJc w:val="left"/>
      <w:pPr>
        <w:ind w:left="1633" w:hanging="360"/>
      </w:pPr>
      <w:rPr>
        <w:rFonts w:hint="default"/>
        <w:b/>
      </w:rPr>
    </w:lvl>
    <w:lvl w:ilvl="1">
      <w:start w:val="1"/>
      <w:numFmt w:val="decimal"/>
      <w:isLgl/>
      <w:lvlText w:val="%1.%2."/>
      <w:lvlJc w:val="left"/>
      <w:pPr>
        <w:ind w:left="1517" w:hanging="360"/>
      </w:pPr>
      <w:rPr>
        <w:rFonts w:hint="default"/>
      </w:rPr>
    </w:lvl>
    <w:lvl w:ilvl="2">
      <w:start w:val="1"/>
      <w:numFmt w:val="decimal"/>
      <w:isLgl/>
      <w:lvlText w:val="%1.%2.%3."/>
      <w:lvlJc w:val="left"/>
      <w:pPr>
        <w:ind w:left="1993" w:hanging="720"/>
      </w:pPr>
      <w:rPr>
        <w:rFonts w:hint="default"/>
      </w:rPr>
    </w:lvl>
    <w:lvl w:ilvl="3">
      <w:start w:val="1"/>
      <w:numFmt w:val="decimal"/>
      <w:isLgl/>
      <w:lvlText w:val="%1.%2.%3.%4."/>
      <w:lvlJc w:val="left"/>
      <w:pPr>
        <w:ind w:left="1993" w:hanging="720"/>
      </w:pPr>
      <w:rPr>
        <w:rFonts w:hint="default"/>
      </w:rPr>
    </w:lvl>
    <w:lvl w:ilvl="4">
      <w:start w:val="1"/>
      <w:numFmt w:val="decimal"/>
      <w:isLgl/>
      <w:lvlText w:val="%1.%2.%3.%4.%5."/>
      <w:lvlJc w:val="left"/>
      <w:pPr>
        <w:ind w:left="2353" w:hanging="1080"/>
      </w:pPr>
      <w:rPr>
        <w:rFonts w:hint="default"/>
      </w:rPr>
    </w:lvl>
    <w:lvl w:ilvl="5">
      <w:start w:val="1"/>
      <w:numFmt w:val="decimal"/>
      <w:isLgl/>
      <w:lvlText w:val="%1.%2.%3.%4.%5.%6."/>
      <w:lvlJc w:val="left"/>
      <w:pPr>
        <w:ind w:left="2353" w:hanging="1080"/>
      </w:pPr>
      <w:rPr>
        <w:rFonts w:hint="default"/>
      </w:rPr>
    </w:lvl>
    <w:lvl w:ilvl="6">
      <w:start w:val="1"/>
      <w:numFmt w:val="decimal"/>
      <w:isLgl/>
      <w:lvlText w:val="%1.%2.%3.%4.%5.%6.%7."/>
      <w:lvlJc w:val="left"/>
      <w:pPr>
        <w:ind w:left="2713" w:hanging="1440"/>
      </w:pPr>
      <w:rPr>
        <w:rFonts w:hint="default"/>
      </w:rPr>
    </w:lvl>
    <w:lvl w:ilvl="7">
      <w:start w:val="1"/>
      <w:numFmt w:val="decimal"/>
      <w:isLgl/>
      <w:lvlText w:val="%1.%2.%3.%4.%5.%6.%7.%8."/>
      <w:lvlJc w:val="left"/>
      <w:pPr>
        <w:ind w:left="2713" w:hanging="1440"/>
      </w:pPr>
      <w:rPr>
        <w:rFonts w:hint="default"/>
      </w:rPr>
    </w:lvl>
    <w:lvl w:ilvl="8">
      <w:start w:val="1"/>
      <w:numFmt w:val="decimal"/>
      <w:isLgl/>
      <w:lvlText w:val="%1.%2.%3.%4.%5.%6.%7.%8.%9."/>
      <w:lvlJc w:val="left"/>
      <w:pPr>
        <w:ind w:left="3073" w:hanging="1800"/>
      </w:pPr>
      <w:rPr>
        <w:rFonts w:hint="default"/>
      </w:rPr>
    </w:lvl>
  </w:abstractNum>
  <w:abstractNum w:abstractNumId="24" w15:restartNumberingAfterBreak="0">
    <w:nsid w:val="720027D3"/>
    <w:multiLevelType w:val="hybridMultilevel"/>
    <w:tmpl w:val="70F28AC8"/>
    <w:lvl w:ilvl="0" w:tplc="6980F3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2BA1F5A"/>
    <w:multiLevelType w:val="hybridMultilevel"/>
    <w:tmpl w:val="FDEE415E"/>
    <w:lvl w:ilvl="0" w:tplc="26D4E4E0">
      <w:start w:val="1"/>
      <w:numFmt w:val="decimal"/>
      <w:lvlText w:val="%1."/>
      <w:lvlJc w:val="left"/>
      <w:pPr>
        <w:ind w:left="760" w:hanging="360"/>
      </w:pPr>
      <w:rPr>
        <w:rFonts w:asciiTheme="minorHAnsi" w:eastAsiaTheme="minorEastAsia" w:hAnsiTheme="minorHAnsi" w:cstheme="minorBidi" w:hint="default"/>
        <w:b w:val="0"/>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74676E2F"/>
    <w:multiLevelType w:val="hybridMultilevel"/>
    <w:tmpl w:val="0C208896"/>
    <w:lvl w:ilvl="0" w:tplc="44722718">
      <w:start w:val="1"/>
      <w:numFmt w:val="decimal"/>
      <w:lvlText w:val="%1)"/>
      <w:lvlJc w:val="left"/>
      <w:pPr>
        <w:ind w:left="717" w:hanging="360"/>
      </w:pPr>
      <w:rPr>
        <w:rFonts w:hint="default"/>
      </w:rPr>
    </w:lvl>
    <w:lvl w:ilvl="1" w:tplc="04090019" w:tentative="1">
      <w:start w:val="1"/>
      <w:numFmt w:val="upperLetter"/>
      <w:lvlText w:val="%2."/>
      <w:lvlJc w:val="left"/>
      <w:pPr>
        <w:ind w:left="1157" w:hanging="400"/>
      </w:pPr>
    </w:lvl>
    <w:lvl w:ilvl="2" w:tplc="0409001B" w:tentative="1">
      <w:start w:val="1"/>
      <w:numFmt w:val="lowerRoman"/>
      <w:lvlText w:val="%3."/>
      <w:lvlJc w:val="right"/>
      <w:pPr>
        <w:ind w:left="1557" w:hanging="400"/>
      </w:pPr>
    </w:lvl>
    <w:lvl w:ilvl="3" w:tplc="0409000F" w:tentative="1">
      <w:start w:val="1"/>
      <w:numFmt w:val="decimal"/>
      <w:lvlText w:val="%4."/>
      <w:lvlJc w:val="left"/>
      <w:pPr>
        <w:ind w:left="1957" w:hanging="400"/>
      </w:pPr>
    </w:lvl>
    <w:lvl w:ilvl="4" w:tplc="04090019" w:tentative="1">
      <w:start w:val="1"/>
      <w:numFmt w:val="upperLetter"/>
      <w:lvlText w:val="%5."/>
      <w:lvlJc w:val="left"/>
      <w:pPr>
        <w:ind w:left="2357" w:hanging="400"/>
      </w:pPr>
    </w:lvl>
    <w:lvl w:ilvl="5" w:tplc="0409001B" w:tentative="1">
      <w:start w:val="1"/>
      <w:numFmt w:val="lowerRoman"/>
      <w:lvlText w:val="%6."/>
      <w:lvlJc w:val="right"/>
      <w:pPr>
        <w:ind w:left="2757" w:hanging="400"/>
      </w:pPr>
    </w:lvl>
    <w:lvl w:ilvl="6" w:tplc="0409000F" w:tentative="1">
      <w:start w:val="1"/>
      <w:numFmt w:val="decimal"/>
      <w:lvlText w:val="%7."/>
      <w:lvlJc w:val="left"/>
      <w:pPr>
        <w:ind w:left="3157" w:hanging="400"/>
      </w:pPr>
    </w:lvl>
    <w:lvl w:ilvl="7" w:tplc="04090019" w:tentative="1">
      <w:start w:val="1"/>
      <w:numFmt w:val="upperLetter"/>
      <w:lvlText w:val="%8."/>
      <w:lvlJc w:val="left"/>
      <w:pPr>
        <w:ind w:left="3557" w:hanging="400"/>
      </w:pPr>
    </w:lvl>
    <w:lvl w:ilvl="8" w:tplc="0409001B" w:tentative="1">
      <w:start w:val="1"/>
      <w:numFmt w:val="lowerRoman"/>
      <w:lvlText w:val="%9."/>
      <w:lvlJc w:val="right"/>
      <w:pPr>
        <w:ind w:left="3957" w:hanging="400"/>
      </w:pPr>
    </w:lvl>
  </w:abstractNum>
  <w:abstractNum w:abstractNumId="27" w15:restartNumberingAfterBreak="0">
    <w:nsid w:val="7C5E627D"/>
    <w:multiLevelType w:val="multilevel"/>
    <w:tmpl w:val="2B608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0"/>
  </w:num>
  <w:num w:numId="3">
    <w:abstractNumId w:val="8"/>
  </w:num>
  <w:num w:numId="4">
    <w:abstractNumId w:val="12"/>
  </w:num>
  <w:num w:numId="5">
    <w:abstractNumId w:val="6"/>
  </w:num>
  <w:num w:numId="6">
    <w:abstractNumId w:val="7"/>
  </w:num>
  <w:num w:numId="7">
    <w:abstractNumId w:val="2"/>
  </w:num>
  <w:num w:numId="8">
    <w:abstractNumId w:val="1"/>
  </w:num>
  <w:num w:numId="9">
    <w:abstractNumId w:val="16"/>
  </w:num>
  <w:num w:numId="10">
    <w:abstractNumId w:val="0"/>
  </w:num>
  <w:num w:numId="11">
    <w:abstractNumId w:val="4"/>
  </w:num>
  <w:num w:numId="12">
    <w:abstractNumId w:val="5"/>
  </w:num>
  <w:num w:numId="13">
    <w:abstractNumId w:val="11"/>
  </w:num>
  <w:num w:numId="14">
    <w:abstractNumId w:val="25"/>
  </w:num>
  <w:num w:numId="15">
    <w:abstractNumId w:val="13"/>
  </w:num>
  <w:num w:numId="16">
    <w:abstractNumId w:val="26"/>
  </w:num>
  <w:num w:numId="17">
    <w:abstractNumId w:val="18"/>
  </w:num>
  <w:num w:numId="18">
    <w:abstractNumId w:val="15"/>
  </w:num>
  <w:num w:numId="19">
    <w:abstractNumId w:val="3"/>
  </w:num>
  <w:num w:numId="20">
    <w:abstractNumId w:val="20"/>
  </w:num>
  <w:num w:numId="21">
    <w:abstractNumId w:val="14"/>
  </w:num>
  <w:num w:numId="22">
    <w:abstractNumId w:val="19"/>
  </w:num>
  <w:num w:numId="23">
    <w:abstractNumId w:val="22"/>
  </w:num>
  <w:num w:numId="24">
    <w:abstractNumId w:val="24"/>
  </w:num>
  <w:num w:numId="25">
    <w:abstractNumId w:val="27"/>
  </w:num>
  <w:num w:numId="26">
    <w:abstractNumId w:val="21"/>
  </w:num>
  <w:num w:numId="27">
    <w:abstractNumId w:val="1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ko-KR" w:vendorID="64" w:dllVersion="0" w:nlCheck="1" w:checkStyle="0"/>
  <w:activeWritingStyle w:appName="MSWord" w:lang="ko-KR" w:vendorID="64" w:dllVersion="5" w:nlCheck="1" w:checkStyle="1"/>
  <w:activeWritingStyle w:appName="MSWord" w:lang="en-GB" w:vendorID="64" w:dllVersion="0" w:nlCheck="1" w:checkStyle="0"/>
  <w:activeWritingStyle w:appName="MSWord" w:lang="en-GB" w:vendorID="64" w:dllVersion="6"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zM7M0MTQ2tTCzMLJQ0lEKTi0uzszPAykwqQUAJSSEoiwAAAA="/>
  </w:docVars>
  <w:rsids>
    <w:rsidRoot w:val="00E92983"/>
    <w:rsid w:val="000000C8"/>
    <w:rsid w:val="00002365"/>
    <w:rsid w:val="00002CA5"/>
    <w:rsid w:val="000154AA"/>
    <w:rsid w:val="00015BBF"/>
    <w:rsid w:val="00022CC3"/>
    <w:rsid w:val="00024F01"/>
    <w:rsid w:val="00027CD3"/>
    <w:rsid w:val="00037B39"/>
    <w:rsid w:val="00041874"/>
    <w:rsid w:val="00044C83"/>
    <w:rsid w:val="00052E53"/>
    <w:rsid w:val="00053916"/>
    <w:rsid w:val="00057A2B"/>
    <w:rsid w:val="000604CF"/>
    <w:rsid w:val="000714F0"/>
    <w:rsid w:val="000749DA"/>
    <w:rsid w:val="000813EC"/>
    <w:rsid w:val="00083399"/>
    <w:rsid w:val="00083C85"/>
    <w:rsid w:val="00090F63"/>
    <w:rsid w:val="00096A25"/>
    <w:rsid w:val="000A55CF"/>
    <w:rsid w:val="000A6448"/>
    <w:rsid w:val="000A7D5E"/>
    <w:rsid w:val="000B116B"/>
    <w:rsid w:val="000B7B13"/>
    <w:rsid w:val="000C48FA"/>
    <w:rsid w:val="000C6AA7"/>
    <w:rsid w:val="000D0439"/>
    <w:rsid w:val="000D1C54"/>
    <w:rsid w:val="000D2BF2"/>
    <w:rsid w:val="000D3019"/>
    <w:rsid w:val="000D4C44"/>
    <w:rsid w:val="000D56EC"/>
    <w:rsid w:val="000E390F"/>
    <w:rsid w:val="000E76CC"/>
    <w:rsid w:val="000F5767"/>
    <w:rsid w:val="000F7FEB"/>
    <w:rsid w:val="001107BB"/>
    <w:rsid w:val="00111D74"/>
    <w:rsid w:val="0011236A"/>
    <w:rsid w:val="00113C73"/>
    <w:rsid w:val="001205BC"/>
    <w:rsid w:val="001233BB"/>
    <w:rsid w:val="001263E9"/>
    <w:rsid w:val="001307FD"/>
    <w:rsid w:val="00133420"/>
    <w:rsid w:val="0013624C"/>
    <w:rsid w:val="00142584"/>
    <w:rsid w:val="001456F1"/>
    <w:rsid w:val="001457C4"/>
    <w:rsid w:val="0015762A"/>
    <w:rsid w:val="00157852"/>
    <w:rsid w:val="00163EEF"/>
    <w:rsid w:val="00166A12"/>
    <w:rsid w:val="001752DB"/>
    <w:rsid w:val="001756D4"/>
    <w:rsid w:val="0017663C"/>
    <w:rsid w:val="00177F94"/>
    <w:rsid w:val="001802E3"/>
    <w:rsid w:val="00180A96"/>
    <w:rsid w:val="00181648"/>
    <w:rsid w:val="0018164C"/>
    <w:rsid w:val="00183BCD"/>
    <w:rsid w:val="00186D1E"/>
    <w:rsid w:val="00187527"/>
    <w:rsid w:val="00190AD2"/>
    <w:rsid w:val="001920C5"/>
    <w:rsid w:val="00192F9A"/>
    <w:rsid w:val="001931D8"/>
    <w:rsid w:val="001A32F1"/>
    <w:rsid w:val="001A451F"/>
    <w:rsid w:val="001A68D6"/>
    <w:rsid w:val="001B1157"/>
    <w:rsid w:val="001C1E67"/>
    <w:rsid w:val="001D099E"/>
    <w:rsid w:val="001E1CE1"/>
    <w:rsid w:val="001E6659"/>
    <w:rsid w:val="001E6C85"/>
    <w:rsid w:val="001E7E8F"/>
    <w:rsid w:val="001F08EC"/>
    <w:rsid w:val="001F1190"/>
    <w:rsid w:val="001F5AAE"/>
    <w:rsid w:val="00200164"/>
    <w:rsid w:val="002008B0"/>
    <w:rsid w:val="0020553A"/>
    <w:rsid w:val="002103D6"/>
    <w:rsid w:val="0021071B"/>
    <w:rsid w:val="00212F45"/>
    <w:rsid w:val="00212F49"/>
    <w:rsid w:val="00213BD8"/>
    <w:rsid w:val="00224598"/>
    <w:rsid w:val="00225216"/>
    <w:rsid w:val="00231225"/>
    <w:rsid w:val="00233457"/>
    <w:rsid w:val="0023350F"/>
    <w:rsid w:val="00236785"/>
    <w:rsid w:val="00241A77"/>
    <w:rsid w:val="00243D75"/>
    <w:rsid w:val="0024768F"/>
    <w:rsid w:val="002509F9"/>
    <w:rsid w:val="002513C4"/>
    <w:rsid w:val="002532BD"/>
    <w:rsid w:val="0025579B"/>
    <w:rsid w:val="002566EC"/>
    <w:rsid w:val="002611A8"/>
    <w:rsid w:val="00262CEC"/>
    <w:rsid w:val="00263214"/>
    <w:rsid w:val="0026538A"/>
    <w:rsid w:val="002654FB"/>
    <w:rsid w:val="00266C92"/>
    <w:rsid w:val="00272CB4"/>
    <w:rsid w:val="00275EBF"/>
    <w:rsid w:val="00287A82"/>
    <w:rsid w:val="00287D4B"/>
    <w:rsid w:val="002917FD"/>
    <w:rsid w:val="00292856"/>
    <w:rsid w:val="0029376A"/>
    <w:rsid w:val="002A36CC"/>
    <w:rsid w:val="002A6188"/>
    <w:rsid w:val="002A77E3"/>
    <w:rsid w:val="002B3F57"/>
    <w:rsid w:val="002C1652"/>
    <w:rsid w:val="002D12BF"/>
    <w:rsid w:val="002D2E20"/>
    <w:rsid w:val="002E3B1D"/>
    <w:rsid w:val="002E4C37"/>
    <w:rsid w:val="002E5421"/>
    <w:rsid w:val="002F5445"/>
    <w:rsid w:val="002F5B61"/>
    <w:rsid w:val="002F7AAE"/>
    <w:rsid w:val="00300CC8"/>
    <w:rsid w:val="00302341"/>
    <w:rsid w:val="003023BE"/>
    <w:rsid w:val="00302F7A"/>
    <w:rsid w:val="00306813"/>
    <w:rsid w:val="00310352"/>
    <w:rsid w:val="003115B7"/>
    <w:rsid w:val="00313102"/>
    <w:rsid w:val="00326DCF"/>
    <w:rsid w:val="00330ACE"/>
    <w:rsid w:val="00335B6E"/>
    <w:rsid w:val="00337AEA"/>
    <w:rsid w:val="003424B0"/>
    <w:rsid w:val="0034376D"/>
    <w:rsid w:val="0034431F"/>
    <w:rsid w:val="00351329"/>
    <w:rsid w:val="00355859"/>
    <w:rsid w:val="003577C2"/>
    <w:rsid w:val="00362BE3"/>
    <w:rsid w:val="003650C9"/>
    <w:rsid w:val="00365D09"/>
    <w:rsid w:val="003676F9"/>
    <w:rsid w:val="0037049C"/>
    <w:rsid w:val="00370C10"/>
    <w:rsid w:val="00372322"/>
    <w:rsid w:val="003724E1"/>
    <w:rsid w:val="00380187"/>
    <w:rsid w:val="003944D7"/>
    <w:rsid w:val="00397845"/>
    <w:rsid w:val="003A0CFC"/>
    <w:rsid w:val="003A3B63"/>
    <w:rsid w:val="003A4BF6"/>
    <w:rsid w:val="003A59D4"/>
    <w:rsid w:val="003A71C0"/>
    <w:rsid w:val="003B37A3"/>
    <w:rsid w:val="003B4097"/>
    <w:rsid w:val="003C0879"/>
    <w:rsid w:val="003C16BB"/>
    <w:rsid w:val="003C6D6C"/>
    <w:rsid w:val="003D6344"/>
    <w:rsid w:val="003D75BA"/>
    <w:rsid w:val="003D78F0"/>
    <w:rsid w:val="003E2B28"/>
    <w:rsid w:val="003F01ED"/>
    <w:rsid w:val="003F56FC"/>
    <w:rsid w:val="00400CC7"/>
    <w:rsid w:val="00404DDB"/>
    <w:rsid w:val="0040738F"/>
    <w:rsid w:val="00407C26"/>
    <w:rsid w:val="0041047D"/>
    <w:rsid w:val="0041049C"/>
    <w:rsid w:val="00410CE6"/>
    <w:rsid w:val="004119F1"/>
    <w:rsid w:val="004144D1"/>
    <w:rsid w:val="00422BE4"/>
    <w:rsid w:val="00425332"/>
    <w:rsid w:val="00427C40"/>
    <w:rsid w:val="00432245"/>
    <w:rsid w:val="00435E3D"/>
    <w:rsid w:val="00443776"/>
    <w:rsid w:val="004513D6"/>
    <w:rsid w:val="0045225D"/>
    <w:rsid w:val="00455A3D"/>
    <w:rsid w:val="0045752E"/>
    <w:rsid w:val="004617A0"/>
    <w:rsid w:val="0046217A"/>
    <w:rsid w:val="0046244F"/>
    <w:rsid w:val="004652F9"/>
    <w:rsid w:val="00471509"/>
    <w:rsid w:val="004732DB"/>
    <w:rsid w:val="00473CFB"/>
    <w:rsid w:val="00474B49"/>
    <w:rsid w:val="004816E3"/>
    <w:rsid w:val="00482183"/>
    <w:rsid w:val="00483757"/>
    <w:rsid w:val="00484FDA"/>
    <w:rsid w:val="00486D17"/>
    <w:rsid w:val="004912A2"/>
    <w:rsid w:val="004976FF"/>
    <w:rsid w:val="004A1E51"/>
    <w:rsid w:val="004A5A0D"/>
    <w:rsid w:val="004B1B18"/>
    <w:rsid w:val="004B33B4"/>
    <w:rsid w:val="004D08C8"/>
    <w:rsid w:val="004D1574"/>
    <w:rsid w:val="004D2F4E"/>
    <w:rsid w:val="004D6340"/>
    <w:rsid w:val="004D7883"/>
    <w:rsid w:val="004E53A1"/>
    <w:rsid w:val="004F4DAD"/>
    <w:rsid w:val="004F7A90"/>
    <w:rsid w:val="00501157"/>
    <w:rsid w:val="005022EA"/>
    <w:rsid w:val="00513CB3"/>
    <w:rsid w:val="005157BF"/>
    <w:rsid w:val="005231B7"/>
    <w:rsid w:val="005245A7"/>
    <w:rsid w:val="0052499B"/>
    <w:rsid w:val="00525E26"/>
    <w:rsid w:val="005309E9"/>
    <w:rsid w:val="00531FA7"/>
    <w:rsid w:val="005341C1"/>
    <w:rsid w:val="00534394"/>
    <w:rsid w:val="00534E7C"/>
    <w:rsid w:val="00543BA1"/>
    <w:rsid w:val="00546D29"/>
    <w:rsid w:val="00547A2B"/>
    <w:rsid w:val="00551FEC"/>
    <w:rsid w:val="0055211B"/>
    <w:rsid w:val="005528B6"/>
    <w:rsid w:val="00553084"/>
    <w:rsid w:val="00557B7D"/>
    <w:rsid w:val="00565F1C"/>
    <w:rsid w:val="00567C82"/>
    <w:rsid w:val="005768DD"/>
    <w:rsid w:val="00584EA8"/>
    <w:rsid w:val="00585F4A"/>
    <w:rsid w:val="00591720"/>
    <w:rsid w:val="00591FA4"/>
    <w:rsid w:val="00593CD0"/>
    <w:rsid w:val="005A4E06"/>
    <w:rsid w:val="005B1181"/>
    <w:rsid w:val="005B25EC"/>
    <w:rsid w:val="005B489B"/>
    <w:rsid w:val="005B5ACA"/>
    <w:rsid w:val="005C65AD"/>
    <w:rsid w:val="005D06C8"/>
    <w:rsid w:val="005D09F1"/>
    <w:rsid w:val="005D0BFF"/>
    <w:rsid w:val="005D3F9A"/>
    <w:rsid w:val="005D4480"/>
    <w:rsid w:val="005D5F9A"/>
    <w:rsid w:val="005F0BD7"/>
    <w:rsid w:val="005F367F"/>
    <w:rsid w:val="005F4F32"/>
    <w:rsid w:val="00606FF9"/>
    <w:rsid w:val="00607EB2"/>
    <w:rsid w:val="00615A53"/>
    <w:rsid w:val="00624141"/>
    <w:rsid w:val="00631AC7"/>
    <w:rsid w:val="00633025"/>
    <w:rsid w:val="00633053"/>
    <w:rsid w:val="00633ED3"/>
    <w:rsid w:val="00634632"/>
    <w:rsid w:val="006379C7"/>
    <w:rsid w:val="00637A8D"/>
    <w:rsid w:val="00641331"/>
    <w:rsid w:val="00643726"/>
    <w:rsid w:val="00644A2E"/>
    <w:rsid w:val="006517BC"/>
    <w:rsid w:val="00651A2B"/>
    <w:rsid w:val="006523FF"/>
    <w:rsid w:val="00656F90"/>
    <w:rsid w:val="006607F7"/>
    <w:rsid w:val="00661296"/>
    <w:rsid w:val="006612CE"/>
    <w:rsid w:val="00664506"/>
    <w:rsid w:val="00667128"/>
    <w:rsid w:val="006706CD"/>
    <w:rsid w:val="00671020"/>
    <w:rsid w:val="006723D2"/>
    <w:rsid w:val="00675D7A"/>
    <w:rsid w:val="00681CFA"/>
    <w:rsid w:val="006873ED"/>
    <w:rsid w:val="00687477"/>
    <w:rsid w:val="006956DA"/>
    <w:rsid w:val="00696175"/>
    <w:rsid w:val="006966D0"/>
    <w:rsid w:val="00697DA9"/>
    <w:rsid w:val="006A146A"/>
    <w:rsid w:val="006B12C0"/>
    <w:rsid w:val="006C14C8"/>
    <w:rsid w:val="006C5C4E"/>
    <w:rsid w:val="006C6DBB"/>
    <w:rsid w:val="006D3071"/>
    <w:rsid w:val="006E59D3"/>
    <w:rsid w:val="006F66CF"/>
    <w:rsid w:val="00701527"/>
    <w:rsid w:val="00706126"/>
    <w:rsid w:val="007073F6"/>
    <w:rsid w:val="00713E1E"/>
    <w:rsid w:val="007216EA"/>
    <w:rsid w:val="007263FE"/>
    <w:rsid w:val="00726A52"/>
    <w:rsid w:val="007337F8"/>
    <w:rsid w:val="00735D69"/>
    <w:rsid w:val="00741895"/>
    <w:rsid w:val="00741C0F"/>
    <w:rsid w:val="00741F32"/>
    <w:rsid w:val="00743690"/>
    <w:rsid w:val="00744090"/>
    <w:rsid w:val="00752B87"/>
    <w:rsid w:val="0076011A"/>
    <w:rsid w:val="00762F6D"/>
    <w:rsid w:val="00765343"/>
    <w:rsid w:val="007709C0"/>
    <w:rsid w:val="0077125D"/>
    <w:rsid w:val="00771B28"/>
    <w:rsid w:val="00775736"/>
    <w:rsid w:val="007770B4"/>
    <w:rsid w:val="007819C3"/>
    <w:rsid w:val="00782E1D"/>
    <w:rsid w:val="00784258"/>
    <w:rsid w:val="00786567"/>
    <w:rsid w:val="007909B6"/>
    <w:rsid w:val="00790B04"/>
    <w:rsid w:val="00792F1E"/>
    <w:rsid w:val="0079779F"/>
    <w:rsid w:val="007B29C4"/>
    <w:rsid w:val="007B63E7"/>
    <w:rsid w:val="007B680F"/>
    <w:rsid w:val="007C0A38"/>
    <w:rsid w:val="007C2840"/>
    <w:rsid w:val="00800E07"/>
    <w:rsid w:val="0080272F"/>
    <w:rsid w:val="0080341B"/>
    <w:rsid w:val="0081512F"/>
    <w:rsid w:val="00816AB3"/>
    <w:rsid w:val="00821582"/>
    <w:rsid w:val="00837054"/>
    <w:rsid w:val="00841676"/>
    <w:rsid w:val="008470F8"/>
    <w:rsid w:val="00853C1B"/>
    <w:rsid w:val="00860401"/>
    <w:rsid w:val="00861EA4"/>
    <w:rsid w:val="00880AC1"/>
    <w:rsid w:val="0088280B"/>
    <w:rsid w:val="00894DFB"/>
    <w:rsid w:val="008A498B"/>
    <w:rsid w:val="008B0678"/>
    <w:rsid w:val="008B0F48"/>
    <w:rsid w:val="008B5C0D"/>
    <w:rsid w:val="008C64A1"/>
    <w:rsid w:val="008D3C6A"/>
    <w:rsid w:val="008D3E79"/>
    <w:rsid w:val="008D47EA"/>
    <w:rsid w:val="008E1E7F"/>
    <w:rsid w:val="008E61F2"/>
    <w:rsid w:val="008E648C"/>
    <w:rsid w:val="008F2D64"/>
    <w:rsid w:val="008F407B"/>
    <w:rsid w:val="008F75ED"/>
    <w:rsid w:val="009007EC"/>
    <w:rsid w:val="0090093F"/>
    <w:rsid w:val="00903782"/>
    <w:rsid w:val="0090620E"/>
    <w:rsid w:val="00906D58"/>
    <w:rsid w:val="00911B7B"/>
    <w:rsid w:val="00916B76"/>
    <w:rsid w:val="00917FF8"/>
    <w:rsid w:val="00920105"/>
    <w:rsid w:val="00925DAF"/>
    <w:rsid w:val="0093112D"/>
    <w:rsid w:val="009351D3"/>
    <w:rsid w:val="009360E3"/>
    <w:rsid w:val="00936FEC"/>
    <w:rsid w:val="00940193"/>
    <w:rsid w:val="009409A1"/>
    <w:rsid w:val="00944D56"/>
    <w:rsid w:val="00945822"/>
    <w:rsid w:val="009478C5"/>
    <w:rsid w:val="00951516"/>
    <w:rsid w:val="009519B2"/>
    <w:rsid w:val="00953C61"/>
    <w:rsid w:val="00957D9F"/>
    <w:rsid w:val="00962442"/>
    <w:rsid w:val="009638CE"/>
    <w:rsid w:val="00966064"/>
    <w:rsid w:val="00967A0D"/>
    <w:rsid w:val="0097053F"/>
    <w:rsid w:val="00973843"/>
    <w:rsid w:val="009742CA"/>
    <w:rsid w:val="009757BA"/>
    <w:rsid w:val="009800A4"/>
    <w:rsid w:val="00980D98"/>
    <w:rsid w:val="009864D9"/>
    <w:rsid w:val="009A1512"/>
    <w:rsid w:val="009A5631"/>
    <w:rsid w:val="009A5C5D"/>
    <w:rsid w:val="009C0523"/>
    <w:rsid w:val="009C0FD5"/>
    <w:rsid w:val="009C1BBD"/>
    <w:rsid w:val="009C7DC2"/>
    <w:rsid w:val="009D3D5C"/>
    <w:rsid w:val="009D73CF"/>
    <w:rsid w:val="009D7832"/>
    <w:rsid w:val="009E1D2F"/>
    <w:rsid w:val="009E60A3"/>
    <w:rsid w:val="009E6CEB"/>
    <w:rsid w:val="009F24EE"/>
    <w:rsid w:val="00A051EE"/>
    <w:rsid w:val="00A05A31"/>
    <w:rsid w:val="00A10226"/>
    <w:rsid w:val="00A16868"/>
    <w:rsid w:val="00A2319C"/>
    <w:rsid w:val="00A3077C"/>
    <w:rsid w:val="00A356B6"/>
    <w:rsid w:val="00A3614C"/>
    <w:rsid w:val="00A440BD"/>
    <w:rsid w:val="00A45EC8"/>
    <w:rsid w:val="00A46344"/>
    <w:rsid w:val="00A46ABD"/>
    <w:rsid w:val="00A52910"/>
    <w:rsid w:val="00A563E6"/>
    <w:rsid w:val="00A60DA8"/>
    <w:rsid w:val="00A63A8D"/>
    <w:rsid w:val="00A64B99"/>
    <w:rsid w:val="00A65A17"/>
    <w:rsid w:val="00A70A13"/>
    <w:rsid w:val="00A7243C"/>
    <w:rsid w:val="00A82DAE"/>
    <w:rsid w:val="00A8598A"/>
    <w:rsid w:val="00A86F25"/>
    <w:rsid w:val="00A902C6"/>
    <w:rsid w:val="00A91EA7"/>
    <w:rsid w:val="00A94D18"/>
    <w:rsid w:val="00AA084A"/>
    <w:rsid w:val="00AB6DD1"/>
    <w:rsid w:val="00AC081B"/>
    <w:rsid w:val="00AC37E5"/>
    <w:rsid w:val="00AD5817"/>
    <w:rsid w:val="00AE1B08"/>
    <w:rsid w:val="00AE6825"/>
    <w:rsid w:val="00AE68B2"/>
    <w:rsid w:val="00AE7FF8"/>
    <w:rsid w:val="00AF1C0E"/>
    <w:rsid w:val="00AF3CD0"/>
    <w:rsid w:val="00AF5E08"/>
    <w:rsid w:val="00AF644D"/>
    <w:rsid w:val="00B04E0A"/>
    <w:rsid w:val="00B052F1"/>
    <w:rsid w:val="00B15469"/>
    <w:rsid w:val="00B167B6"/>
    <w:rsid w:val="00B23C19"/>
    <w:rsid w:val="00B307C8"/>
    <w:rsid w:val="00B32DF7"/>
    <w:rsid w:val="00B41EAE"/>
    <w:rsid w:val="00B423E3"/>
    <w:rsid w:val="00B451D4"/>
    <w:rsid w:val="00B45E21"/>
    <w:rsid w:val="00B47717"/>
    <w:rsid w:val="00B522A4"/>
    <w:rsid w:val="00B532B7"/>
    <w:rsid w:val="00B56A28"/>
    <w:rsid w:val="00B61463"/>
    <w:rsid w:val="00B62282"/>
    <w:rsid w:val="00B63692"/>
    <w:rsid w:val="00B66C4A"/>
    <w:rsid w:val="00B72C41"/>
    <w:rsid w:val="00B7375D"/>
    <w:rsid w:val="00B7521E"/>
    <w:rsid w:val="00B75956"/>
    <w:rsid w:val="00B90B22"/>
    <w:rsid w:val="00B94149"/>
    <w:rsid w:val="00B962F0"/>
    <w:rsid w:val="00BA0B10"/>
    <w:rsid w:val="00BA404B"/>
    <w:rsid w:val="00BA4E07"/>
    <w:rsid w:val="00BA7062"/>
    <w:rsid w:val="00BA7930"/>
    <w:rsid w:val="00BB4123"/>
    <w:rsid w:val="00BB7EC9"/>
    <w:rsid w:val="00BC4BAC"/>
    <w:rsid w:val="00BC5430"/>
    <w:rsid w:val="00BE72C4"/>
    <w:rsid w:val="00BF13BD"/>
    <w:rsid w:val="00BF2F5C"/>
    <w:rsid w:val="00BF340A"/>
    <w:rsid w:val="00BF44B1"/>
    <w:rsid w:val="00BF6B70"/>
    <w:rsid w:val="00BF7411"/>
    <w:rsid w:val="00C023EF"/>
    <w:rsid w:val="00C05B12"/>
    <w:rsid w:val="00C10A7B"/>
    <w:rsid w:val="00C11222"/>
    <w:rsid w:val="00C12968"/>
    <w:rsid w:val="00C33179"/>
    <w:rsid w:val="00C33D7C"/>
    <w:rsid w:val="00C348F5"/>
    <w:rsid w:val="00C3730B"/>
    <w:rsid w:val="00C46F0A"/>
    <w:rsid w:val="00C53E61"/>
    <w:rsid w:val="00C553BB"/>
    <w:rsid w:val="00C66348"/>
    <w:rsid w:val="00C7119F"/>
    <w:rsid w:val="00C753AF"/>
    <w:rsid w:val="00C76A4A"/>
    <w:rsid w:val="00C8392C"/>
    <w:rsid w:val="00C91899"/>
    <w:rsid w:val="00CA35F8"/>
    <w:rsid w:val="00CA3A2E"/>
    <w:rsid w:val="00CA54EF"/>
    <w:rsid w:val="00CA6C79"/>
    <w:rsid w:val="00CA759A"/>
    <w:rsid w:val="00CC3308"/>
    <w:rsid w:val="00CC7411"/>
    <w:rsid w:val="00CD3272"/>
    <w:rsid w:val="00CD6FE8"/>
    <w:rsid w:val="00CE2DE1"/>
    <w:rsid w:val="00CE4D3D"/>
    <w:rsid w:val="00CF0C74"/>
    <w:rsid w:val="00CF1E89"/>
    <w:rsid w:val="00CF5DD8"/>
    <w:rsid w:val="00CF773D"/>
    <w:rsid w:val="00D0080D"/>
    <w:rsid w:val="00D064CC"/>
    <w:rsid w:val="00D10453"/>
    <w:rsid w:val="00D11184"/>
    <w:rsid w:val="00D13CA6"/>
    <w:rsid w:val="00D17DC0"/>
    <w:rsid w:val="00D30546"/>
    <w:rsid w:val="00D35A79"/>
    <w:rsid w:val="00D36294"/>
    <w:rsid w:val="00D363E2"/>
    <w:rsid w:val="00D41627"/>
    <w:rsid w:val="00D431E1"/>
    <w:rsid w:val="00D45391"/>
    <w:rsid w:val="00D47B51"/>
    <w:rsid w:val="00D636EB"/>
    <w:rsid w:val="00D65619"/>
    <w:rsid w:val="00D66857"/>
    <w:rsid w:val="00D75057"/>
    <w:rsid w:val="00D808A8"/>
    <w:rsid w:val="00D83726"/>
    <w:rsid w:val="00D8720E"/>
    <w:rsid w:val="00D931D1"/>
    <w:rsid w:val="00D9671F"/>
    <w:rsid w:val="00DA05A4"/>
    <w:rsid w:val="00DA0790"/>
    <w:rsid w:val="00DA0A03"/>
    <w:rsid w:val="00DA0A84"/>
    <w:rsid w:val="00DA1DC6"/>
    <w:rsid w:val="00DB1D00"/>
    <w:rsid w:val="00DB5CA8"/>
    <w:rsid w:val="00DC0CFE"/>
    <w:rsid w:val="00DC5063"/>
    <w:rsid w:val="00DC6C6D"/>
    <w:rsid w:val="00DD2558"/>
    <w:rsid w:val="00DD35FD"/>
    <w:rsid w:val="00DD3611"/>
    <w:rsid w:val="00DD3945"/>
    <w:rsid w:val="00DD7C1C"/>
    <w:rsid w:val="00DE4AB8"/>
    <w:rsid w:val="00DE624B"/>
    <w:rsid w:val="00DF5ACD"/>
    <w:rsid w:val="00DF7D08"/>
    <w:rsid w:val="00E0283C"/>
    <w:rsid w:val="00E03CA3"/>
    <w:rsid w:val="00E03F01"/>
    <w:rsid w:val="00E115C5"/>
    <w:rsid w:val="00E14AE0"/>
    <w:rsid w:val="00E16026"/>
    <w:rsid w:val="00E212DF"/>
    <w:rsid w:val="00E21439"/>
    <w:rsid w:val="00E23148"/>
    <w:rsid w:val="00E2454B"/>
    <w:rsid w:val="00E24B74"/>
    <w:rsid w:val="00E26516"/>
    <w:rsid w:val="00E2789C"/>
    <w:rsid w:val="00E30B47"/>
    <w:rsid w:val="00E312AD"/>
    <w:rsid w:val="00E349AE"/>
    <w:rsid w:val="00E34D15"/>
    <w:rsid w:val="00E376E7"/>
    <w:rsid w:val="00E50518"/>
    <w:rsid w:val="00E5054D"/>
    <w:rsid w:val="00E549F9"/>
    <w:rsid w:val="00E624DC"/>
    <w:rsid w:val="00E65D67"/>
    <w:rsid w:val="00E67D9D"/>
    <w:rsid w:val="00E71F26"/>
    <w:rsid w:val="00E72D9F"/>
    <w:rsid w:val="00E75EC6"/>
    <w:rsid w:val="00E83BFF"/>
    <w:rsid w:val="00E84C45"/>
    <w:rsid w:val="00E85EA7"/>
    <w:rsid w:val="00E90CCD"/>
    <w:rsid w:val="00E90E26"/>
    <w:rsid w:val="00E9218A"/>
    <w:rsid w:val="00E92983"/>
    <w:rsid w:val="00E92C8A"/>
    <w:rsid w:val="00EA3C88"/>
    <w:rsid w:val="00EA3DED"/>
    <w:rsid w:val="00EA52E0"/>
    <w:rsid w:val="00EB23E9"/>
    <w:rsid w:val="00EB7A8A"/>
    <w:rsid w:val="00EC315C"/>
    <w:rsid w:val="00EC77AE"/>
    <w:rsid w:val="00ED3B53"/>
    <w:rsid w:val="00EE16BA"/>
    <w:rsid w:val="00EE1AA9"/>
    <w:rsid w:val="00EE3958"/>
    <w:rsid w:val="00EE3F23"/>
    <w:rsid w:val="00EE5AE1"/>
    <w:rsid w:val="00EE6A8E"/>
    <w:rsid w:val="00EE716D"/>
    <w:rsid w:val="00EF31B2"/>
    <w:rsid w:val="00EF5520"/>
    <w:rsid w:val="00EF5A13"/>
    <w:rsid w:val="00EF7DF9"/>
    <w:rsid w:val="00F02102"/>
    <w:rsid w:val="00F0416E"/>
    <w:rsid w:val="00F14D49"/>
    <w:rsid w:val="00F16E0A"/>
    <w:rsid w:val="00F21978"/>
    <w:rsid w:val="00F22149"/>
    <w:rsid w:val="00F2231E"/>
    <w:rsid w:val="00F22A29"/>
    <w:rsid w:val="00F22CD4"/>
    <w:rsid w:val="00F268D5"/>
    <w:rsid w:val="00F35E2C"/>
    <w:rsid w:val="00F3717E"/>
    <w:rsid w:val="00F4252F"/>
    <w:rsid w:val="00F45397"/>
    <w:rsid w:val="00F4785C"/>
    <w:rsid w:val="00F47F67"/>
    <w:rsid w:val="00F5062E"/>
    <w:rsid w:val="00F5163B"/>
    <w:rsid w:val="00F54253"/>
    <w:rsid w:val="00F5699A"/>
    <w:rsid w:val="00F57296"/>
    <w:rsid w:val="00F609DE"/>
    <w:rsid w:val="00F63153"/>
    <w:rsid w:val="00F638F5"/>
    <w:rsid w:val="00F66434"/>
    <w:rsid w:val="00F66B03"/>
    <w:rsid w:val="00F66BA9"/>
    <w:rsid w:val="00F75E77"/>
    <w:rsid w:val="00F845D3"/>
    <w:rsid w:val="00F8739F"/>
    <w:rsid w:val="00F9148F"/>
    <w:rsid w:val="00F953B7"/>
    <w:rsid w:val="00F97EF8"/>
    <w:rsid w:val="00FA038B"/>
    <w:rsid w:val="00FA5D4E"/>
    <w:rsid w:val="00FB0890"/>
    <w:rsid w:val="00FB0F47"/>
    <w:rsid w:val="00FB0F9D"/>
    <w:rsid w:val="00FB3465"/>
    <w:rsid w:val="00FC17E3"/>
    <w:rsid w:val="00FC7738"/>
    <w:rsid w:val="00FC77DE"/>
    <w:rsid w:val="00FC7BE5"/>
    <w:rsid w:val="00FD314A"/>
    <w:rsid w:val="00FE0B3D"/>
    <w:rsid w:val="00FE170C"/>
    <w:rsid w:val="00FE4F28"/>
    <w:rsid w:val="00FF0E9B"/>
    <w:rsid w:val="00FF30FB"/>
    <w:rsid w:val="00FF7D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5B6D0"/>
  <w15:docId w15:val="{6C6B8C2B-6E94-44BC-90E1-72EA1440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72C4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B72C41"/>
    <w:pPr>
      <w:keepNext/>
      <w:spacing w:after="200" w:line="276" w:lineRule="auto"/>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72C41"/>
    <w:rPr>
      <w:rFonts w:asciiTheme="majorHAnsi" w:eastAsiaTheme="majorEastAsia" w:hAnsiTheme="majorHAnsi" w:cstheme="majorBidi"/>
      <w:sz w:val="28"/>
      <w:szCs w:val="28"/>
    </w:rPr>
  </w:style>
  <w:style w:type="character" w:customStyle="1" w:styleId="2Char">
    <w:name w:val="제목 2 Char"/>
    <w:basedOn w:val="a0"/>
    <w:link w:val="2"/>
    <w:uiPriority w:val="9"/>
    <w:rsid w:val="00B72C41"/>
    <w:rPr>
      <w:rFonts w:asciiTheme="majorHAnsi" w:eastAsiaTheme="majorEastAsia" w:hAnsiTheme="majorHAnsi" w:cstheme="majorBidi"/>
    </w:rPr>
  </w:style>
  <w:style w:type="character" w:styleId="a3">
    <w:name w:val="line number"/>
    <w:basedOn w:val="a0"/>
    <w:uiPriority w:val="99"/>
    <w:semiHidden/>
    <w:unhideWhenUsed/>
    <w:rsid w:val="00B72C41"/>
  </w:style>
  <w:style w:type="paragraph" w:styleId="a4">
    <w:name w:val="List Paragraph"/>
    <w:basedOn w:val="a"/>
    <w:uiPriority w:val="34"/>
    <w:qFormat/>
    <w:rsid w:val="00B72C41"/>
    <w:pPr>
      <w:spacing w:after="200" w:line="276" w:lineRule="auto"/>
      <w:ind w:leftChars="400" w:left="800"/>
    </w:pPr>
  </w:style>
  <w:style w:type="character" w:customStyle="1" w:styleId="apple-converted-space">
    <w:name w:val="apple-converted-space"/>
    <w:basedOn w:val="a0"/>
    <w:rsid w:val="00B72C41"/>
  </w:style>
  <w:style w:type="paragraph" w:customStyle="1" w:styleId="EndNoteBibliographyTitle">
    <w:name w:val="EndNote Bibliography Title"/>
    <w:basedOn w:val="a"/>
    <w:link w:val="EndNoteBibliographyTitleChar"/>
    <w:rsid w:val="00B72C41"/>
    <w:pPr>
      <w:spacing w:after="0" w:line="276" w:lineRule="auto"/>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B72C41"/>
    <w:rPr>
      <w:rFonts w:ascii="맑은 고딕" w:eastAsia="맑은 고딕" w:hAnsi="맑은 고딕"/>
      <w:noProof/>
    </w:rPr>
  </w:style>
  <w:style w:type="paragraph" w:customStyle="1" w:styleId="EndNoteBibliography">
    <w:name w:val="EndNote Bibliography"/>
    <w:basedOn w:val="a"/>
    <w:link w:val="EndNoteBibliographyChar"/>
    <w:rsid w:val="00B72C41"/>
    <w:pPr>
      <w:spacing w:after="200"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B72C41"/>
    <w:rPr>
      <w:rFonts w:ascii="맑은 고딕" w:eastAsia="맑은 고딕" w:hAnsi="맑은 고딕"/>
      <w:noProof/>
    </w:rPr>
  </w:style>
  <w:style w:type="character" w:styleId="a5">
    <w:name w:val="Hyperlink"/>
    <w:basedOn w:val="a0"/>
    <w:uiPriority w:val="99"/>
    <w:unhideWhenUsed/>
    <w:rsid w:val="00B72C41"/>
    <w:rPr>
      <w:color w:val="0563C1" w:themeColor="hyperlink"/>
      <w:u w:val="single"/>
    </w:rPr>
  </w:style>
  <w:style w:type="paragraph" w:styleId="a6">
    <w:name w:val="Balloon Text"/>
    <w:basedOn w:val="a"/>
    <w:link w:val="Char"/>
    <w:uiPriority w:val="99"/>
    <w:semiHidden/>
    <w:unhideWhenUsed/>
    <w:rsid w:val="00B72C4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B72C41"/>
    <w:rPr>
      <w:rFonts w:asciiTheme="majorHAnsi" w:eastAsiaTheme="majorEastAsia" w:hAnsiTheme="majorHAnsi" w:cstheme="majorBidi"/>
      <w:sz w:val="18"/>
      <w:szCs w:val="18"/>
    </w:rPr>
  </w:style>
  <w:style w:type="character" w:styleId="a7">
    <w:name w:val="Placeholder Text"/>
    <w:basedOn w:val="a0"/>
    <w:uiPriority w:val="99"/>
    <w:semiHidden/>
    <w:rsid w:val="00B72C41"/>
    <w:rPr>
      <w:color w:val="808080"/>
    </w:rPr>
  </w:style>
  <w:style w:type="paragraph" w:styleId="a8">
    <w:name w:val="header"/>
    <w:basedOn w:val="a"/>
    <w:link w:val="Char0"/>
    <w:uiPriority w:val="99"/>
    <w:unhideWhenUsed/>
    <w:rsid w:val="00B72C41"/>
    <w:pPr>
      <w:tabs>
        <w:tab w:val="center" w:pos="4513"/>
        <w:tab w:val="right" w:pos="9026"/>
      </w:tabs>
      <w:snapToGrid w:val="0"/>
      <w:spacing w:after="200" w:line="276" w:lineRule="auto"/>
    </w:pPr>
  </w:style>
  <w:style w:type="character" w:customStyle="1" w:styleId="Char0">
    <w:name w:val="머리글 Char"/>
    <w:basedOn w:val="a0"/>
    <w:link w:val="a8"/>
    <w:uiPriority w:val="99"/>
    <w:rsid w:val="00B72C41"/>
  </w:style>
  <w:style w:type="paragraph" w:styleId="a9">
    <w:name w:val="footer"/>
    <w:basedOn w:val="a"/>
    <w:link w:val="Char1"/>
    <w:uiPriority w:val="99"/>
    <w:unhideWhenUsed/>
    <w:rsid w:val="00B72C41"/>
    <w:pPr>
      <w:tabs>
        <w:tab w:val="center" w:pos="4513"/>
        <w:tab w:val="right" w:pos="9026"/>
      </w:tabs>
      <w:snapToGrid w:val="0"/>
      <w:spacing w:after="200" w:line="276" w:lineRule="auto"/>
    </w:pPr>
  </w:style>
  <w:style w:type="character" w:customStyle="1" w:styleId="Char1">
    <w:name w:val="바닥글 Char"/>
    <w:basedOn w:val="a0"/>
    <w:link w:val="a9"/>
    <w:uiPriority w:val="99"/>
    <w:rsid w:val="00B72C41"/>
  </w:style>
  <w:style w:type="table" w:styleId="aa">
    <w:name w:val="Table Grid"/>
    <w:basedOn w:val="a1"/>
    <w:uiPriority w:val="59"/>
    <w:rsid w:val="00B72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ldetailsdisplayval">
    <w:name w:val="exldetailsdisplayval"/>
    <w:basedOn w:val="a0"/>
    <w:rsid w:val="00B72C41"/>
  </w:style>
  <w:style w:type="paragraph" w:customStyle="1" w:styleId="ab">
    <w:name w:val="바탕글"/>
    <w:basedOn w:val="a"/>
    <w:rsid w:val="00B72C41"/>
    <w:pPr>
      <w:shd w:val="clear" w:color="auto" w:fill="FFFFFF"/>
      <w:snapToGrid w:val="0"/>
      <w:spacing w:after="0" w:line="384" w:lineRule="auto"/>
      <w:textAlignment w:val="baseline"/>
    </w:pPr>
    <w:rPr>
      <w:rFonts w:ascii="굴림" w:eastAsia="굴림" w:hAnsi="굴림" w:cs="굴림"/>
      <w:color w:val="000000"/>
      <w:kern w:val="0"/>
      <w:szCs w:val="20"/>
    </w:rPr>
  </w:style>
  <w:style w:type="character" w:styleId="ac">
    <w:name w:val="annotation reference"/>
    <w:basedOn w:val="a0"/>
    <w:uiPriority w:val="99"/>
    <w:semiHidden/>
    <w:unhideWhenUsed/>
    <w:rsid w:val="00B72C41"/>
    <w:rPr>
      <w:sz w:val="18"/>
      <w:szCs w:val="18"/>
    </w:rPr>
  </w:style>
  <w:style w:type="paragraph" w:styleId="ad">
    <w:name w:val="annotation text"/>
    <w:basedOn w:val="a"/>
    <w:link w:val="Char2"/>
    <w:uiPriority w:val="99"/>
    <w:unhideWhenUsed/>
    <w:rsid w:val="00B72C41"/>
    <w:pPr>
      <w:spacing w:after="200" w:line="276" w:lineRule="auto"/>
      <w:jc w:val="left"/>
    </w:pPr>
  </w:style>
  <w:style w:type="character" w:customStyle="1" w:styleId="Char2">
    <w:name w:val="메모 텍스트 Char"/>
    <w:basedOn w:val="a0"/>
    <w:link w:val="ad"/>
    <w:uiPriority w:val="99"/>
    <w:rsid w:val="00B72C41"/>
  </w:style>
  <w:style w:type="paragraph" w:styleId="ae">
    <w:name w:val="annotation subject"/>
    <w:basedOn w:val="ad"/>
    <w:next w:val="ad"/>
    <w:link w:val="Char3"/>
    <w:uiPriority w:val="99"/>
    <w:semiHidden/>
    <w:unhideWhenUsed/>
    <w:rsid w:val="00B72C41"/>
    <w:rPr>
      <w:b/>
      <w:bCs/>
    </w:rPr>
  </w:style>
  <w:style w:type="character" w:customStyle="1" w:styleId="Char3">
    <w:name w:val="메모 주제 Char"/>
    <w:basedOn w:val="Char2"/>
    <w:link w:val="ae"/>
    <w:uiPriority w:val="99"/>
    <w:semiHidden/>
    <w:rsid w:val="00B72C41"/>
    <w:rPr>
      <w:b/>
      <w:bCs/>
    </w:rPr>
  </w:style>
  <w:style w:type="character" w:styleId="af">
    <w:name w:val="Emphasis"/>
    <w:basedOn w:val="a0"/>
    <w:uiPriority w:val="20"/>
    <w:qFormat/>
    <w:rsid w:val="00B72C41"/>
    <w:rPr>
      <w:i/>
      <w:iCs/>
    </w:rPr>
  </w:style>
  <w:style w:type="paragraph" w:styleId="af0">
    <w:name w:val="Document Map"/>
    <w:basedOn w:val="a"/>
    <w:link w:val="Char4"/>
    <w:uiPriority w:val="99"/>
    <w:semiHidden/>
    <w:unhideWhenUsed/>
    <w:rsid w:val="00B72C41"/>
    <w:pPr>
      <w:spacing w:after="0" w:line="240" w:lineRule="auto"/>
    </w:pPr>
    <w:rPr>
      <w:rFonts w:ascii="Lucida Grande" w:hAnsi="Lucida Grande" w:cs="Lucida Grande"/>
      <w:sz w:val="24"/>
      <w:szCs w:val="24"/>
    </w:rPr>
  </w:style>
  <w:style w:type="character" w:customStyle="1" w:styleId="Char4">
    <w:name w:val="문서 구조 Char"/>
    <w:basedOn w:val="a0"/>
    <w:link w:val="af0"/>
    <w:uiPriority w:val="99"/>
    <w:semiHidden/>
    <w:rsid w:val="00B72C41"/>
    <w:rPr>
      <w:rFonts w:ascii="Lucida Grande" w:hAnsi="Lucida Grande" w:cs="Lucida Grande"/>
      <w:sz w:val="24"/>
      <w:szCs w:val="24"/>
    </w:rPr>
  </w:style>
  <w:style w:type="paragraph" w:styleId="af1">
    <w:name w:val="Revision"/>
    <w:hidden/>
    <w:uiPriority w:val="99"/>
    <w:semiHidden/>
    <w:rsid w:val="00B72C41"/>
    <w:pPr>
      <w:spacing w:after="0" w:line="240" w:lineRule="auto"/>
      <w:jc w:val="left"/>
    </w:pPr>
  </w:style>
  <w:style w:type="paragraph" w:styleId="af2">
    <w:name w:val="footnote text"/>
    <w:basedOn w:val="a"/>
    <w:link w:val="Char5"/>
    <w:uiPriority w:val="99"/>
    <w:semiHidden/>
    <w:unhideWhenUsed/>
    <w:rsid w:val="00B72C41"/>
    <w:pPr>
      <w:snapToGrid w:val="0"/>
      <w:spacing w:after="200" w:line="276" w:lineRule="auto"/>
      <w:jc w:val="left"/>
    </w:pPr>
  </w:style>
  <w:style w:type="character" w:customStyle="1" w:styleId="Char5">
    <w:name w:val="각주 텍스트 Char"/>
    <w:basedOn w:val="a0"/>
    <w:link w:val="af2"/>
    <w:uiPriority w:val="99"/>
    <w:semiHidden/>
    <w:rsid w:val="00B72C41"/>
  </w:style>
  <w:style w:type="character" w:styleId="af3">
    <w:name w:val="footnote reference"/>
    <w:basedOn w:val="a0"/>
    <w:uiPriority w:val="99"/>
    <w:semiHidden/>
    <w:unhideWhenUsed/>
    <w:rsid w:val="00B72C41"/>
    <w:rPr>
      <w:vertAlign w:val="superscript"/>
    </w:rPr>
  </w:style>
  <w:style w:type="paragraph" w:styleId="af4">
    <w:name w:val="Normal (Web)"/>
    <w:basedOn w:val="a"/>
    <w:uiPriority w:val="99"/>
    <w:semiHidden/>
    <w:unhideWhenUsed/>
    <w:rsid w:val="00B72C4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customStyle="1" w:styleId="41">
    <w:name w:val="일반 표 41"/>
    <w:basedOn w:val="a1"/>
    <w:uiPriority w:val="44"/>
    <w:rsid w:val="00B72C4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0">
    <w:name w:val="멘션1"/>
    <w:basedOn w:val="a0"/>
    <w:uiPriority w:val="99"/>
    <w:semiHidden/>
    <w:unhideWhenUsed/>
    <w:rsid w:val="00B72C41"/>
    <w:rPr>
      <w:color w:val="2B579A"/>
      <w:shd w:val="clear" w:color="auto" w:fill="E6E6E6"/>
    </w:rPr>
  </w:style>
  <w:style w:type="character" w:customStyle="1" w:styleId="11">
    <w:name w:val="확인되지 않은 멘션1"/>
    <w:basedOn w:val="a0"/>
    <w:uiPriority w:val="99"/>
    <w:semiHidden/>
    <w:unhideWhenUsed/>
    <w:rsid w:val="00B72C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5779</TotalTime>
  <Pages>54</Pages>
  <Words>12703</Words>
  <Characters>72411</Characters>
  <Application>Microsoft Office Word</Application>
  <DocSecurity>0</DocSecurity>
  <Lines>603</Lines>
  <Paragraphs>169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jhong</dc:creator>
  <cp:keywords/>
  <dc:description/>
  <cp:lastModifiedBy>Hong Je-Woo</cp:lastModifiedBy>
  <cp:revision>1</cp:revision>
  <cp:lastPrinted>2018-08-14T13:11:00Z</cp:lastPrinted>
  <dcterms:created xsi:type="dcterms:W3CDTF">2018-03-06T02:07:00Z</dcterms:created>
  <dcterms:modified xsi:type="dcterms:W3CDTF">2018-09-27T08:31:00Z</dcterms:modified>
</cp:coreProperties>
</file>