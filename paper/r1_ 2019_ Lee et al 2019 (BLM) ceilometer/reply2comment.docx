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1A9A0" w14:textId="3E7BE178" w:rsidR="00FA76F6" w:rsidRPr="00FA76F6" w:rsidRDefault="00FA76F6" w:rsidP="00C07DA8">
      <w:pPr>
        <w:spacing w:line="360" w:lineRule="auto"/>
        <w:jc w:val="both"/>
        <w:rPr>
          <w:rFonts w:ascii="Times New Roman" w:hAnsi="Times New Roman"/>
        </w:rPr>
      </w:pPr>
      <w:r w:rsidRPr="00FA76F6">
        <w:rPr>
          <w:rFonts w:ascii="Times New Roman" w:hAnsi="Times New Roman"/>
        </w:rPr>
        <w:t>To</w:t>
      </w:r>
      <w:r w:rsidR="00342764">
        <w:rPr>
          <w:rFonts w:ascii="Times New Roman" w:hAnsi="Times New Roman" w:hint="eastAsia"/>
        </w:rPr>
        <w:t xml:space="preserve"> </w:t>
      </w:r>
      <w:r w:rsidR="00342764">
        <w:rPr>
          <w:rFonts w:ascii="Times New Roman" w:hAnsi="Times New Roman"/>
        </w:rPr>
        <w:t>t</w:t>
      </w:r>
      <w:r w:rsidRPr="00FA76F6">
        <w:rPr>
          <w:rFonts w:ascii="Times New Roman" w:hAnsi="Times New Roman"/>
        </w:rPr>
        <w:t>he Editor</w:t>
      </w:r>
    </w:p>
    <w:p w14:paraId="5A8518AB" w14:textId="77777777" w:rsidR="00FA76F6" w:rsidRPr="00FA76F6" w:rsidRDefault="00FA76F6" w:rsidP="00C07DA8">
      <w:pPr>
        <w:spacing w:line="360" w:lineRule="auto"/>
        <w:jc w:val="both"/>
        <w:rPr>
          <w:rFonts w:ascii="Times New Roman" w:hAnsi="Times New Roman"/>
          <w:i/>
        </w:rPr>
      </w:pPr>
      <w:r w:rsidRPr="00FA76F6">
        <w:rPr>
          <w:rFonts w:ascii="Times New Roman" w:hAnsi="Times New Roman"/>
          <w:i/>
        </w:rPr>
        <w:t>Boundary-Layer Meteorology</w:t>
      </w:r>
    </w:p>
    <w:p w14:paraId="3F104524" w14:textId="77777777" w:rsidR="00FA76F6" w:rsidRPr="00FA76F6" w:rsidRDefault="00FA76F6" w:rsidP="00C07DA8">
      <w:pPr>
        <w:spacing w:line="360" w:lineRule="auto"/>
        <w:jc w:val="both"/>
        <w:rPr>
          <w:rFonts w:ascii="Times New Roman" w:hAnsi="Times New Roman"/>
        </w:rPr>
      </w:pPr>
    </w:p>
    <w:p w14:paraId="6E395AEE" w14:textId="7932E9A4" w:rsidR="00FA76F6" w:rsidRPr="00FA76F6" w:rsidRDefault="00FA76F6" w:rsidP="00C07DA8">
      <w:pPr>
        <w:spacing w:line="360" w:lineRule="auto"/>
        <w:jc w:val="both"/>
        <w:rPr>
          <w:rFonts w:ascii="Times New Roman" w:hAnsi="Times New Roman"/>
        </w:rPr>
      </w:pPr>
      <w:r w:rsidRPr="00FA76F6">
        <w:rPr>
          <w:rFonts w:ascii="Times New Roman" w:hAnsi="Times New Roman"/>
        </w:rPr>
        <w:t xml:space="preserve">Subject: </w:t>
      </w:r>
      <w:r w:rsidR="00342764">
        <w:rPr>
          <w:rFonts w:ascii="Times New Roman" w:eastAsiaTheme="minorEastAsia" w:hAnsi="Times New Roman"/>
          <w:lang w:eastAsia="ko-KR"/>
        </w:rPr>
        <w:t>R</w:t>
      </w:r>
      <w:r w:rsidRPr="00FA76F6">
        <w:rPr>
          <w:rFonts w:ascii="Times New Roman" w:eastAsiaTheme="minorEastAsia" w:hAnsi="Times New Roman"/>
          <w:lang w:eastAsia="ko-KR"/>
        </w:rPr>
        <w:t>evision</w:t>
      </w:r>
      <w:r w:rsidRPr="00FA76F6">
        <w:rPr>
          <w:rFonts w:ascii="Times New Roman" w:hAnsi="Times New Roman"/>
        </w:rPr>
        <w:t xml:space="preserve"> of manuscript entitled “</w:t>
      </w:r>
      <w:r w:rsidR="00342764" w:rsidRPr="00342764">
        <w:rPr>
          <w:rFonts w:ascii="Times New Roman" w:hAnsi="Times New Roman"/>
        </w:rPr>
        <w:t>Ceilometer monitoring of boundary layer height in Seoul and its application to evaluate the dilution effect on air pollution</w:t>
      </w:r>
      <w:r w:rsidRPr="00FA76F6">
        <w:rPr>
          <w:rFonts w:ascii="Times New Roman" w:hAnsi="Times New Roman"/>
        </w:rPr>
        <w:t>”</w:t>
      </w:r>
    </w:p>
    <w:p w14:paraId="29624909" w14:textId="77777777" w:rsidR="00FA76F6" w:rsidRPr="00FA76F6" w:rsidRDefault="00FA76F6" w:rsidP="00C07DA8">
      <w:pPr>
        <w:spacing w:line="360" w:lineRule="auto"/>
        <w:jc w:val="both"/>
        <w:rPr>
          <w:rFonts w:ascii="Times New Roman" w:hAnsi="Times New Roman"/>
        </w:rPr>
      </w:pPr>
    </w:p>
    <w:p w14:paraId="3A989963" w14:textId="1BD05AC4" w:rsidR="00FA76F6" w:rsidRPr="002B66E0" w:rsidRDefault="00FA76F6" w:rsidP="00C07DA8">
      <w:pPr>
        <w:spacing w:line="360" w:lineRule="auto"/>
        <w:jc w:val="both"/>
        <w:rPr>
          <w:rFonts w:ascii="Times New Roman" w:hAnsi="Times New Roman"/>
        </w:rPr>
      </w:pPr>
      <w:r w:rsidRPr="00FA76F6">
        <w:rPr>
          <w:rFonts w:ascii="Times New Roman" w:hAnsi="Times New Roman"/>
        </w:rPr>
        <w:t xml:space="preserve">Dear </w:t>
      </w:r>
      <w:r w:rsidR="002B66E0">
        <w:rPr>
          <w:rFonts w:ascii="Times New Roman" w:hAnsi="Times New Roman"/>
        </w:rPr>
        <w:t xml:space="preserve">the editor of </w:t>
      </w:r>
      <w:r w:rsidR="002B66E0">
        <w:rPr>
          <w:rFonts w:ascii="Times New Roman" w:hAnsi="Times New Roman"/>
          <w:i/>
        </w:rPr>
        <w:t>Boundary-Layer Meteorology</w:t>
      </w:r>
    </w:p>
    <w:p w14:paraId="0B4150DF" w14:textId="77777777" w:rsidR="00FA76F6" w:rsidRPr="00FA76F6" w:rsidRDefault="00FA76F6" w:rsidP="00C07DA8">
      <w:pPr>
        <w:spacing w:line="360" w:lineRule="auto"/>
        <w:jc w:val="both"/>
        <w:rPr>
          <w:rFonts w:ascii="Times New Roman" w:hAnsi="Times New Roman"/>
        </w:rPr>
      </w:pPr>
    </w:p>
    <w:p w14:paraId="63C82FAF" w14:textId="77777777" w:rsidR="00FA76F6" w:rsidRPr="00FA76F6" w:rsidRDefault="00FA76F6" w:rsidP="00C07DA8">
      <w:pPr>
        <w:spacing w:line="360" w:lineRule="auto"/>
        <w:jc w:val="both"/>
        <w:rPr>
          <w:rFonts w:ascii="Times New Roman" w:hAnsi="Times New Roman"/>
        </w:rPr>
      </w:pPr>
      <w:r w:rsidRPr="00FA76F6">
        <w:rPr>
          <w:rFonts w:ascii="Times New Roman" w:hAnsi="Times New Roman"/>
        </w:rPr>
        <w:t xml:space="preserve">We appreciate the constructive comments of reviewers and editor, which helped improve our manuscript. We have revised the manuscript by incorporating all of the comments provided by the three referees and editor. Below are our responses to the reviewers. </w:t>
      </w:r>
    </w:p>
    <w:p w14:paraId="11DA4104" w14:textId="77777777" w:rsidR="00FA76F6" w:rsidRPr="00FA76F6" w:rsidRDefault="00FA76F6" w:rsidP="00C07DA8">
      <w:pPr>
        <w:spacing w:line="360" w:lineRule="auto"/>
        <w:jc w:val="both"/>
        <w:rPr>
          <w:rFonts w:ascii="Times New Roman" w:hAnsi="Times New Roman"/>
        </w:rPr>
      </w:pPr>
    </w:p>
    <w:p w14:paraId="7CFCF444" w14:textId="77777777" w:rsidR="00FA76F6" w:rsidRPr="00FA76F6" w:rsidRDefault="00FA76F6" w:rsidP="00C07DA8">
      <w:pPr>
        <w:spacing w:line="360" w:lineRule="auto"/>
        <w:jc w:val="both"/>
        <w:rPr>
          <w:rFonts w:ascii="Times New Roman" w:eastAsiaTheme="minorEastAsia" w:hAnsi="Times New Roman"/>
          <w:lang w:eastAsia="ko-KR"/>
        </w:rPr>
      </w:pPr>
      <w:r>
        <w:rPr>
          <w:rFonts w:ascii="Times New Roman" w:eastAsiaTheme="minorEastAsia" w:hAnsi="Times New Roman"/>
          <w:lang w:eastAsia="ko-KR"/>
        </w:rPr>
        <w:t>W</w:t>
      </w:r>
      <w:r w:rsidRPr="00FA76F6">
        <w:rPr>
          <w:rFonts w:ascii="Times New Roman" w:eastAsiaTheme="minorEastAsia" w:hAnsi="Times New Roman"/>
          <w:lang w:eastAsia="ko-KR"/>
        </w:rPr>
        <w:t>e believe that our findings will be of interest to corresponding science communities</w:t>
      </w:r>
      <w:r>
        <w:rPr>
          <w:rFonts w:ascii="Times New Roman" w:eastAsiaTheme="minorEastAsia" w:hAnsi="Times New Roman"/>
          <w:lang w:eastAsia="ko-KR"/>
        </w:rPr>
        <w:t xml:space="preserve"> and please do not hesitate to contact with us for your further inquiries</w:t>
      </w:r>
      <w:r w:rsidRPr="00FA76F6">
        <w:rPr>
          <w:rFonts w:ascii="Times New Roman" w:eastAsiaTheme="minorEastAsia" w:hAnsi="Times New Roman"/>
          <w:lang w:eastAsia="ko-KR"/>
        </w:rPr>
        <w:t>.</w:t>
      </w:r>
    </w:p>
    <w:p w14:paraId="0F33CF4A" w14:textId="77777777" w:rsidR="00FA76F6" w:rsidRPr="00FA76F6" w:rsidRDefault="00FA76F6" w:rsidP="00C07DA8">
      <w:pPr>
        <w:spacing w:line="360" w:lineRule="auto"/>
        <w:jc w:val="both"/>
        <w:rPr>
          <w:rFonts w:ascii="Times New Roman" w:eastAsiaTheme="minorEastAsia" w:hAnsi="Times New Roman"/>
          <w:lang w:eastAsia="ko-KR"/>
        </w:rPr>
      </w:pPr>
    </w:p>
    <w:p w14:paraId="51A403A7" w14:textId="77777777" w:rsidR="00FA76F6" w:rsidRPr="00FA76F6" w:rsidRDefault="00FA76F6" w:rsidP="00C07DA8">
      <w:pPr>
        <w:spacing w:line="360" w:lineRule="auto"/>
        <w:jc w:val="both"/>
        <w:rPr>
          <w:rFonts w:ascii="Times New Roman" w:eastAsiaTheme="minorEastAsia" w:hAnsi="Times New Roman"/>
          <w:lang w:eastAsia="ko-KR"/>
        </w:rPr>
      </w:pPr>
      <w:r w:rsidRPr="00FA76F6">
        <w:rPr>
          <w:rFonts w:ascii="Times New Roman" w:eastAsiaTheme="minorEastAsia" w:hAnsi="Times New Roman"/>
          <w:lang w:eastAsia="ko-KR"/>
        </w:rPr>
        <w:t xml:space="preserve">Thank you very much for your support and we hope to hear from you soon. </w:t>
      </w:r>
    </w:p>
    <w:p w14:paraId="1C2CF93C" w14:textId="77777777" w:rsidR="00FA76F6" w:rsidRPr="00FA76F6" w:rsidRDefault="00FA76F6" w:rsidP="00C07DA8">
      <w:pPr>
        <w:spacing w:line="360" w:lineRule="auto"/>
        <w:jc w:val="both"/>
        <w:rPr>
          <w:rFonts w:ascii="Times New Roman" w:hAnsi="Times New Roman"/>
        </w:rPr>
      </w:pPr>
    </w:p>
    <w:p w14:paraId="046224EE" w14:textId="77777777" w:rsidR="00FA76F6" w:rsidRPr="00FA76F6" w:rsidRDefault="00FA76F6" w:rsidP="00C07DA8">
      <w:pPr>
        <w:spacing w:line="360" w:lineRule="auto"/>
        <w:jc w:val="both"/>
        <w:rPr>
          <w:rFonts w:ascii="Times New Roman" w:hAnsi="Times New Roman"/>
        </w:rPr>
      </w:pPr>
      <w:r w:rsidRPr="00FA76F6">
        <w:rPr>
          <w:rFonts w:ascii="Times New Roman" w:hAnsi="Times New Roman"/>
        </w:rPr>
        <w:t>Sincerely,</w:t>
      </w:r>
    </w:p>
    <w:p w14:paraId="442F5F6E" w14:textId="77777777" w:rsidR="00FA76F6" w:rsidRPr="00FA76F6" w:rsidRDefault="00FA76F6" w:rsidP="00C07DA8">
      <w:pPr>
        <w:spacing w:line="360" w:lineRule="auto"/>
        <w:jc w:val="both"/>
        <w:rPr>
          <w:rFonts w:ascii="Times New Roman" w:hAnsi="Times New Roman"/>
        </w:rPr>
      </w:pPr>
    </w:p>
    <w:p w14:paraId="686CD5CD" w14:textId="77777777" w:rsidR="00FA76F6" w:rsidRPr="00FA76F6" w:rsidRDefault="00FA76F6" w:rsidP="00C07DA8">
      <w:pPr>
        <w:spacing w:line="360" w:lineRule="auto"/>
        <w:jc w:val="both"/>
        <w:rPr>
          <w:rFonts w:ascii="Times New Roman" w:hAnsi="Times New Roman"/>
        </w:rPr>
      </w:pPr>
      <w:r w:rsidRPr="00FA76F6">
        <w:rPr>
          <w:rFonts w:ascii="Times New Roman" w:eastAsiaTheme="minorEastAsia" w:hAnsi="Times New Roman"/>
          <w:lang w:eastAsia="ko-KR"/>
        </w:rPr>
        <w:t>Jinkyu Hong</w:t>
      </w:r>
    </w:p>
    <w:p w14:paraId="32530752" w14:textId="77777777" w:rsidR="00FA76F6" w:rsidRPr="00FA76F6" w:rsidRDefault="00FA76F6" w:rsidP="00C07DA8">
      <w:pPr>
        <w:spacing w:line="360" w:lineRule="auto"/>
        <w:jc w:val="both"/>
        <w:rPr>
          <w:rFonts w:ascii="Times New Roman" w:hAnsi="Times New Roman"/>
        </w:rPr>
      </w:pPr>
    </w:p>
    <w:p w14:paraId="364C9335" w14:textId="77777777" w:rsidR="00FA76F6" w:rsidRDefault="00FA76F6" w:rsidP="00C07DA8">
      <w:pPr>
        <w:spacing w:line="360" w:lineRule="auto"/>
        <w:jc w:val="both"/>
        <w:rPr>
          <w:rFonts w:ascii="Times New Roman" w:eastAsiaTheme="minorEastAsia" w:hAnsi="Times New Roman"/>
          <w:lang w:eastAsia="ko-KR"/>
        </w:rPr>
      </w:pPr>
    </w:p>
    <w:p w14:paraId="32B8177F" w14:textId="77777777" w:rsidR="00FA76F6" w:rsidRPr="00FA76F6" w:rsidRDefault="00FA76F6" w:rsidP="00C07DA8">
      <w:pPr>
        <w:spacing w:line="360" w:lineRule="auto"/>
        <w:jc w:val="both"/>
        <w:rPr>
          <w:rFonts w:ascii="Times New Roman" w:eastAsiaTheme="minorEastAsia" w:hAnsi="Times New Roman"/>
          <w:lang w:eastAsia="ko-KR"/>
        </w:rPr>
      </w:pPr>
      <w:r w:rsidRPr="00FA76F6">
        <w:rPr>
          <w:rFonts w:ascii="Times New Roman" w:eastAsiaTheme="minorEastAsia" w:hAnsi="Times New Roman"/>
          <w:lang w:eastAsia="ko-KR"/>
        </w:rPr>
        <w:t>Department of Atmospheric Sciences, Yonsei University, Seoul, South Korea</w:t>
      </w:r>
    </w:p>
    <w:p w14:paraId="5B6A224D" w14:textId="77777777" w:rsidR="00FA76F6" w:rsidRPr="00FA76F6" w:rsidRDefault="00FA76F6" w:rsidP="00C07DA8">
      <w:pPr>
        <w:spacing w:line="360" w:lineRule="auto"/>
        <w:jc w:val="both"/>
        <w:rPr>
          <w:rFonts w:ascii="Times New Roman" w:eastAsiaTheme="minorEastAsia" w:hAnsi="Times New Roman"/>
          <w:lang w:eastAsia="ko-KR"/>
        </w:rPr>
      </w:pPr>
      <w:r w:rsidRPr="00FA76F6">
        <w:rPr>
          <w:rFonts w:ascii="Times New Roman" w:eastAsiaTheme="minorEastAsia" w:hAnsi="Times New Roman"/>
          <w:lang w:eastAsia="ko-KR"/>
        </w:rPr>
        <w:t>Email: jhong@yonsei.</w:t>
      </w:r>
      <w:r>
        <w:rPr>
          <w:rFonts w:ascii="Times New Roman" w:eastAsiaTheme="minorEastAsia" w:hAnsi="Times New Roman"/>
          <w:lang w:eastAsia="ko-KR"/>
        </w:rPr>
        <w:t>ac.</w:t>
      </w:r>
      <w:r w:rsidRPr="00FA76F6">
        <w:rPr>
          <w:rFonts w:ascii="Times New Roman" w:eastAsiaTheme="minorEastAsia" w:hAnsi="Times New Roman"/>
          <w:lang w:eastAsia="ko-KR"/>
        </w:rPr>
        <w:t>kr / hong.jinkyu@gmail.com</w:t>
      </w:r>
    </w:p>
    <w:p w14:paraId="11B2C289" w14:textId="77777777" w:rsidR="00FA76F6" w:rsidRPr="00FA76F6" w:rsidRDefault="00FA76F6" w:rsidP="00C07DA8">
      <w:pPr>
        <w:spacing w:line="360" w:lineRule="auto"/>
        <w:jc w:val="both"/>
        <w:rPr>
          <w:rFonts w:ascii="Times New Roman" w:eastAsiaTheme="minorEastAsia" w:hAnsi="Times New Roman"/>
          <w:lang w:eastAsia="ko-KR"/>
        </w:rPr>
      </w:pPr>
      <w:r w:rsidRPr="00FA76F6">
        <w:rPr>
          <w:rFonts w:ascii="Times New Roman" w:eastAsiaTheme="minorEastAsia" w:hAnsi="Times New Roman"/>
          <w:lang w:eastAsia="ko-KR"/>
        </w:rPr>
        <w:t>Fax: 82-2-2123-5693</w:t>
      </w:r>
    </w:p>
    <w:p w14:paraId="11DDBE17" w14:textId="77777777" w:rsidR="00FA76F6" w:rsidRPr="00FA76F6" w:rsidRDefault="00FA76F6" w:rsidP="00C07DA8">
      <w:pPr>
        <w:spacing w:line="360" w:lineRule="auto"/>
        <w:jc w:val="both"/>
        <w:rPr>
          <w:rFonts w:ascii="Times New Roman" w:eastAsiaTheme="minorEastAsia" w:hAnsi="Times New Roman"/>
          <w:lang w:eastAsia="ko-KR"/>
        </w:rPr>
      </w:pPr>
      <w:r w:rsidRPr="00FA76F6">
        <w:rPr>
          <w:rFonts w:ascii="Times New Roman" w:eastAsiaTheme="minorEastAsia" w:hAnsi="Times New Roman"/>
          <w:lang w:eastAsia="ko-KR"/>
        </w:rPr>
        <w:t>Tel: 82-2-365-5163</w:t>
      </w:r>
    </w:p>
    <w:p w14:paraId="02D2344D" w14:textId="77777777" w:rsidR="00FA76F6" w:rsidRPr="00FA76F6" w:rsidRDefault="00FA76F6" w:rsidP="00FA76F6">
      <w:pPr>
        <w:rPr>
          <w:rFonts w:ascii="Times New Roman" w:hAnsi="Times New Roman"/>
        </w:rPr>
      </w:pPr>
    </w:p>
    <w:p w14:paraId="552D2D70" w14:textId="77777777" w:rsidR="00E3127F" w:rsidRDefault="00E3127F">
      <w:pPr>
        <w:spacing w:after="160" w:line="259" w:lineRule="auto"/>
        <w:jc w:val="both"/>
        <w:rPr>
          <w:rFonts w:ascii="Times New Roman" w:hAnsi="Times New Roman"/>
        </w:rPr>
      </w:pPr>
      <w:r>
        <w:rPr>
          <w:rFonts w:ascii="Times New Roman" w:hAnsi="Times New Roman"/>
        </w:rPr>
        <w:br w:type="page"/>
      </w:r>
    </w:p>
    <w:p w14:paraId="4134F5C2" w14:textId="77777777" w:rsidR="00E3127F" w:rsidRPr="00E3127F" w:rsidRDefault="00E3127F" w:rsidP="00E3127F">
      <w:pPr>
        <w:spacing w:line="360" w:lineRule="auto"/>
        <w:jc w:val="both"/>
        <w:rPr>
          <w:rFonts w:ascii="Times New Roman" w:eastAsiaTheme="minorEastAsia" w:hAnsi="Times New Roman"/>
          <w:b/>
          <w:sz w:val="28"/>
          <w:szCs w:val="28"/>
          <w:lang w:eastAsia="ko-KR"/>
        </w:rPr>
      </w:pPr>
      <w:r w:rsidRPr="00E3127F">
        <w:rPr>
          <w:rFonts w:ascii="Times New Roman" w:eastAsiaTheme="minorEastAsia" w:hAnsi="Times New Roman"/>
          <w:b/>
          <w:sz w:val="28"/>
          <w:szCs w:val="28"/>
          <w:lang w:eastAsia="ko-KR"/>
        </w:rPr>
        <w:lastRenderedPageBreak/>
        <w:t>Reply to reviewers</w:t>
      </w:r>
    </w:p>
    <w:p w14:paraId="27C4FCAD" w14:textId="77777777" w:rsidR="00E3127F" w:rsidRPr="00E3127F" w:rsidRDefault="00E3127F" w:rsidP="00E3127F">
      <w:pPr>
        <w:spacing w:line="360" w:lineRule="auto"/>
        <w:jc w:val="both"/>
        <w:rPr>
          <w:rFonts w:ascii="Times New Roman" w:eastAsiaTheme="minorEastAsia" w:hAnsi="Times New Roman"/>
          <w:sz w:val="28"/>
          <w:szCs w:val="28"/>
          <w:lang w:eastAsia="ko-KR"/>
        </w:rPr>
      </w:pPr>
    </w:p>
    <w:p w14:paraId="4B1E5396" w14:textId="77777777" w:rsidR="00E3127F" w:rsidRPr="00E3127F" w:rsidRDefault="00E3127F" w:rsidP="00E3127F">
      <w:pPr>
        <w:spacing w:line="360" w:lineRule="auto"/>
        <w:rPr>
          <w:rFonts w:ascii="Times New Roman" w:hAnsi="Times New Roman"/>
          <w:u w:val="single"/>
        </w:rPr>
      </w:pPr>
      <w:r w:rsidRPr="00E3127F">
        <w:rPr>
          <w:rFonts w:ascii="Times New Roman" w:hAnsi="Times New Roman"/>
          <w:b/>
          <w:u w:val="single"/>
        </w:rPr>
        <w:t>Reviewer #1:</w:t>
      </w:r>
    </w:p>
    <w:p w14:paraId="24E4B8D1" w14:textId="77777777" w:rsidR="00E3127F" w:rsidRPr="00E3127F" w:rsidRDefault="00E3127F" w:rsidP="00E3127F">
      <w:pPr>
        <w:spacing w:line="360" w:lineRule="auto"/>
        <w:rPr>
          <w:rFonts w:ascii="Times New Roman" w:hAnsi="Times New Roman"/>
        </w:rPr>
      </w:pPr>
    </w:p>
    <w:p w14:paraId="7592F331" w14:textId="77777777" w:rsidR="00E3127F" w:rsidRPr="00E3127F" w:rsidRDefault="00E3127F" w:rsidP="00E3127F">
      <w:pPr>
        <w:spacing w:line="360" w:lineRule="auto"/>
        <w:rPr>
          <w:rFonts w:ascii="Times New Roman" w:hAnsi="Times New Roman"/>
        </w:rPr>
      </w:pPr>
      <w:r w:rsidRPr="00E3127F">
        <w:rPr>
          <w:rFonts w:ascii="Times New Roman" w:hAnsi="Times New Roman"/>
        </w:rPr>
        <w:t>Generally comments:</w:t>
      </w:r>
    </w:p>
    <w:p w14:paraId="2188A87C"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This paper reports on the determination of mixed layer height in Seoul using a ceilometer. The authors propose a modification to </w:t>
      </w:r>
      <w:proofErr w:type="spellStart"/>
      <w:r w:rsidRPr="00E3127F">
        <w:rPr>
          <w:rFonts w:ascii="Times New Roman" w:hAnsi="Times New Roman"/>
        </w:rPr>
        <w:t>Emeis</w:t>
      </w:r>
      <w:proofErr w:type="spellEnd"/>
      <w:r w:rsidRPr="00E3127F">
        <w:rPr>
          <w:rFonts w:ascii="Times New Roman" w:hAnsi="Times New Roman"/>
        </w:rPr>
        <w:t>’ mixed layer height (</w:t>
      </w:r>
      <w:r w:rsidRPr="00E3127F">
        <w:rPr>
          <w:rFonts w:ascii="Times New Roman" w:hAnsi="Times New Roman"/>
          <w:noProof/>
        </w:rPr>
        <w:t>MLH</w:t>
      </w:r>
      <w:r w:rsidRPr="00E3127F">
        <w:rPr>
          <w:rFonts w:ascii="Times New Roman" w:hAnsi="Times New Roman"/>
        </w:rPr>
        <w:t xml:space="preserve">) determination method. They then use the results to </w:t>
      </w:r>
      <w:r w:rsidRPr="00E3127F">
        <w:rPr>
          <w:rFonts w:ascii="Times New Roman" w:hAnsi="Times New Roman"/>
          <w:noProof/>
        </w:rPr>
        <w:t>analyse</w:t>
      </w:r>
      <w:r w:rsidRPr="00E3127F">
        <w:rPr>
          <w:rFonts w:ascii="Times New Roman" w:hAnsi="Times New Roman"/>
        </w:rPr>
        <w:t xml:space="preserve"> some air quality data.</w:t>
      </w:r>
    </w:p>
    <w:p w14:paraId="12B45AB7" w14:textId="77777777" w:rsidR="00E3127F" w:rsidRPr="00E3127F" w:rsidRDefault="00E3127F" w:rsidP="00E3127F">
      <w:pPr>
        <w:spacing w:line="360" w:lineRule="auto"/>
        <w:rPr>
          <w:rFonts w:ascii="Times New Roman" w:hAnsi="Times New Roman"/>
        </w:rPr>
      </w:pPr>
    </w:p>
    <w:p w14:paraId="2C08E4C4" w14:textId="77777777" w:rsidR="00E3127F" w:rsidRPr="00E3127F" w:rsidRDefault="00E3127F" w:rsidP="00E3127F">
      <w:pPr>
        <w:spacing w:line="360" w:lineRule="auto"/>
        <w:rPr>
          <w:rFonts w:ascii="Times New Roman" w:hAnsi="Times New Roman"/>
        </w:rPr>
      </w:pPr>
      <w:r w:rsidRPr="00E3127F">
        <w:rPr>
          <w:rFonts w:ascii="Times New Roman" w:hAnsi="Times New Roman"/>
        </w:rPr>
        <w:t>Major comments:</w:t>
      </w:r>
    </w:p>
    <w:p w14:paraId="6C3CF536" w14:textId="77777777" w:rsidR="00E3127F" w:rsidRPr="00E3127F" w:rsidRDefault="00E3127F" w:rsidP="00C07DA8">
      <w:pPr>
        <w:spacing w:line="360" w:lineRule="auto"/>
        <w:jc w:val="both"/>
        <w:rPr>
          <w:rFonts w:ascii="Times New Roman" w:hAnsi="Times New Roman"/>
        </w:rPr>
      </w:pPr>
      <w:bookmarkStart w:id="0" w:name="OLE_LINK3"/>
      <w:bookmarkStart w:id="1" w:name="OLE_LINK4"/>
      <w:r w:rsidRPr="00E3127F">
        <w:rPr>
          <w:rFonts w:ascii="Times New Roman" w:hAnsi="Times New Roman"/>
        </w:rPr>
        <w:t xml:space="preserve">1. Determination of the gradient from ceilometers has </w:t>
      </w:r>
      <w:r w:rsidRPr="00E3127F">
        <w:rPr>
          <w:rFonts w:ascii="Times New Roman" w:hAnsi="Times New Roman"/>
          <w:noProof/>
        </w:rPr>
        <w:t>been done</w:t>
      </w:r>
      <w:r w:rsidRPr="00E3127F">
        <w:rPr>
          <w:rFonts w:ascii="Times New Roman" w:hAnsi="Times New Roman"/>
        </w:rPr>
        <w:t xml:space="preserve"> by a wide range of researchers (as noted by the authors- they give a few examples). The critical and more challenging need is to </w:t>
      </w:r>
      <w:r w:rsidRPr="00C07DA8">
        <w:rPr>
          <w:rFonts w:ascii="Times New Roman" w:hAnsi="Times New Roman"/>
        </w:rPr>
        <w:t>identify</w:t>
      </w:r>
      <w:r w:rsidRPr="00E3127F">
        <w:rPr>
          <w:rFonts w:ascii="Times New Roman" w:hAnsi="Times New Roman"/>
        </w:rPr>
        <w:t xml:space="preserve"> which of the gradients are the most appropriate for defining the MLH. There proposed modification does not improve on this or consider this. The problem their method has (</w:t>
      </w:r>
      <w:r w:rsidRPr="00E3127F">
        <w:rPr>
          <w:rFonts w:ascii="Times New Roman" w:hAnsi="Times New Roman"/>
          <w:noProof/>
        </w:rPr>
        <w:t>e.g.,</w:t>
      </w:r>
      <w:r w:rsidRPr="00E3127F">
        <w:rPr>
          <w:rFonts w:ascii="Times New Roman" w:hAnsi="Times New Roman"/>
        </w:rPr>
        <w:t xml:space="preserve"> </w:t>
      </w:r>
      <w:r w:rsidRPr="00E3127F">
        <w:rPr>
          <w:rFonts w:ascii="Times New Roman" w:hAnsi="Times New Roman"/>
          <w:noProof/>
        </w:rPr>
        <w:t>nocturnal</w:t>
      </w:r>
      <w:r w:rsidRPr="00E3127F">
        <w:rPr>
          <w:rFonts w:ascii="Times New Roman" w:hAnsi="Times New Roman"/>
        </w:rPr>
        <w:t xml:space="preserve"> periods) </w:t>
      </w:r>
      <w:r w:rsidRPr="00E3127F">
        <w:rPr>
          <w:rFonts w:ascii="Times New Roman" w:hAnsi="Times New Roman"/>
          <w:noProof/>
        </w:rPr>
        <w:t>is associated</w:t>
      </w:r>
      <w:r w:rsidRPr="00E3127F">
        <w:rPr>
          <w:rFonts w:ascii="Times New Roman" w:hAnsi="Times New Roman"/>
        </w:rPr>
        <w:t xml:space="preserve"> with this issue. I would encourage them to return to some of the more recent literature that has </w:t>
      </w:r>
      <w:r w:rsidRPr="00E3127F">
        <w:rPr>
          <w:rFonts w:ascii="Times New Roman" w:hAnsi="Times New Roman"/>
          <w:noProof/>
        </w:rPr>
        <w:t>been associated</w:t>
      </w:r>
      <w:r w:rsidRPr="00E3127F">
        <w:rPr>
          <w:rFonts w:ascii="Times New Roman" w:hAnsi="Times New Roman"/>
        </w:rPr>
        <w:t xml:space="preserve"> with the extensive European Cost Action on this topic (</w:t>
      </w:r>
      <w:r w:rsidRPr="00E3127F">
        <w:rPr>
          <w:rFonts w:ascii="Times New Roman" w:hAnsi="Times New Roman"/>
          <w:noProof/>
        </w:rPr>
        <w:t>e.g.,</w:t>
      </w:r>
      <w:r w:rsidRPr="00E3127F">
        <w:rPr>
          <w:rFonts w:ascii="Times New Roman" w:hAnsi="Times New Roman"/>
        </w:rPr>
        <w:t xml:space="preserve"> </w:t>
      </w:r>
      <w:proofErr w:type="spellStart"/>
      <w:r w:rsidRPr="00E3127F">
        <w:rPr>
          <w:rFonts w:ascii="Times New Roman" w:hAnsi="Times New Roman"/>
        </w:rPr>
        <w:t>Kotthaus</w:t>
      </w:r>
      <w:proofErr w:type="spellEnd"/>
      <w:r w:rsidRPr="00E3127F">
        <w:rPr>
          <w:rFonts w:ascii="Times New Roman" w:hAnsi="Times New Roman"/>
        </w:rPr>
        <w:t xml:space="preserve"> and </w:t>
      </w:r>
      <w:proofErr w:type="spellStart"/>
      <w:r w:rsidRPr="00E3127F">
        <w:rPr>
          <w:rFonts w:ascii="Times New Roman" w:hAnsi="Times New Roman"/>
        </w:rPr>
        <w:t>Grimmond</w:t>
      </w:r>
      <w:proofErr w:type="spellEnd"/>
      <w:r w:rsidRPr="00E3127F">
        <w:rPr>
          <w:rFonts w:ascii="Times New Roman" w:hAnsi="Times New Roman"/>
        </w:rPr>
        <w:t xml:space="preserve"> 2018a QJRMS).</w:t>
      </w:r>
    </w:p>
    <w:p w14:paraId="799819CA" w14:textId="11B058D6" w:rsidR="00C07DA8" w:rsidRPr="00557E0C" w:rsidRDefault="00C07DA8" w:rsidP="00DB209A">
      <w:pPr>
        <w:spacing w:line="360" w:lineRule="auto"/>
        <w:ind w:firstLineChars="100" w:firstLine="241"/>
        <w:jc w:val="both"/>
        <w:rPr>
          <w:rFonts w:ascii="Times New Roman" w:hAnsi="Times New Roman"/>
          <w:color w:val="0070C0"/>
        </w:rPr>
      </w:pPr>
      <w:r w:rsidRPr="00C07DA8">
        <w:rPr>
          <w:rFonts w:ascii="Times New Roman" w:hAnsi="Times New Roman"/>
          <w:b/>
          <w:i/>
          <w:color w:val="0070C0"/>
        </w:rPr>
        <w:t>Reply:</w:t>
      </w:r>
      <w:r w:rsidRPr="00557E0C">
        <w:rPr>
          <w:rFonts w:ascii="Times New Roman" w:hAnsi="Times New Roman"/>
          <w:color w:val="0070C0"/>
        </w:rPr>
        <w:t xml:space="preserve"> Thank you for constructive comments on our manuscript. As the reviewer suggested, we carefully selected terminology for different definitions of </w:t>
      </w:r>
      <w:r w:rsidRPr="00C07DA8">
        <w:rPr>
          <w:rFonts w:ascii="Times New Roman" w:eastAsiaTheme="minorEastAsia" w:hAnsi="Times New Roman"/>
          <w:color w:val="0070C0"/>
          <w:lang w:eastAsia="ko-KR"/>
        </w:rPr>
        <w:t>atmospheric</w:t>
      </w:r>
      <w:r w:rsidRPr="00557E0C">
        <w:rPr>
          <w:rFonts w:ascii="Times New Roman" w:hAnsi="Times New Roman"/>
          <w:color w:val="0070C0"/>
        </w:rPr>
        <w:t xml:space="preserve"> boundary layer depths and consistently used in our manuscript. Additionally, we emphasize our contribution to ceilometer studies in a different aspect compared to a theoretically nice work of </w:t>
      </w:r>
      <w:proofErr w:type="spellStart"/>
      <w:r w:rsidRPr="00557E0C">
        <w:rPr>
          <w:rFonts w:ascii="Times New Roman" w:hAnsi="Times New Roman"/>
          <w:color w:val="0070C0"/>
        </w:rPr>
        <w:t>Kotthaus</w:t>
      </w:r>
      <w:proofErr w:type="spellEnd"/>
      <w:r w:rsidRPr="00557E0C">
        <w:rPr>
          <w:rFonts w:ascii="Times New Roman" w:hAnsi="Times New Roman"/>
          <w:color w:val="0070C0"/>
        </w:rPr>
        <w:t xml:space="preserve"> and </w:t>
      </w:r>
      <w:proofErr w:type="spellStart"/>
      <w:r w:rsidRPr="00557E0C">
        <w:rPr>
          <w:rFonts w:ascii="Times New Roman" w:hAnsi="Times New Roman"/>
          <w:color w:val="0070C0"/>
        </w:rPr>
        <w:t>Grimmond</w:t>
      </w:r>
      <w:proofErr w:type="spellEnd"/>
      <w:r w:rsidRPr="00557E0C">
        <w:rPr>
          <w:rFonts w:ascii="Times New Roman" w:hAnsi="Times New Roman"/>
          <w:color w:val="0070C0"/>
        </w:rPr>
        <w:t xml:space="preserve"> (2018; KG18 hereafter). As KG18 clearly pointed out theoretically, it is</w:t>
      </w:r>
      <w:r w:rsidR="00004EC8">
        <w:rPr>
          <w:rFonts w:ascii="Times New Roman" w:hAnsi="Times New Roman"/>
          <w:color w:val="0070C0"/>
        </w:rPr>
        <w:t xml:space="preserve"> not</w:t>
      </w:r>
      <w:r w:rsidRPr="00557E0C">
        <w:rPr>
          <w:rFonts w:ascii="Times New Roman" w:hAnsi="Times New Roman"/>
          <w:color w:val="0070C0"/>
        </w:rPr>
        <w:t xml:space="preserve"> practically </w:t>
      </w:r>
      <w:r w:rsidR="00004EC8">
        <w:rPr>
          <w:rFonts w:ascii="Times New Roman" w:hAnsi="Times New Roman"/>
          <w:color w:val="0070C0"/>
        </w:rPr>
        <w:t>easy</w:t>
      </w:r>
      <w:r w:rsidRPr="00557E0C">
        <w:rPr>
          <w:rFonts w:ascii="Times New Roman" w:hAnsi="Times New Roman"/>
          <w:color w:val="0070C0"/>
        </w:rPr>
        <w:t xml:space="preserve"> to deal with effects of cloud, precipitation, stable boundary layer in retrieving aerosol mixed layer from a ceilometer backscatter signal. We believe that KG18 is a good attempt to deal with these aspects and contribute to improve our understanding of the limitation of the ceilometer retrieved mixed layer depth. </w:t>
      </w:r>
    </w:p>
    <w:p w14:paraId="5B226047" w14:textId="3623E21C" w:rsidR="00C07DA8" w:rsidRPr="00557E0C" w:rsidRDefault="00C07DA8" w:rsidP="005E3B75">
      <w:pPr>
        <w:spacing w:line="360" w:lineRule="auto"/>
        <w:ind w:firstLineChars="100" w:firstLine="240"/>
        <w:jc w:val="both"/>
        <w:rPr>
          <w:rFonts w:ascii="Times New Roman" w:hAnsi="Times New Roman"/>
          <w:color w:val="0070C0"/>
        </w:rPr>
      </w:pPr>
      <w:r w:rsidRPr="00557E0C">
        <w:rPr>
          <w:rFonts w:ascii="Times New Roman" w:hAnsi="Times New Roman"/>
          <w:color w:val="0070C0"/>
        </w:rPr>
        <w:t>Our study tries to solve these issues in the mass rather than focusing on individual issue one by one such as the study by KG18, while we were not successful to show these contributions clearly</w:t>
      </w:r>
      <w:r>
        <w:rPr>
          <w:rFonts w:ascii="Times New Roman" w:hAnsi="Times New Roman"/>
          <w:color w:val="0070C0"/>
        </w:rPr>
        <w:t xml:space="preserve"> in our original manuscript</w:t>
      </w:r>
      <w:r w:rsidRPr="00557E0C">
        <w:rPr>
          <w:rFonts w:ascii="Times New Roman" w:hAnsi="Times New Roman"/>
          <w:color w:val="0070C0"/>
        </w:rPr>
        <w:t xml:space="preserve">. Our study started from parameter uncertainties in the retrieval procedure and </w:t>
      </w:r>
      <w:r w:rsidR="00966012">
        <w:rPr>
          <w:rFonts w:ascii="Times New Roman" w:hAnsi="Times New Roman"/>
          <w:color w:val="0070C0"/>
        </w:rPr>
        <w:t xml:space="preserve">in aspects of signal processing, </w:t>
      </w:r>
      <w:r w:rsidR="005E3B75">
        <w:rPr>
          <w:rFonts w:ascii="Times New Roman" w:hAnsi="Times New Roman"/>
          <w:color w:val="0070C0"/>
        </w:rPr>
        <w:t>th</w:t>
      </w:r>
      <w:r w:rsidR="00966012">
        <w:rPr>
          <w:rFonts w:ascii="Times New Roman" w:hAnsi="Times New Roman"/>
          <w:color w:val="0070C0"/>
        </w:rPr>
        <w:t>e parameter optimization</w:t>
      </w:r>
      <w:r w:rsidR="005E3B75">
        <w:rPr>
          <w:rFonts w:ascii="Times New Roman" w:hAnsi="Times New Roman"/>
          <w:color w:val="0070C0"/>
        </w:rPr>
        <w:t xml:space="preserve"> is useful in </w:t>
      </w:r>
      <w:r w:rsidR="00004EC8">
        <w:rPr>
          <w:rFonts w:ascii="Times New Roman" w:hAnsi="Times New Roman"/>
          <w:color w:val="0070C0"/>
        </w:rPr>
        <w:t>reducing a</w:t>
      </w:r>
      <w:r w:rsidR="005E3B75">
        <w:rPr>
          <w:rFonts w:ascii="Times New Roman" w:hAnsi="Times New Roman"/>
          <w:color w:val="0070C0"/>
        </w:rPr>
        <w:t xml:space="preserve"> no</w:t>
      </w:r>
      <w:del w:id="2" w:author="Hong Je-Woo" w:date="2018-11-29T08:01:00Z">
        <w:r w:rsidR="005E3B75" w:rsidDel="007B4386">
          <w:rPr>
            <w:rFonts w:ascii="Times New Roman" w:hAnsi="Times New Roman"/>
            <w:color w:val="0070C0"/>
          </w:rPr>
          <w:delText>s</w:delText>
        </w:r>
      </w:del>
      <w:r w:rsidR="005E3B75">
        <w:rPr>
          <w:rFonts w:ascii="Times New Roman" w:hAnsi="Times New Roman"/>
          <w:color w:val="0070C0"/>
        </w:rPr>
        <w:t>i</w:t>
      </w:r>
      <w:ins w:id="3" w:author="Hong Je-Woo" w:date="2018-11-29T08:01:00Z">
        <w:r w:rsidR="007B4386">
          <w:rPr>
            <w:rFonts w:ascii="Times New Roman" w:hAnsi="Times New Roman"/>
            <w:color w:val="0070C0"/>
          </w:rPr>
          <w:t>s</w:t>
        </w:r>
      </w:ins>
      <w:r w:rsidR="005E3B75">
        <w:rPr>
          <w:rFonts w:ascii="Times New Roman" w:hAnsi="Times New Roman"/>
          <w:color w:val="0070C0"/>
        </w:rPr>
        <w:t xml:space="preserve">e-driven detection of the boundary layer by designing appropriate low-pass filters </w:t>
      </w:r>
      <w:r w:rsidR="002B3093">
        <w:rPr>
          <w:rFonts w:ascii="Times New Roman" w:hAnsi="Times New Roman"/>
          <w:color w:val="0070C0"/>
        </w:rPr>
        <w:t xml:space="preserve">in </w:t>
      </w:r>
      <w:r w:rsidR="005E3B75">
        <w:rPr>
          <w:rFonts w:ascii="Times New Roman" w:hAnsi="Times New Roman"/>
          <w:color w:val="0070C0"/>
        </w:rPr>
        <w:t>processing</w:t>
      </w:r>
      <w:r w:rsidR="002B3093">
        <w:rPr>
          <w:rFonts w:ascii="Times New Roman" w:hAnsi="Times New Roman"/>
          <w:color w:val="0070C0"/>
        </w:rPr>
        <w:t xml:space="preserve"> the data</w:t>
      </w:r>
      <w:r w:rsidR="005E3B75">
        <w:rPr>
          <w:rFonts w:ascii="Times New Roman" w:hAnsi="Times New Roman"/>
          <w:color w:val="0070C0"/>
        </w:rPr>
        <w:t xml:space="preserve">. Our study </w:t>
      </w:r>
      <w:r w:rsidRPr="00557E0C">
        <w:rPr>
          <w:rFonts w:ascii="Times New Roman" w:hAnsi="Times New Roman"/>
          <w:color w:val="0070C0"/>
        </w:rPr>
        <w:t xml:space="preserve">shows that our approach produces reliable information on the mixed layer depth only with a simple optimization and simple algorithm. </w:t>
      </w:r>
    </w:p>
    <w:p w14:paraId="50D47469" w14:textId="77777777" w:rsidR="00C07DA8" w:rsidRPr="00557E0C" w:rsidRDefault="00C07DA8" w:rsidP="005E3B75">
      <w:pPr>
        <w:spacing w:line="360" w:lineRule="auto"/>
        <w:ind w:firstLineChars="100" w:firstLine="240"/>
        <w:jc w:val="both"/>
        <w:rPr>
          <w:rFonts w:ascii="Times New Roman" w:hAnsi="Times New Roman"/>
          <w:color w:val="0070C0"/>
        </w:rPr>
      </w:pPr>
      <w:r w:rsidRPr="00557E0C">
        <w:rPr>
          <w:rFonts w:ascii="Times New Roman" w:hAnsi="Times New Roman"/>
          <w:color w:val="0070C0"/>
        </w:rPr>
        <w:lastRenderedPageBreak/>
        <w:t>It is also notable that a ceilometer-retrieved boundary layer depth is adjusted to match with a temperature inversion layer. Two layers are different from each other but our parameter optimization produces the depth which is relevant to the aerosol mixed layer depth. In general, turbulent mixed layer is 10% higher than a temperature inversion but we can easily match them because the entrainment zone has some depth.</w:t>
      </w:r>
    </w:p>
    <w:p w14:paraId="0F2E69D6" w14:textId="432398A6" w:rsidR="00E3127F" w:rsidRPr="00C07DA8" w:rsidRDefault="00C07DA8" w:rsidP="00DD2D71">
      <w:pPr>
        <w:spacing w:line="360" w:lineRule="auto"/>
        <w:ind w:firstLineChars="100" w:firstLine="240"/>
        <w:jc w:val="both"/>
        <w:rPr>
          <w:rFonts w:ascii="Times New Roman" w:hAnsi="Times New Roman"/>
          <w:color w:val="0070C0"/>
        </w:rPr>
      </w:pPr>
      <w:r w:rsidRPr="00557E0C">
        <w:rPr>
          <w:rFonts w:ascii="Times New Roman" w:hAnsi="Times New Roman"/>
          <w:color w:val="0070C0"/>
        </w:rPr>
        <w:t>In this perspective, we believe that our approach provides useful information on a science community.</w:t>
      </w:r>
      <w:r w:rsidRPr="00557E0C">
        <w:rPr>
          <w:rFonts w:ascii="Times New Roman" w:hAnsi="Times New Roman" w:hint="eastAsia"/>
          <w:color w:val="0070C0"/>
        </w:rPr>
        <w:t xml:space="preserve"> </w:t>
      </w:r>
      <w:r w:rsidRPr="00557E0C">
        <w:rPr>
          <w:rFonts w:ascii="Times New Roman" w:hAnsi="Times New Roman"/>
          <w:color w:val="0070C0"/>
        </w:rPr>
        <w:t xml:space="preserve">We also believe that our approach is useful from an operational point of view. We revised our manuscript to incorporate the reviewer’s suggestion and to transfer better readability. </w:t>
      </w:r>
      <w:r w:rsidR="004F6DEC">
        <w:rPr>
          <w:rFonts w:ascii="Times New Roman" w:hAnsi="Times New Roman"/>
          <w:color w:val="0070C0"/>
        </w:rPr>
        <w:t>Thank you for your constructive comments.</w:t>
      </w:r>
    </w:p>
    <w:bookmarkEnd w:id="0"/>
    <w:bookmarkEnd w:id="1"/>
    <w:p w14:paraId="029EDD69" w14:textId="77777777" w:rsidR="00E3127F" w:rsidRPr="00E3127F" w:rsidRDefault="00E3127F" w:rsidP="00E3127F">
      <w:pPr>
        <w:spacing w:line="360" w:lineRule="auto"/>
        <w:rPr>
          <w:rFonts w:ascii="Times New Roman" w:hAnsi="Times New Roman"/>
        </w:rPr>
      </w:pPr>
    </w:p>
    <w:p w14:paraId="23A0B9A2" w14:textId="77777777" w:rsidR="00E3127F" w:rsidRPr="00E3127F" w:rsidRDefault="00E3127F" w:rsidP="00F3261C">
      <w:pPr>
        <w:spacing w:line="360" w:lineRule="auto"/>
        <w:jc w:val="both"/>
        <w:rPr>
          <w:rFonts w:ascii="Times New Roman" w:hAnsi="Times New Roman"/>
        </w:rPr>
      </w:pPr>
      <w:r w:rsidRPr="00E3127F">
        <w:rPr>
          <w:rFonts w:ascii="Times New Roman" w:hAnsi="Times New Roman"/>
        </w:rPr>
        <w:t xml:space="preserve">2. The definition of ZUBL needs to be more careful as there is a difference between MLH and mixing height </w:t>
      </w:r>
      <w:r w:rsidRPr="00E3127F">
        <w:rPr>
          <w:rFonts w:ascii="Times New Roman" w:hAnsi="Times New Roman"/>
          <w:noProof/>
        </w:rPr>
        <w:t>etc.</w:t>
      </w:r>
      <w:r w:rsidRPr="00E3127F">
        <w:rPr>
          <w:rFonts w:ascii="Times New Roman" w:hAnsi="Times New Roman"/>
        </w:rPr>
        <w:t xml:space="preserve"> and which has </w:t>
      </w:r>
      <w:r w:rsidRPr="00E3127F">
        <w:rPr>
          <w:rFonts w:ascii="Times New Roman" w:hAnsi="Times New Roman"/>
          <w:noProof/>
        </w:rPr>
        <w:t>been determined</w:t>
      </w:r>
      <w:r w:rsidRPr="00E3127F">
        <w:rPr>
          <w:rFonts w:ascii="Times New Roman" w:hAnsi="Times New Roman"/>
        </w:rPr>
        <w:t xml:space="preserve"> is strongly dependent on the method of determination (radiosonde, ALC, Doppler Lidar, </w:t>
      </w:r>
      <w:r w:rsidRPr="00E3127F">
        <w:rPr>
          <w:rFonts w:ascii="Times New Roman" w:hAnsi="Times New Roman"/>
          <w:noProof/>
        </w:rPr>
        <w:t>etc.</w:t>
      </w:r>
      <w:r w:rsidRPr="00E3127F">
        <w:rPr>
          <w:rFonts w:ascii="Times New Roman" w:hAnsi="Times New Roman"/>
        </w:rPr>
        <w:t>).</w:t>
      </w:r>
    </w:p>
    <w:p w14:paraId="21AA913E" w14:textId="246AD6F5" w:rsidR="00E3127F" w:rsidRPr="00E3127F" w:rsidRDefault="004F6DEC" w:rsidP="00DB209A">
      <w:pPr>
        <w:spacing w:line="360" w:lineRule="auto"/>
        <w:ind w:firstLineChars="100" w:firstLine="241"/>
        <w:jc w:val="both"/>
        <w:rPr>
          <w:rFonts w:ascii="Times New Roman" w:hAnsi="Times New Roman"/>
        </w:rPr>
      </w:pPr>
      <w:r w:rsidRPr="004F6DEC">
        <w:rPr>
          <w:rFonts w:ascii="Times New Roman" w:hAnsi="Times New Roman"/>
          <w:b/>
          <w:i/>
          <w:color w:val="0070C0"/>
        </w:rPr>
        <w:t>Reply:</w:t>
      </w:r>
      <w:r w:rsidRPr="00557E0C">
        <w:rPr>
          <w:rFonts w:ascii="Times New Roman" w:hAnsi="Times New Roman"/>
          <w:color w:val="0070C0"/>
        </w:rPr>
        <w:t xml:space="preserve"> We revised our manuscript based on the terminology for definitions of several kinds of boundary layer in KG18.</w:t>
      </w:r>
    </w:p>
    <w:p w14:paraId="3EB878C3" w14:textId="77777777" w:rsidR="004F6DEC" w:rsidRDefault="004F6DEC" w:rsidP="00E3127F">
      <w:pPr>
        <w:spacing w:line="360" w:lineRule="auto"/>
        <w:rPr>
          <w:rFonts w:ascii="Times New Roman" w:hAnsi="Times New Roman"/>
        </w:rPr>
      </w:pPr>
      <w:bookmarkStart w:id="4" w:name="OLE_LINK5"/>
      <w:bookmarkStart w:id="5" w:name="OLE_LINK6"/>
    </w:p>
    <w:p w14:paraId="2792C1B4" w14:textId="5CAEF34B" w:rsidR="00E3127F" w:rsidRPr="00E3127F" w:rsidRDefault="00E3127F" w:rsidP="00F3261C">
      <w:pPr>
        <w:spacing w:line="360" w:lineRule="auto"/>
        <w:jc w:val="both"/>
        <w:rPr>
          <w:rFonts w:ascii="Times New Roman" w:hAnsi="Times New Roman"/>
        </w:rPr>
      </w:pPr>
      <w:r w:rsidRPr="00E3127F">
        <w:rPr>
          <w:rFonts w:ascii="Times New Roman" w:hAnsi="Times New Roman"/>
        </w:rPr>
        <w:t xml:space="preserve">3. Put your adjustable parameter values for ceilometer ZUBL determination into a more general context – </w:t>
      </w:r>
      <w:r w:rsidRPr="00E3127F">
        <w:rPr>
          <w:rFonts w:ascii="Times New Roman" w:hAnsi="Times New Roman"/>
          <w:noProof/>
        </w:rPr>
        <w:t>i.e.</w:t>
      </w:r>
      <w:r w:rsidRPr="00E3127F">
        <w:rPr>
          <w:rFonts w:ascii="Times New Roman" w:hAnsi="Times New Roman"/>
        </w:rPr>
        <w:t xml:space="preserve"> are we converging towards common values or not.</w:t>
      </w:r>
    </w:p>
    <w:p w14:paraId="0CA4C37B" w14:textId="19A62976" w:rsidR="0089181F" w:rsidRPr="00557E0C" w:rsidRDefault="00E3127F" w:rsidP="00DB209A">
      <w:pPr>
        <w:spacing w:line="360" w:lineRule="auto"/>
        <w:ind w:firstLineChars="100" w:firstLine="241"/>
        <w:jc w:val="both"/>
        <w:rPr>
          <w:rFonts w:ascii="Times New Roman" w:hAnsi="Times New Roman"/>
          <w:color w:val="0070C0"/>
        </w:rPr>
      </w:pPr>
      <w:r w:rsidRPr="0089181F">
        <w:rPr>
          <w:rFonts w:ascii="Times New Roman" w:hAnsi="Times New Roman"/>
          <w:b/>
          <w:i/>
          <w:color w:val="0070C0"/>
        </w:rPr>
        <w:t>Reply:</w:t>
      </w:r>
      <w:r w:rsidRPr="00E3127F">
        <w:rPr>
          <w:rFonts w:ascii="Times New Roman" w:hAnsi="Times New Roman"/>
          <w:color w:val="0070C0"/>
        </w:rPr>
        <w:t xml:space="preserve"> </w:t>
      </w:r>
      <w:r w:rsidR="0089181F" w:rsidRPr="00557E0C">
        <w:rPr>
          <w:rFonts w:ascii="Times New Roman" w:hAnsi="Times New Roman"/>
          <w:color w:val="0070C0"/>
        </w:rPr>
        <w:t>We attempt</w:t>
      </w:r>
      <w:del w:id="6" w:author="Hong Je-Woo" w:date="2018-11-29T08:01:00Z">
        <w:r w:rsidR="0089181F" w:rsidRPr="00557E0C" w:rsidDel="007B4386">
          <w:rPr>
            <w:rFonts w:ascii="Times New Roman" w:hAnsi="Times New Roman"/>
            <w:color w:val="0070C0"/>
          </w:rPr>
          <w:delText>s</w:delText>
        </w:r>
      </w:del>
      <w:r w:rsidR="0089181F" w:rsidRPr="00557E0C">
        <w:rPr>
          <w:rFonts w:ascii="Times New Roman" w:hAnsi="Times New Roman"/>
          <w:color w:val="0070C0"/>
        </w:rPr>
        <w:t xml:space="preserve"> to find out a parameter set to give the best match with a temperature inversion from radio</w:t>
      </w:r>
      <w:del w:id="7" w:author="Junhong Lee" w:date="2018-11-29T09:46:00Z">
        <w:r w:rsidR="0089181F" w:rsidRPr="00557E0C" w:rsidDel="00A46CBD">
          <w:rPr>
            <w:rFonts w:ascii="Times New Roman" w:hAnsi="Times New Roman"/>
            <w:color w:val="0070C0"/>
          </w:rPr>
          <w:delText>-</w:delText>
        </w:r>
      </w:del>
      <w:r w:rsidR="0089181F" w:rsidRPr="00557E0C">
        <w:rPr>
          <w:rFonts w:ascii="Times New Roman" w:hAnsi="Times New Roman"/>
          <w:color w:val="0070C0"/>
        </w:rPr>
        <w:t xml:space="preserve">sonde observations. </w:t>
      </w:r>
      <w:r w:rsidR="00342764">
        <w:rPr>
          <w:rFonts w:ascii="Times New Roman" w:hAnsi="Times New Roman"/>
          <w:color w:val="0070C0"/>
        </w:rPr>
        <w:t>As the reviewer pointed out, a</w:t>
      </w:r>
      <w:r w:rsidR="0089181F" w:rsidRPr="00557E0C">
        <w:rPr>
          <w:rFonts w:ascii="Times New Roman" w:hAnsi="Times New Roman"/>
          <w:color w:val="0070C0"/>
        </w:rPr>
        <w:t xml:space="preserve"> ceilometer gives us the aerosol mixing depth, which is known to be larger than the temperature inversion in general (Stull, 1988, Introduction to boundary layer meteorology)</w:t>
      </w:r>
      <w:r w:rsidR="00342764">
        <w:rPr>
          <w:rFonts w:ascii="Times New Roman" w:hAnsi="Times New Roman"/>
          <w:color w:val="0070C0"/>
        </w:rPr>
        <w:t>. Previous studies</w:t>
      </w:r>
      <w:r w:rsidR="0089181F" w:rsidRPr="00557E0C">
        <w:rPr>
          <w:rFonts w:ascii="Times New Roman" w:hAnsi="Times New Roman"/>
          <w:color w:val="0070C0"/>
        </w:rPr>
        <w:t xml:space="preserve"> don’t </w:t>
      </w:r>
      <w:r w:rsidR="00342764">
        <w:rPr>
          <w:rFonts w:ascii="Times New Roman" w:hAnsi="Times New Roman"/>
          <w:color w:val="0070C0"/>
        </w:rPr>
        <w:t>provide</w:t>
      </w:r>
      <w:r w:rsidR="0089181F" w:rsidRPr="00557E0C">
        <w:rPr>
          <w:rFonts w:ascii="Times New Roman" w:hAnsi="Times New Roman"/>
          <w:color w:val="0070C0"/>
        </w:rPr>
        <w:t xml:space="preserve"> enough information on the relationship of these two depths but we expect that this relationship depends on temperature gradient in the free atmosphere, sizes and trajectory of eddies and etc. </w:t>
      </w:r>
      <w:r w:rsidR="00342764">
        <w:rPr>
          <w:rFonts w:ascii="Times New Roman" w:hAnsi="Times New Roman"/>
          <w:color w:val="0070C0"/>
        </w:rPr>
        <w:t>Importantly</w:t>
      </w:r>
      <w:r w:rsidR="00342764" w:rsidRPr="00557E0C">
        <w:rPr>
          <w:rFonts w:ascii="Times New Roman" w:hAnsi="Times New Roman"/>
          <w:color w:val="0070C0"/>
        </w:rPr>
        <w:t xml:space="preserve"> our findings </w:t>
      </w:r>
      <w:r w:rsidR="00342764">
        <w:rPr>
          <w:rFonts w:ascii="Times New Roman" w:hAnsi="Times New Roman"/>
          <w:color w:val="0070C0"/>
        </w:rPr>
        <w:t>suggest</w:t>
      </w:r>
      <w:r w:rsidR="00342764" w:rsidRPr="00557E0C">
        <w:rPr>
          <w:rFonts w:ascii="Times New Roman" w:hAnsi="Times New Roman"/>
          <w:color w:val="0070C0"/>
        </w:rPr>
        <w:t xml:space="preserve"> that two depths are consistently varying in time. </w:t>
      </w:r>
      <w:r w:rsidR="0089181F" w:rsidRPr="00557E0C">
        <w:rPr>
          <w:rFonts w:ascii="Times New Roman" w:hAnsi="Times New Roman"/>
          <w:color w:val="0070C0"/>
        </w:rPr>
        <w:t xml:space="preserve">In addition, optimized parameters are physically related to </w:t>
      </w:r>
      <w:r w:rsidR="00342764">
        <w:rPr>
          <w:rFonts w:ascii="Times New Roman" w:hAnsi="Times New Roman"/>
          <w:color w:val="0070C0"/>
        </w:rPr>
        <w:t xml:space="preserve">low-pass filters for </w:t>
      </w:r>
      <w:r w:rsidR="0089181F" w:rsidRPr="00557E0C">
        <w:rPr>
          <w:rFonts w:ascii="Times New Roman" w:hAnsi="Times New Roman"/>
          <w:color w:val="0070C0"/>
        </w:rPr>
        <w:t>detectable resolutions of the mixed layer height and depth of the entrainment layer, which may vary in space and time. In reality, evaluation of our approach in different season gives the same conclusion with relatively higher errors, indicating that the parameter values depend on time and geographical location. We revised the texts to incorporate the reviewer’s suggestion with our explanations on this issue.</w:t>
      </w:r>
    </w:p>
    <w:bookmarkEnd w:id="4"/>
    <w:bookmarkEnd w:id="5"/>
    <w:p w14:paraId="38A52A0C" w14:textId="77777777" w:rsidR="00E3127F" w:rsidRPr="00E3127F" w:rsidRDefault="00E3127F" w:rsidP="00E3127F">
      <w:pPr>
        <w:spacing w:line="360" w:lineRule="auto"/>
        <w:rPr>
          <w:rFonts w:ascii="Times New Roman" w:hAnsi="Times New Roman"/>
          <w:color w:val="0070C0"/>
          <w:szCs w:val="20"/>
        </w:rPr>
      </w:pPr>
    </w:p>
    <w:p w14:paraId="334AE01B"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lastRenderedPageBreak/>
        <w:t xml:space="preserve">4. Comment on the uncertainly of heights – impact of fitting methods. I assume there is insufficient data to bootstrap an estimate of </w:t>
      </w:r>
      <w:r w:rsidRPr="00E3127F">
        <w:rPr>
          <w:rFonts w:ascii="Times New Roman" w:hAnsi="Times New Roman"/>
          <w:noProof/>
        </w:rPr>
        <w:t>uncertainty</w:t>
      </w:r>
      <w:r w:rsidRPr="00E3127F">
        <w:rPr>
          <w:rFonts w:ascii="Times New Roman" w:hAnsi="Times New Roman"/>
        </w:rPr>
        <w:t xml:space="preserve"> of the coefficients.</w:t>
      </w:r>
    </w:p>
    <w:p w14:paraId="5A844C2A" w14:textId="4BA65150" w:rsidR="00E3127F" w:rsidRPr="00E3127F" w:rsidRDefault="00E3127F" w:rsidP="00DB209A">
      <w:pPr>
        <w:spacing w:line="360" w:lineRule="auto"/>
        <w:ind w:firstLineChars="100" w:firstLine="241"/>
        <w:jc w:val="both"/>
        <w:rPr>
          <w:rFonts w:ascii="Times New Roman" w:hAnsi="Times New Roman"/>
          <w:color w:val="0070C0"/>
          <w:szCs w:val="20"/>
        </w:rPr>
      </w:pPr>
      <w:r w:rsidRPr="00D5416C">
        <w:rPr>
          <w:rFonts w:ascii="Times New Roman" w:hAnsi="Times New Roman"/>
          <w:b/>
          <w:i/>
          <w:color w:val="0070C0"/>
        </w:rPr>
        <w:t>Reply:</w:t>
      </w:r>
      <w:r w:rsidR="00D5416C" w:rsidRPr="00557E0C">
        <w:rPr>
          <w:rFonts w:ascii="Times New Roman" w:hAnsi="Times New Roman"/>
          <w:color w:val="0070C0"/>
        </w:rPr>
        <w:t xml:space="preserve"> Our approach is based on the root mean square error (RMSE) against the radio</w:t>
      </w:r>
      <w:del w:id="8" w:author="Junhong Lee" w:date="2018-11-29T09:46:00Z">
        <w:r w:rsidR="00D5416C" w:rsidRPr="00557E0C" w:rsidDel="00A46CBD">
          <w:rPr>
            <w:rFonts w:ascii="Times New Roman" w:hAnsi="Times New Roman"/>
            <w:color w:val="0070C0"/>
          </w:rPr>
          <w:delText>-</w:delText>
        </w:r>
      </w:del>
      <w:r w:rsidR="00D5416C" w:rsidRPr="00557E0C">
        <w:rPr>
          <w:rFonts w:ascii="Times New Roman" w:hAnsi="Times New Roman"/>
          <w:color w:val="0070C0"/>
        </w:rPr>
        <w:t>sonde measurement. These RMSEs provide overall statistical uncertainties in our values</w:t>
      </w:r>
      <w:r w:rsidR="00D5416C">
        <w:rPr>
          <w:rFonts w:ascii="Times New Roman" w:hAnsi="Times New Roman"/>
          <w:color w:val="0070C0"/>
        </w:rPr>
        <w:t xml:space="preserve"> and were already described in the manuscript</w:t>
      </w:r>
      <w:r w:rsidR="00D5416C" w:rsidRPr="00557E0C">
        <w:rPr>
          <w:rFonts w:ascii="Times New Roman" w:hAnsi="Times New Roman"/>
          <w:color w:val="0070C0"/>
        </w:rPr>
        <w:t>. As the reviewer suggested, long-term application of our study will give more reliable uncertainties which is beyond our current study and can be done after an official publication</w:t>
      </w:r>
      <w:r w:rsidR="00D5416C">
        <w:rPr>
          <w:rFonts w:ascii="Times New Roman" w:hAnsi="Times New Roman"/>
          <w:color w:val="0070C0"/>
        </w:rPr>
        <w:t xml:space="preserve"> of the current study</w:t>
      </w:r>
      <w:r w:rsidR="00D5416C" w:rsidRPr="00557E0C">
        <w:rPr>
          <w:rFonts w:ascii="Times New Roman" w:hAnsi="Times New Roman"/>
          <w:color w:val="0070C0"/>
        </w:rPr>
        <w:t xml:space="preserve"> in the future. We revised our manuscript to incorporate the reviewer’s suggestion. Thank you.</w:t>
      </w:r>
    </w:p>
    <w:p w14:paraId="206AD7BA" w14:textId="77777777" w:rsidR="00E3127F" w:rsidRPr="00E3127F" w:rsidRDefault="00E3127F" w:rsidP="00E3127F">
      <w:pPr>
        <w:spacing w:line="360" w:lineRule="auto"/>
        <w:rPr>
          <w:rFonts w:ascii="Times New Roman" w:hAnsi="Times New Roman"/>
        </w:rPr>
      </w:pPr>
    </w:p>
    <w:p w14:paraId="3DE2C6B3" w14:textId="77777777" w:rsidR="00E3127F" w:rsidRPr="00E3127F" w:rsidRDefault="00E3127F" w:rsidP="002D3C63">
      <w:pPr>
        <w:spacing w:line="360" w:lineRule="auto"/>
        <w:jc w:val="both"/>
        <w:rPr>
          <w:rFonts w:ascii="Times New Roman" w:hAnsi="Times New Roman"/>
        </w:rPr>
      </w:pPr>
      <w:bookmarkStart w:id="9" w:name="OLE_LINK1"/>
      <w:bookmarkStart w:id="10" w:name="OLE_LINK2"/>
      <w:r w:rsidRPr="00E3127F">
        <w:rPr>
          <w:rFonts w:ascii="Times New Roman" w:hAnsi="Times New Roman"/>
        </w:rPr>
        <w:t xml:space="preserve">5. Winter fit -applied in May/ June- given the distinct changes with </w:t>
      </w:r>
      <w:r w:rsidRPr="00E3127F">
        <w:rPr>
          <w:rFonts w:ascii="Times New Roman" w:hAnsi="Times New Roman"/>
          <w:noProof/>
        </w:rPr>
        <w:t>season</w:t>
      </w:r>
      <w:r w:rsidRPr="00E3127F">
        <w:rPr>
          <w:rFonts w:ascii="Times New Roman" w:hAnsi="Times New Roman"/>
        </w:rPr>
        <w:t xml:space="preserve"> (daylength </w:t>
      </w:r>
      <w:r w:rsidRPr="00E3127F">
        <w:rPr>
          <w:rFonts w:ascii="Times New Roman" w:hAnsi="Times New Roman"/>
          <w:noProof/>
        </w:rPr>
        <w:t>etc</w:t>
      </w:r>
      <w:r w:rsidRPr="00E3127F">
        <w:rPr>
          <w:rFonts w:ascii="Times New Roman" w:hAnsi="Times New Roman"/>
        </w:rPr>
        <w:t>)- is the method specified appropriately?</w:t>
      </w:r>
    </w:p>
    <w:bookmarkEnd w:id="9"/>
    <w:bookmarkEnd w:id="10"/>
    <w:p w14:paraId="188D4E73" w14:textId="269AD00D" w:rsidR="00D5416C" w:rsidRPr="00557E0C" w:rsidRDefault="00E3127F" w:rsidP="00DB209A">
      <w:pPr>
        <w:spacing w:line="360" w:lineRule="auto"/>
        <w:ind w:firstLineChars="100" w:firstLine="241"/>
        <w:jc w:val="both"/>
        <w:rPr>
          <w:rFonts w:ascii="Times New Roman" w:hAnsi="Times New Roman"/>
          <w:color w:val="0070C0"/>
        </w:rPr>
      </w:pPr>
      <w:commentRangeStart w:id="11"/>
      <w:r w:rsidRPr="000C70F5">
        <w:rPr>
          <w:rFonts w:ascii="Times New Roman" w:hAnsi="Times New Roman"/>
          <w:b/>
          <w:i/>
          <w:color w:val="0070C0"/>
        </w:rPr>
        <w:t>Reply:</w:t>
      </w:r>
      <w:r w:rsidRPr="00E3127F">
        <w:rPr>
          <w:rFonts w:ascii="Times New Roman" w:hAnsi="Times New Roman"/>
          <w:color w:val="0070C0"/>
        </w:rPr>
        <w:t xml:space="preserve"> </w:t>
      </w:r>
      <w:r w:rsidR="00D5416C" w:rsidRPr="00557E0C">
        <w:rPr>
          <w:rFonts w:ascii="Times New Roman" w:hAnsi="Times New Roman"/>
          <w:color w:val="0070C0"/>
        </w:rPr>
        <w:t xml:space="preserve">We considered </w:t>
      </w:r>
      <w:r w:rsidR="00A76367">
        <w:rPr>
          <w:rFonts w:ascii="Times New Roman" w:hAnsi="Times New Roman"/>
          <w:color w:val="0070C0"/>
        </w:rPr>
        <w:t xml:space="preserve">the </w:t>
      </w:r>
      <w:r w:rsidR="00D5416C" w:rsidRPr="00557E0C">
        <w:rPr>
          <w:rFonts w:ascii="Times New Roman" w:hAnsi="Times New Roman"/>
          <w:color w:val="0070C0"/>
        </w:rPr>
        <w:t>seasonal variation of daylength based on the astronomical data. We revised the manuscript to incorporate the reviewer’s comment.</w:t>
      </w:r>
      <w:commentRangeEnd w:id="11"/>
      <w:r w:rsidR="000340F3">
        <w:rPr>
          <w:rStyle w:val="a7"/>
          <w:rFonts w:asciiTheme="minorHAnsi" w:eastAsiaTheme="minorEastAsia" w:hAnsiTheme="minorHAnsi" w:cstheme="minorBidi"/>
          <w:kern w:val="2"/>
          <w:lang w:eastAsia="ko-KR"/>
        </w:rPr>
        <w:commentReference w:id="11"/>
      </w:r>
    </w:p>
    <w:p w14:paraId="16C02654" w14:textId="4187F9F7" w:rsidR="00E3127F" w:rsidRPr="00E3127F" w:rsidRDefault="00E3127F" w:rsidP="002D3C63">
      <w:pPr>
        <w:spacing w:line="360" w:lineRule="auto"/>
        <w:jc w:val="both"/>
        <w:rPr>
          <w:rFonts w:ascii="Times New Roman" w:hAnsi="Times New Roman"/>
          <w:color w:val="0070C0"/>
        </w:rPr>
      </w:pPr>
    </w:p>
    <w:p w14:paraId="648B148B"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6. How is cloud dealt </w:t>
      </w:r>
      <w:r w:rsidRPr="00E3127F">
        <w:rPr>
          <w:rFonts w:ascii="Times New Roman" w:hAnsi="Times New Roman"/>
          <w:noProof/>
        </w:rPr>
        <w:t>with</w:t>
      </w:r>
      <w:r w:rsidRPr="00E3127F">
        <w:rPr>
          <w:rFonts w:ascii="Times New Roman" w:hAnsi="Times New Roman"/>
        </w:rPr>
        <w:t>? Clear from other studies that cloud is very important to determination and interpretation.</w:t>
      </w:r>
    </w:p>
    <w:p w14:paraId="69C428F7" w14:textId="57332837" w:rsidR="000E7ABE" w:rsidDel="00831611" w:rsidRDefault="00E3127F" w:rsidP="00DB209A">
      <w:pPr>
        <w:spacing w:line="360" w:lineRule="auto"/>
        <w:ind w:firstLineChars="100" w:firstLine="241"/>
        <w:jc w:val="both"/>
        <w:rPr>
          <w:del w:id="12" w:author="Junhong Lee" w:date="2018-11-29T11:16:00Z"/>
          <w:rFonts w:ascii="Times New Roman" w:hAnsi="Times New Roman"/>
          <w:color w:val="0070C0"/>
        </w:rPr>
      </w:pPr>
      <w:r w:rsidRPr="000C70F5">
        <w:rPr>
          <w:rFonts w:ascii="Times New Roman" w:hAnsi="Times New Roman"/>
          <w:b/>
          <w:i/>
          <w:color w:val="0070C0"/>
        </w:rPr>
        <w:t>Reply:</w:t>
      </w:r>
      <w:r w:rsidRPr="00E3127F">
        <w:rPr>
          <w:rFonts w:ascii="Times New Roman" w:hAnsi="Times New Roman"/>
          <w:color w:val="0070C0"/>
        </w:rPr>
        <w:t xml:space="preserve"> </w:t>
      </w:r>
      <w:r w:rsidR="000E7ABE" w:rsidRPr="00557E0C">
        <w:rPr>
          <w:rFonts w:ascii="Times New Roman" w:hAnsi="Times New Roman"/>
          <w:color w:val="0070C0"/>
        </w:rPr>
        <w:t xml:space="preserve">We also agree that cloud is important in retrieving boundary layer depth from a ceilometer. </w:t>
      </w:r>
      <w:proofErr w:type="spellStart"/>
      <w:r w:rsidR="000E7ABE" w:rsidRPr="00557E0C">
        <w:rPr>
          <w:rFonts w:ascii="Times New Roman" w:hAnsi="Times New Roman"/>
          <w:color w:val="0070C0"/>
        </w:rPr>
        <w:t>Schween</w:t>
      </w:r>
      <w:proofErr w:type="spellEnd"/>
      <w:r w:rsidR="000E7ABE" w:rsidRPr="00557E0C">
        <w:rPr>
          <w:rFonts w:ascii="Times New Roman" w:hAnsi="Times New Roman"/>
          <w:color w:val="0070C0"/>
        </w:rPr>
        <w:t xml:space="preserve"> et al. (2014), Peng et al. (2017), and </w:t>
      </w:r>
      <w:r w:rsidR="000E7ABE">
        <w:rPr>
          <w:rFonts w:ascii="Times New Roman" w:hAnsi="Times New Roman"/>
          <w:color w:val="0070C0"/>
        </w:rPr>
        <w:t>KG18</w:t>
      </w:r>
      <w:r w:rsidR="000E7ABE" w:rsidRPr="00557E0C">
        <w:rPr>
          <w:rFonts w:ascii="Times New Roman" w:hAnsi="Times New Roman"/>
          <w:color w:val="0070C0"/>
        </w:rPr>
        <w:t xml:space="preserve"> tried to consider cloud explicitly. </w:t>
      </w:r>
      <w:r w:rsidR="000E7ABE">
        <w:rPr>
          <w:rFonts w:ascii="Times New Roman" w:hAnsi="Times New Roman"/>
          <w:color w:val="0070C0"/>
        </w:rPr>
        <w:t>We also agree that</w:t>
      </w:r>
      <w:r w:rsidR="000E7ABE" w:rsidRPr="00557E0C">
        <w:rPr>
          <w:rFonts w:ascii="Times New Roman" w:hAnsi="Times New Roman"/>
          <w:color w:val="0070C0"/>
        </w:rPr>
        <w:t xml:space="preserve"> more endeavor must be done for our better retrieval of the boundary layer depth consistently. </w:t>
      </w:r>
      <w:r w:rsidR="000E7ABE">
        <w:rPr>
          <w:rFonts w:ascii="Times New Roman" w:hAnsi="Times New Roman"/>
          <w:color w:val="0070C0"/>
        </w:rPr>
        <w:t xml:space="preserve">Our method is based on </w:t>
      </w:r>
      <w:proofErr w:type="spellStart"/>
      <w:r w:rsidR="000E7ABE">
        <w:rPr>
          <w:rFonts w:ascii="Times New Roman" w:hAnsi="Times New Roman"/>
          <w:color w:val="0070C0"/>
        </w:rPr>
        <w:t>Emeis</w:t>
      </w:r>
      <w:proofErr w:type="spellEnd"/>
      <w:r w:rsidR="000E7ABE">
        <w:rPr>
          <w:rFonts w:ascii="Times New Roman" w:hAnsi="Times New Roman"/>
          <w:color w:val="0070C0"/>
        </w:rPr>
        <w:t xml:space="preserve"> et al. (2007) which does not consider cloud explicitly. </w:t>
      </w:r>
      <w:r w:rsidR="000E7ABE" w:rsidRPr="00557E0C">
        <w:rPr>
          <w:rFonts w:ascii="Times New Roman" w:hAnsi="Times New Roman"/>
          <w:color w:val="0070C0"/>
        </w:rPr>
        <w:t xml:space="preserve">However, we </w:t>
      </w:r>
      <w:r w:rsidR="000E7ABE">
        <w:rPr>
          <w:rFonts w:ascii="Times New Roman" w:hAnsi="Times New Roman"/>
          <w:color w:val="0070C0"/>
        </w:rPr>
        <w:t>want to say</w:t>
      </w:r>
      <w:r w:rsidR="000E7ABE" w:rsidRPr="00557E0C">
        <w:rPr>
          <w:rFonts w:ascii="Times New Roman" w:hAnsi="Times New Roman"/>
          <w:color w:val="0070C0"/>
        </w:rPr>
        <w:t xml:space="preserve"> that boundary layer clouds produce atypical </w:t>
      </w:r>
      <w:r w:rsidR="000E7ABE">
        <w:rPr>
          <w:rFonts w:ascii="Times New Roman" w:hAnsi="Times New Roman"/>
          <w:color w:val="0070C0"/>
        </w:rPr>
        <w:t>properties that</w:t>
      </w:r>
      <w:r w:rsidR="000E7ABE" w:rsidRPr="00557E0C">
        <w:rPr>
          <w:rFonts w:ascii="Times New Roman" w:hAnsi="Times New Roman"/>
          <w:color w:val="0070C0"/>
        </w:rPr>
        <w:t xml:space="preserve"> typical boundary layer in clear days cannot describe (e.g., temperature inversion and aerosol trap in the boundary layer) (Stull, 1988, Introduction to boundary layer meteorology). </w:t>
      </w:r>
      <w:r w:rsidR="000E7ABE">
        <w:rPr>
          <w:rFonts w:ascii="Times New Roman" w:hAnsi="Times New Roman"/>
          <w:color w:val="0070C0"/>
        </w:rPr>
        <w:t xml:space="preserve">That is, it is theoretically difficult to define the boundary layer top in case of cloud within it. </w:t>
      </w:r>
      <w:r w:rsidR="000E7ABE" w:rsidRPr="00557E0C">
        <w:rPr>
          <w:rFonts w:ascii="Times New Roman" w:hAnsi="Times New Roman"/>
          <w:color w:val="0070C0"/>
        </w:rPr>
        <w:t xml:space="preserve">Based on these aspects, as we pointed out above, our study deals with the cloud implicitly and in whole. In general, cloud makes more significant change in attenuated backscatter and </w:t>
      </w:r>
      <w:r w:rsidR="000E7ABE">
        <w:rPr>
          <w:rFonts w:ascii="Times New Roman" w:hAnsi="Times New Roman"/>
          <w:color w:val="0070C0"/>
        </w:rPr>
        <w:t>accordingly we define</w:t>
      </w:r>
      <w:r w:rsidR="000E7ABE" w:rsidRPr="00557E0C">
        <w:rPr>
          <w:rFonts w:ascii="Times New Roman" w:hAnsi="Times New Roman"/>
          <w:color w:val="0070C0"/>
        </w:rPr>
        <w:t xml:space="preserve"> the boundary layer depth if we find out such strong vertical change</w:t>
      </w:r>
      <w:r w:rsidR="000E7ABE">
        <w:rPr>
          <w:rFonts w:ascii="Times New Roman" w:hAnsi="Times New Roman"/>
          <w:color w:val="0070C0"/>
        </w:rPr>
        <w:t xml:space="preserve"> due to cloud</w:t>
      </w:r>
      <w:r w:rsidR="000E7ABE" w:rsidRPr="00557E0C">
        <w:rPr>
          <w:rFonts w:ascii="Times New Roman" w:hAnsi="Times New Roman"/>
          <w:color w:val="0070C0"/>
        </w:rPr>
        <w:t xml:space="preserve">. In </w:t>
      </w:r>
      <w:r w:rsidR="000E7ABE">
        <w:rPr>
          <w:rFonts w:ascii="Times New Roman" w:hAnsi="Times New Roman"/>
          <w:color w:val="0070C0"/>
        </w:rPr>
        <w:t>such</w:t>
      </w:r>
      <w:r w:rsidR="000E7ABE" w:rsidRPr="00557E0C">
        <w:rPr>
          <w:rFonts w:ascii="Times New Roman" w:hAnsi="Times New Roman"/>
          <w:color w:val="0070C0"/>
        </w:rPr>
        <w:t xml:space="preserve"> case, </w:t>
      </w:r>
      <w:r w:rsidR="000E7ABE">
        <w:rPr>
          <w:rFonts w:ascii="Times New Roman" w:hAnsi="Times New Roman"/>
          <w:color w:val="0070C0"/>
        </w:rPr>
        <w:t xml:space="preserve">the </w:t>
      </w:r>
      <w:r w:rsidR="000E7ABE" w:rsidRPr="00557E0C">
        <w:rPr>
          <w:rFonts w:ascii="Times New Roman" w:hAnsi="Times New Roman"/>
          <w:color w:val="0070C0"/>
        </w:rPr>
        <w:t xml:space="preserve">cloud base may be the boundary layer </w:t>
      </w:r>
      <w:r w:rsidR="000E7ABE">
        <w:rPr>
          <w:rFonts w:ascii="Times New Roman" w:hAnsi="Times New Roman"/>
          <w:color w:val="0070C0"/>
        </w:rPr>
        <w:t>top</w:t>
      </w:r>
      <w:r w:rsidR="000E7ABE" w:rsidRPr="00557E0C">
        <w:rPr>
          <w:rFonts w:ascii="Times New Roman" w:hAnsi="Times New Roman"/>
          <w:color w:val="0070C0"/>
        </w:rPr>
        <w:t>. In addition, cloud base is generally located above the boundary layer top in daytime convective condition</w:t>
      </w:r>
      <w:r w:rsidR="000E7ABE">
        <w:rPr>
          <w:rFonts w:ascii="Times New Roman" w:hAnsi="Times New Roman"/>
          <w:color w:val="0070C0"/>
        </w:rPr>
        <w:t xml:space="preserve"> and our analysis shows that the boundary layer height having cloud above it can be detected by our method reasonably</w:t>
      </w:r>
      <w:r w:rsidR="000E7ABE" w:rsidRPr="00557E0C">
        <w:rPr>
          <w:rFonts w:ascii="Times New Roman" w:hAnsi="Times New Roman"/>
          <w:color w:val="0070C0"/>
        </w:rPr>
        <w:t xml:space="preserve">. </w:t>
      </w:r>
      <w:r w:rsidR="000E7ABE">
        <w:rPr>
          <w:rFonts w:ascii="Times New Roman" w:hAnsi="Times New Roman"/>
          <w:color w:val="0070C0"/>
        </w:rPr>
        <w:t>Please also consider that i</w:t>
      </w:r>
      <w:r w:rsidR="000E7ABE" w:rsidRPr="00557E0C">
        <w:rPr>
          <w:rFonts w:ascii="Times New Roman" w:hAnsi="Times New Roman"/>
          <w:color w:val="0070C0"/>
        </w:rPr>
        <w:t xml:space="preserve">n this aspect, our analysis on air pollutant focuses on daytime condition. We revised the text to clarify these points </w:t>
      </w:r>
      <w:r w:rsidR="000E7ABE">
        <w:rPr>
          <w:rFonts w:ascii="Times New Roman" w:hAnsi="Times New Roman"/>
          <w:color w:val="0070C0"/>
        </w:rPr>
        <w:t xml:space="preserve">for future research and limitations of current study </w:t>
      </w:r>
      <w:r w:rsidR="000E7ABE" w:rsidRPr="00557E0C">
        <w:rPr>
          <w:rFonts w:ascii="Times New Roman" w:hAnsi="Times New Roman"/>
          <w:color w:val="0070C0"/>
        </w:rPr>
        <w:t>as the reviewer suggested</w:t>
      </w:r>
      <w:ins w:id="13" w:author="Junhong Lee" w:date="2018-11-29T11:16:00Z">
        <w:r w:rsidR="00831611">
          <w:rPr>
            <w:rFonts w:ascii="Times New Roman" w:hAnsi="Times New Roman"/>
            <w:color w:val="0070C0"/>
          </w:rPr>
          <w:t>.</w:t>
        </w:r>
      </w:ins>
    </w:p>
    <w:p w14:paraId="46A002E5" w14:textId="61CBEDB4" w:rsidR="00E3127F" w:rsidRPr="00E3127F" w:rsidDel="00831611" w:rsidRDefault="00E3127F" w:rsidP="00831611">
      <w:pPr>
        <w:spacing w:line="360" w:lineRule="auto"/>
        <w:ind w:firstLineChars="100" w:firstLine="240"/>
        <w:jc w:val="both"/>
        <w:rPr>
          <w:del w:id="14" w:author="Junhong Lee" w:date="2018-11-29T11:16:00Z"/>
          <w:rFonts w:ascii="Times New Roman" w:hAnsi="Times New Roman"/>
          <w:color w:val="0070C0"/>
        </w:rPr>
      </w:pPr>
      <w:del w:id="15" w:author="Junhong Lee" w:date="2018-11-29T11:16:00Z">
        <w:r w:rsidRPr="00E3127F" w:rsidDel="00831611">
          <w:rPr>
            <w:rFonts w:ascii="Times New Roman" w:hAnsi="Times New Roman"/>
            <w:color w:val="0070C0"/>
          </w:rPr>
          <w:delText xml:space="preserve">As your comment, cloud cover and type are </w:delText>
        </w:r>
        <w:r w:rsidRPr="00E3127F" w:rsidDel="00831611">
          <w:rPr>
            <w:rFonts w:ascii="Times New Roman" w:hAnsi="Times New Roman"/>
            <w:noProof/>
            <w:color w:val="0070C0"/>
          </w:rPr>
          <w:delText>important</w:delText>
        </w:r>
        <w:r w:rsidRPr="00E3127F" w:rsidDel="00831611">
          <w:rPr>
            <w:rFonts w:ascii="Times New Roman" w:hAnsi="Times New Roman"/>
            <w:color w:val="0070C0"/>
          </w:rPr>
          <w:delText xml:space="preserve"> for classification of </w:delText>
        </w:r>
        <w:r w:rsidRPr="00E3127F" w:rsidDel="00831611">
          <w:rPr>
            <w:rFonts w:ascii="Times New Roman" w:hAnsi="Times New Roman"/>
            <w:noProof/>
            <w:color w:val="0070C0"/>
          </w:rPr>
          <w:delText>the boundary</w:delText>
        </w:r>
        <w:r w:rsidRPr="00E3127F" w:rsidDel="00831611">
          <w:rPr>
            <w:rFonts w:ascii="Times New Roman" w:hAnsi="Times New Roman"/>
            <w:color w:val="0070C0"/>
          </w:rPr>
          <w:delText xml:space="preserve"> layer and ceilometer monitoring (Kotthaus and Grimmond 2018a). Previous works consider </w:delText>
        </w:r>
        <w:r w:rsidRPr="00E3127F" w:rsidDel="00831611">
          <w:rPr>
            <w:rFonts w:ascii="Times New Roman" w:hAnsi="Times New Roman"/>
            <w:noProof/>
            <w:color w:val="0070C0"/>
          </w:rPr>
          <w:delText>clouds in their algorithms</w:delText>
        </w:r>
        <w:r w:rsidRPr="00E3127F" w:rsidDel="00831611">
          <w:rPr>
            <w:rFonts w:ascii="Times New Roman" w:hAnsi="Times New Roman"/>
            <w:color w:val="0070C0"/>
          </w:rPr>
          <w:delText>, such as Schween et al. (2014), Peng et al. (2017), and Kotthaus and Grimmond (2018a; 2018b) with their unique and delicate strategies.</w:delText>
        </w:r>
      </w:del>
    </w:p>
    <w:p w14:paraId="039BE256" w14:textId="4D5F2C4B" w:rsidR="00E3127F" w:rsidRPr="00E3127F" w:rsidDel="00831611" w:rsidRDefault="00E3127F" w:rsidP="000E7ABE">
      <w:pPr>
        <w:spacing w:line="360" w:lineRule="auto"/>
        <w:ind w:firstLineChars="100" w:firstLine="240"/>
        <w:jc w:val="both"/>
        <w:rPr>
          <w:del w:id="16" w:author="Junhong Lee" w:date="2018-11-29T11:16:00Z"/>
          <w:rFonts w:ascii="Times New Roman" w:hAnsi="Times New Roman"/>
          <w:color w:val="0070C0"/>
        </w:rPr>
      </w:pPr>
      <w:del w:id="17" w:author="Junhong Lee" w:date="2018-11-29T11:16:00Z">
        <w:r w:rsidRPr="00E3127F" w:rsidDel="00831611">
          <w:rPr>
            <w:rFonts w:ascii="Times New Roman" w:hAnsi="Times New Roman"/>
            <w:color w:val="0070C0"/>
          </w:rPr>
          <w:delText xml:space="preserve">EE07 does not consider cloud. If cloud </w:delText>
        </w:r>
        <w:r w:rsidRPr="00E3127F" w:rsidDel="00831611">
          <w:rPr>
            <w:rFonts w:ascii="Times New Roman" w:hAnsi="Times New Roman"/>
            <w:noProof/>
            <w:color w:val="0070C0"/>
          </w:rPr>
          <w:delText>exists</w:delText>
        </w:r>
        <w:r w:rsidRPr="00E3127F" w:rsidDel="00831611">
          <w:rPr>
            <w:rFonts w:ascii="Times New Roman" w:hAnsi="Times New Roman"/>
            <w:color w:val="0070C0"/>
          </w:rPr>
          <w:delText xml:space="preserve">, EE07 will select cloud bottom as the </w:delText>
        </w:r>
        <w:r w:rsidRPr="00E3127F" w:rsidDel="00831611">
          <w:rPr>
            <w:rFonts w:ascii="Times New Roman" w:hAnsi="Times New Roman"/>
            <w:noProof/>
            <w:color w:val="0070C0"/>
          </w:rPr>
          <w:delText>top</w:delText>
        </w:r>
        <w:r w:rsidRPr="00E3127F" w:rsidDel="00831611">
          <w:rPr>
            <w:rFonts w:ascii="Times New Roman" w:hAnsi="Times New Roman"/>
            <w:color w:val="0070C0"/>
          </w:rPr>
          <w:delText xml:space="preserve"> of ML due to the minimum gradient of </w:delText>
        </w:r>
        <w:r w:rsidRPr="00E3127F" w:rsidDel="00831611">
          <w:rPr>
            <w:rFonts w:ascii="Times New Roman" w:hAnsi="Times New Roman"/>
            <w:i/>
            <w:color w:val="0070C0"/>
          </w:rPr>
          <w:delText>B</w:delText>
        </w:r>
        <w:r w:rsidRPr="00E3127F" w:rsidDel="00831611">
          <w:rPr>
            <w:rFonts w:ascii="Times New Roman" w:hAnsi="Times New Roman"/>
            <w:color w:val="0070C0"/>
          </w:rPr>
          <w:delText xml:space="preserve"> at the cloud bottom. During daytime, convective cloud forms at the top of ML. Based on this fact and to avoid </w:delText>
        </w:r>
        <w:r w:rsidRPr="00E3127F" w:rsidDel="00831611">
          <w:rPr>
            <w:rFonts w:ascii="Times New Roman" w:hAnsi="Times New Roman"/>
            <w:noProof/>
            <w:color w:val="0070C0"/>
          </w:rPr>
          <w:delText>residual</w:delText>
        </w:r>
        <w:r w:rsidRPr="00E3127F" w:rsidDel="00831611">
          <w:rPr>
            <w:rFonts w:ascii="Times New Roman" w:hAnsi="Times New Roman"/>
            <w:color w:val="0070C0"/>
          </w:rPr>
          <w:delText xml:space="preserve"> layer, the </w:delText>
        </w:r>
        <w:r w:rsidRPr="00E3127F" w:rsidDel="00831611">
          <w:rPr>
            <w:rFonts w:ascii="Times New Roman" w:hAnsi="Times New Roman"/>
            <w:noProof/>
            <w:color w:val="0070C0"/>
          </w:rPr>
          <w:delText>relationship</w:delText>
        </w:r>
        <w:r w:rsidRPr="00E3127F" w:rsidDel="00831611">
          <w:rPr>
            <w:rFonts w:ascii="Times New Roman" w:hAnsi="Times New Roman"/>
            <w:color w:val="0070C0"/>
          </w:rPr>
          <w:delText xml:space="preserve"> between ML height and air pollution is analyzed only during clear day daytime. We believe that consideration of cloud is one of the </w:delText>
        </w:r>
        <w:r w:rsidRPr="00E3127F" w:rsidDel="00831611">
          <w:rPr>
            <w:rFonts w:ascii="Times New Roman" w:hAnsi="Times New Roman"/>
            <w:noProof/>
            <w:color w:val="0070C0"/>
          </w:rPr>
          <w:delText>objectives</w:delText>
        </w:r>
        <w:r w:rsidRPr="00E3127F" w:rsidDel="00831611">
          <w:rPr>
            <w:rFonts w:ascii="Times New Roman" w:hAnsi="Times New Roman"/>
            <w:color w:val="0070C0"/>
          </w:rPr>
          <w:delText xml:space="preserve"> for future work.</w:delText>
        </w:r>
      </w:del>
    </w:p>
    <w:p w14:paraId="0E46BA3D" w14:textId="77777777" w:rsidR="00E3127F" w:rsidRPr="00E3127F" w:rsidRDefault="00E3127F" w:rsidP="00E3127F">
      <w:pPr>
        <w:spacing w:line="360" w:lineRule="auto"/>
        <w:rPr>
          <w:rFonts w:ascii="Times New Roman" w:hAnsi="Times New Roman"/>
        </w:rPr>
      </w:pPr>
    </w:p>
    <w:p w14:paraId="4A636417"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lastRenderedPageBreak/>
        <w:t xml:space="preserve">7. The air quality analysis – figure caption and text seem to suggest very different things. At the moment these sections are not </w:t>
      </w:r>
      <w:r w:rsidRPr="00E3127F">
        <w:rPr>
          <w:rFonts w:ascii="Times New Roman" w:hAnsi="Times New Roman"/>
          <w:noProof/>
        </w:rPr>
        <w:t>clear</w:t>
      </w:r>
      <w:r w:rsidRPr="00E3127F">
        <w:rPr>
          <w:rFonts w:ascii="Times New Roman" w:hAnsi="Times New Roman"/>
        </w:rPr>
        <w:t xml:space="preserve"> enough to interpret.</w:t>
      </w:r>
    </w:p>
    <w:p w14:paraId="6203AD74" w14:textId="6F7EAFE3" w:rsidR="00E3127F" w:rsidRPr="00E3127F" w:rsidRDefault="00E3127F" w:rsidP="00DB209A">
      <w:pPr>
        <w:spacing w:line="360" w:lineRule="auto"/>
        <w:ind w:firstLineChars="100" w:firstLine="241"/>
        <w:jc w:val="both"/>
        <w:rPr>
          <w:rFonts w:ascii="Times New Roman" w:hAnsi="Times New Roman"/>
          <w:color w:val="0070C0"/>
        </w:rPr>
      </w:pPr>
      <w:r w:rsidRPr="005212CF">
        <w:rPr>
          <w:rFonts w:ascii="Times New Roman" w:hAnsi="Times New Roman"/>
          <w:b/>
          <w:i/>
          <w:color w:val="0070C0"/>
        </w:rPr>
        <w:t>Reply:</w:t>
      </w:r>
      <w:r w:rsidRPr="00E3127F">
        <w:rPr>
          <w:rFonts w:ascii="Times New Roman" w:hAnsi="Times New Roman"/>
          <w:color w:val="0070C0"/>
        </w:rPr>
        <w:t xml:space="preserve"> </w:t>
      </w:r>
      <w:r w:rsidR="005212CF" w:rsidRPr="00557E0C">
        <w:rPr>
          <w:rFonts w:ascii="Times New Roman" w:hAnsi="Times New Roman"/>
          <w:color w:val="0070C0"/>
        </w:rPr>
        <w:t>We revised the texts as the reviewer suggested.</w:t>
      </w:r>
    </w:p>
    <w:p w14:paraId="422238F2" w14:textId="77777777" w:rsidR="00E3127F" w:rsidRPr="00E3127F" w:rsidRDefault="00E3127F" w:rsidP="00E3127F">
      <w:pPr>
        <w:spacing w:line="360" w:lineRule="auto"/>
        <w:rPr>
          <w:rFonts w:ascii="Times New Roman" w:hAnsi="Times New Roman"/>
        </w:rPr>
      </w:pPr>
    </w:p>
    <w:p w14:paraId="35EF74C8"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szCs w:val="20"/>
        </w:rPr>
        <w:t>Minor comments:</w:t>
      </w:r>
    </w:p>
    <w:p w14:paraId="3E5FE077"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szCs w:val="20"/>
        </w:rPr>
        <w:t>1. L108 – 111 – delete.</w:t>
      </w:r>
    </w:p>
    <w:p w14:paraId="7F331DD4" w14:textId="3BF68E55" w:rsidR="00E3127F" w:rsidRPr="00E3127F" w:rsidRDefault="00E3127F" w:rsidP="00DB209A">
      <w:pPr>
        <w:spacing w:line="360" w:lineRule="auto"/>
        <w:ind w:firstLineChars="100" w:firstLine="241"/>
        <w:jc w:val="both"/>
        <w:rPr>
          <w:rFonts w:ascii="Times New Roman" w:hAnsi="Times New Roman"/>
          <w:color w:val="0070C0"/>
          <w:szCs w:val="20"/>
        </w:rPr>
      </w:pPr>
      <w:r w:rsidRPr="005212CF">
        <w:rPr>
          <w:rFonts w:ascii="Times New Roman" w:hAnsi="Times New Roman"/>
          <w:b/>
          <w:i/>
          <w:color w:val="0070C0"/>
          <w:szCs w:val="20"/>
        </w:rPr>
        <w:t>Reply:</w:t>
      </w:r>
      <w:r w:rsidRPr="00E3127F">
        <w:rPr>
          <w:rFonts w:ascii="Times New Roman" w:hAnsi="Times New Roman"/>
          <w:color w:val="0070C0"/>
          <w:szCs w:val="20"/>
        </w:rPr>
        <w:t xml:space="preserve"> </w:t>
      </w:r>
      <w:r w:rsidR="005212CF" w:rsidRPr="00557E0C">
        <w:rPr>
          <w:rFonts w:ascii="Times New Roman" w:hAnsi="Times New Roman"/>
          <w:color w:val="0070C0"/>
        </w:rPr>
        <w:t>We deleted this sentence as the reviewer suggested.</w:t>
      </w:r>
    </w:p>
    <w:p w14:paraId="670C3DBB" w14:textId="77777777" w:rsidR="00E3127F" w:rsidRPr="00E3127F" w:rsidRDefault="00E3127F" w:rsidP="00E3127F">
      <w:pPr>
        <w:spacing w:line="360" w:lineRule="auto"/>
        <w:rPr>
          <w:rFonts w:ascii="Times New Roman" w:hAnsi="Times New Roman"/>
        </w:rPr>
      </w:pPr>
    </w:p>
    <w:p w14:paraId="5BA9288A"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2. Section 2.1 – what firmware </w:t>
      </w:r>
      <w:r w:rsidRPr="00E3127F">
        <w:rPr>
          <w:rFonts w:ascii="Times New Roman" w:hAnsi="Times New Roman"/>
          <w:noProof/>
        </w:rPr>
        <w:t>etc</w:t>
      </w:r>
      <w:r w:rsidRPr="00E3127F">
        <w:rPr>
          <w:rFonts w:ascii="Times New Roman" w:hAnsi="Times New Roman"/>
        </w:rPr>
        <w:t xml:space="preserve"> </w:t>
      </w:r>
      <w:r w:rsidRPr="00E3127F">
        <w:rPr>
          <w:rFonts w:ascii="Times New Roman" w:hAnsi="Times New Roman"/>
          <w:noProof/>
        </w:rPr>
        <w:t>are used</w:t>
      </w:r>
      <w:r w:rsidRPr="00E3127F">
        <w:rPr>
          <w:rFonts w:ascii="Times New Roman" w:hAnsi="Times New Roman"/>
        </w:rPr>
        <w:t>?</w:t>
      </w:r>
    </w:p>
    <w:p w14:paraId="03852EC5" w14:textId="6D60BD48" w:rsidR="00E3127F" w:rsidRPr="00E3127F" w:rsidRDefault="00E3127F" w:rsidP="00DB209A">
      <w:pPr>
        <w:spacing w:line="360" w:lineRule="auto"/>
        <w:ind w:firstLineChars="100" w:firstLine="241"/>
        <w:jc w:val="both"/>
        <w:rPr>
          <w:rFonts w:ascii="Times New Roman" w:hAnsi="Times New Roman"/>
          <w:color w:val="0070C0"/>
        </w:rPr>
      </w:pPr>
      <w:r w:rsidRPr="005212CF">
        <w:rPr>
          <w:rFonts w:ascii="Times New Roman" w:hAnsi="Times New Roman"/>
          <w:b/>
          <w:i/>
          <w:color w:val="0070C0"/>
        </w:rPr>
        <w:t>Reply:</w:t>
      </w:r>
      <w:r w:rsidRPr="00E3127F">
        <w:rPr>
          <w:rFonts w:ascii="Times New Roman" w:hAnsi="Times New Roman"/>
          <w:b/>
          <w:color w:val="0070C0"/>
        </w:rPr>
        <w:t xml:space="preserve"> </w:t>
      </w:r>
      <w:r w:rsidR="005212CF">
        <w:rPr>
          <w:rFonts w:ascii="Times New Roman" w:hAnsi="Times New Roman"/>
          <w:color w:val="0070C0"/>
        </w:rPr>
        <w:t>We added t</w:t>
      </w:r>
      <w:r w:rsidRPr="00E3127F">
        <w:rPr>
          <w:rFonts w:ascii="Times New Roman" w:hAnsi="Times New Roman"/>
          <w:color w:val="0070C0"/>
        </w:rPr>
        <w:t xml:space="preserve">he firmware version of </w:t>
      </w:r>
      <w:r w:rsidR="005212CF">
        <w:rPr>
          <w:rFonts w:ascii="Times New Roman" w:hAnsi="Times New Roman"/>
          <w:color w:val="0070C0"/>
        </w:rPr>
        <w:t>the ceilometer in the revised manuscript</w:t>
      </w:r>
      <w:r w:rsidRPr="00E3127F">
        <w:rPr>
          <w:rFonts w:ascii="Times New Roman" w:hAnsi="Times New Roman"/>
          <w:color w:val="0070C0"/>
        </w:rPr>
        <w:t>.</w:t>
      </w:r>
    </w:p>
    <w:p w14:paraId="275FFFFA" w14:textId="77777777" w:rsidR="00E3127F" w:rsidRPr="00E3127F" w:rsidRDefault="00E3127F" w:rsidP="00E3127F">
      <w:pPr>
        <w:spacing w:line="360" w:lineRule="auto"/>
        <w:rPr>
          <w:rFonts w:ascii="Times New Roman" w:hAnsi="Times New Roman"/>
        </w:rPr>
      </w:pPr>
    </w:p>
    <w:p w14:paraId="28EBED71"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3. L132 – Given the field of view of the ceilometer the SVF comment is not relevant. What angle was the sensor </w:t>
      </w:r>
      <w:r w:rsidRPr="00E3127F">
        <w:rPr>
          <w:rFonts w:ascii="Times New Roman" w:hAnsi="Times New Roman"/>
          <w:noProof/>
        </w:rPr>
        <w:t>at</w:t>
      </w:r>
      <w:r w:rsidRPr="00E3127F">
        <w:rPr>
          <w:rFonts w:ascii="Times New Roman" w:hAnsi="Times New Roman"/>
        </w:rPr>
        <w:t>?</w:t>
      </w:r>
    </w:p>
    <w:p w14:paraId="7E00D6CC" w14:textId="2CC0A345" w:rsidR="00E3127F" w:rsidRPr="00E3127F" w:rsidRDefault="00E3127F" w:rsidP="00DB209A">
      <w:pPr>
        <w:spacing w:line="360" w:lineRule="auto"/>
        <w:ind w:firstLineChars="100" w:firstLine="241"/>
        <w:jc w:val="both"/>
        <w:rPr>
          <w:rFonts w:ascii="Times New Roman" w:hAnsi="Times New Roman"/>
          <w:color w:val="0070C0"/>
        </w:rPr>
      </w:pPr>
      <w:r w:rsidRPr="005212CF">
        <w:rPr>
          <w:rFonts w:ascii="Times New Roman" w:hAnsi="Times New Roman"/>
          <w:b/>
          <w:i/>
          <w:color w:val="0070C0"/>
        </w:rPr>
        <w:t>Reply:</w:t>
      </w:r>
      <w:r w:rsidRPr="00E3127F">
        <w:rPr>
          <w:rFonts w:ascii="Times New Roman" w:hAnsi="Times New Roman"/>
          <w:color w:val="0070C0"/>
        </w:rPr>
        <w:t xml:space="preserve"> </w:t>
      </w:r>
      <w:r w:rsidR="005212CF" w:rsidRPr="00557E0C">
        <w:rPr>
          <w:rFonts w:ascii="Times New Roman" w:hAnsi="Times New Roman"/>
          <w:color w:val="0070C0"/>
        </w:rPr>
        <w:t>We deleted this text as the reviewer suggested.</w:t>
      </w:r>
    </w:p>
    <w:p w14:paraId="013D4CA5" w14:textId="77777777" w:rsidR="00E3127F" w:rsidRPr="00E3127F" w:rsidRDefault="00E3127F" w:rsidP="00E3127F">
      <w:pPr>
        <w:spacing w:line="360" w:lineRule="auto"/>
        <w:rPr>
          <w:rFonts w:ascii="Times New Roman" w:hAnsi="Times New Roman"/>
        </w:rPr>
      </w:pPr>
    </w:p>
    <w:p w14:paraId="27B20539"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4. L133/4 – why </w:t>
      </w:r>
      <w:r w:rsidRPr="00E3127F">
        <w:rPr>
          <w:rFonts w:ascii="Times New Roman" w:hAnsi="Times New Roman"/>
          <w:noProof/>
        </w:rPr>
        <w:t>analysed</w:t>
      </w:r>
      <w:r w:rsidRPr="00E3127F">
        <w:rPr>
          <w:rFonts w:ascii="Times New Roman" w:hAnsi="Times New Roman"/>
        </w:rPr>
        <w:t xml:space="preserve"> at </w:t>
      </w:r>
      <w:r w:rsidRPr="00E3127F">
        <w:rPr>
          <w:rFonts w:ascii="Times New Roman" w:hAnsi="Times New Roman"/>
          <w:noProof/>
        </w:rPr>
        <w:t>1</w:t>
      </w:r>
      <w:r w:rsidRPr="00E3127F">
        <w:rPr>
          <w:rFonts w:ascii="Times New Roman" w:hAnsi="Times New Roman"/>
        </w:rPr>
        <w:t xml:space="preserve"> h </w:t>
      </w:r>
      <w:r w:rsidRPr="00E3127F">
        <w:rPr>
          <w:rFonts w:ascii="Times New Roman" w:hAnsi="Times New Roman"/>
          <w:noProof/>
        </w:rPr>
        <w:t>time scale</w:t>
      </w:r>
      <w:r w:rsidRPr="00E3127F">
        <w:rPr>
          <w:rFonts w:ascii="Times New Roman" w:hAnsi="Times New Roman"/>
        </w:rPr>
        <w:t>? Block averages?</w:t>
      </w:r>
    </w:p>
    <w:p w14:paraId="737F26C9" w14:textId="139EBA49" w:rsidR="00E3127F" w:rsidRPr="00E3127F" w:rsidRDefault="00E3127F" w:rsidP="00DB209A">
      <w:pPr>
        <w:spacing w:line="360" w:lineRule="auto"/>
        <w:ind w:firstLineChars="100" w:firstLine="241"/>
        <w:jc w:val="both"/>
        <w:rPr>
          <w:rFonts w:ascii="Times New Roman" w:hAnsi="Times New Roman"/>
          <w:color w:val="0070C0"/>
        </w:rPr>
      </w:pPr>
      <w:r w:rsidRPr="005212CF">
        <w:rPr>
          <w:rFonts w:ascii="Times New Roman" w:hAnsi="Times New Roman"/>
          <w:b/>
          <w:i/>
          <w:color w:val="0070C0"/>
        </w:rPr>
        <w:t>Reply:</w:t>
      </w:r>
      <w:r w:rsidR="005212CF">
        <w:rPr>
          <w:rFonts w:ascii="Times New Roman" w:hAnsi="Times New Roman"/>
          <w:color w:val="0070C0"/>
        </w:rPr>
        <w:t xml:space="preserve"> </w:t>
      </w:r>
      <w:r w:rsidR="005212CF" w:rsidRPr="00557E0C">
        <w:rPr>
          <w:rFonts w:ascii="Times New Roman" w:hAnsi="Times New Roman"/>
          <w:color w:val="0070C0"/>
        </w:rPr>
        <w:t>Based on our analysis, 1-hour block average produces less noise because of lengthy moving window in time. In addition, air pollution data has 1-hour averaging time.</w:t>
      </w:r>
    </w:p>
    <w:p w14:paraId="6FFFD282" w14:textId="77777777" w:rsidR="00E3127F" w:rsidRPr="00E3127F" w:rsidRDefault="00E3127F" w:rsidP="00E3127F">
      <w:pPr>
        <w:spacing w:line="360" w:lineRule="auto"/>
        <w:rPr>
          <w:rFonts w:ascii="Times New Roman" w:hAnsi="Times New Roman"/>
        </w:rPr>
      </w:pPr>
    </w:p>
    <w:p w14:paraId="443BB399" w14:textId="57EEA980" w:rsidR="00E3127F" w:rsidRPr="00E3127F" w:rsidRDefault="00E3127F" w:rsidP="00E3127F">
      <w:pPr>
        <w:spacing w:line="360" w:lineRule="auto"/>
        <w:rPr>
          <w:rFonts w:ascii="Times New Roman" w:hAnsi="Times New Roman"/>
          <w:strike/>
        </w:rPr>
      </w:pPr>
      <w:r w:rsidRPr="00E3127F">
        <w:rPr>
          <w:rFonts w:ascii="Times New Roman" w:hAnsi="Times New Roman"/>
        </w:rPr>
        <w:t>5. L136 – attenuated backscatter</w:t>
      </w:r>
      <w:r w:rsidR="002070F8">
        <w:rPr>
          <w:rFonts w:ascii="Times New Roman" w:hAnsi="Times New Roman"/>
        </w:rPr>
        <w:t xml:space="preserve"> coefficient</w:t>
      </w:r>
      <w:r w:rsidRPr="00E3127F">
        <w:rPr>
          <w:rFonts w:ascii="Times New Roman" w:hAnsi="Times New Roman"/>
        </w:rPr>
        <w:t>.</w:t>
      </w:r>
    </w:p>
    <w:p w14:paraId="4165BD7D" w14:textId="7A7B7849" w:rsidR="00E3127F" w:rsidRPr="00E3127F" w:rsidRDefault="00E3127F" w:rsidP="00E3127F">
      <w:pPr>
        <w:spacing w:line="360" w:lineRule="auto"/>
        <w:rPr>
          <w:rFonts w:ascii="Times New Roman" w:hAnsi="Times New Roman"/>
          <w:color w:val="0070C0"/>
        </w:rPr>
      </w:pPr>
      <w:r w:rsidRPr="005212CF">
        <w:rPr>
          <w:rFonts w:ascii="Times New Roman" w:hAnsi="Times New Roman"/>
          <w:b/>
          <w:i/>
          <w:color w:val="0070C0"/>
        </w:rPr>
        <w:t>Reply:</w:t>
      </w:r>
      <w:r w:rsidRPr="00E3127F">
        <w:rPr>
          <w:rFonts w:ascii="Times New Roman" w:hAnsi="Times New Roman"/>
          <w:color w:val="0070C0"/>
        </w:rPr>
        <w:t xml:space="preserve"> </w:t>
      </w:r>
      <w:r w:rsidR="005212CF" w:rsidRPr="00557E0C">
        <w:rPr>
          <w:rFonts w:ascii="Times New Roman" w:hAnsi="Times New Roman"/>
          <w:color w:val="0070C0"/>
        </w:rPr>
        <w:t>We revised the text as the reviewer suggested.</w:t>
      </w:r>
    </w:p>
    <w:p w14:paraId="77233421" w14:textId="77777777" w:rsidR="00E3127F" w:rsidRPr="00E3127F" w:rsidRDefault="00E3127F" w:rsidP="00E3127F">
      <w:pPr>
        <w:spacing w:line="360" w:lineRule="auto"/>
        <w:rPr>
          <w:rFonts w:ascii="Times New Roman" w:hAnsi="Times New Roman"/>
        </w:rPr>
      </w:pPr>
    </w:p>
    <w:p w14:paraId="1C93E062"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6. L153 – the noise artifacts of the instrument used </w:t>
      </w:r>
      <w:r w:rsidRPr="00E3127F">
        <w:rPr>
          <w:rFonts w:ascii="Times New Roman" w:hAnsi="Times New Roman"/>
          <w:noProof/>
        </w:rPr>
        <w:t>need</w:t>
      </w:r>
      <w:r w:rsidRPr="00E3127F">
        <w:rPr>
          <w:rFonts w:ascii="Times New Roman" w:hAnsi="Times New Roman"/>
        </w:rPr>
        <w:t xml:space="preserve"> to </w:t>
      </w:r>
      <w:r w:rsidRPr="00E3127F">
        <w:rPr>
          <w:rFonts w:ascii="Times New Roman" w:hAnsi="Times New Roman"/>
          <w:noProof/>
        </w:rPr>
        <w:t>be discussed</w:t>
      </w:r>
      <w:r w:rsidRPr="00E3127F">
        <w:rPr>
          <w:rFonts w:ascii="Times New Roman" w:hAnsi="Times New Roman"/>
        </w:rPr>
        <w:t xml:space="preserve"> </w:t>
      </w:r>
      <w:r w:rsidRPr="00E3127F">
        <w:rPr>
          <w:rFonts w:ascii="Times New Roman" w:hAnsi="Times New Roman"/>
          <w:noProof/>
        </w:rPr>
        <w:t>more fully</w:t>
      </w:r>
      <w:r w:rsidRPr="00E3127F">
        <w:rPr>
          <w:rFonts w:ascii="Times New Roman" w:hAnsi="Times New Roman"/>
        </w:rPr>
        <w:t xml:space="preserve">. What are they? What </w:t>
      </w:r>
      <w:r w:rsidRPr="00E3127F">
        <w:rPr>
          <w:rFonts w:ascii="Times New Roman" w:hAnsi="Times New Roman"/>
          <w:noProof/>
        </w:rPr>
        <w:t>they</w:t>
      </w:r>
      <w:r w:rsidRPr="00E3127F">
        <w:rPr>
          <w:rFonts w:ascii="Times New Roman" w:hAnsi="Times New Roman"/>
        </w:rPr>
        <w:t xml:space="preserve"> influencing?</w:t>
      </w:r>
    </w:p>
    <w:p w14:paraId="7013D5F5" w14:textId="58213444" w:rsidR="00E3127F" w:rsidRPr="00E3127F" w:rsidRDefault="00E3127F" w:rsidP="00E3127F">
      <w:pPr>
        <w:spacing w:line="360" w:lineRule="auto"/>
        <w:rPr>
          <w:rFonts w:ascii="Times New Roman" w:hAnsi="Times New Roman"/>
          <w:color w:val="0070C0"/>
        </w:rPr>
      </w:pPr>
      <w:r w:rsidRPr="005212CF">
        <w:rPr>
          <w:rFonts w:ascii="Times New Roman" w:hAnsi="Times New Roman"/>
          <w:b/>
          <w:i/>
          <w:color w:val="0070C0"/>
        </w:rPr>
        <w:t>Reply:</w:t>
      </w:r>
      <w:r w:rsidRPr="00E3127F">
        <w:rPr>
          <w:rFonts w:ascii="Times New Roman" w:hAnsi="Times New Roman"/>
          <w:color w:val="0070C0"/>
        </w:rPr>
        <w:t xml:space="preserve"> </w:t>
      </w:r>
      <w:r w:rsidR="005212CF" w:rsidRPr="00557E0C">
        <w:rPr>
          <w:rFonts w:ascii="Times New Roman" w:hAnsi="Times New Roman"/>
          <w:color w:val="0070C0"/>
        </w:rPr>
        <w:t>We revised the text as the reviewer suggested.</w:t>
      </w:r>
    </w:p>
    <w:p w14:paraId="44040759" w14:textId="77777777" w:rsidR="00E3127F" w:rsidRPr="00E3127F" w:rsidRDefault="00E3127F" w:rsidP="00E3127F">
      <w:pPr>
        <w:spacing w:line="360" w:lineRule="auto"/>
        <w:rPr>
          <w:rFonts w:ascii="Times New Roman" w:hAnsi="Times New Roman"/>
        </w:rPr>
      </w:pPr>
    </w:p>
    <w:p w14:paraId="699AB82C" w14:textId="77777777" w:rsidR="00E3127F" w:rsidRPr="00E3127F" w:rsidRDefault="00E3127F" w:rsidP="00E3127F">
      <w:pPr>
        <w:spacing w:line="360" w:lineRule="auto"/>
        <w:rPr>
          <w:rFonts w:ascii="Times New Roman" w:hAnsi="Times New Roman"/>
        </w:rPr>
      </w:pPr>
      <w:r w:rsidRPr="00E3127F">
        <w:rPr>
          <w:rFonts w:ascii="Times New Roman" w:hAnsi="Times New Roman"/>
        </w:rPr>
        <w:t>7. L154-159 – basis for each of the values selected. Or if directly from literature – cite.</w:t>
      </w:r>
    </w:p>
    <w:p w14:paraId="6F985DD4" w14:textId="7D60FB70" w:rsidR="00E3127F" w:rsidRPr="00E3127F" w:rsidRDefault="00E3127F" w:rsidP="00DB209A">
      <w:pPr>
        <w:spacing w:line="360" w:lineRule="auto"/>
        <w:ind w:firstLineChars="100" w:firstLine="241"/>
        <w:jc w:val="both"/>
        <w:rPr>
          <w:rFonts w:ascii="Times New Roman" w:hAnsi="Times New Roman"/>
          <w:color w:val="0070C0"/>
        </w:rPr>
      </w:pPr>
      <w:r w:rsidRPr="005212CF">
        <w:rPr>
          <w:rFonts w:ascii="Times New Roman" w:hAnsi="Times New Roman"/>
          <w:b/>
          <w:i/>
          <w:color w:val="0070C0"/>
        </w:rPr>
        <w:t>Reply</w:t>
      </w:r>
      <w:r w:rsidRPr="00E3127F">
        <w:rPr>
          <w:rFonts w:ascii="Times New Roman" w:hAnsi="Times New Roman"/>
          <w:b/>
          <w:color w:val="0070C0"/>
        </w:rPr>
        <w:t>:</w:t>
      </w:r>
      <w:r w:rsidRPr="00E3127F">
        <w:rPr>
          <w:rFonts w:ascii="Times New Roman" w:hAnsi="Times New Roman"/>
          <w:color w:val="0070C0"/>
        </w:rPr>
        <w:t xml:space="preserve"> </w:t>
      </w:r>
      <w:r w:rsidR="005212CF" w:rsidRPr="00557E0C">
        <w:rPr>
          <w:rFonts w:ascii="Times New Roman" w:hAnsi="Times New Roman"/>
          <w:color w:val="0070C0"/>
        </w:rPr>
        <w:t xml:space="preserve">This paragraph explains the work by </w:t>
      </w:r>
      <w:proofErr w:type="spellStart"/>
      <w:r w:rsidR="005212CF" w:rsidRPr="00557E0C">
        <w:rPr>
          <w:rFonts w:ascii="Times New Roman" w:hAnsi="Times New Roman"/>
          <w:color w:val="0070C0"/>
        </w:rPr>
        <w:t>Emeis</w:t>
      </w:r>
      <w:proofErr w:type="spellEnd"/>
      <w:r w:rsidR="005212CF" w:rsidRPr="00557E0C">
        <w:rPr>
          <w:rFonts w:ascii="Times New Roman" w:hAnsi="Times New Roman"/>
          <w:color w:val="0070C0"/>
        </w:rPr>
        <w:t xml:space="preserve"> et al. (2007) and please consider that we already </w:t>
      </w:r>
      <w:r w:rsidR="005212CF">
        <w:rPr>
          <w:rFonts w:ascii="Times New Roman" w:hAnsi="Times New Roman"/>
          <w:color w:val="0070C0"/>
        </w:rPr>
        <w:t>explained the work of</w:t>
      </w:r>
      <w:r w:rsidR="005212CF" w:rsidRPr="00557E0C">
        <w:rPr>
          <w:rFonts w:ascii="Times New Roman" w:hAnsi="Times New Roman"/>
          <w:color w:val="0070C0"/>
        </w:rPr>
        <w:t xml:space="preserve"> </w:t>
      </w:r>
      <w:proofErr w:type="spellStart"/>
      <w:r w:rsidR="005212CF" w:rsidRPr="00557E0C">
        <w:rPr>
          <w:rFonts w:ascii="Times New Roman" w:hAnsi="Times New Roman"/>
          <w:color w:val="0070C0"/>
        </w:rPr>
        <w:t>Emeis</w:t>
      </w:r>
      <w:proofErr w:type="spellEnd"/>
      <w:r w:rsidR="005212CF" w:rsidRPr="00557E0C">
        <w:rPr>
          <w:rFonts w:ascii="Times New Roman" w:hAnsi="Times New Roman"/>
          <w:color w:val="0070C0"/>
        </w:rPr>
        <w:t xml:space="preserve"> et al. (2007) at the first part of this </w:t>
      </w:r>
      <w:del w:id="18" w:author="Junhong Lee" w:date="2018-11-29T10:53:00Z">
        <w:r w:rsidR="005212CF" w:rsidRPr="00557E0C" w:rsidDel="00095AEC">
          <w:rPr>
            <w:rFonts w:ascii="Times New Roman" w:hAnsi="Times New Roman"/>
            <w:color w:val="0070C0"/>
          </w:rPr>
          <w:delText>sentence</w:delText>
        </w:r>
      </w:del>
      <w:ins w:id="19" w:author="Junhong Lee" w:date="2018-11-29T10:53:00Z">
        <w:r w:rsidR="00095AEC">
          <w:rPr>
            <w:rFonts w:ascii="Times New Roman" w:hAnsi="Times New Roman"/>
            <w:color w:val="0070C0"/>
          </w:rPr>
          <w:t>paragraph</w:t>
        </w:r>
      </w:ins>
      <w:r w:rsidR="005212CF" w:rsidRPr="00557E0C">
        <w:rPr>
          <w:rFonts w:ascii="Times New Roman" w:hAnsi="Times New Roman"/>
          <w:color w:val="0070C0"/>
        </w:rPr>
        <w:t>.</w:t>
      </w:r>
    </w:p>
    <w:p w14:paraId="435472CB" w14:textId="77777777" w:rsidR="00E3127F" w:rsidRPr="00E3127F" w:rsidRDefault="00E3127F" w:rsidP="00E3127F">
      <w:pPr>
        <w:spacing w:line="360" w:lineRule="auto"/>
        <w:rPr>
          <w:rFonts w:ascii="Times New Roman" w:hAnsi="Times New Roman"/>
        </w:rPr>
      </w:pPr>
    </w:p>
    <w:p w14:paraId="19C4BB6D"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8. L170/1 – given “day” changes through the year – indicate relative to sunrise/sunset what you are trying to achieve.</w:t>
      </w:r>
    </w:p>
    <w:p w14:paraId="2B570ABB" w14:textId="468A3FC8" w:rsidR="00E3127F" w:rsidRPr="00E3127F" w:rsidRDefault="00E3127F" w:rsidP="00DB209A">
      <w:pPr>
        <w:spacing w:line="360" w:lineRule="auto"/>
        <w:ind w:firstLineChars="100" w:firstLine="241"/>
        <w:jc w:val="both"/>
        <w:rPr>
          <w:rFonts w:ascii="Times New Roman" w:hAnsi="Times New Roman"/>
          <w:color w:val="0070C0"/>
          <w:szCs w:val="20"/>
        </w:rPr>
      </w:pPr>
      <w:r w:rsidRPr="000B5FFF">
        <w:rPr>
          <w:rFonts w:ascii="Times New Roman" w:hAnsi="Times New Roman"/>
          <w:b/>
          <w:i/>
          <w:color w:val="0070C0"/>
        </w:rPr>
        <w:lastRenderedPageBreak/>
        <w:t>Reply:</w:t>
      </w:r>
      <w:r w:rsidRPr="00E3127F">
        <w:rPr>
          <w:rFonts w:ascii="Times New Roman" w:hAnsi="Times New Roman"/>
          <w:color w:val="0070C0"/>
        </w:rPr>
        <w:t xml:space="preserve"> </w:t>
      </w:r>
      <w:r w:rsidR="005212CF" w:rsidRPr="00557E0C">
        <w:rPr>
          <w:rFonts w:ascii="Times New Roman" w:hAnsi="Times New Roman"/>
          <w:color w:val="0070C0"/>
        </w:rPr>
        <w:t>Based on the astronomical data, we applied different daylength in our parameter optimization with the radio</w:t>
      </w:r>
      <w:del w:id="20" w:author="Junhong Lee" w:date="2018-11-29T09:46:00Z">
        <w:r w:rsidR="005212CF" w:rsidRPr="00557E0C" w:rsidDel="00A46CBD">
          <w:rPr>
            <w:rFonts w:ascii="Times New Roman" w:hAnsi="Times New Roman"/>
            <w:color w:val="0070C0"/>
          </w:rPr>
          <w:delText>-</w:delText>
        </w:r>
      </w:del>
      <w:r w:rsidR="005212CF" w:rsidRPr="00557E0C">
        <w:rPr>
          <w:rFonts w:ascii="Times New Roman" w:hAnsi="Times New Roman"/>
          <w:color w:val="0070C0"/>
        </w:rPr>
        <w:t xml:space="preserve">sonde measurement on December and analyzing period for two months from May. We revised the text to </w:t>
      </w:r>
      <w:r w:rsidR="000B5FFF">
        <w:rPr>
          <w:rFonts w:ascii="Times New Roman" w:hAnsi="Times New Roman"/>
          <w:color w:val="0070C0"/>
        </w:rPr>
        <w:t>clarify this issue</w:t>
      </w:r>
      <w:r w:rsidR="005212CF" w:rsidRPr="00557E0C">
        <w:rPr>
          <w:rFonts w:ascii="Times New Roman" w:hAnsi="Times New Roman"/>
          <w:color w:val="0070C0"/>
        </w:rPr>
        <w:t>.</w:t>
      </w:r>
    </w:p>
    <w:p w14:paraId="4543825F" w14:textId="77777777" w:rsidR="00E3127F" w:rsidRPr="00E3127F" w:rsidRDefault="00E3127F" w:rsidP="00E3127F">
      <w:pPr>
        <w:spacing w:line="360" w:lineRule="auto"/>
        <w:rPr>
          <w:rFonts w:ascii="Times New Roman" w:hAnsi="Times New Roman"/>
        </w:rPr>
      </w:pPr>
    </w:p>
    <w:p w14:paraId="49ED5991"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9. L173 – from the literature – what </w:t>
      </w:r>
      <w:r w:rsidRPr="00E3127F">
        <w:rPr>
          <w:rFonts w:ascii="Times New Roman" w:hAnsi="Times New Roman"/>
          <w:noProof/>
        </w:rPr>
        <w:t>are</w:t>
      </w:r>
      <w:r w:rsidRPr="00E3127F">
        <w:rPr>
          <w:rFonts w:ascii="Times New Roman" w:hAnsi="Times New Roman"/>
        </w:rPr>
        <w:t xml:space="preserve"> the range of values used in this method – </w:t>
      </w:r>
      <w:r w:rsidRPr="00E3127F">
        <w:rPr>
          <w:rFonts w:ascii="Times New Roman" w:hAnsi="Times New Roman"/>
          <w:noProof/>
        </w:rPr>
        <w:t>e.g.</w:t>
      </w:r>
      <w:r w:rsidRPr="00E3127F">
        <w:rPr>
          <w:rFonts w:ascii="Times New Roman" w:hAnsi="Times New Roman"/>
        </w:rPr>
        <w:t xml:space="preserve"> how do they vary regionally/seasonally – </w:t>
      </w:r>
      <w:r w:rsidRPr="00E3127F">
        <w:rPr>
          <w:rFonts w:ascii="Times New Roman" w:hAnsi="Times New Roman"/>
          <w:noProof/>
        </w:rPr>
        <w:t>i.e.</w:t>
      </w:r>
      <w:r w:rsidRPr="00E3127F">
        <w:rPr>
          <w:rFonts w:ascii="Times New Roman" w:hAnsi="Times New Roman"/>
        </w:rPr>
        <w:t xml:space="preserve"> can we start to move to some more general </w:t>
      </w:r>
      <w:r w:rsidRPr="00E3127F">
        <w:rPr>
          <w:rFonts w:ascii="Times New Roman" w:hAnsi="Times New Roman"/>
          <w:noProof/>
        </w:rPr>
        <w:t>values</w:t>
      </w:r>
      <w:r w:rsidRPr="00E3127F">
        <w:rPr>
          <w:rFonts w:ascii="Times New Roman" w:hAnsi="Times New Roman"/>
        </w:rPr>
        <w:t>?</w:t>
      </w:r>
    </w:p>
    <w:p w14:paraId="3191EE76" w14:textId="505208B5" w:rsidR="00E3127F" w:rsidRPr="00E3127F" w:rsidRDefault="00E3127F" w:rsidP="00DB209A">
      <w:pPr>
        <w:spacing w:line="360" w:lineRule="auto"/>
        <w:ind w:firstLineChars="100" w:firstLine="241"/>
        <w:jc w:val="both"/>
        <w:rPr>
          <w:rFonts w:ascii="Times New Roman" w:hAnsi="Times New Roman"/>
        </w:rPr>
      </w:pPr>
      <w:r w:rsidRPr="000B5FFF">
        <w:rPr>
          <w:rFonts w:ascii="Times New Roman" w:hAnsi="Times New Roman"/>
          <w:b/>
          <w:i/>
          <w:color w:val="0070C0"/>
          <w:szCs w:val="20"/>
        </w:rPr>
        <w:t>Reply:</w:t>
      </w:r>
      <w:r w:rsidRPr="000B5FFF">
        <w:rPr>
          <w:rFonts w:ascii="Times New Roman" w:hAnsi="Times New Roman"/>
          <w:i/>
          <w:color w:val="0070C0"/>
          <w:szCs w:val="20"/>
        </w:rPr>
        <w:t xml:space="preserve"> </w:t>
      </w:r>
      <w:r w:rsidR="000B5FFF" w:rsidRPr="00557E0C">
        <w:rPr>
          <w:rFonts w:ascii="Times New Roman" w:hAnsi="Times New Roman"/>
          <w:color w:val="0070C0"/>
        </w:rPr>
        <w:t>As we mentioned in our introduction, these values are not documented clearly or fixed in time and geographical location</w:t>
      </w:r>
      <w:r w:rsidR="000B5FFF">
        <w:rPr>
          <w:rFonts w:ascii="Times New Roman" w:hAnsi="Times New Roman"/>
          <w:color w:val="0070C0"/>
        </w:rPr>
        <w:t xml:space="preserve"> in previous studies</w:t>
      </w:r>
      <w:r w:rsidR="000B5FFF" w:rsidRPr="00557E0C">
        <w:rPr>
          <w:rFonts w:ascii="Times New Roman" w:hAnsi="Times New Roman"/>
          <w:color w:val="0070C0"/>
        </w:rPr>
        <w:t>. This is our starting point. We revised Table 2 to include the relevant information for this issue. Thank you.</w:t>
      </w:r>
    </w:p>
    <w:p w14:paraId="4675F617" w14:textId="77777777" w:rsidR="00E3127F" w:rsidRPr="00E3127F" w:rsidRDefault="00E3127F" w:rsidP="00E3127F">
      <w:pPr>
        <w:spacing w:line="360" w:lineRule="auto"/>
        <w:rPr>
          <w:rFonts w:ascii="Times New Roman" w:hAnsi="Times New Roman"/>
        </w:rPr>
      </w:pPr>
    </w:p>
    <w:p w14:paraId="366EA64D"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10. Table 1 – add a footnote to indicate that the manufacturer software </w:t>
      </w:r>
      <w:r w:rsidRPr="00E3127F">
        <w:rPr>
          <w:rFonts w:ascii="Times New Roman" w:hAnsi="Times New Roman"/>
          <w:noProof/>
        </w:rPr>
        <w:t>can not</w:t>
      </w:r>
      <w:r w:rsidRPr="00E3127F">
        <w:rPr>
          <w:rFonts w:ascii="Times New Roman" w:hAnsi="Times New Roman"/>
        </w:rPr>
        <w:t xml:space="preserve"> be modified – under adjustable parameters.</w:t>
      </w:r>
    </w:p>
    <w:p w14:paraId="4DEE988F" w14:textId="08905AFC" w:rsidR="00E3127F" w:rsidRPr="00E3127F" w:rsidRDefault="00E3127F" w:rsidP="00E3127F">
      <w:pPr>
        <w:spacing w:line="360" w:lineRule="auto"/>
        <w:rPr>
          <w:rFonts w:ascii="Times New Roman" w:hAnsi="Times New Roman"/>
          <w:color w:val="0070C0"/>
        </w:rPr>
      </w:pPr>
      <w:r w:rsidRPr="000B5FFF">
        <w:rPr>
          <w:rFonts w:ascii="Times New Roman" w:hAnsi="Times New Roman"/>
          <w:b/>
          <w:i/>
          <w:color w:val="0070C0"/>
        </w:rPr>
        <w:t>Reply:</w:t>
      </w:r>
      <w:r w:rsidRPr="00E3127F">
        <w:rPr>
          <w:rFonts w:ascii="Times New Roman" w:hAnsi="Times New Roman"/>
          <w:color w:val="0070C0"/>
        </w:rPr>
        <w:t xml:space="preserve"> </w:t>
      </w:r>
      <w:r w:rsidR="000B5FFF" w:rsidRPr="00557E0C">
        <w:rPr>
          <w:rFonts w:ascii="Times New Roman" w:hAnsi="Times New Roman"/>
          <w:color w:val="0070C0"/>
        </w:rPr>
        <w:t>We added this information as the reviewer suggested.</w:t>
      </w:r>
      <w:r w:rsidRPr="00E3127F">
        <w:rPr>
          <w:rFonts w:ascii="Times New Roman" w:hAnsi="Times New Roman"/>
          <w:color w:val="0070C0"/>
        </w:rPr>
        <w:t xml:space="preserve"> </w:t>
      </w:r>
    </w:p>
    <w:p w14:paraId="555F95D1" w14:textId="77777777" w:rsidR="00E3127F" w:rsidRPr="00E3127F" w:rsidRDefault="00E3127F" w:rsidP="00E3127F">
      <w:pPr>
        <w:spacing w:line="360" w:lineRule="auto"/>
        <w:rPr>
          <w:rFonts w:ascii="Times New Roman" w:hAnsi="Times New Roman"/>
        </w:rPr>
      </w:pPr>
    </w:p>
    <w:p w14:paraId="4F035408" w14:textId="77777777" w:rsidR="00E3127F" w:rsidRPr="00E3127F" w:rsidRDefault="00E3127F" w:rsidP="00E3127F">
      <w:pPr>
        <w:spacing w:line="360" w:lineRule="auto"/>
        <w:rPr>
          <w:rFonts w:ascii="Times New Roman" w:hAnsi="Times New Roman"/>
        </w:rPr>
      </w:pPr>
      <w:r w:rsidRPr="00E3127F">
        <w:rPr>
          <w:rFonts w:ascii="Times New Roman" w:hAnsi="Times New Roman"/>
        </w:rPr>
        <w:t>11. Table 2 – indicate winder day and N.</w:t>
      </w:r>
    </w:p>
    <w:p w14:paraId="4DBBA054" w14:textId="7A6FC008" w:rsidR="00E3127F" w:rsidRPr="00E3127F" w:rsidRDefault="00E3127F" w:rsidP="00E3127F">
      <w:pPr>
        <w:spacing w:line="360" w:lineRule="auto"/>
        <w:rPr>
          <w:rFonts w:ascii="Times New Roman" w:hAnsi="Times New Roman"/>
          <w:color w:val="0070C0"/>
        </w:rPr>
      </w:pPr>
      <w:r w:rsidRPr="000B5FFF">
        <w:rPr>
          <w:rFonts w:ascii="Times New Roman" w:hAnsi="Times New Roman"/>
          <w:b/>
          <w:i/>
          <w:color w:val="0070C0"/>
        </w:rPr>
        <w:t>Reply:</w:t>
      </w:r>
      <w:r w:rsidRPr="00E3127F">
        <w:rPr>
          <w:rFonts w:ascii="Times New Roman" w:hAnsi="Times New Roman"/>
          <w:color w:val="0070C0"/>
        </w:rPr>
        <w:t xml:space="preserve"> </w:t>
      </w:r>
      <w:r w:rsidR="000B5FFF" w:rsidRPr="00557E0C">
        <w:rPr>
          <w:rFonts w:ascii="Times New Roman" w:hAnsi="Times New Roman"/>
          <w:color w:val="0070C0"/>
        </w:rPr>
        <w:t>We revised table 2 as the reviewer suggested.</w:t>
      </w:r>
    </w:p>
    <w:p w14:paraId="3202A629" w14:textId="77777777" w:rsidR="00E3127F" w:rsidRPr="00E3127F" w:rsidRDefault="00E3127F" w:rsidP="00E3127F">
      <w:pPr>
        <w:spacing w:line="360" w:lineRule="auto"/>
        <w:rPr>
          <w:rFonts w:ascii="Times New Roman" w:hAnsi="Times New Roman"/>
        </w:rPr>
      </w:pPr>
    </w:p>
    <w:p w14:paraId="2AAD3F19"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12. L255 </w:t>
      </w:r>
      <w:proofErr w:type="gramStart"/>
      <w:r w:rsidRPr="00E3127F">
        <w:rPr>
          <w:rFonts w:ascii="Times New Roman" w:hAnsi="Times New Roman"/>
        </w:rPr>
        <w:t>-  worrying</w:t>
      </w:r>
      <w:proofErr w:type="gramEnd"/>
      <w:r w:rsidRPr="00E3127F">
        <w:rPr>
          <w:rFonts w:ascii="Times New Roman" w:hAnsi="Times New Roman"/>
        </w:rPr>
        <w:t xml:space="preserve"> this is just one winter day.</w:t>
      </w:r>
    </w:p>
    <w:p w14:paraId="535A7181" w14:textId="40BDADB4" w:rsidR="00E3127F" w:rsidRPr="00E3127F" w:rsidRDefault="00E3127F" w:rsidP="00DB209A">
      <w:pPr>
        <w:spacing w:line="360" w:lineRule="auto"/>
        <w:ind w:firstLineChars="100" w:firstLine="241"/>
        <w:jc w:val="both"/>
        <w:rPr>
          <w:rFonts w:ascii="Times New Roman" w:hAnsi="Times New Roman"/>
          <w:color w:val="0070C0"/>
        </w:rPr>
      </w:pPr>
      <w:r w:rsidRPr="008B1E40">
        <w:rPr>
          <w:rFonts w:ascii="Times New Roman" w:hAnsi="Times New Roman"/>
          <w:b/>
          <w:i/>
          <w:color w:val="0070C0"/>
        </w:rPr>
        <w:t>Reply:</w:t>
      </w:r>
      <w:r w:rsidRPr="00E3127F">
        <w:rPr>
          <w:rFonts w:ascii="Times New Roman" w:hAnsi="Times New Roman"/>
          <w:color w:val="0070C0"/>
        </w:rPr>
        <w:t xml:space="preserve"> </w:t>
      </w:r>
      <w:r w:rsidR="000B5FFF" w:rsidRPr="00557E0C">
        <w:rPr>
          <w:rFonts w:ascii="Times New Roman" w:hAnsi="Times New Roman"/>
          <w:color w:val="0070C0"/>
        </w:rPr>
        <w:t xml:space="preserve">We </w:t>
      </w:r>
      <w:r w:rsidR="000B5FFF">
        <w:rPr>
          <w:rFonts w:ascii="Times New Roman" w:hAnsi="Times New Roman"/>
          <w:color w:val="0070C0"/>
        </w:rPr>
        <w:t>evaluat</w:t>
      </w:r>
      <w:r w:rsidR="000B5FFF" w:rsidRPr="00557E0C">
        <w:rPr>
          <w:rFonts w:ascii="Times New Roman" w:hAnsi="Times New Roman"/>
          <w:color w:val="0070C0"/>
        </w:rPr>
        <w:t>ed our method in the same period of our data analysis (May-June, 2016) with another radio</w:t>
      </w:r>
      <w:del w:id="21" w:author="Junhong Lee" w:date="2018-11-29T09:46:00Z">
        <w:r w:rsidR="000B5FFF" w:rsidRPr="00557E0C" w:rsidDel="00A46CBD">
          <w:rPr>
            <w:rFonts w:ascii="Times New Roman" w:hAnsi="Times New Roman"/>
            <w:color w:val="0070C0"/>
          </w:rPr>
          <w:delText>-</w:delText>
        </w:r>
      </w:del>
      <w:r w:rsidR="001B7BC6">
        <w:rPr>
          <w:rFonts w:ascii="Times New Roman" w:hAnsi="Times New Roman"/>
          <w:color w:val="0070C0"/>
        </w:rPr>
        <w:t>sonde observation (</w:t>
      </w:r>
      <w:r w:rsidR="000B5FFF" w:rsidRPr="00557E0C">
        <w:rPr>
          <w:rFonts w:ascii="Times New Roman" w:hAnsi="Times New Roman"/>
          <w:color w:val="0070C0"/>
        </w:rPr>
        <w:t>Table R</w:t>
      </w:r>
      <w:r w:rsidR="0029497D">
        <w:rPr>
          <w:rFonts w:ascii="Times New Roman" w:hAnsi="Times New Roman"/>
          <w:color w:val="0070C0"/>
        </w:rPr>
        <w:t>1 below</w:t>
      </w:r>
      <w:r w:rsidR="001B7BC6">
        <w:rPr>
          <w:rFonts w:ascii="Times New Roman" w:hAnsi="Times New Roman"/>
          <w:color w:val="0070C0"/>
        </w:rPr>
        <w:t>)</w:t>
      </w:r>
      <w:r w:rsidR="000B5FFF" w:rsidRPr="00557E0C">
        <w:rPr>
          <w:rFonts w:ascii="Times New Roman" w:hAnsi="Times New Roman"/>
          <w:color w:val="0070C0"/>
        </w:rPr>
        <w:t>. Please also consider that typical properties of the boundary layer such as clear temperature inversion and its diurnal variation</w:t>
      </w:r>
      <w:r w:rsidR="001B7BC6">
        <w:rPr>
          <w:rFonts w:ascii="Times New Roman" w:hAnsi="Times New Roman"/>
          <w:color w:val="0070C0"/>
        </w:rPr>
        <w:t xml:space="preserve"> were observed in one winter day.</w:t>
      </w:r>
      <w:r w:rsidR="000B5FFF" w:rsidRPr="00557E0C">
        <w:rPr>
          <w:rFonts w:ascii="Times New Roman" w:hAnsi="Times New Roman"/>
          <w:color w:val="0070C0"/>
        </w:rPr>
        <w:t xml:space="preserve"> </w:t>
      </w:r>
      <w:r w:rsidR="0029497D">
        <w:rPr>
          <w:rFonts w:ascii="Times New Roman" w:hAnsi="Times New Roman"/>
          <w:color w:val="0070C0"/>
        </w:rPr>
        <w:t>We also discussed physical interpretation of our parameter optimization in our response to the reviewer #2</w:t>
      </w:r>
    </w:p>
    <w:p w14:paraId="4FC15062" w14:textId="149C3120" w:rsidR="00E3127F" w:rsidRDefault="00E3127F" w:rsidP="00E3127F">
      <w:pPr>
        <w:spacing w:line="360" w:lineRule="auto"/>
        <w:rPr>
          <w:rFonts w:ascii="Times New Roman" w:hAnsi="Times New Roman"/>
        </w:rPr>
      </w:pPr>
    </w:p>
    <w:p w14:paraId="15B6A2E6" w14:textId="2A87CF07" w:rsidR="0029497D" w:rsidRPr="00E3127F" w:rsidRDefault="0029497D" w:rsidP="0029497D">
      <w:pPr>
        <w:spacing w:line="360" w:lineRule="auto"/>
        <w:rPr>
          <w:rFonts w:ascii="Times New Roman" w:hAnsi="Times New Roman"/>
          <w:color w:val="0070C0"/>
        </w:rPr>
      </w:pPr>
      <w:r w:rsidRPr="00E3127F">
        <w:rPr>
          <w:rFonts w:ascii="Times New Roman" w:hAnsi="Times New Roman"/>
          <w:color w:val="0070C0"/>
          <w:szCs w:val="20"/>
        </w:rPr>
        <w:t>Table R</w:t>
      </w:r>
      <w:r>
        <w:rPr>
          <w:rFonts w:ascii="Times New Roman" w:hAnsi="Times New Roman"/>
          <w:color w:val="0070C0"/>
          <w:szCs w:val="20"/>
        </w:rPr>
        <w:t>1</w:t>
      </w:r>
      <w:r w:rsidRPr="00E3127F">
        <w:rPr>
          <w:rFonts w:ascii="Times New Roman" w:hAnsi="Times New Roman"/>
          <w:color w:val="0070C0"/>
          <w:szCs w:val="20"/>
        </w:rPr>
        <w:t xml:space="preserve">. Root mean square error and mean bias error for six retrieval algorithm evaluated against four </w:t>
      </w:r>
      <w:del w:id="22" w:author="Junhong Lee" w:date="2018-11-29T09:47:00Z">
        <w:r w:rsidRPr="00E3127F" w:rsidDel="00A46CBD">
          <w:rPr>
            <w:rFonts w:ascii="Times New Roman" w:hAnsi="Times New Roman"/>
            <w:color w:val="0070C0"/>
            <w:szCs w:val="20"/>
          </w:rPr>
          <w:delText>ozone-</w:delText>
        </w:r>
      </w:del>
      <w:ins w:id="23" w:author="Junhong Lee" w:date="2018-11-29T09:47:00Z">
        <w:r w:rsidR="00A46CBD">
          <w:rPr>
            <w:rFonts w:ascii="Times New Roman" w:hAnsi="Times New Roman"/>
            <w:color w:val="0070C0"/>
            <w:szCs w:val="20"/>
          </w:rPr>
          <w:t>ra</w:t>
        </w:r>
      </w:ins>
      <w:ins w:id="24" w:author="Junhong Lee" w:date="2018-11-29T09:48:00Z">
        <w:r w:rsidR="00A46CBD">
          <w:rPr>
            <w:rFonts w:ascii="Times New Roman" w:hAnsi="Times New Roman"/>
            <w:color w:val="0070C0"/>
            <w:szCs w:val="20"/>
          </w:rPr>
          <w:t>dio</w:t>
        </w:r>
      </w:ins>
      <w:r w:rsidRPr="00E3127F">
        <w:rPr>
          <w:rFonts w:ascii="Times New Roman" w:hAnsi="Times New Roman"/>
          <w:color w:val="0070C0"/>
          <w:szCs w:val="20"/>
        </w:rPr>
        <w:t xml:space="preserve">sonde measurements which </w:t>
      </w:r>
      <w:r w:rsidRPr="00E3127F">
        <w:rPr>
          <w:rFonts w:ascii="Times New Roman" w:hAnsi="Times New Roman"/>
          <w:noProof/>
          <w:color w:val="0070C0"/>
          <w:szCs w:val="20"/>
        </w:rPr>
        <w:t>were</w:t>
      </w:r>
      <w:r w:rsidRPr="00E3127F">
        <w:rPr>
          <w:rFonts w:ascii="Times New Roman" w:hAnsi="Times New Roman"/>
          <w:color w:val="0070C0"/>
          <w:szCs w:val="20"/>
        </w:rPr>
        <w:t xml:space="preserve"> launched at daytime of May 2016. </w:t>
      </w:r>
      <w:r w:rsidRPr="00E3127F">
        <w:rPr>
          <w:rFonts w:ascii="Times New Roman" w:hAnsi="Times New Roman"/>
          <w:noProof/>
          <w:color w:val="0070C0"/>
          <w:szCs w:val="20"/>
        </w:rPr>
        <w:t>Top skill scores are highlighted by bold fonts</w:t>
      </w:r>
      <w:r w:rsidRPr="00E3127F">
        <w:rPr>
          <w:rFonts w:ascii="Times New Roman" w:hAnsi="Times New Roman"/>
          <w:color w:val="0070C0"/>
          <w:szCs w:val="20"/>
        </w:rPr>
        <w:t>.</w:t>
      </w:r>
    </w:p>
    <w:tbl>
      <w:tblPr>
        <w:tblW w:w="8881" w:type="dxa"/>
        <w:tblBorders>
          <w:insideH w:val="single" w:sz="4" w:space="0" w:color="auto"/>
          <w:insideV w:val="single" w:sz="4" w:space="0" w:color="auto"/>
        </w:tblBorders>
        <w:tblLayout w:type="fixed"/>
        <w:tblLook w:val="04A0" w:firstRow="1" w:lastRow="0" w:firstColumn="1" w:lastColumn="0" w:noHBand="0" w:noVBand="1"/>
      </w:tblPr>
      <w:tblGrid>
        <w:gridCol w:w="2802"/>
        <w:gridCol w:w="1013"/>
        <w:gridCol w:w="1013"/>
        <w:gridCol w:w="1013"/>
        <w:gridCol w:w="1013"/>
        <w:gridCol w:w="1013"/>
        <w:gridCol w:w="1014"/>
      </w:tblGrid>
      <w:tr w:rsidR="0029497D" w:rsidRPr="00E3127F" w14:paraId="14927B60" w14:textId="77777777" w:rsidTr="00713DC9">
        <w:tc>
          <w:tcPr>
            <w:tcW w:w="2802" w:type="dxa"/>
            <w:tcBorders>
              <w:top w:val="single" w:sz="4" w:space="0" w:color="auto"/>
              <w:bottom w:val="single" w:sz="4" w:space="0" w:color="auto"/>
              <w:right w:val="nil"/>
            </w:tcBorders>
          </w:tcPr>
          <w:p w14:paraId="1A9408A1" w14:textId="77777777" w:rsidR="0029497D" w:rsidRPr="00E3127F" w:rsidRDefault="0029497D" w:rsidP="00713DC9">
            <w:pPr>
              <w:spacing w:line="360" w:lineRule="auto"/>
              <w:jc w:val="center"/>
              <w:rPr>
                <w:rFonts w:ascii="Times New Roman" w:hAnsi="Times New Roman"/>
                <w:color w:val="0070C0"/>
                <w:szCs w:val="20"/>
              </w:rPr>
            </w:pPr>
          </w:p>
        </w:tc>
        <w:tc>
          <w:tcPr>
            <w:tcW w:w="1013" w:type="dxa"/>
            <w:tcBorders>
              <w:top w:val="single" w:sz="4" w:space="0" w:color="auto"/>
              <w:left w:val="nil"/>
              <w:bottom w:val="single" w:sz="4" w:space="0" w:color="auto"/>
              <w:right w:val="nil"/>
            </w:tcBorders>
          </w:tcPr>
          <w:p w14:paraId="3C1BCF5F" w14:textId="77777777" w:rsidR="0029497D" w:rsidRPr="00E3127F" w:rsidRDefault="0029497D" w:rsidP="00713DC9">
            <w:pPr>
              <w:spacing w:line="360" w:lineRule="auto"/>
              <w:jc w:val="center"/>
              <w:rPr>
                <w:rFonts w:ascii="Times New Roman" w:hAnsi="Times New Roman"/>
                <w:b/>
                <w:color w:val="0070C0"/>
                <w:szCs w:val="20"/>
              </w:rPr>
            </w:pPr>
            <w:r w:rsidRPr="00E3127F">
              <w:rPr>
                <w:rFonts w:ascii="Times New Roman" w:hAnsi="Times New Roman"/>
                <w:b/>
                <w:color w:val="0070C0"/>
                <w:szCs w:val="20"/>
              </w:rPr>
              <w:t>FIR</w:t>
            </w:r>
          </w:p>
        </w:tc>
        <w:tc>
          <w:tcPr>
            <w:tcW w:w="1013" w:type="dxa"/>
            <w:tcBorders>
              <w:top w:val="single" w:sz="4" w:space="0" w:color="auto"/>
              <w:left w:val="nil"/>
              <w:bottom w:val="single" w:sz="4" w:space="0" w:color="auto"/>
              <w:right w:val="nil"/>
            </w:tcBorders>
          </w:tcPr>
          <w:p w14:paraId="11EF42E9" w14:textId="77777777" w:rsidR="0029497D" w:rsidRPr="00E3127F" w:rsidRDefault="0029497D" w:rsidP="00713DC9">
            <w:pPr>
              <w:spacing w:line="360" w:lineRule="auto"/>
              <w:jc w:val="center"/>
              <w:rPr>
                <w:rFonts w:ascii="Times New Roman" w:hAnsi="Times New Roman"/>
                <w:b/>
                <w:color w:val="0070C0"/>
                <w:szCs w:val="20"/>
              </w:rPr>
            </w:pPr>
            <w:r w:rsidRPr="00E3127F">
              <w:rPr>
                <w:rFonts w:ascii="Times New Roman" w:hAnsi="Times New Roman"/>
                <w:b/>
                <w:color w:val="0070C0"/>
                <w:szCs w:val="20"/>
              </w:rPr>
              <w:t>SEC</w:t>
            </w:r>
          </w:p>
        </w:tc>
        <w:tc>
          <w:tcPr>
            <w:tcW w:w="1013" w:type="dxa"/>
            <w:tcBorders>
              <w:top w:val="single" w:sz="4" w:space="0" w:color="auto"/>
              <w:left w:val="nil"/>
              <w:bottom w:val="single" w:sz="4" w:space="0" w:color="auto"/>
              <w:right w:val="nil"/>
            </w:tcBorders>
          </w:tcPr>
          <w:p w14:paraId="22E69E7E" w14:textId="77777777" w:rsidR="0029497D" w:rsidRPr="00E3127F" w:rsidRDefault="0029497D" w:rsidP="00713DC9">
            <w:pPr>
              <w:spacing w:line="360" w:lineRule="auto"/>
              <w:jc w:val="center"/>
              <w:rPr>
                <w:rFonts w:ascii="Times New Roman" w:hAnsi="Times New Roman"/>
                <w:b/>
                <w:color w:val="0070C0"/>
                <w:szCs w:val="20"/>
              </w:rPr>
            </w:pPr>
            <w:r w:rsidRPr="00E3127F">
              <w:rPr>
                <w:rFonts w:ascii="Times New Roman" w:hAnsi="Times New Roman"/>
                <w:b/>
                <w:color w:val="0070C0"/>
                <w:szCs w:val="20"/>
              </w:rPr>
              <w:t>LOG</w:t>
            </w:r>
          </w:p>
        </w:tc>
        <w:tc>
          <w:tcPr>
            <w:tcW w:w="1013" w:type="dxa"/>
            <w:tcBorders>
              <w:top w:val="single" w:sz="4" w:space="0" w:color="auto"/>
              <w:left w:val="nil"/>
              <w:bottom w:val="single" w:sz="4" w:space="0" w:color="auto"/>
              <w:right w:val="nil"/>
            </w:tcBorders>
          </w:tcPr>
          <w:p w14:paraId="045B03F2" w14:textId="77777777" w:rsidR="0029497D" w:rsidRPr="00E3127F" w:rsidRDefault="0029497D" w:rsidP="00713DC9">
            <w:pPr>
              <w:spacing w:line="360" w:lineRule="auto"/>
              <w:jc w:val="center"/>
              <w:rPr>
                <w:rFonts w:ascii="Times New Roman" w:hAnsi="Times New Roman"/>
                <w:b/>
                <w:color w:val="0070C0"/>
                <w:szCs w:val="20"/>
              </w:rPr>
            </w:pPr>
            <w:r w:rsidRPr="00E3127F">
              <w:rPr>
                <w:rFonts w:ascii="Times New Roman" w:hAnsi="Times New Roman"/>
                <w:b/>
                <w:color w:val="0070C0"/>
                <w:szCs w:val="20"/>
              </w:rPr>
              <w:t>E07</w:t>
            </w:r>
          </w:p>
        </w:tc>
        <w:tc>
          <w:tcPr>
            <w:tcW w:w="1013" w:type="dxa"/>
            <w:tcBorders>
              <w:top w:val="single" w:sz="4" w:space="0" w:color="auto"/>
              <w:left w:val="nil"/>
              <w:bottom w:val="single" w:sz="4" w:space="0" w:color="auto"/>
              <w:right w:val="nil"/>
            </w:tcBorders>
          </w:tcPr>
          <w:p w14:paraId="32B308EC" w14:textId="77777777" w:rsidR="0029497D" w:rsidRPr="00E3127F" w:rsidRDefault="0029497D" w:rsidP="00713DC9">
            <w:pPr>
              <w:spacing w:line="360" w:lineRule="auto"/>
              <w:jc w:val="center"/>
              <w:rPr>
                <w:rFonts w:ascii="Times New Roman" w:hAnsi="Times New Roman"/>
                <w:b/>
                <w:color w:val="0070C0"/>
                <w:szCs w:val="20"/>
              </w:rPr>
            </w:pPr>
            <w:r w:rsidRPr="00E3127F">
              <w:rPr>
                <w:rFonts w:ascii="Times New Roman" w:hAnsi="Times New Roman"/>
                <w:b/>
                <w:color w:val="0070C0"/>
                <w:szCs w:val="20"/>
              </w:rPr>
              <w:t>VAI</w:t>
            </w:r>
          </w:p>
        </w:tc>
        <w:tc>
          <w:tcPr>
            <w:tcW w:w="1014" w:type="dxa"/>
            <w:tcBorders>
              <w:top w:val="single" w:sz="4" w:space="0" w:color="auto"/>
              <w:left w:val="nil"/>
              <w:bottom w:val="single" w:sz="4" w:space="0" w:color="auto"/>
            </w:tcBorders>
          </w:tcPr>
          <w:p w14:paraId="196A0D72" w14:textId="77777777" w:rsidR="0029497D" w:rsidRPr="00E3127F" w:rsidRDefault="0029497D" w:rsidP="00713DC9">
            <w:pPr>
              <w:spacing w:line="360" w:lineRule="auto"/>
              <w:jc w:val="center"/>
              <w:rPr>
                <w:rFonts w:ascii="Times New Roman" w:hAnsi="Times New Roman"/>
                <w:b/>
                <w:color w:val="0070C0"/>
                <w:szCs w:val="20"/>
              </w:rPr>
            </w:pPr>
            <w:r w:rsidRPr="00E3127F">
              <w:rPr>
                <w:rFonts w:ascii="Times New Roman" w:hAnsi="Times New Roman"/>
                <w:b/>
                <w:color w:val="0070C0"/>
                <w:szCs w:val="20"/>
              </w:rPr>
              <w:t>EE07</w:t>
            </w:r>
          </w:p>
        </w:tc>
      </w:tr>
      <w:tr w:rsidR="0029497D" w:rsidRPr="00E3127F" w14:paraId="7878BC67" w14:textId="77777777" w:rsidTr="00713DC9">
        <w:tc>
          <w:tcPr>
            <w:tcW w:w="2802" w:type="dxa"/>
            <w:tcBorders>
              <w:top w:val="single" w:sz="4" w:space="0" w:color="auto"/>
              <w:bottom w:val="nil"/>
              <w:right w:val="nil"/>
            </w:tcBorders>
          </w:tcPr>
          <w:p w14:paraId="5293C4C0" w14:textId="77777777" w:rsidR="0029497D" w:rsidRPr="00E3127F" w:rsidRDefault="0029497D" w:rsidP="00713DC9">
            <w:pPr>
              <w:spacing w:line="360" w:lineRule="auto"/>
              <w:rPr>
                <w:rFonts w:ascii="Times New Roman" w:hAnsi="Times New Roman"/>
                <w:b/>
                <w:color w:val="0070C0"/>
                <w:szCs w:val="20"/>
              </w:rPr>
            </w:pPr>
          </w:p>
        </w:tc>
        <w:tc>
          <w:tcPr>
            <w:tcW w:w="1013" w:type="dxa"/>
            <w:tcBorders>
              <w:top w:val="single" w:sz="4" w:space="0" w:color="auto"/>
              <w:left w:val="nil"/>
              <w:bottom w:val="nil"/>
              <w:right w:val="nil"/>
            </w:tcBorders>
            <w:hideMark/>
          </w:tcPr>
          <w:p w14:paraId="09EFE068" w14:textId="77777777" w:rsidR="0029497D" w:rsidRPr="00E3127F" w:rsidRDefault="0029497D" w:rsidP="00713DC9">
            <w:pPr>
              <w:spacing w:line="360" w:lineRule="auto"/>
              <w:rPr>
                <w:rFonts w:ascii="Times New Roman" w:hAnsi="Times New Roman"/>
                <w:color w:val="0070C0"/>
                <w:szCs w:val="20"/>
              </w:rPr>
            </w:pPr>
          </w:p>
        </w:tc>
        <w:tc>
          <w:tcPr>
            <w:tcW w:w="1013" w:type="dxa"/>
            <w:tcBorders>
              <w:top w:val="single" w:sz="4" w:space="0" w:color="auto"/>
              <w:left w:val="nil"/>
              <w:bottom w:val="nil"/>
              <w:right w:val="nil"/>
            </w:tcBorders>
            <w:hideMark/>
          </w:tcPr>
          <w:p w14:paraId="5280A369" w14:textId="77777777" w:rsidR="0029497D" w:rsidRPr="00E3127F" w:rsidRDefault="0029497D" w:rsidP="00713DC9">
            <w:pPr>
              <w:spacing w:line="360" w:lineRule="auto"/>
              <w:rPr>
                <w:rFonts w:ascii="Times New Roman" w:hAnsi="Times New Roman"/>
                <w:color w:val="0070C0"/>
                <w:szCs w:val="20"/>
              </w:rPr>
            </w:pPr>
          </w:p>
        </w:tc>
        <w:tc>
          <w:tcPr>
            <w:tcW w:w="1013" w:type="dxa"/>
            <w:tcBorders>
              <w:top w:val="single" w:sz="4" w:space="0" w:color="auto"/>
              <w:left w:val="nil"/>
              <w:bottom w:val="nil"/>
              <w:right w:val="nil"/>
            </w:tcBorders>
            <w:hideMark/>
          </w:tcPr>
          <w:p w14:paraId="2C09E4BD" w14:textId="77777777" w:rsidR="0029497D" w:rsidRPr="00E3127F" w:rsidRDefault="0029497D" w:rsidP="00713DC9">
            <w:pPr>
              <w:spacing w:line="360" w:lineRule="auto"/>
              <w:rPr>
                <w:rFonts w:ascii="Times New Roman" w:hAnsi="Times New Roman"/>
                <w:color w:val="0070C0"/>
                <w:szCs w:val="20"/>
              </w:rPr>
            </w:pPr>
          </w:p>
        </w:tc>
        <w:tc>
          <w:tcPr>
            <w:tcW w:w="1013" w:type="dxa"/>
            <w:tcBorders>
              <w:top w:val="single" w:sz="4" w:space="0" w:color="auto"/>
              <w:left w:val="nil"/>
              <w:bottom w:val="nil"/>
              <w:right w:val="nil"/>
            </w:tcBorders>
          </w:tcPr>
          <w:p w14:paraId="1298E83A" w14:textId="77777777" w:rsidR="0029497D" w:rsidRPr="00E3127F" w:rsidRDefault="0029497D" w:rsidP="00713DC9">
            <w:pPr>
              <w:spacing w:line="360" w:lineRule="auto"/>
              <w:rPr>
                <w:rFonts w:ascii="Times New Roman" w:hAnsi="Times New Roman"/>
                <w:color w:val="0070C0"/>
                <w:szCs w:val="20"/>
              </w:rPr>
            </w:pPr>
          </w:p>
        </w:tc>
        <w:tc>
          <w:tcPr>
            <w:tcW w:w="1013" w:type="dxa"/>
            <w:tcBorders>
              <w:top w:val="single" w:sz="4" w:space="0" w:color="auto"/>
              <w:left w:val="nil"/>
              <w:bottom w:val="nil"/>
              <w:right w:val="nil"/>
            </w:tcBorders>
          </w:tcPr>
          <w:p w14:paraId="0F11AA14" w14:textId="77777777" w:rsidR="0029497D" w:rsidRPr="00E3127F" w:rsidRDefault="0029497D" w:rsidP="00713DC9">
            <w:pPr>
              <w:spacing w:line="360" w:lineRule="auto"/>
              <w:rPr>
                <w:rFonts w:ascii="Times New Roman" w:hAnsi="Times New Roman"/>
                <w:color w:val="0070C0"/>
                <w:szCs w:val="20"/>
              </w:rPr>
            </w:pPr>
          </w:p>
        </w:tc>
        <w:tc>
          <w:tcPr>
            <w:tcW w:w="1014" w:type="dxa"/>
            <w:tcBorders>
              <w:top w:val="single" w:sz="4" w:space="0" w:color="auto"/>
              <w:left w:val="nil"/>
              <w:bottom w:val="nil"/>
            </w:tcBorders>
            <w:hideMark/>
          </w:tcPr>
          <w:p w14:paraId="33B66CCD" w14:textId="77777777" w:rsidR="0029497D" w:rsidRPr="00E3127F" w:rsidRDefault="0029497D" w:rsidP="00713DC9">
            <w:pPr>
              <w:spacing w:line="360" w:lineRule="auto"/>
              <w:rPr>
                <w:rFonts w:ascii="Times New Roman" w:hAnsi="Times New Roman"/>
                <w:color w:val="0070C0"/>
                <w:szCs w:val="20"/>
              </w:rPr>
            </w:pPr>
          </w:p>
        </w:tc>
      </w:tr>
      <w:tr w:rsidR="0029497D" w:rsidRPr="00E3127F" w14:paraId="46423B36" w14:textId="77777777" w:rsidTr="00713DC9">
        <w:tc>
          <w:tcPr>
            <w:tcW w:w="2802" w:type="dxa"/>
            <w:tcBorders>
              <w:top w:val="nil"/>
              <w:bottom w:val="nil"/>
              <w:right w:val="nil"/>
            </w:tcBorders>
          </w:tcPr>
          <w:p w14:paraId="4AE0A3A5"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Mean bias error (m)</w:t>
            </w:r>
          </w:p>
        </w:tc>
        <w:tc>
          <w:tcPr>
            <w:tcW w:w="1013" w:type="dxa"/>
            <w:tcBorders>
              <w:top w:val="nil"/>
              <w:left w:val="nil"/>
              <w:bottom w:val="nil"/>
              <w:right w:val="nil"/>
            </w:tcBorders>
          </w:tcPr>
          <w:p w14:paraId="26F2BDE5"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1525.7</w:t>
            </w:r>
          </w:p>
        </w:tc>
        <w:tc>
          <w:tcPr>
            <w:tcW w:w="1013" w:type="dxa"/>
            <w:tcBorders>
              <w:top w:val="nil"/>
              <w:left w:val="nil"/>
              <w:bottom w:val="nil"/>
              <w:right w:val="nil"/>
            </w:tcBorders>
          </w:tcPr>
          <w:p w14:paraId="496BC292"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756.5</w:t>
            </w:r>
          </w:p>
        </w:tc>
        <w:tc>
          <w:tcPr>
            <w:tcW w:w="1013" w:type="dxa"/>
            <w:tcBorders>
              <w:top w:val="nil"/>
              <w:left w:val="nil"/>
              <w:bottom w:val="nil"/>
              <w:right w:val="nil"/>
            </w:tcBorders>
          </w:tcPr>
          <w:p w14:paraId="461446B6"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730.8</w:t>
            </w:r>
          </w:p>
        </w:tc>
        <w:tc>
          <w:tcPr>
            <w:tcW w:w="1013" w:type="dxa"/>
            <w:tcBorders>
              <w:top w:val="nil"/>
              <w:left w:val="nil"/>
              <w:bottom w:val="nil"/>
              <w:right w:val="nil"/>
            </w:tcBorders>
          </w:tcPr>
          <w:p w14:paraId="12E98EA2" w14:textId="7DAB4623" w:rsidR="0029497D" w:rsidRPr="00E3127F" w:rsidRDefault="0029497D" w:rsidP="00713DC9">
            <w:pPr>
              <w:spacing w:line="360" w:lineRule="auto"/>
              <w:rPr>
                <w:rFonts w:ascii="Times New Roman" w:hAnsi="Times New Roman"/>
                <w:color w:val="0070C0"/>
                <w:szCs w:val="20"/>
              </w:rPr>
            </w:pPr>
            <w:del w:id="25" w:author="Junhong Lee" w:date="2018-11-29T11:21:00Z">
              <w:r w:rsidRPr="00E3127F" w:rsidDel="00831611">
                <w:rPr>
                  <w:rFonts w:ascii="Times New Roman" w:hAnsi="Times New Roman"/>
                  <w:color w:val="0070C0"/>
                  <w:szCs w:val="20"/>
                </w:rPr>
                <w:delText>324.2</w:delText>
              </w:r>
            </w:del>
            <w:ins w:id="26" w:author="Junhong Lee" w:date="2018-11-29T11:21:00Z">
              <w:r w:rsidR="00831611" w:rsidRPr="00831611">
                <w:rPr>
                  <w:rFonts w:ascii="Times New Roman" w:hAnsi="Times New Roman"/>
                  <w:b/>
                  <w:color w:val="0070C0"/>
                  <w:szCs w:val="20"/>
                  <w:rPrChange w:id="27" w:author="Junhong Lee" w:date="2018-11-29T11:22:00Z">
                    <w:rPr>
                      <w:rFonts w:ascii="Times New Roman" w:hAnsi="Times New Roman"/>
                      <w:color w:val="0070C0"/>
                      <w:szCs w:val="20"/>
                    </w:rPr>
                  </w:rPrChange>
                </w:rPr>
                <w:t>-66.5</w:t>
              </w:r>
            </w:ins>
          </w:p>
        </w:tc>
        <w:tc>
          <w:tcPr>
            <w:tcW w:w="1013" w:type="dxa"/>
            <w:tcBorders>
              <w:top w:val="nil"/>
              <w:left w:val="nil"/>
              <w:bottom w:val="nil"/>
              <w:right w:val="nil"/>
            </w:tcBorders>
          </w:tcPr>
          <w:p w14:paraId="2511A084"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154.4</w:t>
            </w:r>
          </w:p>
        </w:tc>
        <w:tc>
          <w:tcPr>
            <w:tcW w:w="1014" w:type="dxa"/>
            <w:tcBorders>
              <w:top w:val="nil"/>
              <w:left w:val="nil"/>
              <w:bottom w:val="nil"/>
            </w:tcBorders>
          </w:tcPr>
          <w:p w14:paraId="30479C41"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-264.7</w:t>
            </w:r>
          </w:p>
        </w:tc>
      </w:tr>
      <w:tr w:rsidR="0029497D" w:rsidRPr="00E3127F" w14:paraId="56709599" w14:textId="77777777" w:rsidTr="00713DC9">
        <w:tc>
          <w:tcPr>
            <w:tcW w:w="2802" w:type="dxa"/>
            <w:tcBorders>
              <w:top w:val="nil"/>
              <w:bottom w:val="single" w:sz="4" w:space="0" w:color="auto"/>
              <w:right w:val="nil"/>
            </w:tcBorders>
          </w:tcPr>
          <w:p w14:paraId="75E65909"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Root mean square error (m)</w:t>
            </w:r>
          </w:p>
        </w:tc>
        <w:tc>
          <w:tcPr>
            <w:tcW w:w="1013" w:type="dxa"/>
            <w:tcBorders>
              <w:top w:val="nil"/>
              <w:left w:val="nil"/>
              <w:bottom w:val="single" w:sz="4" w:space="0" w:color="auto"/>
              <w:right w:val="nil"/>
            </w:tcBorders>
          </w:tcPr>
          <w:p w14:paraId="20F2A6FB"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1803.6</w:t>
            </w:r>
          </w:p>
        </w:tc>
        <w:tc>
          <w:tcPr>
            <w:tcW w:w="1013" w:type="dxa"/>
            <w:tcBorders>
              <w:top w:val="nil"/>
              <w:left w:val="nil"/>
              <w:bottom w:val="single" w:sz="4" w:space="0" w:color="auto"/>
              <w:right w:val="nil"/>
            </w:tcBorders>
          </w:tcPr>
          <w:p w14:paraId="17FCB6A4"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1344.5</w:t>
            </w:r>
          </w:p>
        </w:tc>
        <w:tc>
          <w:tcPr>
            <w:tcW w:w="1013" w:type="dxa"/>
            <w:tcBorders>
              <w:top w:val="nil"/>
              <w:left w:val="nil"/>
              <w:bottom w:val="single" w:sz="4" w:space="0" w:color="auto"/>
              <w:right w:val="nil"/>
            </w:tcBorders>
          </w:tcPr>
          <w:p w14:paraId="54F761AE"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1040.5</w:t>
            </w:r>
          </w:p>
        </w:tc>
        <w:tc>
          <w:tcPr>
            <w:tcW w:w="1013" w:type="dxa"/>
            <w:tcBorders>
              <w:top w:val="nil"/>
              <w:left w:val="nil"/>
              <w:bottom w:val="single" w:sz="4" w:space="0" w:color="auto"/>
              <w:right w:val="nil"/>
            </w:tcBorders>
          </w:tcPr>
          <w:p w14:paraId="316B4194" w14:textId="2EAEB6CF" w:rsidR="0029497D" w:rsidRPr="00E3127F" w:rsidRDefault="00831611" w:rsidP="00713DC9">
            <w:pPr>
              <w:spacing w:line="360" w:lineRule="auto"/>
              <w:rPr>
                <w:rFonts w:ascii="Times New Roman" w:hAnsi="Times New Roman"/>
                <w:color w:val="0070C0"/>
                <w:szCs w:val="20"/>
              </w:rPr>
            </w:pPr>
            <w:ins w:id="28" w:author="Junhong Lee" w:date="2018-11-29T11:21:00Z">
              <w:r>
                <w:rPr>
                  <w:rFonts w:ascii="Times New Roman" w:hAnsi="Times New Roman"/>
                  <w:color w:val="0070C0"/>
                  <w:szCs w:val="20"/>
                </w:rPr>
                <w:t>932.4</w:t>
              </w:r>
            </w:ins>
            <w:del w:id="29" w:author="Junhong Lee" w:date="2018-11-29T11:21:00Z">
              <w:r w:rsidR="0029497D" w:rsidRPr="00E3127F" w:rsidDel="00831611">
                <w:rPr>
                  <w:rFonts w:ascii="Times New Roman" w:hAnsi="Times New Roman"/>
                  <w:color w:val="0070C0"/>
                  <w:szCs w:val="20"/>
                </w:rPr>
                <w:delText>416.0</w:delText>
              </w:r>
            </w:del>
          </w:p>
        </w:tc>
        <w:tc>
          <w:tcPr>
            <w:tcW w:w="1013" w:type="dxa"/>
            <w:tcBorders>
              <w:top w:val="nil"/>
              <w:left w:val="nil"/>
              <w:bottom w:val="single" w:sz="4" w:space="0" w:color="auto"/>
              <w:right w:val="nil"/>
            </w:tcBorders>
          </w:tcPr>
          <w:p w14:paraId="7ABF9DC8" w14:textId="77777777" w:rsidR="0029497D" w:rsidRPr="00E3127F" w:rsidRDefault="0029497D" w:rsidP="00713DC9">
            <w:pPr>
              <w:spacing w:line="360" w:lineRule="auto"/>
              <w:rPr>
                <w:rFonts w:ascii="Times New Roman" w:hAnsi="Times New Roman"/>
                <w:color w:val="0070C0"/>
                <w:szCs w:val="20"/>
              </w:rPr>
            </w:pPr>
            <w:r w:rsidRPr="00E3127F">
              <w:rPr>
                <w:rFonts w:ascii="Times New Roman" w:hAnsi="Times New Roman"/>
                <w:color w:val="0070C0"/>
                <w:szCs w:val="20"/>
              </w:rPr>
              <w:t>569.0</w:t>
            </w:r>
          </w:p>
        </w:tc>
        <w:tc>
          <w:tcPr>
            <w:tcW w:w="1014" w:type="dxa"/>
            <w:tcBorders>
              <w:top w:val="nil"/>
              <w:left w:val="nil"/>
              <w:bottom w:val="single" w:sz="4" w:space="0" w:color="auto"/>
            </w:tcBorders>
          </w:tcPr>
          <w:p w14:paraId="24150BC0" w14:textId="77777777" w:rsidR="0029497D" w:rsidRPr="00E3127F" w:rsidRDefault="0029497D" w:rsidP="00713DC9">
            <w:pPr>
              <w:spacing w:line="360" w:lineRule="auto"/>
              <w:rPr>
                <w:rFonts w:ascii="Times New Roman" w:hAnsi="Times New Roman"/>
                <w:b/>
                <w:color w:val="0070C0"/>
                <w:szCs w:val="20"/>
              </w:rPr>
            </w:pPr>
            <w:r w:rsidRPr="00E3127F">
              <w:rPr>
                <w:rFonts w:ascii="Times New Roman" w:hAnsi="Times New Roman"/>
                <w:b/>
                <w:color w:val="0070C0"/>
                <w:szCs w:val="20"/>
              </w:rPr>
              <w:t>390.3</w:t>
            </w:r>
          </w:p>
        </w:tc>
      </w:tr>
    </w:tbl>
    <w:p w14:paraId="471542F6" w14:textId="7C9ABB0E" w:rsidR="0029497D" w:rsidRPr="00E3127F" w:rsidRDefault="0029497D" w:rsidP="00E3127F">
      <w:pPr>
        <w:spacing w:line="360" w:lineRule="auto"/>
        <w:rPr>
          <w:rFonts w:ascii="Times New Roman" w:hAnsi="Times New Roman"/>
        </w:rPr>
      </w:pPr>
    </w:p>
    <w:p w14:paraId="4635965E"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lastRenderedPageBreak/>
        <w:t>13. L262/263 – and difference of what is measured – lowest layer detectable by the radiosonde?</w:t>
      </w:r>
    </w:p>
    <w:p w14:paraId="10D67B07" w14:textId="5B09A84D" w:rsidR="00E3127F" w:rsidRPr="00E3127F" w:rsidRDefault="00E3127F" w:rsidP="00DB209A">
      <w:pPr>
        <w:spacing w:line="360" w:lineRule="auto"/>
        <w:ind w:firstLineChars="100" w:firstLine="241"/>
        <w:jc w:val="both"/>
        <w:rPr>
          <w:rFonts w:ascii="Times New Roman" w:hAnsi="Times New Roman"/>
          <w:color w:val="0070C0"/>
        </w:rPr>
      </w:pPr>
      <w:r w:rsidRPr="008B1E40">
        <w:rPr>
          <w:rFonts w:ascii="Times New Roman" w:hAnsi="Times New Roman"/>
          <w:b/>
          <w:i/>
          <w:color w:val="0070C0"/>
        </w:rPr>
        <w:t>Reply:</w:t>
      </w:r>
      <w:r w:rsidRPr="00E3127F">
        <w:rPr>
          <w:rFonts w:ascii="Times New Roman" w:hAnsi="Times New Roman"/>
          <w:color w:val="0070C0"/>
        </w:rPr>
        <w:t xml:space="preserve"> </w:t>
      </w:r>
      <w:r w:rsidR="008B1E40" w:rsidRPr="00557E0C">
        <w:rPr>
          <w:rFonts w:ascii="Times New Roman" w:hAnsi="Times New Roman"/>
          <w:color w:val="0070C0"/>
        </w:rPr>
        <w:t xml:space="preserve">We defined nighttime boundary layer if </w:t>
      </w:r>
      <w:r w:rsidR="008B1E40">
        <w:rPr>
          <w:rFonts w:ascii="Times New Roman" w:hAnsi="Times New Roman"/>
          <w:color w:val="0070C0"/>
        </w:rPr>
        <w:t>a</w:t>
      </w:r>
      <w:r w:rsidR="008B1E40" w:rsidRPr="00557E0C">
        <w:rPr>
          <w:rFonts w:ascii="Times New Roman" w:hAnsi="Times New Roman"/>
          <w:color w:val="0070C0"/>
        </w:rPr>
        <w:t xml:space="preserve"> layer corresponded to the lowest temperature inversion following Seidel et al. (2010). We revised the manuscript to </w:t>
      </w:r>
      <w:r w:rsidR="008B1E40">
        <w:rPr>
          <w:rFonts w:ascii="Times New Roman" w:hAnsi="Times New Roman"/>
          <w:color w:val="0070C0"/>
        </w:rPr>
        <w:t xml:space="preserve">refer this method. </w:t>
      </w:r>
    </w:p>
    <w:p w14:paraId="0F3A7E15" w14:textId="77777777" w:rsidR="00E3127F" w:rsidRPr="00E3127F" w:rsidRDefault="00E3127F" w:rsidP="00E3127F">
      <w:pPr>
        <w:spacing w:line="360" w:lineRule="auto"/>
        <w:rPr>
          <w:rFonts w:ascii="Times New Roman" w:hAnsi="Times New Roman"/>
        </w:rPr>
      </w:pPr>
    </w:p>
    <w:p w14:paraId="5203AA7E"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14. L299-304 –given the </w:t>
      </w:r>
      <w:r w:rsidRPr="00E3127F">
        <w:rPr>
          <w:rFonts w:ascii="Times New Roman" w:hAnsi="Times New Roman"/>
          <w:noProof/>
        </w:rPr>
        <w:t>large</w:t>
      </w:r>
      <w:r w:rsidRPr="00E3127F">
        <w:rPr>
          <w:rFonts w:ascii="Times New Roman" w:hAnsi="Times New Roman"/>
        </w:rPr>
        <w:t xml:space="preserve"> range of values – median and interquartile range (IQR) may be more informative than the mean and standard deviation.</w:t>
      </w:r>
    </w:p>
    <w:p w14:paraId="71B08CD2" w14:textId="12BE9E34" w:rsidR="00E3127F" w:rsidRPr="00E3127F" w:rsidRDefault="00E3127F" w:rsidP="008B1E40">
      <w:pPr>
        <w:spacing w:line="360" w:lineRule="auto"/>
        <w:rPr>
          <w:rFonts w:ascii="Times New Roman" w:hAnsi="Times New Roman"/>
          <w:color w:val="0070C0"/>
        </w:rPr>
      </w:pPr>
      <w:r w:rsidRPr="008B1E40">
        <w:rPr>
          <w:rFonts w:ascii="Times New Roman" w:hAnsi="Times New Roman"/>
          <w:b/>
          <w:i/>
          <w:color w:val="0070C0"/>
        </w:rPr>
        <w:t>Reply:</w:t>
      </w:r>
      <w:r w:rsidRPr="00E3127F">
        <w:rPr>
          <w:rFonts w:ascii="Times New Roman" w:hAnsi="Times New Roman"/>
          <w:color w:val="0070C0"/>
        </w:rPr>
        <w:t xml:space="preserve"> </w:t>
      </w:r>
      <w:r w:rsidR="008B1E40" w:rsidRPr="00557E0C">
        <w:rPr>
          <w:rFonts w:ascii="Times New Roman" w:hAnsi="Times New Roman"/>
          <w:color w:val="0070C0"/>
        </w:rPr>
        <w:t>We revised the figures and text to incorporate the revi</w:t>
      </w:r>
      <w:r w:rsidR="008B1E40" w:rsidRPr="00557E0C">
        <w:rPr>
          <w:rFonts w:ascii="Times New Roman" w:hAnsi="Times New Roman" w:hint="eastAsia"/>
          <w:color w:val="0070C0"/>
        </w:rPr>
        <w:t>e</w:t>
      </w:r>
      <w:r w:rsidR="008B1E40" w:rsidRPr="00557E0C">
        <w:rPr>
          <w:rFonts w:ascii="Times New Roman" w:hAnsi="Times New Roman"/>
          <w:color w:val="0070C0"/>
        </w:rPr>
        <w:t>wer’s comment.</w:t>
      </w:r>
    </w:p>
    <w:p w14:paraId="1D174775" w14:textId="77777777" w:rsidR="00E3127F" w:rsidRPr="008B1E40" w:rsidRDefault="00E3127F" w:rsidP="00E3127F">
      <w:pPr>
        <w:spacing w:line="360" w:lineRule="auto"/>
        <w:rPr>
          <w:rFonts w:ascii="Times New Roman" w:hAnsi="Times New Roman"/>
        </w:rPr>
      </w:pPr>
    </w:p>
    <w:p w14:paraId="211D0E06" w14:textId="77777777" w:rsidR="00E3127F" w:rsidRPr="00E3127F" w:rsidRDefault="00E3127F" w:rsidP="00E3127F">
      <w:pPr>
        <w:spacing w:line="360" w:lineRule="auto"/>
        <w:rPr>
          <w:rFonts w:ascii="Times New Roman" w:hAnsi="Times New Roman"/>
        </w:rPr>
      </w:pPr>
      <w:r w:rsidRPr="00E3127F">
        <w:rPr>
          <w:rFonts w:ascii="Times New Roman" w:hAnsi="Times New Roman"/>
        </w:rPr>
        <w:t>15. L 325-326 – this is critical.</w:t>
      </w:r>
    </w:p>
    <w:p w14:paraId="72AFD0B2" w14:textId="7FEC6277" w:rsidR="00E3127F" w:rsidRPr="00E3127F" w:rsidRDefault="008B1E40" w:rsidP="00DB209A">
      <w:pPr>
        <w:spacing w:line="360" w:lineRule="auto"/>
        <w:ind w:firstLineChars="100" w:firstLine="241"/>
        <w:jc w:val="both"/>
        <w:rPr>
          <w:rFonts w:ascii="Times New Roman" w:hAnsi="Times New Roman"/>
          <w:color w:val="0070C0"/>
        </w:rPr>
      </w:pPr>
      <w:commentRangeStart w:id="30"/>
      <w:r>
        <w:rPr>
          <w:rFonts w:ascii="Times New Roman" w:hAnsi="Times New Roman"/>
          <w:b/>
          <w:i/>
          <w:color w:val="0070C0"/>
        </w:rPr>
        <w:t>Reply:</w:t>
      </w:r>
      <w:r>
        <w:rPr>
          <w:rFonts w:ascii="Times New Roman" w:hAnsi="Times New Roman"/>
          <w:color w:val="0070C0"/>
        </w:rPr>
        <w:t xml:space="preserve"> </w:t>
      </w:r>
      <w:r w:rsidRPr="00557E0C">
        <w:rPr>
          <w:rFonts w:ascii="Times New Roman" w:hAnsi="Times New Roman"/>
          <w:color w:val="0070C0"/>
        </w:rPr>
        <w:t xml:space="preserve">Following KG18, we discussed this issue </w:t>
      </w:r>
      <w:r w:rsidR="00725939">
        <w:rPr>
          <w:rFonts w:ascii="Times New Roman" w:hAnsi="Times New Roman"/>
          <w:color w:val="0070C0"/>
        </w:rPr>
        <w:t xml:space="preserve">and limitations of our study more </w:t>
      </w:r>
      <w:r w:rsidRPr="00557E0C">
        <w:rPr>
          <w:rFonts w:ascii="Times New Roman" w:hAnsi="Times New Roman"/>
          <w:color w:val="0070C0"/>
        </w:rPr>
        <w:t xml:space="preserve">in section </w:t>
      </w:r>
      <w:ins w:id="31" w:author="Junhong Lee" w:date="2018-11-28T23:56:00Z">
        <w:r w:rsidR="0094473A">
          <w:rPr>
            <w:rFonts w:ascii="Times New Roman" w:eastAsiaTheme="minorEastAsia" w:hAnsi="Times New Roman" w:hint="eastAsia"/>
            <w:color w:val="0070C0"/>
            <w:lang w:eastAsia="ko-KR"/>
          </w:rPr>
          <w:t>3.2</w:t>
        </w:r>
      </w:ins>
      <w:del w:id="32" w:author="Junhong Lee" w:date="2018-11-28T23:56:00Z">
        <w:r w:rsidRPr="00557E0C" w:rsidDel="0094473A">
          <w:rPr>
            <w:rFonts w:ascii="Times New Roman" w:hAnsi="Times New Roman"/>
            <w:color w:val="0070C0"/>
          </w:rPr>
          <w:delText>2.4</w:delText>
        </w:r>
      </w:del>
      <w:r w:rsidRPr="00557E0C">
        <w:rPr>
          <w:rFonts w:ascii="Times New Roman" w:hAnsi="Times New Roman"/>
          <w:color w:val="0070C0"/>
        </w:rPr>
        <w:t xml:space="preserve"> </w:t>
      </w:r>
      <w:r>
        <w:rPr>
          <w:rFonts w:ascii="Times New Roman" w:hAnsi="Times New Roman"/>
          <w:color w:val="0070C0"/>
        </w:rPr>
        <w:t xml:space="preserve">to incorporate the reviewer’s comment. </w:t>
      </w:r>
      <w:commentRangeEnd w:id="30"/>
      <w:r w:rsidR="0094473A">
        <w:rPr>
          <w:rStyle w:val="a7"/>
          <w:rFonts w:asciiTheme="minorHAnsi" w:eastAsiaTheme="minorEastAsia" w:hAnsiTheme="minorHAnsi" w:cstheme="minorBidi"/>
          <w:kern w:val="2"/>
          <w:lang w:eastAsia="ko-KR"/>
        </w:rPr>
        <w:commentReference w:id="30"/>
      </w:r>
    </w:p>
    <w:p w14:paraId="5DE638AB" w14:textId="77777777" w:rsidR="00E3127F" w:rsidRPr="00E3127F" w:rsidRDefault="00E3127F" w:rsidP="00E3127F">
      <w:pPr>
        <w:spacing w:line="360" w:lineRule="auto"/>
        <w:rPr>
          <w:rFonts w:ascii="Times New Roman" w:hAnsi="Times New Roman"/>
        </w:rPr>
      </w:pPr>
    </w:p>
    <w:p w14:paraId="6418E9A3" w14:textId="77777777" w:rsidR="00E3127F" w:rsidRPr="00E3127F" w:rsidRDefault="00E3127F" w:rsidP="00E3127F">
      <w:pPr>
        <w:spacing w:line="360" w:lineRule="auto"/>
        <w:rPr>
          <w:rFonts w:ascii="Times New Roman" w:hAnsi="Times New Roman"/>
        </w:rPr>
      </w:pPr>
      <w:r w:rsidRPr="00E3127F">
        <w:rPr>
          <w:rFonts w:ascii="Times New Roman" w:hAnsi="Times New Roman"/>
        </w:rPr>
        <w:t>16. Section 3.2 – writing could be made more concise.</w:t>
      </w:r>
    </w:p>
    <w:p w14:paraId="2AC7F32C" w14:textId="159EB84B" w:rsidR="00E3127F" w:rsidRPr="002D3C63" w:rsidRDefault="00E3127F" w:rsidP="00DB209A">
      <w:pPr>
        <w:spacing w:line="360" w:lineRule="auto"/>
        <w:ind w:firstLineChars="100" w:firstLine="241"/>
        <w:jc w:val="both"/>
        <w:rPr>
          <w:rFonts w:ascii="Times New Roman" w:hAnsi="Times New Roman"/>
          <w:color w:val="0070C0"/>
        </w:rPr>
      </w:pPr>
      <w:r w:rsidRPr="00725939">
        <w:rPr>
          <w:rFonts w:ascii="Times New Roman" w:hAnsi="Times New Roman"/>
          <w:b/>
          <w:i/>
          <w:color w:val="0070C0"/>
        </w:rPr>
        <w:t>Reply:</w:t>
      </w:r>
      <w:r w:rsidRPr="00E3127F">
        <w:rPr>
          <w:rFonts w:ascii="Times New Roman" w:hAnsi="Times New Roman"/>
          <w:color w:val="0070C0"/>
        </w:rPr>
        <w:t xml:space="preserve"> </w:t>
      </w:r>
      <w:r w:rsidR="00725939" w:rsidRPr="00557E0C">
        <w:rPr>
          <w:rFonts w:ascii="Times New Roman" w:hAnsi="Times New Roman"/>
          <w:color w:val="0070C0"/>
        </w:rPr>
        <w:t>We revised the text for better readability.</w:t>
      </w:r>
    </w:p>
    <w:p w14:paraId="53C8BA79" w14:textId="77777777" w:rsidR="00E3127F" w:rsidRPr="00E3127F" w:rsidRDefault="00E3127F" w:rsidP="00E3127F">
      <w:pPr>
        <w:spacing w:line="360" w:lineRule="auto"/>
        <w:rPr>
          <w:rFonts w:ascii="Times New Roman" w:hAnsi="Times New Roman"/>
        </w:rPr>
      </w:pPr>
    </w:p>
    <w:p w14:paraId="56A6857A" w14:textId="77777777" w:rsidR="00E3127F" w:rsidRPr="00E3127F" w:rsidRDefault="00E3127F" w:rsidP="00E3127F">
      <w:pPr>
        <w:spacing w:line="360" w:lineRule="auto"/>
        <w:rPr>
          <w:rFonts w:ascii="Times New Roman" w:hAnsi="Times New Roman"/>
        </w:rPr>
      </w:pPr>
      <w:r w:rsidRPr="00E3127F">
        <w:rPr>
          <w:rFonts w:ascii="Times New Roman" w:hAnsi="Times New Roman"/>
        </w:rPr>
        <w:t>17. Section 3.3 is not clear.</w:t>
      </w:r>
    </w:p>
    <w:p w14:paraId="4D5B8B23" w14:textId="7AFF141F" w:rsidR="00E3127F" w:rsidRPr="00E3127F" w:rsidRDefault="00E3127F" w:rsidP="00DB209A">
      <w:pPr>
        <w:spacing w:line="360" w:lineRule="auto"/>
        <w:ind w:firstLineChars="100" w:firstLine="241"/>
        <w:jc w:val="both"/>
        <w:rPr>
          <w:rFonts w:ascii="Times New Roman" w:hAnsi="Times New Roman"/>
          <w:color w:val="0070C0"/>
        </w:rPr>
      </w:pPr>
      <w:r w:rsidRPr="00DE7DA6">
        <w:rPr>
          <w:rFonts w:ascii="Times New Roman" w:hAnsi="Times New Roman"/>
          <w:b/>
          <w:i/>
          <w:color w:val="0070C0"/>
        </w:rPr>
        <w:t>Reply:</w:t>
      </w:r>
      <w:r w:rsidRPr="00E3127F">
        <w:rPr>
          <w:rFonts w:ascii="Times New Roman" w:hAnsi="Times New Roman"/>
          <w:color w:val="0070C0"/>
        </w:rPr>
        <w:t xml:space="preserve"> </w:t>
      </w:r>
      <w:r w:rsidR="00DE7DA6" w:rsidRPr="00557E0C">
        <w:rPr>
          <w:rFonts w:ascii="Times New Roman" w:hAnsi="Times New Roman"/>
          <w:color w:val="0070C0"/>
        </w:rPr>
        <w:t>We revised the text for clear information.</w:t>
      </w:r>
    </w:p>
    <w:p w14:paraId="4BF5942F" w14:textId="77777777" w:rsidR="00E3127F" w:rsidRPr="00E3127F" w:rsidRDefault="00E3127F" w:rsidP="00E3127F">
      <w:pPr>
        <w:spacing w:line="360" w:lineRule="auto"/>
        <w:rPr>
          <w:rFonts w:ascii="Times New Roman" w:hAnsi="Times New Roman"/>
        </w:rPr>
      </w:pPr>
    </w:p>
    <w:p w14:paraId="27429A14"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18. Section </w:t>
      </w:r>
      <w:proofErr w:type="gramStart"/>
      <w:r w:rsidRPr="00E3127F">
        <w:rPr>
          <w:rFonts w:ascii="Times New Roman" w:hAnsi="Times New Roman"/>
        </w:rPr>
        <w:t>4  -</w:t>
      </w:r>
      <w:proofErr w:type="gramEnd"/>
      <w:r w:rsidRPr="00E3127F">
        <w:rPr>
          <w:rFonts w:ascii="Times New Roman" w:hAnsi="Times New Roman"/>
        </w:rPr>
        <w:t xml:space="preserve"> much of this is not clear </w:t>
      </w:r>
      <w:r w:rsidRPr="00E3127F">
        <w:rPr>
          <w:rFonts w:ascii="Times New Roman" w:hAnsi="Times New Roman"/>
          <w:noProof/>
        </w:rPr>
        <w:t>and</w:t>
      </w:r>
      <w:r w:rsidRPr="00E3127F">
        <w:rPr>
          <w:rFonts w:ascii="Times New Roman" w:hAnsi="Times New Roman"/>
        </w:rPr>
        <w:t xml:space="preserve"> the last parts </w:t>
      </w:r>
      <w:r w:rsidRPr="00E3127F">
        <w:rPr>
          <w:rFonts w:ascii="Times New Roman" w:hAnsi="Times New Roman"/>
          <w:noProof/>
        </w:rPr>
        <w:t>depends</w:t>
      </w:r>
      <w:r w:rsidRPr="00E3127F">
        <w:rPr>
          <w:rFonts w:ascii="Times New Roman" w:hAnsi="Times New Roman"/>
        </w:rPr>
        <w:t xml:space="preserve"> on section 3.3.</w:t>
      </w:r>
    </w:p>
    <w:p w14:paraId="411DC449" w14:textId="1D34D83C" w:rsidR="00E3127F" w:rsidRPr="00E3127F" w:rsidRDefault="00E3127F" w:rsidP="00DB209A">
      <w:pPr>
        <w:spacing w:line="360" w:lineRule="auto"/>
        <w:ind w:firstLineChars="100" w:firstLine="241"/>
        <w:jc w:val="both"/>
        <w:rPr>
          <w:rFonts w:ascii="Times New Roman" w:hAnsi="Times New Roman"/>
          <w:color w:val="0070C0"/>
        </w:rPr>
      </w:pPr>
      <w:r w:rsidRPr="00DE7DA6">
        <w:rPr>
          <w:rFonts w:ascii="Times New Roman" w:hAnsi="Times New Roman"/>
          <w:b/>
          <w:i/>
          <w:color w:val="0070C0"/>
        </w:rPr>
        <w:t>Reply:</w:t>
      </w:r>
      <w:r w:rsidRPr="00E3127F">
        <w:rPr>
          <w:rFonts w:ascii="Times New Roman" w:hAnsi="Times New Roman"/>
          <w:color w:val="0070C0"/>
        </w:rPr>
        <w:t xml:space="preserve"> </w:t>
      </w:r>
      <w:r w:rsidR="00DE7DA6" w:rsidRPr="00557E0C">
        <w:rPr>
          <w:rFonts w:ascii="Times New Roman" w:hAnsi="Times New Roman"/>
          <w:color w:val="0070C0"/>
        </w:rPr>
        <w:t>We revised the manuscript to incorporate the reviewer’s comment.</w:t>
      </w:r>
    </w:p>
    <w:p w14:paraId="2E000840" w14:textId="77777777" w:rsidR="00E3127F" w:rsidRPr="00E3127F" w:rsidRDefault="00E3127F" w:rsidP="00E3127F">
      <w:pPr>
        <w:spacing w:line="360" w:lineRule="auto"/>
        <w:rPr>
          <w:rFonts w:ascii="Times New Roman" w:hAnsi="Times New Roman"/>
        </w:rPr>
      </w:pPr>
    </w:p>
    <w:p w14:paraId="52495006" w14:textId="77777777" w:rsidR="00E3127F" w:rsidRPr="00E3127F" w:rsidRDefault="00E3127F" w:rsidP="00E3127F">
      <w:pPr>
        <w:spacing w:line="360" w:lineRule="auto"/>
        <w:rPr>
          <w:rFonts w:ascii="Times New Roman" w:hAnsi="Times New Roman"/>
        </w:rPr>
      </w:pPr>
      <w:r w:rsidRPr="00E3127F">
        <w:rPr>
          <w:rFonts w:ascii="Times New Roman" w:hAnsi="Times New Roman"/>
        </w:rPr>
        <w:t>19. Figure 1.</w:t>
      </w:r>
    </w:p>
    <w:p w14:paraId="618FC8AD" w14:textId="77777777" w:rsidR="00E3127F" w:rsidRPr="00E3127F" w:rsidRDefault="00E3127F" w:rsidP="00E3127F">
      <w:pPr>
        <w:spacing w:line="360" w:lineRule="auto"/>
        <w:rPr>
          <w:rFonts w:ascii="Times New Roman" w:hAnsi="Times New Roman"/>
        </w:rPr>
      </w:pPr>
      <w:r w:rsidRPr="00E3127F">
        <w:rPr>
          <w:rFonts w:ascii="Times New Roman" w:hAnsi="Times New Roman"/>
        </w:rPr>
        <w:t>-Which method?</w:t>
      </w:r>
    </w:p>
    <w:p w14:paraId="64126E29"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-What is your confidence </w:t>
      </w:r>
      <w:r w:rsidRPr="00E3127F">
        <w:rPr>
          <w:rFonts w:ascii="Times New Roman" w:hAnsi="Times New Roman"/>
          <w:noProof/>
        </w:rPr>
        <w:t>of</w:t>
      </w:r>
      <w:r w:rsidRPr="00E3127F">
        <w:rPr>
          <w:rFonts w:ascii="Times New Roman" w:hAnsi="Times New Roman"/>
        </w:rPr>
        <w:t xml:space="preserve"> ZUBL?</w:t>
      </w:r>
    </w:p>
    <w:p w14:paraId="32190884"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-(b) need more details in </w:t>
      </w:r>
      <w:r w:rsidRPr="00E3127F">
        <w:rPr>
          <w:rFonts w:ascii="Times New Roman" w:hAnsi="Times New Roman"/>
          <w:noProof/>
        </w:rPr>
        <w:t>methods</w:t>
      </w:r>
      <w:r w:rsidRPr="00E3127F">
        <w:rPr>
          <w:rFonts w:ascii="Times New Roman" w:hAnsi="Times New Roman"/>
        </w:rPr>
        <w:t xml:space="preserve"> (pre-processing </w:t>
      </w:r>
      <w:r w:rsidRPr="00E3127F">
        <w:rPr>
          <w:rFonts w:ascii="Times New Roman" w:hAnsi="Times New Roman"/>
          <w:noProof/>
        </w:rPr>
        <w:t>etc</w:t>
      </w:r>
      <w:r w:rsidRPr="00E3127F">
        <w:rPr>
          <w:rFonts w:ascii="Times New Roman" w:hAnsi="Times New Roman"/>
        </w:rPr>
        <w:t>) for that lower choice</w:t>
      </w:r>
    </w:p>
    <w:p w14:paraId="05687FD5" w14:textId="35850782" w:rsidR="00E3127F" w:rsidRPr="00E3127F" w:rsidRDefault="00E3127F" w:rsidP="00DB209A">
      <w:pPr>
        <w:spacing w:line="360" w:lineRule="auto"/>
        <w:ind w:firstLineChars="100" w:firstLine="241"/>
        <w:jc w:val="both"/>
        <w:rPr>
          <w:rFonts w:ascii="Times New Roman" w:hAnsi="Times New Roman"/>
          <w:color w:val="0070C0"/>
        </w:rPr>
      </w:pPr>
      <w:r w:rsidRPr="00DE7DA6">
        <w:rPr>
          <w:rFonts w:ascii="Times New Roman" w:hAnsi="Times New Roman"/>
          <w:b/>
          <w:i/>
          <w:color w:val="0070C0"/>
        </w:rPr>
        <w:t>Reply:</w:t>
      </w:r>
      <w:r w:rsidRPr="00E3127F">
        <w:rPr>
          <w:rFonts w:ascii="Times New Roman" w:hAnsi="Times New Roman"/>
          <w:color w:val="0070C0"/>
        </w:rPr>
        <w:t xml:space="preserve"> </w:t>
      </w:r>
      <w:r w:rsidR="00DE7DA6" w:rsidRPr="00557E0C">
        <w:rPr>
          <w:rFonts w:ascii="Times New Roman" w:hAnsi="Times New Roman"/>
          <w:color w:val="0070C0"/>
        </w:rPr>
        <w:t>We added relevant information on these comments in the revised manuscript.</w:t>
      </w:r>
    </w:p>
    <w:p w14:paraId="14FCB39F" w14:textId="77777777" w:rsidR="00E3127F" w:rsidRPr="00E3127F" w:rsidRDefault="00E3127F" w:rsidP="00E3127F">
      <w:pPr>
        <w:spacing w:line="360" w:lineRule="auto"/>
        <w:rPr>
          <w:rFonts w:ascii="Times New Roman" w:hAnsi="Times New Roman"/>
        </w:rPr>
      </w:pPr>
    </w:p>
    <w:p w14:paraId="3D8398CE" w14:textId="77777777" w:rsidR="00E3127F" w:rsidRPr="00E3127F" w:rsidRDefault="00E3127F" w:rsidP="00E3127F">
      <w:pPr>
        <w:spacing w:line="360" w:lineRule="auto"/>
        <w:rPr>
          <w:rFonts w:ascii="Times New Roman" w:hAnsi="Times New Roman"/>
        </w:rPr>
      </w:pPr>
      <w:r w:rsidRPr="00E3127F">
        <w:rPr>
          <w:rFonts w:ascii="Times New Roman" w:hAnsi="Times New Roman"/>
        </w:rPr>
        <w:t>20. Figure 2.</w:t>
      </w:r>
    </w:p>
    <w:p w14:paraId="7C89D998" w14:textId="77777777" w:rsidR="00E3127F" w:rsidRPr="00E3127F" w:rsidRDefault="00E3127F" w:rsidP="00E3127F">
      <w:pPr>
        <w:spacing w:line="360" w:lineRule="auto"/>
        <w:rPr>
          <w:rFonts w:ascii="Times New Roman" w:hAnsi="Times New Roman"/>
        </w:rPr>
      </w:pPr>
      <w:r w:rsidRPr="00E3127F">
        <w:rPr>
          <w:rFonts w:ascii="Times New Roman" w:hAnsi="Times New Roman"/>
        </w:rPr>
        <w:t>-Need to indicate to see Table 1 for definitions</w:t>
      </w:r>
    </w:p>
    <w:p w14:paraId="4F6D965A" w14:textId="77777777" w:rsidR="00E3127F" w:rsidRPr="00E3127F" w:rsidRDefault="00E3127F" w:rsidP="00E3127F">
      <w:pPr>
        <w:spacing w:line="360" w:lineRule="auto"/>
        <w:rPr>
          <w:rFonts w:ascii="Times New Roman" w:hAnsi="Times New Roman"/>
        </w:rPr>
      </w:pPr>
      <w:r w:rsidRPr="00E3127F">
        <w:rPr>
          <w:rFonts w:ascii="Times New Roman" w:hAnsi="Times New Roman"/>
        </w:rPr>
        <w:t>-How were the radiosonde data interpreted?</w:t>
      </w:r>
    </w:p>
    <w:p w14:paraId="0F951B04" w14:textId="47BDA842" w:rsidR="00DE7DA6" w:rsidRPr="00557E0C" w:rsidRDefault="00E3127F" w:rsidP="00DB209A">
      <w:pPr>
        <w:spacing w:line="360" w:lineRule="auto"/>
        <w:ind w:firstLineChars="100" w:firstLine="241"/>
        <w:jc w:val="both"/>
        <w:rPr>
          <w:rFonts w:ascii="Times New Roman" w:hAnsi="Times New Roman"/>
          <w:color w:val="0070C0"/>
        </w:rPr>
      </w:pPr>
      <w:r w:rsidRPr="00DE7DA6">
        <w:rPr>
          <w:rFonts w:ascii="Times New Roman" w:hAnsi="Times New Roman"/>
          <w:b/>
          <w:i/>
          <w:color w:val="0070C0"/>
        </w:rPr>
        <w:lastRenderedPageBreak/>
        <w:t>Reply:</w:t>
      </w:r>
      <w:r w:rsidRPr="00E3127F">
        <w:rPr>
          <w:rFonts w:ascii="Times New Roman" w:hAnsi="Times New Roman"/>
          <w:color w:val="0070C0"/>
        </w:rPr>
        <w:t xml:space="preserve"> </w:t>
      </w:r>
      <w:r w:rsidR="00DE7DA6" w:rsidRPr="00557E0C">
        <w:rPr>
          <w:rFonts w:ascii="Times New Roman" w:hAnsi="Times New Roman"/>
          <w:color w:val="0070C0"/>
        </w:rPr>
        <w:t>Please consider that Section 2 discussed several properties of the radio</w:t>
      </w:r>
      <w:del w:id="33" w:author="Junhong Lee" w:date="2018-11-29T09:47:00Z">
        <w:r w:rsidR="00DE7DA6" w:rsidRPr="00557E0C" w:rsidDel="00A46CBD">
          <w:rPr>
            <w:rFonts w:ascii="Times New Roman" w:hAnsi="Times New Roman"/>
            <w:color w:val="0070C0"/>
          </w:rPr>
          <w:delText>-</w:delText>
        </w:r>
      </w:del>
      <w:r w:rsidR="00DE7DA6" w:rsidRPr="00557E0C">
        <w:rPr>
          <w:rFonts w:ascii="Times New Roman" w:hAnsi="Times New Roman"/>
          <w:color w:val="0070C0"/>
        </w:rPr>
        <w:t xml:space="preserve">sonde observation. For better readability, we revised the manuscript to incorporate the reviewer’s comment. </w:t>
      </w:r>
    </w:p>
    <w:p w14:paraId="5674107A" w14:textId="77777777" w:rsidR="007D3B3E" w:rsidRDefault="007D3B3E" w:rsidP="007D3B3E">
      <w:pPr>
        <w:rPr>
          <w:rFonts w:ascii="Times New Roman" w:hAnsi="Times New Roman"/>
        </w:rPr>
      </w:pPr>
    </w:p>
    <w:p w14:paraId="53F11D11" w14:textId="67211E77" w:rsidR="00E3127F" w:rsidRDefault="00DE7DA6" w:rsidP="00DD2D71">
      <w:pPr>
        <w:spacing w:line="360" w:lineRule="auto"/>
        <w:jc w:val="both"/>
        <w:rPr>
          <w:rFonts w:ascii="Times New Roman" w:hAnsi="Times New Roman"/>
        </w:rPr>
      </w:pPr>
      <w:r>
        <w:rPr>
          <w:rFonts w:ascii="Times New Roman" w:hAnsi="Times New Roman" w:hint="eastAsia"/>
        </w:rPr>
        <w:t xml:space="preserve">21. </w:t>
      </w:r>
      <w:r w:rsidR="007D3B3E">
        <w:rPr>
          <w:rFonts w:ascii="Times New Roman" w:hAnsi="Times New Roman"/>
        </w:rPr>
        <w:t xml:space="preserve">Figure 3 </w:t>
      </w:r>
      <w:r w:rsidR="007D3B3E" w:rsidRPr="004D5E63">
        <w:rPr>
          <w:rFonts w:ascii="Times New Roman" w:hAnsi="Times New Roman"/>
        </w:rPr>
        <w:t xml:space="preserve">-Why are May and June studied if the assessment of the ceilometer is against December radiosonde data? Or why </w:t>
      </w:r>
      <w:proofErr w:type="spellStart"/>
      <w:r w:rsidR="007D3B3E" w:rsidRPr="004D5E63">
        <w:rPr>
          <w:rFonts w:ascii="Times New Roman" w:hAnsi="Times New Roman"/>
        </w:rPr>
        <w:t>were</w:t>
      </w:r>
      <w:proofErr w:type="spellEnd"/>
      <w:r w:rsidR="007D3B3E" w:rsidRPr="004D5E63">
        <w:rPr>
          <w:rFonts w:ascii="Times New Roman" w:hAnsi="Times New Roman"/>
        </w:rPr>
        <w:t xml:space="preserve"> spring radiosondes not also</w:t>
      </w:r>
      <w:r w:rsidR="00DD2D71">
        <w:rPr>
          <w:rFonts w:ascii="Times New Roman" w:hAnsi="Times New Roman"/>
        </w:rPr>
        <w:t xml:space="preserve"> used?</w:t>
      </w:r>
    </w:p>
    <w:p w14:paraId="1478444B" w14:textId="16054F61" w:rsidR="00DE7DA6" w:rsidRDefault="00DE7DA6" w:rsidP="00DB209A">
      <w:pPr>
        <w:spacing w:line="360" w:lineRule="auto"/>
        <w:ind w:firstLineChars="100" w:firstLine="241"/>
        <w:jc w:val="both"/>
        <w:rPr>
          <w:rFonts w:ascii="Times New Roman" w:hAnsi="Times New Roman"/>
          <w:color w:val="0070C0"/>
        </w:rPr>
      </w:pPr>
      <w:r>
        <w:rPr>
          <w:rFonts w:ascii="Times New Roman" w:hAnsi="Times New Roman"/>
          <w:b/>
          <w:i/>
          <w:color w:val="0070C0"/>
        </w:rPr>
        <w:t xml:space="preserve">Reply: </w:t>
      </w:r>
      <w:r w:rsidRPr="00557E0C">
        <w:rPr>
          <w:rFonts w:ascii="Times New Roman" w:hAnsi="Times New Roman"/>
          <w:color w:val="0070C0"/>
        </w:rPr>
        <w:t xml:space="preserve">There was the extensive field air quality campaign, KORUS-AQ during the study period in spring and high resolution air pollution data were available in this period. We tested the </w:t>
      </w:r>
      <w:ins w:id="34" w:author="Junhong Lee" w:date="2018-11-29T00:02:00Z">
        <w:r w:rsidR="0094473A">
          <w:rPr>
            <w:rFonts w:ascii="Times New Roman" w:eastAsiaTheme="minorEastAsia" w:hAnsi="Times New Roman" w:hint="eastAsia"/>
            <w:color w:val="0070C0"/>
            <w:lang w:eastAsia="ko-KR"/>
          </w:rPr>
          <w:t xml:space="preserve">few </w:t>
        </w:r>
      </w:ins>
      <w:r w:rsidRPr="00557E0C">
        <w:rPr>
          <w:rFonts w:ascii="Times New Roman" w:hAnsi="Times New Roman"/>
          <w:color w:val="0070C0"/>
        </w:rPr>
        <w:t>radio</w:t>
      </w:r>
      <w:del w:id="35" w:author="Junhong Lee" w:date="2018-11-29T09:47:00Z">
        <w:r w:rsidRPr="00557E0C" w:rsidDel="00A46CBD">
          <w:rPr>
            <w:rFonts w:ascii="Times New Roman" w:hAnsi="Times New Roman"/>
            <w:color w:val="0070C0"/>
          </w:rPr>
          <w:delText>-</w:delText>
        </w:r>
      </w:del>
      <w:r w:rsidRPr="00557E0C">
        <w:rPr>
          <w:rFonts w:ascii="Times New Roman" w:hAnsi="Times New Roman"/>
          <w:color w:val="0070C0"/>
        </w:rPr>
        <w:t xml:space="preserve">sonde data in </w:t>
      </w:r>
      <w:proofErr w:type="gramStart"/>
      <w:r w:rsidRPr="00557E0C">
        <w:rPr>
          <w:rFonts w:ascii="Times New Roman" w:hAnsi="Times New Roman"/>
          <w:color w:val="0070C0"/>
        </w:rPr>
        <w:t>Spring</w:t>
      </w:r>
      <w:proofErr w:type="gramEnd"/>
      <w:ins w:id="36" w:author="Junhong Lee" w:date="2018-11-29T00:02:00Z">
        <w:r w:rsidR="0094473A">
          <w:rPr>
            <w:rFonts w:ascii="Times New Roman" w:eastAsiaTheme="minorEastAsia" w:hAnsi="Times New Roman" w:hint="eastAsia"/>
            <w:color w:val="0070C0"/>
            <w:lang w:eastAsia="ko-KR"/>
          </w:rPr>
          <w:t xml:space="preserve"> (Table R1).</w:t>
        </w:r>
      </w:ins>
      <w:r w:rsidRPr="00557E0C">
        <w:rPr>
          <w:rFonts w:ascii="Times New Roman" w:hAnsi="Times New Roman"/>
          <w:color w:val="0070C0"/>
        </w:rPr>
        <w:t xml:space="preserve"> </w:t>
      </w:r>
      <w:ins w:id="37" w:author="Junhong Lee" w:date="2018-11-29T00:02:00Z">
        <w:r w:rsidR="0094473A">
          <w:rPr>
            <w:rFonts w:ascii="Times New Roman" w:eastAsiaTheme="minorEastAsia" w:hAnsi="Times New Roman" w:hint="eastAsia"/>
            <w:color w:val="0070C0"/>
            <w:lang w:eastAsia="ko-KR"/>
          </w:rPr>
          <w:t>It shows that our method is reliable</w:t>
        </w:r>
      </w:ins>
      <w:ins w:id="38" w:author="Junhong Lee" w:date="2018-11-29T10:03:00Z">
        <w:r w:rsidR="009A2E5C">
          <w:rPr>
            <w:rFonts w:ascii="Times New Roman" w:eastAsiaTheme="minorEastAsia" w:hAnsi="Times New Roman"/>
            <w:color w:val="0070C0"/>
            <w:lang w:eastAsia="ko-KR"/>
          </w:rPr>
          <w:t xml:space="preserve"> even</w:t>
        </w:r>
      </w:ins>
      <w:ins w:id="39" w:author="Junhong Lee" w:date="2018-11-29T00:02:00Z">
        <w:r w:rsidR="0094473A">
          <w:rPr>
            <w:rFonts w:ascii="Times New Roman" w:eastAsiaTheme="minorEastAsia" w:hAnsi="Times New Roman" w:hint="eastAsia"/>
            <w:color w:val="0070C0"/>
            <w:lang w:eastAsia="ko-KR"/>
          </w:rPr>
          <w:t xml:space="preserve"> in other season.</w:t>
        </w:r>
      </w:ins>
      <w:del w:id="40" w:author="Junhong Lee" w:date="2018-11-29T00:02:00Z">
        <w:r w:rsidRPr="00557E0C" w:rsidDel="0094473A">
          <w:rPr>
            <w:rFonts w:ascii="Times New Roman" w:hAnsi="Times New Roman"/>
            <w:color w:val="0070C0"/>
          </w:rPr>
          <w:delText xml:space="preserve">but please consider that the spring data is not authorized for public use. </w:delText>
        </w:r>
        <w:bookmarkStart w:id="41" w:name="OLE_LINK45"/>
        <w:bookmarkStart w:id="42" w:name="OLE_LINK46"/>
        <w:bookmarkStart w:id="43" w:name="OLE_LINK47"/>
        <w:bookmarkStart w:id="44" w:name="OLE_LINK48"/>
        <w:r w:rsidR="0029497D" w:rsidDel="0094473A">
          <w:rPr>
            <w:rFonts w:ascii="Times New Roman" w:hAnsi="Times New Roman"/>
            <w:color w:val="0070C0"/>
          </w:rPr>
          <w:delText>Table R1 above</w:delText>
        </w:r>
        <w:r w:rsidRPr="00557E0C" w:rsidDel="0094473A">
          <w:rPr>
            <w:rFonts w:ascii="Times New Roman" w:hAnsi="Times New Roman"/>
            <w:color w:val="0070C0"/>
          </w:rPr>
          <w:delText xml:space="preserve"> </w:delText>
        </w:r>
        <w:r w:rsidR="0029497D" w:rsidDel="0094473A">
          <w:rPr>
            <w:rFonts w:ascii="Times New Roman" w:hAnsi="Times New Roman"/>
            <w:color w:val="0070C0"/>
          </w:rPr>
          <w:delText>shows</w:delText>
        </w:r>
        <w:r w:rsidRPr="00557E0C" w:rsidDel="0094473A">
          <w:rPr>
            <w:rFonts w:ascii="Times New Roman" w:hAnsi="Times New Roman"/>
            <w:color w:val="0070C0"/>
          </w:rPr>
          <w:delText xml:space="preserve"> our results based on the spring data</w:delText>
        </w:r>
        <w:bookmarkEnd w:id="41"/>
        <w:bookmarkEnd w:id="42"/>
        <w:bookmarkEnd w:id="43"/>
        <w:bookmarkEnd w:id="44"/>
        <w:r w:rsidRPr="00557E0C" w:rsidDel="0094473A">
          <w:rPr>
            <w:rFonts w:ascii="Times New Roman" w:hAnsi="Times New Roman"/>
            <w:color w:val="0070C0"/>
          </w:rPr>
          <w:delText>.</w:delText>
        </w:r>
      </w:del>
    </w:p>
    <w:p w14:paraId="489E82AC" w14:textId="5D11FC34" w:rsidR="00DE7DA6" w:rsidRPr="0029497D" w:rsidDel="009A2E5C" w:rsidRDefault="00DE7DA6" w:rsidP="00E3127F">
      <w:pPr>
        <w:spacing w:line="360" w:lineRule="auto"/>
        <w:rPr>
          <w:del w:id="45" w:author="Junhong Lee" w:date="2018-11-29T10:03:00Z"/>
          <w:rFonts w:ascii="Times New Roman" w:hAnsi="Times New Roman"/>
        </w:rPr>
      </w:pPr>
    </w:p>
    <w:p w14:paraId="2C3A5665" w14:textId="77777777" w:rsidR="007D3B3E" w:rsidRPr="00E3127F" w:rsidRDefault="007D3B3E" w:rsidP="00E3127F">
      <w:pPr>
        <w:spacing w:line="360" w:lineRule="auto"/>
        <w:rPr>
          <w:rFonts w:ascii="Times New Roman" w:hAnsi="Times New Roman"/>
        </w:rPr>
      </w:pPr>
    </w:p>
    <w:p w14:paraId="3ED70E64" w14:textId="77777777" w:rsidR="00E3127F" w:rsidRPr="00E3127F" w:rsidRDefault="00E3127F" w:rsidP="00E3127F">
      <w:pPr>
        <w:spacing w:line="360" w:lineRule="auto"/>
        <w:rPr>
          <w:rFonts w:ascii="Times New Roman" w:hAnsi="Times New Roman"/>
        </w:rPr>
      </w:pPr>
      <w:r w:rsidRPr="00E3127F">
        <w:rPr>
          <w:rFonts w:ascii="Times New Roman" w:hAnsi="Times New Roman"/>
        </w:rPr>
        <w:t>22. Figure 5.</w:t>
      </w:r>
    </w:p>
    <w:p w14:paraId="265765F2" w14:textId="6DBDCAC8"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-Remarkable lack of variability in standard errors – if this is all regional transport – is this a </w:t>
      </w:r>
      <w:r w:rsidRPr="00E3127F">
        <w:rPr>
          <w:rFonts w:ascii="Times New Roman" w:hAnsi="Times New Roman"/>
          <w:noProof/>
        </w:rPr>
        <w:t>good</w:t>
      </w:r>
      <w:r w:rsidRPr="00E3127F">
        <w:rPr>
          <w:rFonts w:ascii="Times New Roman" w:hAnsi="Times New Roman"/>
        </w:rPr>
        <w:t xml:space="preserve"> period to </w:t>
      </w:r>
      <w:r w:rsidRPr="00E3127F">
        <w:rPr>
          <w:rFonts w:ascii="Times New Roman" w:hAnsi="Times New Roman"/>
          <w:noProof/>
        </w:rPr>
        <w:t>analyse</w:t>
      </w:r>
      <w:r w:rsidR="007D3B3E">
        <w:rPr>
          <w:rFonts w:ascii="Times New Roman" w:hAnsi="Times New Roman"/>
        </w:rPr>
        <w:t xml:space="preserve"> with ZUBL? </w:t>
      </w:r>
      <w:r w:rsidRPr="00E3127F">
        <w:rPr>
          <w:rFonts w:ascii="Times New Roman" w:hAnsi="Times New Roman"/>
        </w:rPr>
        <w:t>Would median and IQR be more informative?</w:t>
      </w:r>
    </w:p>
    <w:p w14:paraId="01EECC36" w14:textId="0E89A3D8" w:rsidR="00E3127F" w:rsidRPr="00E3127F" w:rsidRDefault="00E3127F" w:rsidP="00DB209A">
      <w:pPr>
        <w:spacing w:line="360" w:lineRule="auto"/>
        <w:ind w:firstLineChars="100" w:firstLine="241"/>
        <w:jc w:val="both"/>
        <w:rPr>
          <w:rFonts w:ascii="Times New Roman" w:hAnsi="Times New Roman"/>
          <w:color w:val="0070C0"/>
        </w:rPr>
      </w:pPr>
      <w:r w:rsidRPr="007D3B3E">
        <w:rPr>
          <w:rFonts w:ascii="Times New Roman" w:hAnsi="Times New Roman"/>
          <w:b/>
          <w:i/>
          <w:color w:val="0070C0"/>
        </w:rPr>
        <w:t>Reply:</w:t>
      </w:r>
      <w:r w:rsidRPr="00E3127F">
        <w:rPr>
          <w:rFonts w:ascii="Times New Roman" w:hAnsi="Times New Roman"/>
          <w:color w:val="0070C0"/>
        </w:rPr>
        <w:t xml:space="preserve"> </w:t>
      </w:r>
      <w:r w:rsidR="007D3B3E" w:rsidRPr="00557E0C">
        <w:rPr>
          <w:rFonts w:ascii="Times New Roman" w:hAnsi="Times New Roman"/>
          <w:color w:val="0070C0"/>
        </w:rPr>
        <w:t>We added IQR into Figure 5 as the reviewer suggested.</w:t>
      </w:r>
    </w:p>
    <w:p w14:paraId="411CD82F" w14:textId="77777777" w:rsidR="00E3127F" w:rsidRPr="00E3127F" w:rsidRDefault="00E3127F" w:rsidP="007D3B3E">
      <w:pPr>
        <w:spacing w:line="360" w:lineRule="auto"/>
        <w:ind w:firstLineChars="100" w:firstLine="240"/>
        <w:jc w:val="both"/>
        <w:rPr>
          <w:rFonts w:ascii="Times New Roman" w:hAnsi="Times New Roman"/>
        </w:rPr>
      </w:pPr>
    </w:p>
    <w:p w14:paraId="0A9E4F22" w14:textId="77777777" w:rsidR="00E3127F" w:rsidRPr="00E3127F" w:rsidRDefault="00E3127F" w:rsidP="00E3127F">
      <w:pPr>
        <w:spacing w:line="360" w:lineRule="auto"/>
        <w:rPr>
          <w:rFonts w:ascii="Times New Roman" w:hAnsi="Times New Roman"/>
        </w:rPr>
      </w:pPr>
      <w:r w:rsidRPr="00E3127F">
        <w:rPr>
          <w:rFonts w:ascii="Times New Roman" w:hAnsi="Times New Roman"/>
        </w:rPr>
        <w:t>23. Figure 6.</w:t>
      </w:r>
    </w:p>
    <w:p w14:paraId="764E7D7A"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Daytime – define </w:t>
      </w:r>
    </w:p>
    <w:p w14:paraId="3C309F04"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Be much </w:t>
      </w:r>
      <w:r w:rsidRPr="00E3127F">
        <w:rPr>
          <w:rFonts w:ascii="Times New Roman" w:hAnsi="Times New Roman"/>
          <w:noProof/>
        </w:rPr>
        <w:t>clearer</w:t>
      </w:r>
      <w:r w:rsidRPr="00E3127F">
        <w:rPr>
          <w:rFonts w:ascii="Times New Roman" w:hAnsi="Times New Roman"/>
        </w:rPr>
        <w:t xml:space="preserve"> what this data </w:t>
      </w:r>
      <w:r w:rsidRPr="00E3127F">
        <w:rPr>
          <w:rFonts w:ascii="Times New Roman" w:hAnsi="Times New Roman"/>
          <w:noProof/>
        </w:rPr>
        <w:t>are</w:t>
      </w:r>
      <w:r w:rsidRPr="00E3127F">
        <w:rPr>
          <w:rFonts w:ascii="Times New Roman" w:hAnsi="Times New Roman"/>
        </w:rPr>
        <w:t xml:space="preserve"> (hourly values, when </w:t>
      </w:r>
      <w:r w:rsidRPr="00E3127F">
        <w:rPr>
          <w:rFonts w:ascii="Times New Roman" w:hAnsi="Times New Roman"/>
          <w:noProof/>
        </w:rPr>
        <w:t>etc) ?</w:t>
      </w:r>
    </w:p>
    <w:p w14:paraId="3051334C"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Explain how SE determined </w:t>
      </w:r>
    </w:p>
    <w:p w14:paraId="3629B218" w14:textId="77777777" w:rsidR="00E3127F" w:rsidRPr="00E3127F" w:rsidRDefault="00E3127F" w:rsidP="00E3127F">
      <w:pPr>
        <w:spacing w:line="360" w:lineRule="auto"/>
        <w:rPr>
          <w:rFonts w:ascii="Times New Roman" w:hAnsi="Times New Roman"/>
        </w:rPr>
      </w:pPr>
      <w:r w:rsidRPr="00E3127F">
        <w:rPr>
          <w:rFonts w:ascii="Times New Roman" w:hAnsi="Times New Roman"/>
        </w:rPr>
        <w:t>What about the errors in ZUBL?</w:t>
      </w:r>
    </w:p>
    <w:p w14:paraId="453B1977" w14:textId="0510E1E7" w:rsidR="007D3B3E" w:rsidRDefault="00E3127F" w:rsidP="00DB209A">
      <w:pPr>
        <w:spacing w:line="360" w:lineRule="auto"/>
        <w:ind w:firstLineChars="100" w:firstLine="241"/>
        <w:jc w:val="both"/>
        <w:rPr>
          <w:rFonts w:ascii="Times New Roman" w:hAnsi="Times New Roman"/>
          <w:color w:val="0070C0"/>
        </w:rPr>
      </w:pPr>
      <w:r w:rsidRPr="007D3B3E">
        <w:rPr>
          <w:rFonts w:ascii="Times New Roman" w:hAnsi="Times New Roman"/>
          <w:b/>
          <w:i/>
          <w:color w:val="0070C0"/>
        </w:rPr>
        <w:t>Reply:</w:t>
      </w:r>
      <w:r w:rsidRPr="00E3127F">
        <w:rPr>
          <w:rFonts w:ascii="Times New Roman" w:hAnsi="Times New Roman"/>
          <w:color w:val="0070C0"/>
        </w:rPr>
        <w:t xml:space="preserve"> </w:t>
      </w:r>
      <w:r w:rsidR="007D3B3E" w:rsidRPr="00557E0C">
        <w:rPr>
          <w:rFonts w:ascii="Times New Roman" w:hAnsi="Times New Roman"/>
          <w:color w:val="0070C0"/>
        </w:rPr>
        <w:t>We revised the manuscript and figure 6 as the reviewer suggested. Thank you very much</w:t>
      </w:r>
      <w:r w:rsidR="000D12C8">
        <w:rPr>
          <w:rFonts w:ascii="Times New Roman" w:hAnsi="Times New Roman"/>
          <w:color w:val="0070C0"/>
        </w:rPr>
        <w:t xml:space="preserve">. </w:t>
      </w:r>
    </w:p>
    <w:p w14:paraId="51E8642E" w14:textId="77777777" w:rsidR="00DD2D71" w:rsidRDefault="00DD2D71">
      <w:pPr>
        <w:spacing w:after="160" w:line="259" w:lineRule="auto"/>
        <w:jc w:val="both"/>
        <w:rPr>
          <w:rFonts w:ascii="Times New Roman" w:hAnsi="Times New Roman"/>
          <w:b/>
        </w:rPr>
      </w:pPr>
      <w:r>
        <w:rPr>
          <w:rFonts w:ascii="Times New Roman" w:hAnsi="Times New Roman"/>
          <w:b/>
        </w:rPr>
        <w:br w:type="page"/>
      </w:r>
    </w:p>
    <w:p w14:paraId="3345A32E" w14:textId="2216708C" w:rsidR="002D3C63" w:rsidRPr="00E3127F" w:rsidRDefault="002D3C63" w:rsidP="002D3C63">
      <w:pPr>
        <w:spacing w:line="360" w:lineRule="auto"/>
        <w:rPr>
          <w:rFonts w:ascii="Times New Roman" w:hAnsi="Times New Roman"/>
          <w:u w:val="single"/>
        </w:rPr>
      </w:pPr>
      <w:r w:rsidRPr="00E3127F">
        <w:rPr>
          <w:rFonts w:ascii="Times New Roman" w:hAnsi="Times New Roman"/>
          <w:b/>
          <w:u w:val="single"/>
        </w:rPr>
        <w:lastRenderedPageBreak/>
        <w:t>Reviewer #</w:t>
      </w:r>
      <w:r>
        <w:rPr>
          <w:rFonts w:ascii="Times New Roman" w:hAnsi="Times New Roman"/>
          <w:b/>
          <w:u w:val="single"/>
        </w:rPr>
        <w:t>2</w:t>
      </w:r>
      <w:r w:rsidRPr="00E3127F">
        <w:rPr>
          <w:rFonts w:ascii="Times New Roman" w:hAnsi="Times New Roman"/>
          <w:b/>
          <w:u w:val="single"/>
        </w:rPr>
        <w:t>:</w:t>
      </w:r>
    </w:p>
    <w:p w14:paraId="1D9A1F44" w14:textId="77777777" w:rsidR="00E3127F" w:rsidRPr="00E3127F" w:rsidRDefault="00E3127F" w:rsidP="00E3127F">
      <w:pPr>
        <w:spacing w:before="240" w:line="360" w:lineRule="auto"/>
        <w:rPr>
          <w:rFonts w:ascii="Times New Roman" w:hAnsi="Times New Roman"/>
        </w:rPr>
      </w:pPr>
      <w:r w:rsidRPr="00E3127F">
        <w:rPr>
          <w:rFonts w:ascii="Times New Roman" w:hAnsi="Times New Roman"/>
        </w:rPr>
        <w:t>General comments:</w:t>
      </w:r>
    </w:p>
    <w:p w14:paraId="3CAE2B86"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The manuscript deals with the estimation of the daytime and nocturnal height of the boundary layer from ceilometer measurements. A novel method for the estimation of the boundary-layer height is proposed. It can be looked upon as an extension of a method proposed by </w:t>
      </w:r>
      <w:proofErr w:type="spellStart"/>
      <w:r w:rsidRPr="00E3127F">
        <w:rPr>
          <w:rFonts w:ascii="Times New Roman" w:hAnsi="Times New Roman"/>
        </w:rPr>
        <w:t>Emeis</w:t>
      </w:r>
      <w:proofErr w:type="spellEnd"/>
      <w:r w:rsidRPr="00E3127F">
        <w:rPr>
          <w:rFonts w:ascii="Times New Roman" w:hAnsi="Times New Roman"/>
        </w:rPr>
        <w:t xml:space="preserve"> et al. (2007). The new method contains 3 parameters that are determined by fitting the new method to estimates of the boundary-layer height derived from an intense radiosonde campaign in central Seoul, Korea. In consequence the method and its parameters are site specific.</w:t>
      </w:r>
    </w:p>
    <w:p w14:paraId="00C899E3" w14:textId="77777777" w:rsidR="00E3127F" w:rsidRPr="00E3127F" w:rsidRDefault="00E3127F" w:rsidP="002D3C63">
      <w:pPr>
        <w:spacing w:line="360" w:lineRule="auto"/>
        <w:jc w:val="both"/>
        <w:rPr>
          <w:rFonts w:ascii="Times New Roman" w:hAnsi="Times New Roman"/>
        </w:rPr>
      </w:pPr>
    </w:p>
    <w:p w14:paraId="2AC443A7"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Major comments:</w:t>
      </w:r>
    </w:p>
    <w:p w14:paraId="46641B43" w14:textId="77777777" w:rsidR="00E3127F" w:rsidRPr="00E3127F" w:rsidRDefault="00E3127F" w:rsidP="002D3C63">
      <w:pPr>
        <w:spacing w:line="360" w:lineRule="auto"/>
        <w:jc w:val="both"/>
        <w:rPr>
          <w:rFonts w:ascii="Times New Roman" w:hAnsi="Times New Roman"/>
        </w:rPr>
      </w:pPr>
      <w:r w:rsidRPr="00E3127F">
        <w:rPr>
          <w:rFonts w:ascii="Times New Roman" w:hAnsi="Times New Roman"/>
        </w:rPr>
        <w:t xml:space="preserve">1. Results from 6 methods for estimation the boundary-layer height from ceilometer measurements are presented and compared to the estimation of the boundary-layer from the radiosonde campaign. A new method for the estimation of the boundary-layer height from ceilometer measurements is proposed - based on ideas presented in </w:t>
      </w:r>
      <w:proofErr w:type="spellStart"/>
      <w:r w:rsidRPr="00E3127F">
        <w:rPr>
          <w:rFonts w:ascii="Times New Roman" w:hAnsi="Times New Roman"/>
        </w:rPr>
        <w:t>Emeis</w:t>
      </w:r>
      <w:proofErr w:type="spellEnd"/>
      <w:r w:rsidRPr="00E3127F">
        <w:rPr>
          <w:rFonts w:ascii="Times New Roman" w:hAnsi="Times New Roman"/>
        </w:rPr>
        <w:t xml:space="preserve"> et al. (2007).The parameters in the new method are derived by fitting to radiosonde measurements. It is concluded that the method proposed by </w:t>
      </w:r>
      <w:proofErr w:type="spellStart"/>
      <w:r w:rsidRPr="00E3127F">
        <w:rPr>
          <w:rFonts w:ascii="Times New Roman" w:hAnsi="Times New Roman"/>
        </w:rPr>
        <w:t>Emeis</w:t>
      </w:r>
      <w:proofErr w:type="spellEnd"/>
      <w:r w:rsidRPr="00E3127F">
        <w:rPr>
          <w:rFonts w:ascii="Times New Roman" w:hAnsi="Times New Roman"/>
        </w:rPr>
        <w:t xml:space="preserve"> et al. (2007) showed worst performance of all the methods during both day-time and night-time (lines 243-244), while the new method shows the best statistical scores. It would be very interesting to see how </w:t>
      </w:r>
      <w:proofErr w:type="spellStart"/>
      <w:r w:rsidRPr="00E3127F">
        <w:rPr>
          <w:rFonts w:ascii="Times New Roman" w:hAnsi="Times New Roman"/>
        </w:rPr>
        <w:t>Emeis</w:t>
      </w:r>
      <w:proofErr w:type="spellEnd"/>
      <w:r w:rsidRPr="00E3127F">
        <w:rPr>
          <w:rFonts w:ascii="Times New Roman" w:hAnsi="Times New Roman"/>
        </w:rPr>
        <w:t xml:space="preserve"> et al. (2007) performs when the parameters are fitted to the measurements from Seoul and also just to see the parameter values and how they compare with the parameters in the new method.</w:t>
      </w:r>
    </w:p>
    <w:p w14:paraId="5B4D5F39" w14:textId="3E35CA3C" w:rsidR="00A06355" w:rsidRPr="00557E0C" w:rsidRDefault="00E3127F" w:rsidP="00DB209A">
      <w:pPr>
        <w:spacing w:line="360" w:lineRule="auto"/>
        <w:ind w:firstLineChars="100" w:firstLine="241"/>
        <w:jc w:val="both"/>
        <w:rPr>
          <w:rFonts w:ascii="Times New Roman" w:hAnsi="Times New Roman"/>
          <w:color w:val="0070C0"/>
        </w:rPr>
      </w:pPr>
      <w:r w:rsidRPr="00A06355">
        <w:rPr>
          <w:rFonts w:ascii="Times New Roman" w:hAnsi="Times New Roman"/>
          <w:b/>
          <w:i/>
          <w:color w:val="0070C0"/>
        </w:rPr>
        <w:t xml:space="preserve">Reply: </w:t>
      </w:r>
      <w:r w:rsidR="00A06355" w:rsidRPr="00557E0C">
        <w:rPr>
          <w:rFonts w:ascii="Times New Roman" w:hAnsi="Times New Roman"/>
          <w:color w:val="0070C0"/>
        </w:rPr>
        <w:t xml:space="preserve">As the reviewer suggested, we applied the parameter fitting for </w:t>
      </w:r>
      <w:proofErr w:type="spellStart"/>
      <w:r w:rsidR="00A06355" w:rsidRPr="00557E0C">
        <w:rPr>
          <w:rFonts w:ascii="Times New Roman" w:hAnsi="Times New Roman"/>
          <w:color w:val="0070C0"/>
        </w:rPr>
        <w:t>Emeis</w:t>
      </w:r>
      <w:proofErr w:type="spellEnd"/>
      <w:r w:rsidR="00A06355" w:rsidRPr="00557E0C">
        <w:rPr>
          <w:rFonts w:ascii="Times New Roman" w:hAnsi="Times New Roman"/>
          <w:color w:val="0070C0"/>
        </w:rPr>
        <w:t xml:space="preserve"> et al. (2007) (E07 hereafter). E07</w:t>
      </w:r>
      <w:r w:rsidR="00A06355">
        <w:rPr>
          <w:rFonts w:ascii="Times New Roman" w:hAnsi="Times New Roman"/>
          <w:color w:val="0070C0"/>
        </w:rPr>
        <w:t xml:space="preserve"> also</w:t>
      </w:r>
      <w:r w:rsidR="00A06355" w:rsidRPr="00557E0C">
        <w:rPr>
          <w:rFonts w:ascii="Times New Roman" w:hAnsi="Times New Roman"/>
          <w:color w:val="0070C0"/>
        </w:rPr>
        <w:t xml:space="preserve"> produces better performance i</w:t>
      </w:r>
      <w:r w:rsidR="00A06355">
        <w:rPr>
          <w:rFonts w:ascii="Times New Roman" w:hAnsi="Times New Roman"/>
          <w:color w:val="0070C0"/>
        </w:rPr>
        <w:t>f</w:t>
      </w:r>
      <w:r w:rsidR="00A06355" w:rsidRPr="00557E0C">
        <w:rPr>
          <w:rFonts w:ascii="Times New Roman" w:hAnsi="Times New Roman"/>
          <w:color w:val="0070C0"/>
        </w:rPr>
        <w:t xml:space="preserve"> </w:t>
      </w:r>
      <w:r w:rsidR="00A06355">
        <w:rPr>
          <w:rFonts w:ascii="Times New Roman" w:hAnsi="Times New Roman"/>
          <w:color w:val="0070C0"/>
        </w:rPr>
        <w:t>the pa</w:t>
      </w:r>
      <w:r w:rsidR="00A06355" w:rsidRPr="00557E0C">
        <w:rPr>
          <w:rFonts w:ascii="Times New Roman" w:hAnsi="Times New Roman"/>
          <w:color w:val="0070C0"/>
        </w:rPr>
        <w:t>rameter optimization</w:t>
      </w:r>
      <w:r w:rsidR="00A06355">
        <w:rPr>
          <w:rFonts w:ascii="Times New Roman" w:hAnsi="Times New Roman"/>
          <w:color w:val="0070C0"/>
        </w:rPr>
        <w:t xml:space="preserve"> is applied (</w:t>
      </w:r>
      <w:r w:rsidR="00A06355" w:rsidRPr="00557E0C">
        <w:rPr>
          <w:rFonts w:ascii="Times New Roman" w:hAnsi="Times New Roman"/>
          <w:color w:val="0070C0"/>
        </w:rPr>
        <w:t xml:space="preserve">Table R2 </w:t>
      </w:r>
      <w:r w:rsidR="00A06355" w:rsidRPr="00557E0C">
        <w:rPr>
          <w:rFonts w:ascii="Times New Roman" w:hAnsi="Times New Roman" w:hint="eastAsia"/>
          <w:color w:val="0070C0"/>
        </w:rPr>
        <w:t xml:space="preserve">and Figure </w:t>
      </w:r>
      <w:r w:rsidR="0029497D">
        <w:rPr>
          <w:rFonts w:ascii="Times New Roman" w:hAnsi="Times New Roman"/>
          <w:color w:val="0070C0"/>
        </w:rPr>
        <w:t>R1-</w:t>
      </w:r>
      <w:r w:rsidR="00A06355" w:rsidRPr="00557E0C">
        <w:rPr>
          <w:rFonts w:ascii="Times New Roman" w:hAnsi="Times New Roman" w:hint="eastAsia"/>
          <w:color w:val="0070C0"/>
        </w:rPr>
        <w:t>R2</w:t>
      </w:r>
      <w:r w:rsidR="00A06355">
        <w:rPr>
          <w:rFonts w:ascii="Times New Roman" w:hAnsi="Times New Roman"/>
          <w:color w:val="0070C0"/>
        </w:rPr>
        <w:t>)</w:t>
      </w:r>
      <w:r w:rsidR="00A06355" w:rsidRPr="00557E0C">
        <w:rPr>
          <w:rFonts w:ascii="Times New Roman" w:hAnsi="Times New Roman"/>
          <w:color w:val="0070C0"/>
        </w:rPr>
        <w:t>. We revised the manuscript to include this result. Thank you.</w:t>
      </w:r>
    </w:p>
    <w:p w14:paraId="424B0418" w14:textId="77777777" w:rsidR="00A06355" w:rsidRPr="00557E0C" w:rsidRDefault="00A06355" w:rsidP="00A06355">
      <w:pPr>
        <w:spacing w:line="360" w:lineRule="auto"/>
        <w:rPr>
          <w:rFonts w:ascii="Times New Roman" w:hAnsi="Times New Roman"/>
          <w:color w:val="0070C0"/>
        </w:rPr>
      </w:pPr>
    </w:p>
    <w:p w14:paraId="52E8F4A5" w14:textId="3A5715F5" w:rsidR="00A06355" w:rsidRPr="00557E0C" w:rsidRDefault="00A06355" w:rsidP="0029497D">
      <w:pPr>
        <w:spacing w:line="360" w:lineRule="auto"/>
        <w:ind w:firstLineChars="100" w:firstLine="240"/>
        <w:jc w:val="both"/>
        <w:rPr>
          <w:rFonts w:ascii="Times New Roman" w:eastAsiaTheme="minorEastAsia" w:hAnsi="Times New Roman"/>
          <w:color w:val="0070C0"/>
        </w:rPr>
      </w:pPr>
      <w:r w:rsidRPr="00557E0C">
        <w:rPr>
          <w:rFonts w:ascii="Times New Roman" w:eastAsiaTheme="minorEastAsia" w:hAnsi="Times New Roman"/>
          <w:color w:val="0070C0"/>
        </w:rPr>
        <w:t xml:space="preserve">Table R2. Optimized parameters and skill scores obtained for each retrieval algorithm evaluated against radiosonde observations launched on 29 December 2016. </w:t>
      </w:r>
      <w:bookmarkStart w:id="46" w:name="_GoBack"/>
      <w:bookmarkEnd w:id="46"/>
      <w:del w:id="47" w:author="Junhong Lee" w:date="2018-11-29T12:29:00Z">
        <w:r w:rsidRPr="00557E0C" w:rsidDel="00EE6308">
          <w:rPr>
            <w:rFonts w:ascii="Times New Roman" w:eastAsiaTheme="minorEastAsia" w:hAnsi="Times New Roman"/>
            <w:color w:val="0070C0"/>
          </w:rPr>
          <w:delText xml:space="preserve">The correlation coefficients correspond to the linear regressions </w:delText>
        </w:r>
        <w:r w:rsidRPr="0021436B" w:rsidDel="00EE6308">
          <w:rPr>
            <w:rFonts w:ascii="Times New Roman" w:eastAsiaTheme="minorEastAsia" w:hAnsi="Times New Roman"/>
            <w:color w:val="0070C0"/>
          </w:rPr>
          <w:delText xml:space="preserve">between </w:delText>
        </w:r>
      </w:del>
      <w:del w:id="48" w:author="Junhong Lee" w:date="2018-11-29T00:06:00Z">
        <w:r w:rsidRPr="0021436B" w:rsidDel="003D6ECB">
          <w:rPr>
            <w:rFonts w:ascii="Times New Roman" w:eastAsiaTheme="minorEastAsia" w:hAnsi="Times New Roman"/>
            <w:color w:val="0070C0"/>
          </w:rPr>
          <w:delText>ZML</w:delText>
        </w:r>
      </w:del>
      <w:del w:id="49" w:author="Junhong Lee" w:date="2018-11-29T12:29:00Z">
        <w:r w:rsidRPr="0021436B" w:rsidDel="00EE6308">
          <w:rPr>
            <w:rFonts w:ascii="Times New Roman" w:eastAsiaTheme="minorEastAsia" w:hAnsi="Times New Roman"/>
            <w:color w:val="0070C0"/>
          </w:rPr>
          <w:delText xml:space="preserve"> and </w:delText>
        </w:r>
      </w:del>
      <w:del w:id="50" w:author="Junhong Lee" w:date="2018-11-29T00:07:00Z">
        <w:r w:rsidRPr="0021436B" w:rsidDel="003D6ECB">
          <w:rPr>
            <w:rFonts w:ascii="Times New Roman" w:eastAsiaTheme="minorEastAsia" w:hAnsi="Times New Roman"/>
            <w:color w:val="0070C0"/>
          </w:rPr>
          <w:delText>Z</w:delText>
        </w:r>
        <w:r w:rsidRPr="0021436B" w:rsidDel="003D6ECB">
          <w:rPr>
            <w:rFonts w:ascii="Times New Roman" w:eastAsiaTheme="minorEastAsia" w:hAnsi="Times New Roman" w:hint="eastAsia"/>
            <w:color w:val="0070C0"/>
          </w:rPr>
          <w:delText>△</w:delText>
        </w:r>
        <w:r w:rsidRPr="00384E31" w:rsidDel="003D6ECB">
          <w:rPr>
            <w:rFonts w:ascii="Times New Roman" w:eastAsiaTheme="minorEastAsia" w:hAnsi="Times New Roman"/>
            <w:color w:val="0070C0"/>
          </w:rPr>
          <w:delText xml:space="preserve">T </w:delText>
        </w:r>
      </w:del>
      <w:del w:id="51" w:author="Junhong Lee" w:date="2018-11-29T12:29:00Z">
        <w:r w:rsidRPr="00384E31" w:rsidDel="00EE6308">
          <w:rPr>
            <w:rFonts w:ascii="Times New Roman" w:eastAsiaTheme="minorEastAsia" w:hAnsi="Times New Roman"/>
            <w:color w:val="0070C0"/>
          </w:rPr>
          <w:delText xml:space="preserve">retrieved </w:delText>
        </w:r>
        <w:r w:rsidRPr="00557E0C" w:rsidDel="00EE6308">
          <w:rPr>
            <w:rFonts w:ascii="Times New Roman" w:eastAsiaTheme="minorEastAsia" w:hAnsi="Times New Roman"/>
            <w:color w:val="0070C0"/>
          </w:rPr>
          <w:delText xml:space="preserve">from </w:delText>
        </w:r>
        <w:r w:rsidRPr="0029497D" w:rsidDel="00EE6308">
          <w:rPr>
            <w:rFonts w:ascii="Times New Roman" w:hAnsi="Times New Roman"/>
            <w:color w:val="0070C0"/>
          </w:rPr>
          <w:delText>aerosol</w:delText>
        </w:r>
        <w:r w:rsidRPr="00557E0C" w:rsidDel="00EE6308">
          <w:rPr>
            <w:rFonts w:ascii="Times New Roman" w:eastAsiaTheme="minorEastAsia" w:hAnsi="Times New Roman"/>
            <w:color w:val="0070C0"/>
          </w:rPr>
          <w:delText xml:space="preserve"> backscatter profiles and radiosondes observations. </w:delText>
        </w:r>
      </w:del>
      <w:r w:rsidRPr="00557E0C">
        <w:rPr>
          <w:rFonts w:ascii="Times New Roman" w:eastAsiaTheme="minorEastAsia" w:hAnsi="Times New Roman"/>
          <w:color w:val="0070C0"/>
        </w:rPr>
        <w:t xml:space="preserve">Due to evaluation purposes, both of optimized and not optimized parameter of E07 were discussed, while parameters in the algorithm provided by the ceilometer manufacturer, VAI, could not be modified. Instead, the original parameters proposed by </w:t>
      </w:r>
      <w:proofErr w:type="spellStart"/>
      <w:r w:rsidRPr="00557E0C">
        <w:rPr>
          <w:rFonts w:ascii="Times New Roman" w:eastAsiaTheme="minorEastAsia" w:hAnsi="Times New Roman"/>
          <w:color w:val="0070C0"/>
        </w:rPr>
        <w:t>Emeis</w:t>
      </w:r>
      <w:proofErr w:type="spellEnd"/>
      <w:r w:rsidRPr="00557E0C">
        <w:rPr>
          <w:rFonts w:ascii="Times New Roman" w:eastAsiaTheme="minorEastAsia" w:hAnsi="Times New Roman"/>
          <w:color w:val="0070C0"/>
        </w:rPr>
        <w:t xml:space="preserve"> et al. (2007) and </w:t>
      </w:r>
      <w:proofErr w:type="spellStart"/>
      <w:r w:rsidRPr="00557E0C">
        <w:rPr>
          <w:rFonts w:ascii="Times New Roman" w:eastAsiaTheme="minorEastAsia" w:hAnsi="Times New Roman"/>
          <w:color w:val="0070C0"/>
        </w:rPr>
        <w:t>Münkel</w:t>
      </w:r>
      <w:proofErr w:type="spellEnd"/>
      <w:r w:rsidRPr="00557E0C">
        <w:rPr>
          <w:rFonts w:ascii="Times New Roman" w:eastAsiaTheme="minorEastAsia" w:hAnsi="Times New Roman"/>
          <w:color w:val="0070C0"/>
        </w:rPr>
        <w:t xml:space="preserve"> et al. (2007) were applied, respectively. Top skill scores are highlighted by bold fonts.</w:t>
      </w:r>
    </w:p>
    <w:tbl>
      <w:tblPr>
        <w:tblStyle w:val="aa"/>
        <w:tblW w:w="9894"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802"/>
        <w:gridCol w:w="1013"/>
        <w:gridCol w:w="1013"/>
        <w:gridCol w:w="1013"/>
        <w:gridCol w:w="1013"/>
        <w:gridCol w:w="1013"/>
        <w:gridCol w:w="1013"/>
        <w:gridCol w:w="1014"/>
      </w:tblGrid>
      <w:tr w:rsidR="00A06355" w:rsidRPr="00557E0C" w14:paraId="728AF9E0" w14:textId="77777777" w:rsidTr="00713DC9">
        <w:tc>
          <w:tcPr>
            <w:tcW w:w="2802" w:type="dxa"/>
            <w:tcBorders>
              <w:top w:val="single" w:sz="4" w:space="0" w:color="auto"/>
              <w:bottom w:val="single" w:sz="4" w:space="0" w:color="auto"/>
              <w:right w:val="nil"/>
            </w:tcBorders>
          </w:tcPr>
          <w:p w14:paraId="4DFE354F"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single" w:sz="4" w:space="0" w:color="auto"/>
              <w:left w:val="nil"/>
              <w:bottom w:val="single" w:sz="4" w:space="0" w:color="auto"/>
              <w:right w:val="nil"/>
            </w:tcBorders>
          </w:tcPr>
          <w:p w14:paraId="2C4FE999" w14:textId="77777777" w:rsidR="00A06355" w:rsidRPr="003D6ECB" w:rsidRDefault="00A06355" w:rsidP="00713DC9">
            <w:pPr>
              <w:spacing w:line="360" w:lineRule="auto"/>
              <w:jc w:val="both"/>
              <w:rPr>
                <w:rFonts w:ascii="Times New Roman" w:eastAsiaTheme="minorEastAsia" w:hAnsi="Times New Roman"/>
                <w:b/>
                <w:color w:val="0070C0"/>
                <w:rPrChange w:id="52"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53" w:author="Junhong Lee" w:date="2018-11-29T00:06:00Z">
                  <w:rPr>
                    <w:rFonts w:ascii="Times New Roman" w:eastAsiaTheme="minorEastAsia" w:hAnsi="Times New Roman"/>
                    <w:color w:val="0070C0"/>
                  </w:rPr>
                </w:rPrChange>
              </w:rPr>
              <w:t>FIR</w:t>
            </w:r>
          </w:p>
        </w:tc>
        <w:tc>
          <w:tcPr>
            <w:tcW w:w="1013" w:type="dxa"/>
            <w:tcBorders>
              <w:top w:val="single" w:sz="4" w:space="0" w:color="auto"/>
              <w:left w:val="nil"/>
              <w:bottom w:val="single" w:sz="4" w:space="0" w:color="auto"/>
              <w:right w:val="nil"/>
            </w:tcBorders>
          </w:tcPr>
          <w:p w14:paraId="10C15A84" w14:textId="77777777" w:rsidR="00A06355" w:rsidRPr="003D6ECB" w:rsidRDefault="00A06355" w:rsidP="00713DC9">
            <w:pPr>
              <w:spacing w:line="360" w:lineRule="auto"/>
              <w:jc w:val="both"/>
              <w:rPr>
                <w:rFonts w:ascii="Times New Roman" w:eastAsiaTheme="minorEastAsia" w:hAnsi="Times New Roman"/>
                <w:b/>
                <w:color w:val="0070C0"/>
                <w:rPrChange w:id="54"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55" w:author="Junhong Lee" w:date="2018-11-29T00:06:00Z">
                  <w:rPr>
                    <w:rFonts w:ascii="Times New Roman" w:eastAsiaTheme="minorEastAsia" w:hAnsi="Times New Roman"/>
                    <w:color w:val="0070C0"/>
                  </w:rPr>
                </w:rPrChange>
              </w:rPr>
              <w:t>SEC</w:t>
            </w:r>
          </w:p>
        </w:tc>
        <w:tc>
          <w:tcPr>
            <w:tcW w:w="1013" w:type="dxa"/>
            <w:tcBorders>
              <w:top w:val="single" w:sz="4" w:space="0" w:color="auto"/>
              <w:left w:val="nil"/>
              <w:bottom w:val="single" w:sz="4" w:space="0" w:color="auto"/>
              <w:right w:val="nil"/>
            </w:tcBorders>
          </w:tcPr>
          <w:p w14:paraId="64BA3BD0" w14:textId="77777777" w:rsidR="00A06355" w:rsidRPr="003D6ECB" w:rsidRDefault="00A06355" w:rsidP="00713DC9">
            <w:pPr>
              <w:spacing w:line="360" w:lineRule="auto"/>
              <w:jc w:val="both"/>
              <w:rPr>
                <w:rFonts w:ascii="Times New Roman" w:eastAsiaTheme="minorEastAsia" w:hAnsi="Times New Roman"/>
                <w:b/>
                <w:color w:val="0070C0"/>
                <w:rPrChange w:id="56"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57" w:author="Junhong Lee" w:date="2018-11-29T00:06:00Z">
                  <w:rPr>
                    <w:rFonts w:ascii="Times New Roman" w:eastAsiaTheme="minorEastAsia" w:hAnsi="Times New Roman"/>
                    <w:color w:val="0070C0"/>
                  </w:rPr>
                </w:rPrChange>
              </w:rPr>
              <w:t>LOG</w:t>
            </w:r>
          </w:p>
        </w:tc>
        <w:tc>
          <w:tcPr>
            <w:tcW w:w="1013" w:type="dxa"/>
            <w:tcBorders>
              <w:top w:val="single" w:sz="4" w:space="0" w:color="auto"/>
              <w:left w:val="nil"/>
              <w:bottom w:val="single" w:sz="4" w:space="0" w:color="auto"/>
              <w:right w:val="nil"/>
            </w:tcBorders>
          </w:tcPr>
          <w:p w14:paraId="57958DCD" w14:textId="77777777" w:rsidR="00A06355" w:rsidRPr="003D6ECB" w:rsidRDefault="00A06355" w:rsidP="00713DC9">
            <w:pPr>
              <w:spacing w:line="360" w:lineRule="auto"/>
              <w:jc w:val="both"/>
              <w:rPr>
                <w:rFonts w:ascii="Times New Roman" w:eastAsiaTheme="minorEastAsia" w:hAnsi="Times New Roman"/>
                <w:b/>
                <w:color w:val="0070C0"/>
                <w:rPrChange w:id="58"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59" w:author="Junhong Lee" w:date="2018-11-29T00:06:00Z">
                  <w:rPr>
                    <w:rFonts w:ascii="Times New Roman" w:eastAsiaTheme="minorEastAsia" w:hAnsi="Times New Roman"/>
                    <w:color w:val="0070C0"/>
                  </w:rPr>
                </w:rPrChange>
              </w:rPr>
              <w:t>E07</w:t>
            </w:r>
          </w:p>
        </w:tc>
        <w:tc>
          <w:tcPr>
            <w:tcW w:w="1013" w:type="dxa"/>
            <w:tcBorders>
              <w:top w:val="single" w:sz="4" w:space="0" w:color="auto"/>
              <w:left w:val="nil"/>
              <w:bottom w:val="single" w:sz="4" w:space="0" w:color="auto"/>
              <w:right w:val="nil"/>
            </w:tcBorders>
          </w:tcPr>
          <w:p w14:paraId="1F6DD940" w14:textId="77777777" w:rsidR="00A06355" w:rsidRPr="003D6ECB" w:rsidRDefault="00A06355" w:rsidP="00713DC9">
            <w:pPr>
              <w:spacing w:line="360" w:lineRule="auto"/>
              <w:jc w:val="both"/>
              <w:rPr>
                <w:rFonts w:ascii="Times New Roman" w:eastAsiaTheme="minorEastAsia" w:hAnsi="Times New Roman"/>
                <w:b/>
                <w:color w:val="0070C0"/>
                <w:rPrChange w:id="60"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61" w:author="Junhong Lee" w:date="2018-11-29T00:06:00Z">
                  <w:rPr>
                    <w:rFonts w:ascii="Times New Roman" w:eastAsiaTheme="minorEastAsia" w:hAnsi="Times New Roman"/>
                    <w:color w:val="0070C0"/>
                  </w:rPr>
                </w:rPrChange>
              </w:rPr>
              <w:t>E07_new</w:t>
            </w:r>
          </w:p>
        </w:tc>
        <w:tc>
          <w:tcPr>
            <w:tcW w:w="1013" w:type="dxa"/>
            <w:tcBorders>
              <w:top w:val="single" w:sz="4" w:space="0" w:color="auto"/>
              <w:left w:val="nil"/>
              <w:bottom w:val="single" w:sz="4" w:space="0" w:color="auto"/>
              <w:right w:val="nil"/>
            </w:tcBorders>
          </w:tcPr>
          <w:p w14:paraId="543435AE" w14:textId="77777777" w:rsidR="00A06355" w:rsidRPr="003D6ECB" w:rsidRDefault="00A06355" w:rsidP="00713DC9">
            <w:pPr>
              <w:spacing w:line="360" w:lineRule="auto"/>
              <w:jc w:val="both"/>
              <w:rPr>
                <w:rFonts w:ascii="Times New Roman" w:eastAsiaTheme="minorEastAsia" w:hAnsi="Times New Roman"/>
                <w:b/>
                <w:color w:val="0070C0"/>
                <w:rPrChange w:id="62"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63" w:author="Junhong Lee" w:date="2018-11-29T00:06:00Z">
                  <w:rPr>
                    <w:rFonts w:ascii="Times New Roman" w:eastAsiaTheme="minorEastAsia" w:hAnsi="Times New Roman"/>
                    <w:color w:val="0070C0"/>
                  </w:rPr>
                </w:rPrChange>
              </w:rPr>
              <w:t>VAI</w:t>
            </w:r>
          </w:p>
        </w:tc>
        <w:tc>
          <w:tcPr>
            <w:tcW w:w="1014" w:type="dxa"/>
            <w:tcBorders>
              <w:top w:val="single" w:sz="4" w:space="0" w:color="auto"/>
              <w:left w:val="nil"/>
              <w:bottom w:val="single" w:sz="4" w:space="0" w:color="auto"/>
            </w:tcBorders>
          </w:tcPr>
          <w:p w14:paraId="71FC2E59" w14:textId="77777777" w:rsidR="00A06355" w:rsidRPr="003D6ECB" w:rsidRDefault="00A06355" w:rsidP="00713DC9">
            <w:pPr>
              <w:spacing w:line="360" w:lineRule="auto"/>
              <w:jc w:val="both"/>
              <w:rPr>
                <w:rFonts w:ascii="Times New Roman" w:eastAsiaTheme="minorEastAsia" w:hAnsi="Times New Roman"/>
                <w:b/>
                <w:color w:val="0070C0"/>
                <w:rPrChange w:id="64"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65" w:author="Junhong Lee" w:date="2018-11-29T00:06:00Z">
                  <w:rPr>
                    <w:rFonts w:ascii="Times New Roman" w:eastAsiaTheme="minorEastAsia" w:hAnsi="Times New Roman"/>
                    <w:color w:val="0070C0"/>
                  </w:rPr>
                </w:rPrChange>
              </w:rPr>
              <w:t>EE07</w:t>
            </w:r>
          </w:p>
        </w:tc>
      </w:tr>
      <w:tr w:rsidR="00A06355" w:rsidRPr="00557E0C" w14:paraId="265DCB9B" w14:textId="77777777" w:rsidTr="00713DC9">
        <w:tc>
          <w:tcPr>
            <w:tcW w:w="2802" w:type="dxa"/>
            <w:tcBorders>
              <w:top w:val="single" w:sz="4" w:space="0" w:color="auto"/>
              <w:bottom w:val="nil"/>
              <w:right w:val="nil"/>
            </w:tcBorders>
            <w:hideMark/>
          </w:tcPr>
          <w:p w14:paraId="58A0F5CB" w14:textId="77777777" w:rsidR="00A06355" w:rsidRPr="003D6ECB" w:rsidRDefault="00A06355" w:rsidP="00713DC9">
            <w:pPr>
              <w:spacing w:line="360" w:lineRule="auto"/>
              <w:rPr>
                <w:rFonts w:ascii="Times New Roman" w:eastAsiaTheme="minorEastAsia" w:hAnsi="Times New Roman"/>
                <w:b/>
                <w:color w:val="0070C0"/>
                <w:rPrChange w:id="66"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67" w:author="Junhong Lee" w:date="2018-11-29T00:06:00Z">
                  <w:rPr>
                    <w:rFonts w:ascii="Times New Roman" w:eastAsiaTheme="minorEastAsia" w:hAnsi="Times New Roman"/>
                    <w:color w:val="0070C0"/>
                  </w:rPr>
                </w:rPrChange>
              </w:rPr>
              <w:lastRenderedPageBreak/>
              <w:t>Optimized parameter values</w:t>
            </w:r>
          </w:p>
        </w:tc>
        <w:tc>
          <w:tcPr>
            <w:tcW w:w="1013" w:type="dxa"/>
            <w:tcBorders>
              <w:top w:val="single" w:sz="4" w:space="0" w:color="auto"/>
              <w:left w:val="nil"/>
              <w:bottom w:val="nil"/>
              <w:right w:val="nil"/>
            </w:tcBorders>
            <w:hideMark/>
          </w:tcPr>
          <w:p w14:paraId="32024A7C"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single" w:sz="4" w:space="0" w:color="auto"/>
              <w:left w:val="nil"/>
              <w:bottom w:val="nil"/>
              <w:right w:val="nil"/>
            </w:tcBorders>
            <w:hideMark/>
          </w:tcPr>
          <w:p w14:paraId="1CF03371"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single" w:sz="4" w:space="0" w:color="auto"/>
              <w:left w:val="nil"/>
              <w:bottom w:val="nil"/>
              <w:right w:val="nil"/>
            </w:tcBorders>
            <w:hideMark/>
          </w:tcPr>
          <w:p w14:paraId="45F238F6"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single" w:sz="4" w:space="0" w:color="auto"/>
              <w:left w:val="nil"/>
              <w:bottom w:val="nil"/>
              <w:right w:val="nil"/>
            </w:tcBorders>
          </w:tcPr>
          <w:p w14:paraId="78801712"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single" w:sz="4" w:space="0" w:color="auto"/>
              <w:left w:val="nil"/>
              <w:bottom w:val="nil"/>
              <w:right w:val="nil"/>
            </w:tcBorders>
          </w:tcPr>
          <w:p w14:paraId="65020858"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single" w:sz="4" w:space="0" w:color="auto"/>
              <w:left w:val="nil"/>
              <w:bottom w:val="nil"/>
              <w:right w:val="nil"/>
            </w:tcBorders>
          </w:tcPr>
          <w:p w14:paraId="1A070D16" w14:textId="77777777" w:rsidR="00A06355" w:rsidRPr="00557E0C" w:rsidRDefault="00A06355" w:rsidP="00713DC9">
            <w:pPr>
              <w:spacing w:line="360" w:lineRule="auto"/>
              <w:jc w:val="both"/>
              <w:rPr>
                <w:rFonts w:ascii="Times New Roman" w:eastAsiaTheme="minorEastAsia" w:hAnsi="Times New Roman"/>
                <w:color w:val="0070C0"/>
              </w:rPr>
            </w:pPr>
          </w:p>
        </w:tc>
        <w:tc>
          <w:tcPr>
            <w:tcW w:w="1014" w:type="dxa"/>
            <w:tcBorders>
              <w:top w:val="single" w:sz="4" w:space="0" w:color="auto"/>
              <w:left w:val="nil"/>
              <w:bottom w:val="nil"/>
            </w:tcBorders>
            <w:hideMark/>
          </w:tcPr>
          <w:p w14:paraId="1B8DB4CD" w14:textId="77777777" w:rsidR="00A06355" w:rsidRPr="00557E0C" w:rsidRDefault="00A06355" w:rsidP="00713DC9">
            <w:pPr>
              <w:spacing w:line="360" w:lineRule="auto"/>
              <w:jc w:val="both"/>
              <w:rPr>
                <w:rFonts w:ascii="Times New Roman" w:eastAsiaTheme="minorEastAsia" w:hAnsi="Times New Roman"/>
                <w:color w:val="0070C0"/>
              </w:rPr>
            </w:pPr>
          </w:p>
        </w:tc>
      </w:tr>
      <w:tr w:rsidR="00A06355" w:rsidRPr="00557E0C" w14:paraId="7CAAE31C" w14:textId="77777777" w:rsidTr="00713DC9">
        <w:tc>
          <w:tcPr>
            <w:tcW w:w="2802" w:type="dxa"/>
            <w:tcBorders>
              <w:top w:val="nil"/>
              <w:bottom w:val="nil"/>
              <w:right w:val="nil"/>
            </w:tcBorders>
          </w:tcPr>
          <w:p w14:paraId="7758B672" w14:textId="77777777" w:rsidR="00A06355" w:rsidRPr="003D6ECB" w:rsidRDefault="00A06355" w:rsidP="00713DC9">
            <w:pPr>
              <w:spacing w:line="360" w:lineRule="auto"/>
              <w:rPr>
                <w:rFonts w:ascii="Times New Roman" w:eastAsiaTheme="minorEastAsia" w:hAnsi="Times New Roman"/>
                <w:b/>
                <w:color w:val="0070C0"/>
                <w:rPrChange w:id="68"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69" w:author="Junhong Lee" w:date="2018-11-29T00:06:00Z">
                  <w:rPr>
                    <w:rFonts w:ascii="Times New Roman" w:eastAsiaTheme="minorEastAsia" w:hAnsi="Times New Roman"/>
                    <w:color w:val="0070C0"/>
                  </w:rPr>
                </w:rPrChange>
              </w:rPr>
              <w:t>Daytime (9:00-18:00 h)</w:t>
            </w:r>
          </w:p>
        </w:tc>
        <w:tc>
          <w:tcPr>
            <w:tcW w:w="1013" w:type="dxa"/>
            <w:tcBorders>
              <w:top w:val="nil"/>
              <w:left w:val="nil"/>
              <w:bottom w:val="nil"/>
              <w:right w:val="nil"/>
            </w:tcBorders>
          </w:tcPr>
          <w:p w14:paraId="215C3C03"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6A76F7A9"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7107ED8D"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58312E49"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71C98E4B"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5C64C30A" w14:textId="77777777" w:rsidR="00A06355" w:rsidRPr="00557E0C" w:rsidRDefault="00A06355" w:rsidP="00713DC9">
            <w:pPr>
              <w:spacing w:line="360" w:lineRule="auto"/>
              <w:jc w:val="both"/>
              <w:rPr>
                <w:rFonts w:ascii="Times New Roman" w:eastAsiaTheme="minorEastAsia" w:hAnsi="Times New Roman"/>
                <w:color w:val="0070C0"/>
              </w:rPr>
            </w:pPr>
          </w:p>
        </w:tc>
        <w:tc>
          <w:tcPr>
            <w:tcW w:w="1014" w:type="dxa"/>
            <w:tcBorders>
              <w:top w:val="nil"/>
              <w:left w:val="nil"/>
              <w:bottom w:val="nil"/>
            </w:tcBorders>
          </w:tcPr>
          <w:p w14:paraId="209B30C6" w14:textId="77777777" w:rsidR="00A06355" w:rsidRPr="00557E0C" w:rsidRDefault="00A06355" w:rsidP="00713DC9">
            <w:pPr>
              <w:spacing w:line="360" w:lineRule="auto"/>
              <w:jc w:val="both"/>
              <w:rPr>
                <w:rFonts w:ascii="Times New Roman" w:eastAsiaTheme="minorEastAsia" w:hAnsi="Times New Roman"/>
                <w:color w:val="0070C0"/>
              </w:rPr>
            </w:pPr>
          </w:p>
        </w:tc>
      </w:tr>
      <w:tr w:rsidR="00A06355" w:rsidRPr="00557E0C" w14:paraId="1D2FC3B7" w14:textId="77777777" w:rsidTr="00713DC9">
        <w:tc>
          <w:tcPr>
            <w:tcW w:w="2802" w:type="dxa"/>
            <w:tcBorders>
              <w:top w:val="nil"/>
              <w:bottom w:val="nil"/>
              <w:right w:val="nil"/>
            </w:tcBorders>
          </w:tcPr>
          <w:p w14:paraId="42D79871" w14:textId="77777777" w:rsidR="00A06355" w:rsidRPr="00557E0C" w:rsidRDefault="009F2C95" w:rsidP="00713DC9">
            <w:pPr>
              <w:spacing w:line="360" w:lineRule="auto"/>
              <w:rPr>
                <w:rFonts w:ascii="Times New Roman" w:eastAsiaTheme="minorEastAsia" w:hAnsi="Times New Roman"/>
                <w:color w:val="0070C0"/>
              </w:rPr>
            </w:pPr>
            <m:oMath>
              <m:sSub>
                <m:sSubPr>
                  <m:ctrlPr>
                    <w:rPr>
                      <w:rFonts w:ascii="Cambria Math" w:eastAsiaTheme="minorEastAsia" w:hAnsi="Cambria Math"/>
                      <w:color w:val="0070C0"/>
                    </w:rPr>
                  </m:ctrlPr>
                </m:sSubPr>
                <m:e>
                  <m:r>
                    <w:rPr>
                      <w:rFonts w:ascii="Cambria Math" w:eastAsiaTheme="minorEastAsia" w:hAnsi="Cambria Math"/>
                      <w:color w:val="0070C0"/>
                    </w:rPr>
                    <m:t>w</m:t>
                  </m:r>
                </m:e>
                <m:sub>
                  <m:r>
                    <w:rPr>
                      <w:rFonts w:ascii="Cambria Math" w:eastAsiaTheme="minorEastAsia" w:hAnsi="Cambria Math"/>
                      <w:color w:val="0070C0"/>
                    </w:rPr>
                    <m:t>v</m:t>
                  </m:r>
                </m:sub>
              </m:sSub>
            </m:oMath>
            <w:r w:rsidR="00A06355" w:rsidRPr="00557E0C">
              <w:rPr>
                <w:rFonts w:ascii="Times New Roman" w:eastAsiaTheme="minorEastAsia" w:hAnsi="Times New Roman"/>
                <w:color w:val="0070C0"/>
              </w:rPr>
              <w:t xml:space="preserve"> (m)</w:t>
            </w:r>
          </w:p>
        </w:tc>
        <w:tc>
          <w:tcPr>
            <w:tcW w:w="1013" w:type="dxa"/>
            <w:tcBorders>
              <w:top w:val="nil"/>
              <w:left w:val="nil"/>
              <w:bottom w:val="nil"/>
              <w:right w:val="nil"/>
            </w:tcBorders>
          </w:tcPr>
          <w:p w14:paraId="63FFF6D9"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480</w:t>
            </w:r>
          </w:p>
        </w:tc>
        <w:tc>
          <w:tcPr>
            <w:tcW w:w="1013" w:type="dxa"/>
            <w:tcBorders>
              <w:top w:val="nil"/>
              <w:left w:val="nil"/>
              <w:bottom w:val="nil"/>
              <w:right w:val="nil"/>
            </w:tcBorders>
          </w:tcPr>
          <w:p w14:paraId="6DADCDD4"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480</w:t>
            </w:r>
          </w:p>
        </w:tc>
        <w:tc>
          <w:tcPr>
            <w:tcW w:w="1013" w:type="dxa"/>
            <w:tcBorders>
              <w:top w:val="nil"/>
              <w:left w:val="nil"/>
              <w:bottom w:val="nil"/>
              <w:right w:val="nil"/>
            </w:tcBorders>
          </w:tcPr>
          <w:p w14:paraId="3FBE268A"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40</w:t>
            </w:r>
          </w:p>
        </w:tc>
        <w:tc>
          <w:tcPr>
            <w:tcW w:w="1013" w:type="dxa"/>
            <w:tcBorders>
              <w:top w:val="nil"/>
              <w:left w:val="nil"/>
              <w:bottom w:val="nil"/>
              <w:right w:val="nil"/>
            </w:tcBorders>
          </w:tcPr>
          <w:p w14:paraId="7CD964F4"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80-160</w:t>
            </w:r>
          </w:p>
        </w:tc>
        <w:tc>
          <w:tcPr>
            <w:tcW w:w="1013" w:type="dxa"/>
            <w:tcBorders>
              <w:top w:val="nil"/>
              <w:left w:val="nil"/>
              <w:bottom w:val="nil"/>
              <w:right w:val="nil"/>
            </w:tcBorders>
          </w:tcPr>
          <w:p w14:paraId="3B02E944"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60</w:t>
            </w:r>
          </w:p>
        </w:tc>
        <w:tc>
          <w:tcPr>
            <w:tcW w:w="1013" w:type="dxa"/>
            <w:tcBorders>
              <w:top w:val="nil"/>
              <w:left w:val="nil"/>
              <w:bottom w:val="nil"/>
              <w:right w:val="nil"/>
            </w:tcBorders>
          </w:tcPr>
          <w:p w14:paraId="79BB9CA8"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80–360</w:t>
            </w:r>
          </w:p>
        </w:tc>
        <w:tc>
          <w:tcPr>
            <w:tcW w:w="1014" w:type="dxa"/>
            <w:tcBorders>
              <w:top w:val="nil"/>
              <w:left w:val="nil"/>
              <w:bottom w:val="nil"/>
            </w:tcBorders>
          </w:tcPr>
          <w:p w14:paraId="2D75D9C2"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140</w:t>
            </w:r>
          </w:p>
        </w:tc>
      </w:tr>
      <w:tr w:rsidR="00A06355" w:rsidRPr="00557E0C" w14:paraId="0732CA56" w14:textId="77777777" w:rsidTr="00713DC9">
        <w:tc>
          <w:tcPr>
            <w:tcW w:w="2802" w:type="dxa"/>
            <w:tcBorders>
              <w:top w:val="nil"/>
              <w:bottom w:val="nil"/>
              <w:right w:val="nil"/>
            </w:tcBorders>
            <w:vAlign w:val="center"/>
          </w:tcPr>
          <w:p w14:paraId="4C740DF5" w14:textId="77777777" w:rsidR="00A06355" w:rsidRPr="00557E0C" w:rsidRDefault="009F2C95" w:rsidP="00713DC9">
            <w:pPr>
              <w:spacing w:line="360" w:lineRule="auto"/>
              <w:rPr>
                <w:rFonts w:ascii="Times New Roman" w:eastAsiaTheme="minorEastAsia" w:hAnsi="Times New Roman"/>
                <w:color w:val="0070C0"/>
              </w:rPr>
            </w:pPr>
            <m:oMath>
              <m:sSub>
                <m:sSubPr>
                  <m:ctrlPr>
                    <w:rPr>
                      <w:rFonts w:ascii="Cambria Math" w:eastAsiaTheme="minorEastAsia" w:hAnsi="Cambria Math"/>
                      <w:color w:val="0070C0"/>
                    </w:rPr>
                  </m:ctrlPr>
                </m:sSubPr>
                <m:e>
                  <m:r>
                    <w:rPr>
                      <w:rFonts w:ascii="Cambria Math" w:eastAsiaTheme="minorEastAsia" w:hAnsi="Cambria Math"/>
                      <w:color w:val="0070C0"/>
                    </w:rPr>
                    <m:t>w</m:t>
                  </m:r>
                </m:e>
                <m:sub>
                  <m:r>
                    <w:rPr>
                      <w:rFonts w:ascii="Cambria Math" w:eastAsiaTheme="minorEastAsia" w:hAnsi="Cambria Math"/>
                      <w:color w:val="0070C0"/>
                    </w:rPr>
                    <m:t>t</m:t>
                  </m:r>
                </m:sub>
              </m:sSub>
            </m:oMath>
            <w:r w:rsidR="00A06355" w:rsidRPr="00557E0C">
              <w:rPr>
                <w:rFonts w:ascii="Times New Roman" w:eastAsiaTheme="minorEastAsia" w:hAnsi="Times New Roman"/>
                <w:color w:val="0070C0"/>
              </w:rPr>
              <w:t xml:space="preserve"> (s)</w:t>
            </w:r>
          </w:p>
        </w:tc>
        <w:tc>
          <w:tcPr>
            <w:tcW w:w="1013" w:type="dxa"/>
            <w:tcBorders>
              <w:top w:val="nil"/>
              <w:left w:val="nil"/>
              <w:bottom w:val="nil"/>
              <w:right w:val="nil"/>
            </w:tcBorders>
          </w:tcPr>
          <w:p w14:paraId="1B485EFA"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1440</w:t>
            </w:r>
          </w:p>
        </w:tc>
        <w:tc>
          <w:tcPr>
            <w:tcW w:w="1013" w:type="dxa"/>
            <w:tcBorders>
              <w:top w:val="nil"/>
              <w:left w:val="nil"/>
              <w:bottom w:val="nil"/>
              <w:right w:val="nil"/>
            </w:tcBorders>
          </w:tcPr>
          <w:p w14:paraId="427050AC"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2080</w:t>
            </w:r>
          </w:p>
        </w:tc>
        <w:tc>
          <w:tcPr>
            <w:tcW w:w="1013" w:type="dxa"/>
            <w:tcBorders>
              <w:top w:val="nil"/>
              <w:left w:val="nil"/>
              <w:bottom w:val="nil"/>
              <w:right w:val="nil"/>
            </w:tcBorders>
          </w:tcPr>
          <w:p w14:paraId="69D3A4A2"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640</w:t>
            </w:r>
          </w:p>
        </w:tc>
        <w:tc>
          <w:tcPr>
            <w:tcW w:w="1013" w:type="dxa"/>
            <w:tcBorders>
              <w:top w:val="nil"/>
              <w:left w:val="nil"/>
              <w:bottom w:val="nil"/>
              <w:right w:val="nil"/>
            </w:tcBorders>
          </w:tcPr>
          <w:p w14:paraId="775FC5FF"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900</w:t>
            </w:r>
          </w:p>
        </w:tc>
        <w:tc>
          <w:tcPr>
            <w:tcW w:w="1013" w:type="dxa"/>
            <w:tcBorders>
              <w:top w:val="nil"/>
              <w:left w:val="nil"/>
              <w:bottom w:val="nil"/>
              <w:right w:val="nil"/>
            </w:tcBorders>
          </w:tcPr>
          <w:p w14:paraId="303BBE1A"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2080</w:t>
            </w:r>
          </w:p>
        </w:tc>
        <w:tc>
          <w:tcPr>
            <w:tcW w:w="1013" w:type="dxa"/>
            <w:tcBorders>
              <w:top w:val="nil"/>
              <w:left w:val="nil"/>
              <w:bottom w:val="nil"/>
              <w:right w:val="nil"/>
            </w:tcBorders>
          </w:tcPr>
          <w:p w14:paraId="7EF8A5A9"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3120</w:t>
            </w:r>
          </w:p>
        </w:tc>
        <w:tc>
          <w:tcPr>
            <w:tcW w:w="1014" w:type="dxa"/>
            <w:tcBorders>
              <w:top w:val="nil"/>
              <w:left w:val="nil"/>
              <w:bottom w:val="nil"/>
            </w:tcBorders>
          </w:tcPr>
          <w:p w14:paraId="23F849C5"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160</w:t>
            </w:r>
          </w:p>
        </w:tc>
      </w:tr>
      <w:tr w:rsidR="00A06355" w:rsidRPr="00557E0C" w14:paraId="77E2063C" w14:textId="77777777" w:rsidTr="00713DC9">
        <w:tc>
          <w:tcPr>
            <w:tcW w:w="2802" w:type="dxa"/>
            <w:tcBorders>
              <w:top w:val="nil"/>
              <w:bottom w:val="nil"/>
              <w:right w:val="nil"/>
            </w:tcBorders>
          </w:tcPr>
          <w:p w14:paraId="4288E875" w14:textId="77777777" w:rsidR="00A06355" w:rsidRPr="00557E0C" w:rsidRDefault="00A06355" w:rsidP="00713DC9">
            <w:pPr>
              <w:spacing w:line="360" w:lineRule="auto"/>
              <w:rPr>
                <w:rFonts w:ascii="Times New Roman" w:eastAsiaTheme="minorEastAsia" w:hAnsi="Times New Roman"/>
                <w:color w:val="0070C0"/>
              </w:rPr>
            </w:pPr>
            <m:oMath>
              <m:r>
                <m:rPr>
                  <m:sty m:val="p"/>
                </m:rPr>
                <w:rPr>
                  <w:rFonts w:ascii="Cambria Math" w:eastAsiaTheme="minorEastAsia" w:hAnsi="Cambria Math"/>
                  <w:color w:val="0070C0"/>
                </w:rPr>
                <m:t>∆</m:t>
              </m:r>
              <m:r>
                <w:rPr>
                  <w:rFonts w:ascii="Cambria Math" w:eastAsiaTheme="minorEastAsia" w:hAnsi="Cambria Math"/>
                  <w:color w:val="0070C0"/>
                </w:rPr>
                <m:t>z</m:t>
              </m:r>
            </m:oMath>
            <w:r w:rsidRPr="00557E0C">
              <w:rPr>
                <w:rFonts w:ascii="Times New Roman" w:eastAsiaTheme="minorEastAsia" w:hAnsi="Times New Roman"/>
                <w:color w:val="0070C0"/>
              </w:rPr>
              <w:t xml:space="preserve"> (m)</w:t>
            </w:r>
          </w:p>
        </w:tc>
        <w:tc>
          <w:tcPr>
            <w:tcW w:w="1013" w:type="dxa"/>
            <w:tcBorders>
              <w:top w:val="nil"/>
              <w:left w:val="nil"/>
              <w:bottom w:val="nil"/>
              <w:right w:val="nil"/>
            </w:tcBorders>
          </w:tcPr>
          <w:p w14:paraId="194AB895"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40</w:t>
            </w:r>
          </w:p>
        </w:tc>
        <w:tc>
          <w:tcPr>
            <w:tcW w:w="1013" w:type="dxa"/>
            <w:tcBorders>
              <w:top w:val="nil"/>
              <w:left w:val="nil"/>
              <w:bottom w:val="nil"/>
              <w:right w:val="nil"/>
            </w:tcBorders>
          </w:tcPr>
          <w:p w14:paraId="6297EB11"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420</w:t>
            </w:r>
          </w:p>
        </w:tc>
        <w:tc>
          <w:tcPr>
            <w:tcW w:w="1013" w:type="dxa"/>
            <w:tcBorders>
              <w:top w:val="nil"/>
              <w:left w:val="nil"/>
              <w:bottom w:val="nil"/>
              <w:right w:val="nil"/>
            </w:tcBorders>
          </w:tcPr>
          <w:p w14:paraId="7921DB31"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460</w:t>
            </w:r>
          </w:p>
        </w:tc>
        <w:tc>
          <w:tcPr>
            <w:tcW w:w="1013" w:type="dxa"/>
            <w:tcBorders>
              <w:top w:val="nil"/>
              <w:left w:val="nil"/>
              <w:bottom w:val="nil"/>
              <w:right w:val="nil"/>
            </w:tcBorders>
          </w:tcPr>
          <w:p w14:paraId="22E2D5D9"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80-160</w:t>
            </w:r>
          </w:p>
        </w:tc>
        <w:tc>
          <w:tcPr>
            <w:tcW w:w="1013" w:type="dxa"/>
            <w:tcBorders>
              <w:top w:val="nil"/>
              <w:left w:val="nil"/>
              <w:bottom w:val="nil"/>
              <w:right w:val="nil"/>
            </w:tcBorders>
          </w:tcPr>
          <w:p w14:paraId="7332A0CC"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60</w:t>
            </w:r>
          </w:p>
        </w:tc>
        <w:tc>
          <w:tcPr>
            <w:tcW w:w="1013" w:type="dxa"/>
            <w:tcBorders>
              <w:top w:val="nil"/>
              <w:left w:val="nil"/>
              <w:bottom w:val="nil"/>
              <w:right w:val="nil"/>
            </w:tcBorders>
          </w:tcPr>
          <w:p w14:paraId="784FB06F"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80–360</w:t>
            </w:r>
          </w:p>
        </w:tc>
        <w:tc>
          <w:tcPr>
            <w:tcW w:w="1014" w:type="dxa"/>
            <w:tcBorders>
              <w:top w:val="nil"/>
              <w:left w:val="nil"/>
              <w:bottom w:val="nil"/>
            </w:tcBorders>
          </w:tcPr>
          <w:p w14:paraId="24309C1F"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300</w:t>
            </w:r>
          </w:p>
        </w:tc>
      </w:tr>
      <w:tr w:rsidR="00A06355" w:rsidRPr="00557E0C" w14:paraId="24753052" w14:textId="77777777" w:rsidTr="00713DC9">
        <w:tc>
          <w:tcPr>
            <w:tcW w:w="2802" w:type="dxa"/>
            <w:tcBorders>
              <w:top w:val="nil"/>
              <w:bottom w:val="nil"/>
              <w:right w:val="nil"/>
            </w:tcBorders>
          </w:tcPr>
          <w:p w14:paraId="351615BF" w14:textId="77777777" w:rsidR="00A06355" w:rsidRPr="003D6ECB" w:rsidRDefault="00A06355" w:rsidP="00713DC9">
            <w:pPr>
              <w:spacing w:line="360" w:lineRule="auto"/>
              <w:rPr>
                <w:rFonts w:ascii="Times New Roman" w:eastAsiaTheme="minorEastAsia" w:hAnsi="Times New Roman"/>
                <w:b/>
                <w:color w:val="0070C0"/>
                <w:rPrChange w:id="70"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71" w:author="Junhong Lee" w:date="2018-11-29T00:06:00Z">
                  <w:rPr>
                    <w:rFonts w:ascii="Times New Roman" w:eastAsiaTheme="minorEastAsia" w:hAnsi="Times New Roman"/>
                    <w:color w:val="0070C0"/>
                  </w:rPr>
                </w:rPrChange>
              </w:rPr>
              <w:t>Nighttime (18:00-9:00 h)</w:t>
            </w:r>
          </w:p>
        </w:tc>
        <w:tc>
          <w:tcPr>
            <w:tcW w:w="1013" w:type="dxa"/>
            <w:tcBorders>
              <w:top w:val="nil"/>
              <w:left w:val="nil"/>
              <w:bottom w:val="nil"/>
              <w:right w:val="nil"/>
            </w:tcBorders>
          </w:tcPr>
          <w:p w14:paraId="2B4D143C" w14:textId="77777777" w:rsidR="00A06355" w:rsidRPr="00557E0C" w:rsidDel="00514C6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470DFF17" w14:textId="77777777" w:rsidR="00A06355" w:rsidRPr="00557E0C" w:rsidDel="00514C6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7EFFDF28" w14:textId="77777777" w:rsidR="00A06355" w:rsidRPr="00557E0C" w:rsidDel="00514C6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3920FE83"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41D0C088" w14:textId="77777777" w:rsidR="00A06355" w:rsidRPr="00557E0C" w:rsidRDefault="00A06355"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0076EC30" w14:textId="77777777" w:rsidR="00A06355" w:rsidRPr="00557E0C" w:rsidRDefault="00A06355" w:rsidP="00713DC9">
            <w:pPr>
              <w:spacing w:line="360" w:lineRule="auto"/>
              <w:jc w:val="both"/>
              <w:rPr>
                <w:rFonts w:ascii="Times New Roman" w:eastAsiaTheme="minorEastAsia" w:hAnsi="Times New Roman"/>
                <w:color w:val="0070C0"/>
              </w:rPr>
            </w:pPr>
          </w:p>
        </w:tc>
        <w:tc>
          <w:tcPr>
            <w:tcW w:w="1014" w:type="dxa"/>
            <w:tcBorders>
              <w:top w:val="nil"/>
              <w:left w:val="nil"/>
              <w:bottom w:val="nil"/>
            </w:tcBorders>
          </w:tcPr>
          <w:p w14:paraId="6D4FAB8D" w14:textId="77777777" w:rsidR="00A06355" w:rsidRPr="00557E0C" w:rsidRDefault="00A06355" w:rsidP="00713DC9">
            <w:pPr>
              <w:spacing w:line="360" w:lineRule="auto"/>
              <w:jc w:val="both"/>
              <w:rPr>
                <w:rFonts w:ascii="Times New Roman" w:eastAsiaTheme="minorEastAsia" w:hAnsi="Times New Roman"/>
                <w:color w:val="0070C0"/>
              </w:rPr>
            </w:pPr>
          </w:p>
        </w:tc>
      </w:tr>
      <w:tr w:rsidR="00A06355" w:rsidRPr="00557E0C" w14:paraId="0FE6037F" w14:textId="77777777" w:rsidTr="00713DC9">
        <w:tc>
          <w:tcPr>
            <w:tcW w:w="2802" w:type="dxa"/>
            <w:tcBorders>
              <w:top w:val="nil"/>
              <w:bottom w:val="nil"/>
              <w:right w:val="nil"/>
            </w:tcBorders>
          </w:tcPr>
          <w:p w14:paraId="3ECB6E9D" w14:textId="77777777" w:rsidR="00A06355" w:rsidRPr="00557E0C" w:rsidRDefault="009F2C95" w:rsidP="00713DC9">
            <w:pPr>
              <w:spacing w:line="360" w:lineRule="auto"/>
              <w:rPr>
                <w:rFonts w:ascii="Times New Roman" w:eastAsiaTheme="minorEastAsia" w:hAnsi="Times New Roman"/>
                <w:color w:val="0070C0"/>
              </w:rPr>
            </w:pPr>
            <m:oMath>
              <m:sSub>
                <m:sSubPr>
                  <m:ctrlPr>
                    <w:rPr>
                      <w:rFonts w:ascii="Cambria Math" w:eastAsiaTheme="minorEastAsia" w:hAnsi="Cambria Math"/>
                      <w:color w:val="0070C0"/>
                    </w:rPr>
                  </m:ctrlPr>
                </m:sSubPr>
                <m:e>
                  <m:r>
                    <w:rPr>
                      <w:rFonts w:ascii="Cambria Math" w:eastAsiaTheme="minorEastAsia" w:hAnsi="Cambria Math"/>
                      <w:color w:val="0070C0"/>
                    </w:rPr>
                    <m:t>w</m:t>
                  </m:r>
                </m:e>
                <m:sub>
                  <m:r>
                    <w:rPr>
                      <w:rFonts w:ascii="Cambria Math" w:eastAsiaTheme="minorEastAsia" w:hAnsi="Cambria Math"/>
                      <w:color w:val="0070C0"/>
                    </w:rPr>
                    <m:t>v</m:t>
                  </m:r>
                </m:sub>
              </m:sSub>
            </m:oMath>
            <w:r w:rsidR="00A06355" w:rsidRPr="00557E0C">
              <w:rPr>
                <w:rFonts w:ascii="Times New Roman" w:eastAsiaTheme="minorEastAsia" w:hAnsi="Times New Roman"/>
                <w:color w:val="0070C0"/>
              </w:rPr>
              <w:t xml:space="preserve"> (m)</w:t>
            </w:r>
          </w:p>
        </w:tc>
        <w:tc>
          <w:tcPr>
            <w:tcW w:w="1013" w:type="dxa"/>
            <w:tcBorders>
              <w:top w:val="nil"/>
              <w:left w:val="nil"/>
              <w:bottom w:val="nil"/>
              <w:right w:val="nil"/>
            </w:tcBorders>
          </w:tcPr>
          <w:p w14:paraId="1D5F590D"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100</w:t>
            </w:r>
          </w:p>
        </w:tc>
        <w:tc>
          <w:tcPr>
            <w:tcW w:w="1013" w:type="dxa"/>
            <w:tcBorders>
              <w:top w:val="nil"/>
              <w:left w:val="nil"/>
              <w:bottom w:val="nil"/>
              <w:right w:val="nil"/>
            </w:tcBorders>
          </w:tcPr>
          <w:p w14:paraId="6DE7FD4B"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480</w:t>
            </w:r>
          </w:p>
        </w:tc>
        <w:tc>
          <w:tcPr>
            <w:tcW w:w="1013" w:type="dxa"/>
            <w:tcBorders>
              <w:top w:val="nil"/>
              <w:left w:val="nil"/>
              <w:bottom w:val="nil"/>
              <w:right w:val="nil"/>
            </w:tcBorders>
          </w:tcPr>
          <w:p w14:paraId="77ED2193"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w:t>
            </w:r>
          </w:p>
        </w:tc>
        <w:tc>
          <w:tcPr>
            <w:tcW w:w="1013" w:type="dxa"/>
            <w:tcBorders>
              <w:top w:val="nil"/>
              <w:left w:val="nil"/>
              <w:bottom w:val="nil"/>
              <w:right w:val="nil"/>
            </w:tcBorders>
          </w:tcPr>
          <w:p w14:paraId="5F2E0401"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80-160</w:t>
            </w:r>
          </w:p>
        </w:tc>
        <w:tc>
          <w:tcPr>
            <w:tcW w:w="1013" w:type="dxa"/>
            <w:tcBorders>
              <w:top w:val="nil"/>
              <w:left w:val="nil"/>
              <w:bottom w:val="nil"/>
              <w:right w:val="nil"/>
            </w:tcBorders>
          </w:tcPr>
          <w:p w14:paraId="035C8118"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40</w:t>
            </w:r>
          </w:p>
        </w:tc>
        <w:tc>
          <w:tcPr>
            <w:tcW w:w="1013" w:type="dxa"/>
            <w:tcBorders>
              <w:top w:val="nil"/>
              <w:left w:val="nil"/>
              <w:bottom w:val="nil"/>
              <w:right w:val="nil"/>
            </w:tcBorders>
          </w:tcPr>
          <w:p w14:paraId="0ED12A52"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80–360</w:t>
            </w:r>
          </w:p>
        </w:tc>
        <w:tc>
          <w:tcPr>
            <w:tcW w:w="1014" w:type="dxa"/>
            <w:tcBorders>
              <w:top w:val="nil"/>
              <w:left w:val="nil"/>
              <w:bottom w:val="nil"/>
            </w:tcBorders>
          </w:tcPr>
          <w:p w14:paraId="095152E6"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w:t>
            </w:r>
          </w:p>
        </w:tc>
      </w:tr>
      <w:tr w:rsidR="00A06355" w:rsidRPr="00557E0C" w14:paraId="18F0E157" w14:textId="77777777" w:rsidTr="00713DC9">
        <w:tc>
          <w:tcPr>
            <w:tcW w:w="2802" w:type="dxa"/>
            <w:tcBorders>
              <w:top w:val="nil"/>
              <w:bottom w:val="nil"/>
              <w:right w:val="nil"/>
            </w:tcBorders>
            <w:vAlign w:val="center"/>
          </w:tcPr>
          <w:p w14:paraId="0620CC9F" w14:textId="77777777" w:rsidR="00A06355" w:rsidRPr="00557E0C" w:rsidRDefault="009F2C95" w:rsidP="00713DC9">
            <w:pPr>
              <w:spacing w:line="360" w:lineRule="auto"/>
              <w:rPr>
                <w:rFonts w:ascii="Times New Roman" w:eastAsiaTheme="minorEastAsia" w:hAnsi="Times New Roman"/>
                <w:color w:val="0070C0"/>
              </w:rPr>
            </w:pPr>
            <m:oMath>
              <m:sSub>
                <m:sSubPr>
                  <m:ctrlPr>
                    <w:rPr>
                      <w:rFonts w:ascii="Cambria Math" w:eastAsiaTheme="minorEastAsia" w:hAnsi="Cambria Math"/>
                      <w:color w:val="0070C0"/>
                    </w:rPr>
                  </m:ctrlPr>
                </m:sSubPr>
                <m:e>
                  <m:r>
                    <w:rPr>
                      <w:rFonts w:ascii="Cambria Math" w:eastAsiaTheme="minorEastAsia" w:hAnsi="Cambria Math"/>
                      <w:color w:val="0070C0"/>
                    </w:rPr>
                    <m:t>w</m:t>
                  </m:r>
                </m:e>
                <m:sub>
                  <m:r>
                    <w:rPr>
                      <w:rFonts w:ascii="Cambria Math" w:eastAsiaTheme="minorEastAsia" w:hAnsi="Cambria Math"/>
                      <w:color w:val="0070C0"/>
                    </w:rPr>
                    <m:t>t</m:t>
                  </m:r>
                </m:sub>
              </m:sSub>
            </m:oMath>
            <w:r w:rsidR="00A06355" w:rsidRPr="00557E0C">
              <w:rPr>
                <w:rFonts w:ascii="Times New Roman" w:eastAsiaTheme="minorEastAsia" w:hAnsi="Times New Roman"/>
                <w:color w:val="0070C0"/>
              </w:rPr>
              <w:t xml:space="preserve"> (s)</w:t>
            </w:r>
          </w:p>
        </w:tc>
        <w:tc>
          <w:tcPr>
            <w:tcW w:w="1013" w:type="dxa"/>
            <w:tcBorders>
              <w:top w:val="nil"/>
              <w:left w:val="nil"/>
              <w:bottom w:val="nil"/>
              <w:right w:val="nil"/>
            </w:tcBorders>
          </w:tcPr>
          <w:p w14:paraId="3356AD0E"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2080</w:t>
            </w:r>
          </w:p>
        </w:tc>
        <w:tc>
          <w:tcPr>
            <w:tcW w:w="1013" w:type="dxa"/>
            <w:tcBorders>
              <w:top w:val="nil"/>
              <w:left w:val="nil"/>
              <w:bottom w:val="nil"/>
              <w:right w:val="nil"/>
            </w:tcBorders>
          </w:tcPr>
          <w:p w14:paraId="1F39BBE5"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1920</w:t>
            </w:r>
          </w:p>
        </w:tc>
        <w:tc>
          <w:tcPr>
            <w:tcW w:w="1013" w:type="dxa"/>
            <w:tcBorders>
              <w:top w:val="nil"/>
              <w:left w:val="nil"/>
              <w:bottom w:val="nil"/>
              <w:right w:val="nil"/>
            </w:tcBorders>
          </w:tcPr>
          <w:p w14:paraId="04E9F073"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2240</w:t>
            </w:r>
          </w:p>
        </w:tc>
        <w:tc>
          <w:tcPr>
            <w:tcW w:w="1013" w:type="dxa"/>
            <w:tcBorders>
              <w:top w:val="nil"/>
              <w:left w:val="nil"/>
              <w:bottom w:val="nil"/>
              <w:right w:val="nil"/>
            </w:tcBorders>
          </w:tcPr>
          <w:p w14:paraId="1DBA1E5B"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900</w:t>
            </w:r>
          </w:p>
        </w:tc>
        <w:tc>
          <w:tcPr>
            <w:tcW w:w="1013" w:type="dxa"/>
            <w:tcBorders>
              <w:top w:val="nil"/>
              <w:left w:val="nil"/>
              <w:bottom w:val="nil"/>
              <w:right w:val="nil"/>
            </w:tcBorders>
          </w:tcPr>
          <w:p w14:paraId="082B53D7"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2400</w:t>
            </w:r>
          </w:p>
        </w:tc>
        <w:tc>
          <w:tcPr>
            <w:tcW w:w="1013" w:type="dxa"/>
            <w:tcBorders>
              <w:top w:val="nil"/>
              <w:left w:val="nil"/>
              <w:bottom w:val="nil"/>
              <w:right w:val="nil"/>
            </w:tcBorders>
          </w:tcPr>
          <w:p w14:paraId="013C1D3A"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840</w:t>
            </w:r>
          </w:p>
        </w:tc>
        <w:tc>
          <w:tcPr>
            <w:tcW w:w="1014" w:type="dxa"/>
            <w:tcBorders>
              <w:top w:val="nil"/>
              <w:left w:val="nil"/>
              <w:bottom w:val="nil"/>
            </w:tcBorders>
          </w:tcPr>
          <w:p w14:paraId="7A39DD6F" w14:textId="77777777" w:rsidR="00A06355" w:rsidRPr="00557E0C" w:rsidDel="00514C6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2400</w:t>
            </w:r>
          </w:p>
        </w:tc>
      </w:tr>
      <w:tr w:rsidR="00A06355" w:rsidRPr="00557E0C" w14:paraId="62A52DD9" w14:textId="77777777" w:rsidTr="00713DC9">
        <w:tc>
          <w:tcPr>
            <w:tcW w:w="2802" w:type="dxa"/>
            <w:tcBorders>
              <w:top w:val="nil"/>
              <w:bottom w:val="nil"/>
              <w:right w:val="nil"/>
            </w:tcBorders>
          </w:tcPr>
          <w:p w14:paraId="6C0188EA" w14:textId="77777777" w:rsidR="00A06355" w:rsidRPr="00557E0C" w:rsidRDefault="00A06355" w:rsidP="00713DC9">
            <w:pPr>
              <w:spacing w:line="360" w:lineRule="auto"/>
              <w:rPr>
                <w:rFonts w:ascii="Times New Roman" w:eastAsiaTheme="minorEastAsia" w:hAnsi="Times New Roman"/>
                <w:color w:val="0070C0"/>
              </w:rPr>
            </w:pPr>
            <m:oMath>
              <m:r>
                <m:rPr>
                  <m:sty m:val="p"/>
                </m:rPr>
                <w:rPr>
                  <w:rFonts w:ascii="Cambria Math" w:eastAsiaTheme="minorEastAsia" w:hAnsi="Cambria Math"/>
                  <w:color w:val="0070C0"/>
                </w:rPr>
                <m:t>∆</m:t>
              </m:r>
              <m:r>
                <w:rPr>
                  <w:rFonts w:ascii="Cambria Math" w:eastAsiaTheme="minorEastAsia" w:hAnsi="Cambria Math"/>
                  <w:color w:val="0070C0"/>
                </w:rPr>
                <m:t>z</m:t>
              </m:r>
            </m:oMath>
            <w:r w:rsidRPr="00557E0C">
              <w:rPr>
                <w:rFonts w:ascii="Times New Roman" w:eastAsiaTheme="minorEastAsia" w:hAnsi="Times New Roman"/>
                <w:color w:val="0070C0"/>
              </w:rPr>
              <w:t xml:space="preserve"> (m)</w:t>
            </w:r>
          </w:p>
        </w:tc>
        <w:tc>
          <w:tcPr>
            <w:tcW w:w="1013" w:type="dxa"/>
            <w:tcBorders>
              <w:top w:val="nil"/>
              <w:left w:val="nil"/>
              <w:bottom w:val="nil"/>
              <w:right w:val="nil"/>
            </w:tcBorders>
          </w:tcPr>
          <w:p w14:paraId="11EE6FB3"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180</w:t>
            </w:r>
          </w:p>
        </w:tc>
        <w:tc>
          <w:tcPr>
            <w:tcW w:w="1013" w:type="dxa"/>
            <w:tcBorders>
              <w:top w:val="nil"/>
              <w:left w:val="nil"/>
              <w:bottom w:val="nil"/>
              <w:right w:val="nil"/>
            </w:tcBorders>
          </w:tcPr>
          <w:p w14:paraId="033FCEB8"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480</w:t>
            </w:r>
          </w:p>
        </w:tc>
        <w:tc>
          <w:tcPr>
            <w:tcW w:w="1013" w:type="dxa"/>
            <w:tcBorders>
              <w:top w:val="nil"/>
              <w:left w:val="nil"/>
              <w:bottom w:val="nil"/>
              <w:right w:val="nil"/>
            </w:tcBorders>
          </w:tcPr>
          <w:p w14:paraId="41EA0E29"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480</w:t>
            </w:r>
          </w:p>
        </w:tc>
        <w:tc>
          <w:tcPr>
            <w:tcW w:w="1013" w:type="dxa"/>
            <w:tcBorders>
              <w:top w:val="nil"/>
              <w:left w:val="nil"/>
              <w:bottom w:val="nil"/>
              <w:right w:val="nil"/>
            </w:tcBorders>
          </w:tcPr>
          <w:p w14:paraId="4B2DFFE8"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80-160</w:t>
            </w:r>
          </w:p>
        </w:tc>
        <w:tc>
          <w:tcPr>
            <w:tcW w:w="1013" w:type="dxa"/>
            <w:tcBorders>
              <w:top w:val="nil"/>
              <w:left w:val="nil"/>
              <w:bottom w:val="nil"/>
              <w:right w:val="nil"/>
            </w:tcBorders>
          </w:tcPr>
          <w:p w14:paraId="3EBF3CED"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40</w:t>
            </w:r>
          </w:p>
        </w:tc>
        <w:tc>
          <w:tcPr>
            <w:tcW w:w="1013" w:type="dxa"/>
            <w:tcBorders>
              <w:top w:val="nil"/>
              <w:left w:val="nil"/>
              <w:bottom w:val="nil"/>
              <w:right w:val="nil"/>
            </w:tcBorders>
          </w:tcPr>
          <w:p w14:paraId="49911B2D"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80–360</w:t>
            </w:r>
          </w:p>
        </w:tc>
        <w:tc>
          <w:tcPr>
            <w:tcW w:w="1014" w:type="dxa"/>
            <w:tcBorders>
              <w:top w:val="nil"/>
              <w:left w:val="nil"/>
              <w:bottom w:val="nil"/>
            </w:tcBorders>
          </w:tcPr>
          <w:p w14:paraId="5ECC6756"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40</w:t>
            </w:r>
          </w:p>
        </w:tc>
      </w:tr>
      <w:tr w:rsidR="00A06355" w:rsidRPr="00557E0C" w14:paraId="1D7C5FFF" w14:textId="77777777" w:rsidTr="00713DC9">
        <w:tc>
          <w:tcPr>
            <w:tcW w:w="2802" w:type="dxa"/>
            <w:tcBorders>
              <w:top w:val="nil"/>
              <w:bottom w:val="nil"/>
              <w:right w:val="nil"/>
            </w:tcBorders>
          </w:tcPr>
          <w:p w14:paraId="75DCD557" w14:textId="77777777" w:rsidR="00A06355" w:rsidRPr="00557E0C" w:rsidRDefault="009F2C95" w:rsidP="00713DC9">
            <w:pPr>
              <w:spacing w:line="360" w:lineRule="auto"/>
              <w:rPr>
                <w:rFonts w:ascii="Times New Roman" w:eastAsiaTheme="minorEastAsia" w:hAnsi="Times New Roman"/>
                <w:color w:val="0070C0"/>
              </w:rPr>
            </w:pPr>
            <m:oMath>
              <m:sSub>
                <m:sSubPr>
                  <m:ctrlPr>
                    <w:rPr>
                      <w:rFonts w:ascii="Cambria Math" w:eastAsiaTheme="minorEastAsia" w:hAnsi="Cambria Math"/>
                      <w:color w:val="0070C0"/>
                    </w:rPr>
                  </m:ctrlPr>
                </m:sSubPr>
                <m:e>
                  <m:r>
                    <w:rPr>
                      <w:rFonts w:ascii="Cambria Math" w:eastAsiaTheme="minorEastAsia" w:hAnsi="Cambria Math"/>
                      <w:color w:val="0070C0"/>
                    </w:rPr>
                    <m:t>B</m:t>
                  </m:r>
                </m:e>
                <m:sub>
                  <m:r>
                    <w:rPr>
                      <w:rFonts w:ascii="Cambria Math" w:eastAsiaTheme="minorEastAsia" w:hAnsi="Cambria Math"/>
                      <w:color w:val="0070C0"/>
                    </w:rPr>
                    <m:t>min</m:t>
                  </m:r>
                </m:sub>
              </m:sSub>
            </m:oMath>
            <w:r w:rsidR="00A06355" w:rsidRPr="00557E0C">
              <w:rPr>
                <w:rFonts w:ascii="Times New Roman" w:eastAsiaTheme="minorEastAsia" w:hAnsi="Times New Roman"/>
                <w:color w:val="0070C0"/>
              </w:rPr>
              <w:t xml:space="preserve"> (10</w:t>
            </w:r>
            <w:r w:rsidR="00A06355" w:rsidRPr="003D6ECB">
              <w:rPr>
                <w:rFonts w:ascii="Times New Roman" w:eastAsiaTheme="minorEastAsia" w:hAnsi="Times New Roman"/>
                <w:color w:val="0070C0"/>
                <w:vertAlign w:val="superscript"/>
                <w:rPrChange w:id="72" w:author="Junhong Lee" w:date="2018-11-29T00:05:00Z">
                  <w:rPr>
                    <w:rFonts w:ascii="Times New Roman" w:eastAsiaTheme="minorEastAsia" w:hAnsi="Times New Roman"/>
                    <w:color w:val="0070C0"/>
                  </w:rPr>
                </w:rPrChange>
              </w:rPr>
              <w:t>-9</w:t>
            </w:r>
            <w:r w:rsidR="00A06355" w:rsidRPr="00557E0C">
              <w:rPr>
                <w:rFonts w:ascii="Times New Roman" w:eastAsiaTheme="minorEastAsia" w:hAnsi="Times New Roman"/>
                <w:color w:val="0070C0"/>
              </w:rPr>
              <w:t xml:space="preserve"> m</w:t>
            </w:r>
            <w:r w:rsidR="00A06355" w:rsidRPr="003D6ECB">
              <w:rPr>
                <w:rFonts w:ascii="Times New Roman" w:eastAsiaTheme="minorEastAsia" w:hAnsi="Times New Roman"/>
                <w:color w:val="0070C0"/>
                <w:vertAlign w:val="superscript"/>
                <w:rPrChange w:id="73" w:author="Junhong Lee" w:date="2018-11-29T00:05:00Z">
                  <w:rPr>
                    <w:rFonts w:ascii="Times New Roman" w:eastAsiaTheme="minorEastAsia" w:hAnsi="Times New Roman"/>
                    <w:color w:val="0070C0"/>
                  </w:rPr>
                </w:rPrChange>
              </w:rPr>
              <w:t>-1</w:t>
            </w:r>
            <w:r w:rsidR="00A06355" w:rsidRPr="00557E0C">
              <w:rPr>
                <w:rFonts w:ascii="Times New Roman" w:eastAsiaTheme="minorEastAsia" w:hAnsi="Times New Roman"/>
                <w:color w:val="0070C0"/>
              </w:rPr>
              <w:t xml:space="preserve"> sr</w:t>
            </w:r>
            <w:r w:rsidR="00A06355" w:rsidRPr="003D6ECB">
              <w:rPr>
                <w:rFonts w:ascii="Times New Roman" w:eastAsiaTheme="minorEastAsia" w:hAnsi="Times New Roman"/>
                <w:color w:val="0070C0"/>
                <w:vertAlign w:val="superscript"/>
                <w:rPrChange w:id="74" w:author="Junhong Lee" w:date="2018-11-29T00:05:00Z">
                  <w:rPr>
                    <w:rFonts w:ascii="Times New Roman" w:eastAsiaTheme="minorEastAsia" w:hAnsi="Times New Roman"/>
                    <w:color w:val="0070C0"/>
                  </w:rPr>
                </w:rPrChange>
              </w:rPr>
              <w:t>-1</w:t>
            </w:r>
            <w:r w:rsidR="00A06355" w:rsidRPr="00557E0C">
              <w:rPr>
                <w:rFonts w:ascii="Times New Roman" w:eastAsiaTheme="minorEastAsia" w:hAnsi="Times New Roman"/>
                <w:color w:val="0070C0"/>
              </w:rPr>
              <w:t>)</w:t>
            </w:r>
          </w:p>
        </w:tc>
        <w:tc>
          <w:tcPr>
            <w:tcW w:w="1013" w:type="dxa"/>
            <w:tcBorders>
              <w:top w:val="nil"/>
              <w:left w:val="nil"/>
              <w:bottom w:val="nil"/>
              <w:right w:val="nil"/>
            </w:tcBorders>
          </w:tcPr>
          <w:p w14:paraId="33F15FF2"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w:t>
            </w:r>
          </w:p>
        </w:tc>
        <w:tc>
          <w:tcPr>
            <w:tcW w:w="1013" w:type="dxa"/>
            <w:tcBorders>
              <w:top w:val="nil"/>
              <w:left w:val="nil"/>
              <w:bottom w:val="nil"/>
              <w:right w:val="nil"/>
            </w:tcBorders>
          </w:tcPr>
          <w:p w14:paraId="4DFA8BC6"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w:t>
            </w:r>
          </w:p>
        </w:tc>
        <w:tc>
          <w:tcPr>
            <w:tcW w:w="1013" w:type="dxa"/>
            <w:tcBorders>
              <w:top w:val="nil"/>
              <w:left w:val="nil"/>
              <w:bottom w:val="nil"/>
              <w:right w:val="nil"/>
            </w:tcBorders>
          </w:tcPr>
          <w:p w14:paraId="1FD10200"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w:t>
            </w:r>
          </w:p>
        </w:tc>
        <w:tc>
          <w:tcPr>
            <w:tcW w:w="1013" w:type="dxa"/>
            <w:tcBorders>
              <w:top w:val="nil"/>
              <w:left w:val="nil"/>
              <w:bottom w:val="nil"/>
              <w:right w:val="nil"/>
            </w:tcBorders>
          </w:tcPr>
          <w:p w14:paraId="30467006"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200-250</w:t>
            </w:r>
          </w:p>
        </w:tc>
        <w:tc>
          <w:tcPr>
            <w:tcW w:w="1013" w:type="dxa"/>
            <w:tcBorders>
              <w:top w:val="nil"/>
              <w:left w:val="nil"/>
              <w:bottom w:val="nil"/>
              <w:right w:val="nil"/>
            </w:tcBorders>
          </w:tcPr>
          <w:p w14:paraId="19446E99"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250</w:t>
            </w:r>
          </w:p>
        </w:tc>
        <w:tc>
          <w:tcPr>
            <w:tcW w:w="1013" w:type="dxa"/>
            <w:tcBorders>
              <w:top w:val="nil"/>
              <w:left w:val="nil"/>
              <w:bottom w:val="nil"/>
              <w:right w:val="nil"/>
            </w:tcBorders>
          </w:tcPr>
          <w:p w14:paraId="7153A3F1"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 xml:space="preserve">dependent on </w:t>
            </w:r>
            <m:oMath>
              <m:r>
                <w:rPr>
                  <w:rFonts w:ascii="Cambria Math" w:eastAsiaTheme="minorEastAsia" w:hAnsi="Cambria Math"/>
                  <w:color w:val="0070C0"/>
                </w:rPr>
                <m:t>B</m:t>
              </m:r>
            </m:oMath>
            <w:r w:rsidRPr="00557E0C" w:rsidDel="00F81544">
              <w:rPr>
                <w:rFonts w:ascii="Times New Roman" w:eastAsiaTheme="minorEastAsia" w:hAnsi="Times New Roman"/>
                <w:color w:val="0070C0"/>
              </w:rPr>
              <w:t xml:space="preserve"> </w:t>
            </w:r>
          </w:p>
        </w:tc>
        <w:tc>
          <w:tcPr>
            <w:tcW w:w="1014" w:type="dxa"/>
            <w:tcBorders>
              <w:top w:val="nil"/>
              <w:left w:val="nil"/>
              <w:bottom w:val="nil"/>
            </w:tcBorders>
          </w:tcPr>
          <w:p w14:paraId="30C555E1" w14:textId="77777777" w:rsidR="00A06355" w:rsidRPr="00557E0C" w:rsidRDefault="00A06355"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w:t>
            </w:r>
          </w:p>
        </w:tc>
      </w:tr>
      <w:tr w:rsidR="003D6ECB" w:rsidRPr="00384E31" w14:paraId="20F19BCD" w14:textId="77777777" w:rsidTr="00713DC9">
        <w:trPr>
          <w:ins w:id="75" w:author="Junhong Lee" w:date="2018-11-29T00:05:00Z"/>
        </w:trPr>
        <w:tc>
          <w:tcPr>
            <w:tcW w:w="2802" w:type="dxa"/>
            <w:tcBorders>
              <w:top w:val="nil"/>
              <w:bottom w:val="nil"/>
              <w:right w:val="nil"/>
            </w:tcBorders>
          </w:tcPr>
          <w:p w14:paraId="5124136C" w14:textId="0913618D" w:rsidR="003D6ECB" w:rsidRPr="0021436B" w:rsidRDefault="009F2C95" w:rsidP="00713DC9">
            <w:pPr>
              <w:spacing w:line="360" w:lineRule="auto"/>
              <w:rPr>
                <w:ins w:id="76" w:author="Junhong Lee" w:date="2018-11-29T00:05:00Z"/>
                <w:color w:val="0070C0"/>
              </w:rPr>
            </w:pPr>
            <m:oMath>
              <m:sSub>
                <m:sSubPr>
                  <m:ctrlPr>
                    <w:ins w:id="77" w:author="Junhong Lee" w:date="2018-11-29T00:05:00Z">
                      <w:rPr>
                        <w:rFonts w:ascii="Cambria Math" w:hAnsi="Cambria Math"/>
                        <w:i/>
                        <w:color w:val="0070C0"/>
                      </w:rPr>
                    </w:ins>
                  </m:ctrlPr>
                </m:sSubPr>
                <m:e>
                  <m:f>
                    <m:fPr>
                      <m:ctrlPr>
                        <w:ins w:id="78" w:author="Junhong Lee" w:date="2018-11-29T00:05:00Z">
                          <w:rPr>
                            <w:rFonts w:ascii="Cambria Math" w:hAnsi="Cambria Math"/>
                            <w:color w:val="0070C0"/>
                          </w:rPr>
                        </w:ins>
                      </m:ctrlPr>
                    </m:fPr>
                    <m:num>
                      <m:r>
                        <w:ins w:id="79" w:author="Junhong Lee" w:date="2018-11-29T00:05:00Z">
                          <w:rPr>
                            <w:rFonts w:ascii="Cambria Math" w:hAnsi="Cambria Math"/>
                            <w:color w:val="0070C0"/>
                            <w:rPrChange w:id="80" w:author="Junhong Lee" w:date="2018-11-29T01:32:00Z">
                              <w:rPr>
                                <w:rFonts w:ascii="Cambria Math" w:hAnsi="Cambria Math"/>
                              </w:rPr>
                            </w:rPrChange>
                          </w:rPr>
                          <m:t>∂B</m:t>
                        </w:ins>
                      </m:r>
                    </m:num>
                    <m:den>
                      <m:r>
                        <w:ins w:id="81" w:author="Junhong Lee" w:date="2018-11-29T00:05:00Z">
                          <w:rPr>
                            <w:rFonts w:ascii="Cambria Math" w:hAnsi="Cambria Math"/>
                            <w:color w:val="0070C0"/>
                            <w:rPrChange w:id="82" w:author="Junhong Lee" w:date="2018-11-29T01:32:00Z">
                              <w:rPr>
                                <w:rFonts w:ascii="Cambria Math" w:hAnsi="Cambria Math"/>
                              </w:rPr>
                            </w:rPrChange>
                          </w:rPr>
                          <m:t>∂z</m:t>
                        </w:ins>
                      </m:r>
                    </m:den>
                  </m:f>
                </m:e>
                <m:sub>
                  <m:r>
                    <w:ins w:id="83" w:author="Junhong Lee" w:date="2018-11-29T00:05:00Z">
                      <w:rPr>
                        <w:rFonts w:ascii="Cambria Math" w:hAnsi="Cambria Math"/>
                        <w:color w:val="0070C0"/>
                        <w:rPrChange w:id="84" w:author="Junhong Lee" w:date="2018-11-29T01:32:00Z">
                          <w:rPr>
                            <w:rFonts w:ascii="Cambria Math" w:hAnsi="Cambria Math"/>
                          </w:rPr>
                        </w:rPrChange>
                      </w:rPr>
                      <m:t>max</m:t>
                    </w:ins>
                  </m:r>
                </m:sub>
              </m:sSub>
            </m:oMath>
            <w:ins w:id="85" w:author="Junhong Lee" w:date="2018-11-29T00:05:00Z">
              <w:r w:rsidR="003D6ECB" w:rsidRPr="00384E31">
                <w:rPr>
                  <w:rFonts w:ascii="Times New Roman" w:hAnsi="Times New Roman"/>
                  <w:color w:val="0070C0"/>
                  <w:rPrChange w:id="86" w:author="Junhong Lee" w:date="2018-11-29T01:32:00Z">
                    <w:rPr>
                      <w:rFonts w:ascii="Times New Roman" w:hAnsi="Times New Roman"/>
                    </w:rPr>
                  </w:rPrChange>
                </w:rPr>
                <w:t xml:space="preserve">  (10</w:t>
              </w:r>
              <w:r w:rsidR="003D6ECB" w:rsidRPr="00384E31">
                <w:rPr>
                  <w:rFonts w:ascii="Times New Roman" w:hAnsi="Times New Roman"/>
                  <w:color w:val="0070C0"/>
                  <w:vertAlign w:val="superscript"/>
                  <w:rPrChange w:id="87" w:author="Junhong Lee" w:date="2018-11-29T01:32:00Z">
                    <w:rPr>
                      <w:rFonts w:ascii="Times New Roman" w:hAnsi="Times New Roman"/>
                      <w:vertAlign w:val="superscript"/>
                    </w:rPr>
                  </w:rPrChange>
                </w:rPr>
                <w:t>-9</w:t>
              </w:r>
              <w:r w:rsidR="003D6ECB" w:rsidRPr="00384E31">
                <w:rPr>
                  <w:rFonts w:ascii="Times New Roman" w:hAnsi="Times New Roman"/>
                  <w:color w:val="0070C0"/>
                  <w:rPrChange w:id="88" w:author="Junhong Lee" w:date="2018-11-29T01:32:00Z">
                    <w:rPr>
                      <w:rFonts w:ascii="Times New Roman" w:hAnsi="Times New Roman"/>
                    </w:rPr>
                  </w:rPrChange>
                </w:rPr>
                <w:t xml:space="preserve"> m</w:t>
              </w:r>
              <w:r w:rsidR="003D6ECB" w:rsidRPr="00384E31">
                <w:rPr>
                  <w:rFonts w:ascii="Times New Roman" w:hAnsi="Times New Roman"/>
                  <w:color w:val="0070C0"/>
                  <w:vertAlign w:val="superscript"/>
                  <w:rPrChange w:id="89" w:author="Junhong Lee" w:date="2018-11-29T01:32:00Z">
                    <w:rPr>
                      <w:rFonts w:ascii="Times New Roman" w:hAnsi="Times New Roman"/>
                      <w:vertAlign w:val="superscript"/>
                    </w:rPr>
                  </w:rPrChange>
                </w:rPr>
                <w:t>-2</w:t>
              </w:r>
              <w:r w:rsidR="003D6ECB" w:rsidRPr="00384E31">
                <w:rPr>
                  <w:rFonts w:ascii="Times New Roman" w:hAnsi="Times New Roman"/>
                  <w:color w:val="0070C0"/>
                  <w:rPrChange w:id="90" w:author="Junhong Lee" w:date="2018-11-29T01:32:00Z">
                    <w:rPr>
                      <w:rFonts w:ascii="Times New Roman" w:hAnsi="Times New Roman"/>
                    </w:rPr>
                  </w:rPrChange>
                </w:rPr>
                <w:t xml:space="preserve"> sr</w:t>
              </w:r>
              <w:r w:rsidR="003D6ECB" w:rsidRPr="00384E31">
                <w:rPr>
                  <w:rFonts w:ascii="Times New Roman" w:hAnsi="Times New Roman"/>
                  <w:color w:val="0070C0"/>
                  <w:vertAlign w:val="superscript"/>
                  <w:rPrChange w:id="91" w:author="Junhong Lee" w:date="2018-11-29T01:32:00Z">
                    <w:rPr>
                      <w:rFonts w:ascii="Times New Roman" w:hAnsi="Times New Roman"/>
                      <w:vertAlign w:val="superscript"/>
                    </w:rPr>
                  </w:rPrChange>
                </w:rPr>
                <w:t>-1</w:t>
              </w:r>
              <w:r w:rsidR="003D6ECB" w:rsidRPr="00384E31">
                <w:rPr>
                  <w:rFonts w:ascii="Times New Roman" w:hAnsi="Times New Roman"/>
                  <w:color w:val="0070C0"/>
                  <w:rPrChange w:id="92" w:author="Junhong Lee" w:date="2018-11-29T01:32:00Z">
                    <w:rPr>
                      <w:rFonts w:ascii="Times New Roman" w:hAnsi="Times New Roman"/>
                    </w:rPr>
                  </w:rPrChange>
                </w:rPr>
                <w:t>)</w:t>
              </w:r>
            </w:ins>
          </w:p>
        </w:tc>
        <w:tc>
          <w:tcPr>
            <w:tcW w:w="1013" w:type="dxa"/>
            <w:tcBorders>
              <w:top w:val="nil"/>
              <w:left w:val="nil"/>
              <w:bottom w:val="nil"/>
              <w:right w:val="nil"/>
            </w:tcBorders>
          </w:tcPr>
          <w:p w14:paraId="7009FDC8" w14:textId="4792264E" w:rsidR="003D6ECB" w:rsidRPr="0021436B" w:rsidRDefault="003D6ECB" w:rsidP="00713DC9">
            <w:pPr>
              <w:spacing w:line="360" w:lineRule="auto"/>
              <w:jc w:val="both"/>
              <w:rPr>
                <w:ins w:id="93" w:author="Junhong Lee" w:date="2018-11-29T00:05:00Z"/>
                <w:rFonts w:ascii="Times New Roman" w:eastAsiaTheme="minorEastAsia" w:hAnsi="Times New Roman"/>
                <w:color w:val="0070C0"/>
              </w:rPr>
            </w:pPr>
            <w:ins w:id="94" w:author="Junhong Lee" w:date="2018-11-29T00:05:00Z">
              <w:r w:rsidRPr="00384E31">
                <w:rPr>
                  <w:rFonts w:ascii="Times New Roman" w:hAnsi="Times New Roman"/>
                  <w:color w:val="0070C0"/>
                  <w:rPrChange w:id="95" w:author="Junhong Lee" w:date="2018-11-29T01:32:00Z">
                    <w:rPr>
                      <w:rFonts w:ascii="Times New Roman" w:hAnsi="Times New Roman"/>
                    </w:rPr>
                  </w:rPrChange>
                </w:rPr>
                <w:t>-</w:t>
              </w:r>
            </w:ins>
          </w:p>
        </w:tc>
        <w:tc>
          <w:tcPr>
            <w:tcW w:w="1013" w:type="dxa"/>
            <w:tcBorders>
              <w:top w:val="nil"/>
              <w:left w:val="nil"/>
              <w:bottom w:val="nil"/>
              <w:right w:val="nil"/>
            </w:tcBorders>
          </w:tcPr>
          <w:p w14:paraId="4A59E2E8" w14:textId="4CD44E22" w:rsidR="003D6ECB" w:rsidRPr="0021436B" w:rsidRDefault="003D6ECB" w:rsidP="00713DC9">
            <w:pPr>
              <w:spacing w:line="360" w:lineRule="auto"/>
              <w:jc w:val="both"/>
              <w:rPr>
                <w:ins w:id="96" w:author="Junhong Lee" w:date="2018-11-29T00:05:00Z"/>
                <w:rFonts w:ascii="Times New Roman" w:eastAsiaTheme="minorEastAsia" w:hAnsi="Times New Roman"/>
                <w:color w:val="0070C0"/>
              </w:rPr>
            </w:pPr>
            <w:ins w:id="97" w:author="Junhong Lee" w:date="2018-11-29T00:05:00Z">
              <w:r w:rsidRPr="00384E31">
                <w:rPr>
                  <w:rFonts w:ascii="Times New Roman" w:hAnsi="Times New Roman"/>
                  <w:color w:val="0070C0"/>
                  <w:rPrChange w:id="98" w:author="Junhong Lee" w:date="2018-11-29T01:32:00Z">
                    <w:rPr>
                      <w:rFonts w:ascii="Times New Roman" w:hAnsi="Times New Roman"/>
                    </w:rPr>
                  </w:rPrChange>
                </w:rPr>
                <w:t>-</w:t>
              </w:r>
            </w:ins>
          </w:p>
        </w:tc>
        <w:tc>
          <w:tcPr>
            <w:tcW w:w="1013" w:type="dxa"/>
            <w:tcBorders>
              <w:top w:val="nil"/>
              <w:left w:val="nil"/>
              <w:bottom w:val="nil"/>
              <w:right w:val="nil"/>
            </w:tcBorders>
          </w:tcPr>
          <w:p w14:paraId="7562C4DB" w14:textId="07C6595A" w:rsidR="003D6ECB" w:rsidRPr="0021436B" w:rsidRDefault="003D6ECB" w:rsidP="00713DC9">
            <w:pPr>
              <w:spacing w:line="360" w:lineRule="auto"/>
              <w:jc w:val="both"/>
              <w:rPr>
                <w:ins w:id="99" w:author="Junhong Lee" w:date="2018-11-29T00:05:00Z"/>
                <w:rFonts w:ascii="Times New Roman" w:eastAsiaTheme="minorEastAsia" w:hAnsi="Times New Roman"/>
                <w:color w:val="0070C0"/>
              </w:rPr>
            </w:pPr>
            <w:ins w:id="100" w:author="Junhong Lee" w:date="2018-11-29T00:05:00Z">
              <w:r w:rsidRPr="00384E31">
                <w:rPr>
                  <w:rFonts w:ascii="Times New Roman" w:hAnsi="Times New Roman"/>
                  <w:color w:val="0070C0"/>
                  <w:rPrChange w:id="101" w:author="Junhong Lee" w:date="2018-11-29T01:32:00Z">
                    <w:rPr>
                      <w:rFonts w:ascii="Times New Roman" w:hAnsi="Times New Roman"/>
                    </w:rPr>
                  </w:rPrChange>
                </w:rPr>
                <w:t>-</w:t>
              </w:r>
            </w:ins>
          </w:p>
        </w:tc>
        <w:tc>
          <w:tcPr>
            <w:tcW w:w="1013" w:type="dxa"/>
            <w:tcBorders>
              <w:top w:val="nil"/>
              <w:left w:val="nil"/>
              <w:bottom w:val="nil"/>
              <w:right w:val="nil"/>
            </w:tcBorders>
          </w:tcPr>
          <w:p w14:paraId="6926F8F2" w14:textId="5F5E93DB" w:rsidR="003D6ECB" w:rsidRPr="0021436B" w:rsidRDefault="003D6ECB" w:rsidP="00713DC9">
            <w:pPr>
              <w:spacing w:line="360" w:lineRule="auto"/>
              <w:jc w:val="both"/>
              <w:rPr>
                <w:ins w:id="102" w:author="Junhong Lee" w:date="2018-11-29T00:05:00Z"/>
                <w:rFonts w:ascii="Times New Roman" w:eastAsiaTheme="minorEastAsia" w:hAnsi="Times New Roman"/>
                <w:color w:val="0070C0"/>
              </w:rPr>
            </w:pPr>
            <w:ins w:id="103" w:author="Junhong Lee" w:date="2018-11-29T00:05:00Z">
              <w:r w:rsidRPr="00384E31">
                <w:rPr>
                  <w:rFonts w:ascii="Times New Roman" w:hAnsi="Times New Roman"/>
                  <w:color w:val="0070C0"/>
                  <w:rPrChange w:id="104" w:author="Junhong Lee" w:date="2018-11-29T01:32:00Z">
                    <w:rPr>
                      <w:rFonts w:ascii="Times New Roman" w:hAnsi="Times New Roman"/>
                    </w:rPr>
                  </w:rPrChange>
                </w:rPr>
                <w:t>-0.6</w:t>
              </w:r>
            </w:ins>
          </w:p>
        </w:tc>
        <w:tc>
          <w:tcPr>
            <w:tcW w:w="1013" w:type="dxa"/>
            <w:tcBorders>
              <w:top w:val="nil"/>
              <w:left w:val="nil"/>
              <w:bottom w:val="nil"/>
              <w:right w:val="nil"/>
            </w:tcBorders>
          </w:tcPr>
          <w:p w14:paraId="172951A1" w14:textId="4A5B214F" w:rsidR="003D6ECB" w:rsidRPr="0021436B" w:rsidRDefault="003D6ECB" w:rsidP="00713DC9">
            <w:pPr>
              <w:spacing w:line="360" w:lineRule="auto"/>
              <w:jc w:val="both"/>
              <w:rPr>
                <w:ins w:id="105" w:author="Junhong Lee" w:date="2018-11-29T00:05:00Z"/>
                <w:rFonts w:ascii="Times New Roman" w:eastAsiaTheme="minorEastAsia" w:hAnsi="Times New Roman"/>
                <w:color w:val="0070C0"/>
              </w:rPr>
            </w:pPr>
            <w:ins w:id="106" w:author="Junhong Lee" w:date="2018-11-29T00:05:00Z">
              <w:r w:rsidRPr="00384E31">
                <w:rPr>
                  <w:rFonts w:ascii="Times New Roman" w:hAnsi="Times New Roman"/>
                  <w:color w:val="0070C0"/>
                  <w:rPrChange w:id="107" w:author="Junhong Lee" w:date="2018-11-29T01:32:00Z">
                    <w:rPr>
                      <w:rFonts w:ascii="Times New Roman" w:hAnsi="Times New Roman"/>
                    </w:rPr>
                  </w:rPrChange>
                </w:rPr>
                <w:t>-</w:t>
              </w:r>
            </w:ins>
          </w:p>
        </w:tc>
        <w:tc>
          <w:tcPr>
            <w:tcW w:w="1013" w:type="dxa"/>
            <w:tcBorders>
              <w:top w:val="nil"/>
              <w:left w:val="nil"/>
              <w:bottom w:val="nil"/>
              <w:right w:val="nil"/>
            </w:tcBorders>
          </w:tcPr>
          <w:p w14:paraId="272D4EAE" w14:textId="2519AAFE" w:rsidR="003D6ECB" w:rsidRPr="0021436B" w:rsidRDefault="003D6ECB" w:rsidP="00713DC9">
            <w:pPr>
              <w:spacing w:line="360" w:lineRule="auto"/>
              <w:jc w:val="both"/>
              <w:rPr>
                <w:ins w:id="108" w:author="Junhong Lee" w:date="2018-11-29T00:05:00Z"/>
                <w:rFonts w:ascii="Times New Roman" w:eastAsiaTheme="minorEastAsia" w:hAnsi="Times New Roman"/>
                <w:color w:val="0070C0"/>
              </w:rPr>
            </w:pPr>
            <w:ins w:id="109" w:author="Junhong Lee" w:date="2018-11-29T00:05:00Z">
              <w:r w:rsidRPr="00384E31">
                <w:rPr>
                  <w:rFonts w:ascii="Times New Roman" w:hAnsi="Times New Roman"/>
                  <w:color w:val="0070C0"/>
                  <w:rPrChange w:id="110" w:author="Junhong Lee" w:date="2018-11-29T01:32:00Z">
                    <w:rPr>
                      <w:rFonts w:ascii="Times New Roman" w:hAnsi="Times New Roman"/>
                    </w:rPr>
                  </w:rPrChange>
                </w:rPr>
                <w:t>-</w:t>
              </w:r>
            </w:ins>
          </w:p>
        </w:tc>
        <w:tc>
          <w:tcPr>
            <w:tcW w:w="1014" w:type="dxa"/>
            <w:tcBorders>
              <w:top w:val="nil"/>
              <w:left w:val="nil"/>
              <w:bottom w:val="nil"/>
            </w:tcBorders>
          </w:tcPr>
          <w:p w14:paraId="10301DBD" w14:textId="77777777" w:rsidR="003D6ECB" w:rsidRPr="00384E31" w:rsidRDefault="003D6ECB" w:rsidP="00713DC9">
            <w:pPr>
              <w:spacing w:line="360" w:lineRule="auto"/>
              <w:jc w:val="both"/>
              <w:rPr>
                <w:ins w:id="111" w:author="Junhong Lee" w:date="2018-11-29T00:05:00Z"/>
                <w:rFonts w:ascii="Times New Roman" w:eastAsiaTheme="minorEastAsia" w:hAnsi="Times New Roman"/>
                <w:color w:val="0070C0"/>
              </w:rPr>
            </w:pPr>
          </w:p>
        </w:tc>
      </w:tr>
      <w:tr w:rsidR="003D6ECB" w:rsidRPr="00557E0C" w14:paraId="0A58111E" w14:textId="77777777" w:rsidTr="00713DC9">
        <w:tc>
          <w:tcPr>
            <w:tcW w:w="2802" w:type="dxa"/>
            <w:tcBorders>
              <w:top w:val="nil"/>
              <w:bottom w:val="nil"/>
              <w:right w:val="nil"/>
            </w:tcBorders>
          </w:tcPr>
          <w:p w14:paraId="477B8983" w14:textId="77777777" w:rsidR="003D6ECB" w:rsidRPr="00557E0C" w:rsidRDefault="003D6ECB" w:rsidP="00713DC9">
            <w:pPr>
              <w:spacing w:line="360" w:lineRule="auto"/>
              <w:rPr>
                <w:rFonts w:ascii="Times New Roman" w:eastAsiaTheme="minorEastAsia" w:hAnsi="Times New Roman"/>
                <w:color w:val="0070C0"/>
              </w:rPr>
            </w:pPr>
          </w:p>
        </w:tc>
        <w:tc>
          <w:tcPr>
            <w:tcW w:w="1013" w:type="dxa"/>
            <w:tcBorders>
              <w:top w:val="nil"/>
              <w:left w:val="nil"/>
              <w:bottom w:val="nil"/>
              <w:right w:val="nil"/>
            </w:tcBorders>
          </w:tcPr>
          <w:p w14:paraId="69573231"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512D6634"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55B6C204"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5F3DE739"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64DC5264"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7351BA9D" w14:textId="77777777" w:rsidR="003D6ECB" w:rsidRPr="00557E0C" w:rsidRDefault="003D6ECB" w:rsidP="00713DC9">
            <w:pPr>
              <w:spacing w:line="360" w:lineRule="auto"/>
              <w:jc w:val="both"/>
              <w:rPr>
                <w:rFonts w:ascii="Times New Roman" w:eastAsiaTheme="minorEastAsia" w:hAnsi="Times New Roman"/>
                <w:color w:val="0070C0"/>
              </w:rPr>
            </w:pPr>
          </w:p>
        </w:tc>
        <w:tc>
          <w:tcPr>
            <w:tcW w:w="1014" w:type="dxa"/>
            <w:tcBorders>
              <w:top w:val="nil"/>
              <w:left w:val="nil"/>
              <w:bottom w:val="nil"/>
            </w:tcBorders>
          </w:tcPr>
          <w:p w14:paraId="217115A5" w14:textId="77777777" w:rsidR="003D6ECB" w:rsidRPr="00557E0C" w:rsidRDefault="003D6ECB" w:rsidP="00713DC9">
            <w:pPr>
              <w:spacing w:line="360" w:lineRule="auto"/>
              <w:jc w:val="both"/>
              <w:rPr>
                <w:rFonts w:ascii="Times New Roman" w:eastAsiaTheme="minorEastAsia" w:hAnsi="Times New Roman"/>
                <w:color w:val="0070C0"/>
              </w:rPr>
            </w:pPr>
          </w:p>
        </w:tc>
      </w:tr>
      <w:tr w:rsidR="003D6ECB" w:rsidRPr="00557E0C" w14:paraId="4ECFB865" w14:textId="77777777" w:rsidTr="00713DC9">
        <w:tc>
          <w:tcPr>
            <w:tcW w:w="2802" w:type="dxa"/>
            <w:tcBorders>
              <w:top w:val="nil"/>
              <w:bottom w:val="nil"/>
              <w:right w:val="nil"/>
            </w:tcBorders>
          </w:tcPr>
          <w:p w14:paraId="6F956BE2" w14:textId="77777777" w:rsidR="003D6ECB" w:rsidRPr="003D6ECB" w:rsidRDefault="003D6ECB" w:rsidP="00713DC9">
            <w:pPr>
              <w:spacing w:line="360" w:lineRule="auto"/>
              <w:rPr>
                <w:rFonts w:ascii="Times New Roman" w:eastAsiaTheme="minorEastAsia" w:hAnsi="Times New Roman"/>
                <w:b/>
                <w:color w:val="0070C0"/>
                <w:rPrChange w:id="112"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113" w:author="Junhong Lee" w:date="2018-11-29T00:06:00Z">
                  <w:rPr>
                    <w:rFonts w:ascii="Times New Roman" w:eastAsiaTheme="minorEastAsia" w:hAnsi="Times New Roman"/>
                    <w:color w:val="0070C0"/>
                  </w:rPr>
                </w:rPrChange>
              </w:rPr>
              <w:t>Skill score</w:t>
            </w:r>
          </w:p>
        </w:tc>
        <w:tc>
          <w:tcPr>
            <w:tcW w:w="1013" w:type="dxa"/>
            <w:tcBorders>
              <w:top w:val="nil"/>
              <w:left w:val="nil"/>
              <w:bottom w:val="nil"/>
              <w:right w:val="nil"/>
            </w:tcBorders>
          </w:tcPr>
          <w:p w14:paraId="5258C1F3"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32156311"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79864A34"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2FD9B496"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4DF1B688"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4CF469A7" w14:textId="77777777" w:rsidR="003D6ECB" w:rsidRPr="00557E0C" w:rsidRDefault="003D6ECB" w:rsidP="00713DC9">
            <w:pPr>
              <w:spacing w:line="360" w:lineRule="auto"/>
              <w:jc w:val="both"/>
              <w:rPr>
                <w:rFonts w:ascii="Times New Roman" w:eastAsiaTheme="minorEastAsia" w:hAnsi="Times New Roman"/>
                <w:color w:val="0070C0"/>
              </w:rPr>
            </w:pPr>
          </w:p>
        </w:tc>
        <w:tc>
          <w:tcPr>
            <w:tcW w:w="1014" w:type="dxa"/>
            <w:tcBorders>
              <w:top w:val="nil"/>
              <w:left w:val="nil"/>
              <w:bottom w:val="nil"/>
            </w:tcBorders>
          </w:tcPr>
          <w:p w14:paraId="57861B3C" w14:textId="77777777" w:rsidR="003D6ECB" w:rsidRPr="00557E0C" w:rsidRDefault="003D6ECB" w:rsidP="00713DC9">
            <w:pPr>
              <w:spacing w:line="360" w:lineRule="auto"/>
              <w:jc w:val="both"/>
              <w:rPr>
                <w:rFonts w:ascii="Times New Roman" w:eastAsiaTheme="minorEastAsia" w:hAnsi="Times New Roman"/>
                <w:color w:val="0070C0"/>
              </w:rPr>
            </w:pPr>
          </w:p>
        </w:tc>
      </w:tr>
      <w:tr w:rsidR="003D6ECB" w:rsidRPr="00557E0C" w14:paraId="71C07A96" w14:textId="77777777" w:rsidTr="00713DC9">
        <w:tc>
          <w:tcPr>
            <w:tcW w:w="2802" w:type="dxa"/>
            <w:tcBorders>
              <w:top w:val="nil"/>
              <w:bottom w:val="nil"/>
              <w:right w:val="nil"/>
            </w:tcBorders>
          </w:tcPr>
          <w:p w14:paraId="11E1CE3D" w14:textId="77777777" w:rsidR="003D6ECB" w:rsidRPr="003D6ECB" w:rsidRDefault="003D6ECB" w:rsidP="00713DC9">
            <w:pPr>
              <w:spacing w:line="360" w:lineRule="auto"/>
              <w:rPr>
                <w:rFonts w:ascii="Times New Roman" w:eastAsiaTheme="minorEastAsia" w:hAnsi="Times New Roman"/>
                <w:b/>
                <w:color w:val="0070C0"/>
                <w:rPrChange w:id="114"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115" w:author="Junhong Lee" w:date="2018-11-29T00:06:00Z">
                  <w:rPr>
                    <w:rFonts w:ascii="Times New Roman" w:eastAsiaTheme="minorEastAsia" w:hAnsi="Times New Roman"/>
                    <w:color w:val="0070C0"/>
                  </w:rPr>
                </w:rPrChange>
              </w:rPr>
              <w:t>Daytime (9:00-18:00 h) (N=9)</w:t>
            </w:r>
          </w:p>
        </w:tc>
        <w:tc>
          <w:tcPr>
            <w:tcW w:w="1013" w:type="dxa"/>
            <w:tcBorders>
              <w:top w:val="nil"/>
              <w:left w:val="nil"/>
              <w:bottom w:val="nil"/>
              <w:right w:val="nil"/>
            </w:tcBorders>
          </w:tcPr>
          <w:p w14:paraId="1EB1C1F2"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246A14D7"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14AE513A"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7E6EDEBB"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7E63A2C4"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4F683CB4" w14:textId="77777777" w:rsidR="003D6ECB" w:rsidRPr="00557E0C" w:rsidRDefault="003D6ECB" w:rsidP="00713DC9">
            <w:pPr>
              <w:spacing w:line="360" w:lineRule="auto"/>
              <w:jc w:val="both"/>
              <w:rPr>
                <w:rFonts w:ascii="Times New Roman" w:eastAsiaTheme="minorEastAsia" w:hAnsi="Times New Roman"/>
                <w:color w:val="0070C0"/>
              </w:rPr>
            </w:pPr>
          </w:p>
        </w:tc>
        <w:tc>
          <w:tcPr>
            <w:tcW w:w="1014" w:type="dxa"/>
            <w:tcBorders>
              <w:top w:val="nil"/>
              <w:left w:val="nil"/>
              <w:bottom w:val="nil"/>
            </w:tcBorders>
          </w:tcPr>
          <w:p w14:paraId="6CED96D6" w14:textId="77777777" w:rsidR="003D6ECB" w:rsidRPr="00557E0C" w:rsidRDefault="003D6ECB" w:rsidP="00713DC9">
            <w:pPr>
              <w:spacing w:line="360" w:lineRule="auto"/>
              <w:jc w:val="both"/>
              <w:rPr>
                <w:rFonts w:ascii="Times New Roman" w:eastAsiaTheme="minorEastAsia" w:hAnsi="Times New Roman"/>
                <w:color w:val="0070C0"/>
              </w:rPr>
            </w:pPr>
          </w:p>
        </w:tc>
      </w:tr>
      <w:tr w:rsidR="003D6ECB" w:rsidRPr="00831611" w14:paraId="724B50FA" w14:textId="77777777" w:rsidTr="00713DC9">
        <w:tc>
          <w:tcPr>
            <w:tcW w:w="2802" w:type="dxa"/>
            <w:tcBorders>
              <w:top w:val="nil"/>
              <w:bottom w:val="nil"/>
              <w:right w:val="nil"/>
            </w:tcBorders>
          </w:tcPr>
          <w:p w14:paraId="002BCD99" w14:textId="77777777" w:rsidR="003D6ECB" w:rsidRPr="00557E0C" w:rsidRDefault="003D6ECB" w:rsidP="00713DC9">
            <w:pPr>
              <w:spacing w:line="360" w:lineRule="auto"/>
              <w:rPr>
                <w:rFonts w:ascii="Times New Roman" w:eastAsiaTheme="minorEastAsia" w:hAnsi="Times New Roman"/>
                <w:color w:val="0070C0"/>
              </w:rPr>
            </w:pPr>
            <w:r w:rsidRPr="00557E0C">
              <w:rPr>
                <w:rFonts w:ascii="Times New Roman" w:eastAsiaTheme="minorEastAsia" w:hAnsi="Times New Roman"/>
                <w:color w:val="0070C0"/>
              </w:rPr>
              <w:t>Mean bias error (m)</w:t>
            </w:r>
          </w:p>
        </w:tc>
        <w:tc>
          <w:tcPr>
            <w:tcW w:w="1013" w:type="dxa"/>
            <w:tcBorders>
              <w:top w:val="nil"/>
              <w:left w:val="nil"/>
              <w:bottom w:val="nil"/>
              <w:right w:val="nil"/>
            </w:tcBorders>
          </w:tcPr>
          <w:p w14:paraId="2B7B18DC" w14:textId="77777777" w:rsidR="003D6ECB" w:rsidRPr="00831611" w:rsidRDefault="003D6ECB" w:rsidP="00713DC9">
            <w:pPr>
              <w:spacing w:line="360" w:lineRule="auto"/>
              <w:jc w:val="both"/>
              <w:rPr>
                <w:rFonts w:ascii="Times New Roman" w:eastAsiaTheme="minorEastAsia" w:hAnsi="Times New Roman"/>
                <w:b/>
                <w:color w:val="0070C0"/>
                <w:rPrChange w:id="116" w:author="Junhong Lee" w:date="2018-11-29T11:25:00Z">
                  <w:rPr>
                    <w:rFonts w:ascii="Times New Roman" w:eastAsiaTheme="minorEastAsia" w:hAnsi="Times New Roman"/>
                    <w:color w:val="0070C0"/>
                  </w:rPr>
                </w:rPrChange>
              </w:rPr>
            </w:pPr>
            <w:r w:rsidRPr="00831611">
              <w:rPr>
                <w:rFonts w:ascii="Times New Roman" w:eastAsiaTheme="minorEastAsia" w:hAnsi="Times New Roman"/>
                <w:b/>
                <w:color w:val="0070C0"/>
                <w:rPrChange w:id="117" w:author="Junhong Lee" w:date="2018-11-29T11:25:00Z">
                  <w:rPr>
                    <w:rFonts w:ascii="Times New Roman" w:eastAsiaTheme="minorEastAsia" w:hAnsi="Times New Roman"/>
                    <w:color w:val="0070C0"/>
                  </w:rPr>
                </w:rPrChange>
              </w:rPr>
              <w:t>-5.7</w:t>
            </w:r>
          </w:p>
        </w:tc>
        <w:tc>
          <w:tcPr>
            <w:tcW w:w="1013" w:type="dxa"/>
            <w:tcBorders>
              <w:top w:val="nil"/>
              <w:left w:val="nil"/>
              <w:bottom w:val="nil"/>
              <w:right w:val="nil"/>
            </w:tcBorders>
          </w:tcPr>
          <w:p w14:paraId="2C758531"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-295.2</w:t>
            </w:r>
          </w:p>
        </w:tc>
        <w:tc>
          <w:tcPr>
            <w:tcW w:w="1013" w:type="dxa"/>
            <w:tcBorders>
              <w:top w:val="nil"/>
              <w:left w:val="nil"/>
              <w:bottom w:val="nil"/>
              <w:right w:val="nil"/>
            </w:tcBorders>
          </w:tcPr>
          <w:p w14:paraId="338385CA"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14.3</w:t>
            </w:r>
          </w:p>
        </w:tc>
        <w:tc>
          <w:tcPr>
            <w:tcW w:w="1013" w:type="dxa"/>
            <w:tcBorders>
              <w:top w:val="nil"/>
              <w:left w:val="nil"/>
              <w:bottom w:val="nil"/>
              <w:right w:val="nil"/>
            </w:tcBorders>
          </w:tcPr>
          <w:p w14:paraId="57B059D1"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421.8</w:t>
            </w:r>
          </w:p>
        </w:tc>
        <w:tc>
          <w:tcPr>
            <w:tcW w:w="1013" w:type="dxa"/>
            <w:tcBorders>
              <w:top w:val="nil"/>
              <w:left w:val="nil"/>
              <w:bottom w:val="nil"/>
              <w:right w:val="nil"/>
            </w:tcBorders>
          </w:tcPr>
          <w:p w14:paraId="2372930D"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317.5</w:t>
            </w:r>
          </w:p>
        </w:tc>
        <w:tc>
          <w:tcPr>
            <w:tcW w:w="1013" w:type="dxa"/>
            <w:tcBorders>
              <w:top w:val="nil"/>
              <w:left w:val="nil"/>
              <w:bottom w:val="nil"/>
              <w:right w:val="nil"/>
            </w:tcBorders>
          </w:tcPr>
          <w:p w14:paraId="7D801151"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-65.8</w:t>
            </w:r>
          </w:p>
        </w:tc>
        <w:tc>
          <w:tcPr>
            <w:tcW w:w="1014" w:type="dxa"/>
            <w:tcBorders>
              <w:top w:val="nil"/>
              <w:left w:val="nil"/>
              <w:bottom w:val="nil"/>
            </w:tcBorders>
          </w:tcPr>
          <w:p w14:paraId="35254816" w14:textId="77777777" w:rsidR="003D6ECB" w:rsidRPr="00831611" w:rsidRDefault="003D6ECB" w:rsidP="00713DC9">
            <w:pPr>
              <w:spacing w:line="360" w:lineRule="auto"/>
              <w:jc w:val="both"/>
              <w:rPr>
                <w:rFonts w:ascii="Times New Roman" w:eastAsiaTheme="minorEastAsia" w:hAnsi="Times New Roman"/>
                <w:color w:val="0070C0"/>
                <w:rPrChange w:id="118" w:author="Junhong Lee" w:date="2018-11-29T11:25:00Z">
                  <w:rPr>
                    <w:rFonts w:ascii="Times New Roman" w:eastAsiaTheme="minorEastAsia" w:hAnsi="Times New Roman"/>
                    <w:color w:val="0070C0"/>
                  </w:rPr>
                </w:rPrChange>
              </w:rPr>
            </w:pPr>
            <w:r w:rsidRPr="00831611">
              <w:rPr>
                <w:rFonts w:ascii="Times New Roman" w:eastAsiaTheme="minorEastAsia" w:hAnsi="Times New Roman"/>
                <w:color w:val="0070C0"/>
                <w:rPrChange w:id="119" w:author="Junhong Lee" w:date="2018-11-29T11:25:00Z">
                  <w:rPr>
                    <w:rFonts w:ascii="Times New Roman" w:eastAsiaTheme="minorEastAsia" w:hAnsi="Times New Roman"/>
                    <w:color w:val="0070C0"/>
                  </w:rPr>
                </w:rPrChange>
              </w:rPr>
              <w:t>-15.1</w:t>
            </w:r>
          </w:p>
        </w:tc>
      </w:tr>
      <w:tr w:rsidR="003D6ECB" w:rsidRPr="00557E0C" w14:paraId="51757FDD" w14:textId="77777777" w:rsidTr="00713DC9">
        <w:tc>
          <w:tcPr>
            <w:tcW w:w="2802" w:type="dxa"/>
            <w:tcBorders>
              <w:top w:val="nil"/>
              <w:bottom w:val="nil"/>
              <w:right w:val="nil"/>
            </w:tcBorders>
          </w:tcPr>
          <w:p w14:paraId="4E6E709E" w14:textId="77777777" w:rsidR="003D6ECB" w:rsidRPr="00557E0C" w:rsidRDefault="003D6ECB" w:rsidP="00713DC9">
            <w:pPr>
              <w:spacing w:line="360" w:lineRule="auto"/>
              <w:rPr>
                <w:rFonts w:ascii="Times New Roman" w:eastAsiaTheme="minorEastAsia" w:hAnsi="Times New Roman"/>
                <w:color w:val="0070C0"/>
              </w:rPr>
            </w:pPr>
            <w:r w:rsidRPr="00557E0C">
              <w:rPr>
                <w:rFonts w:ascii="Times New Roman" w:eastAsiaTheme="minorEastAsia" w:hAnsi="Times New Roman"/>
                <w:color w:val="0070C0"/>
              </w:rPr>
              <w:t>Root mean square error (m)</w:t>
            </w:r>
          </w:p>
        </w:tc>
        <w:tc>
          <w:tcPr>
            <w:tcW w:w="1013" w:type="dxa"/>
            <w:tcBorders>
              <w:top w:val="nil"/>
              <w:left w:val="nil"/>
              <w:bottom w:val="nil"/>
              <w:right w:val="nil"/>
            </w:tcBorders>
          </w:tcPr>
          <w:p w14:paraId="7DE34984"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108.7</w:t>
            </w:r>
          </w:p>
        </w:tc>
        <w:tc>
          <w:tcPr>
            <w:tcW w:w="1013" w:type="dxa"/>
            <w:tcBorders>
              <w:top w:val="nil"/>
              <w:left w:val="nil"/>
              <w:bottom w:val="nil"/>
              <w:right w:val="nil"/>
            </w:tcBorders>
          </w:tcPr>
          <w:p w14:paraId="13885148"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321.5</w:t>
            </w:r>
          </w:p>
        </w:tc>
        <w:tc>
          <w:tcPr>
            <w:tcW w:w="1013" w:type="dxa"/>
            <w:tcBorders>
              <w:top w:val="nil"/>
              <w:left w:val="nil"/>
              <w:bottom w:val="nil"/>
              <w:right w:val="nil"/>
            </w:tcBorders>
          </w:tcPr>
          <w:p w14:paraId="6FA2E23D"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140.0</w:t>
            </w:r>
          </w:p>
        </w:tc>
        <w:tc>
          <w:tcPr>
            <w:tcW w:w="1013" w:type="dxa"/>
            <w:tcBorders>
              <w:top w:val="nil"/>
              <w:left w:val="nil"/>
              <w:bottom w:val="nil"/>
              <w:right w:val="nil"/>
            </w:tcBorders>
          </w:tcPr>
          <w:p w14:paraId="56CE2902"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467.1</w:t>
            </w:r>
          </w:p>
        </w:tc>
        <w:tc>
          <w:tcPr>
            <w:tcW w:w="1013" w:type="dxa"/>
            <w:tcBorders>
              <w:top w:val="nil"/>
              <w:left w:val="nil"/>
              <w:bottom w:val="nil"/>
              <w:right w:val="nil"/>
            </w:tcBorders>
          </w:tcPr>
          <w:p w14:paraId="3E080C77"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360.5</w:t>
            </w:r>
          </w:p>
        </w:tc>
        <w:tc>
          <w:tcPr>
            <w:tcW w:w="1013" w:type="dxa"/>
            <w:tcBorders>
              <w:top w:val="nil"/>
              <w:left w:val="nil"/>
              <w:bottom w:val="nil"/>
              <w:right w:val="nil"/>
            </w:tcBorders>
          </w:tcPr>
          <w:p w14:paraId="55D309CB"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143.2</w:t>
            </w:r>
          </w:p>
        </w:tc>
        <w:tc>
          <w:tcPr>
            <w:tcW w:w="1014" w:type="dxa"/>
            <w:tcBorders>
              <w:top w:val="nil"/>
              <w:left w:val="nil"/>
              <w:bottom w:val="nil"/>
            </w:tcBorders>
          </w:tcPr>
          <w:p w14:paraId="1C2BA569" w14:textId="77777777" w:rsidR="003D6ECB" w:rsidRPr="00831611" w:rsidRDefault="003D6ECB" w:rsidP="00713DC9">
            <w:pPr>
              <w:spacing w:line="360" w:lineRule="auto"/>
              <w:jc w:val="both"/>
              <w:rPr>
                <w:rFonts w:ascii="Times New Roman" w:eastAsiaTheme="minorEastAsia" w:hAnsi="Times New Roman"/>
                <w:b/>
                <w:color w:val="0070C0"/>
                <w:rPrChange w:id="120" w:author="Junhong Lee" w:date="2018-11-29T11:24:00Z">
                  <w:rPr>
                    <w:rFonts w:ascii="Times New Roman" w:eastAsiaTheme="minorEastAsia" w:hAnsi="Times New Roman"/>
                    <w:color w:val="0070C0"/>
                  </w:rPr>
                </w:rPrChange>
              </w:rPr>
            </w:pPr>
            <w:r w:rsidRPr="00831611">
              <w:rPr>
                <w:rFonts w:ascii="Times New Roman" w:eastAsiaTheme="minorEastAsia" w:hAnsi="Times New Roman"/>
                <w:b/>
                <w:color w:val="0070C0"/>
                <w:rPrChange w:id="121" w:author="Junhong Lee" w:date="2018-11-29T11:24:00Z">
                  <w:rPr>
                    <w:rFonts w:ascii="Times New Roman" w:eastAsiaTheme="minorEastAsia" w:hAnsi="Times New Roman"/>
                    <w:color w:val="0070C0"/>
                  </w:rPr>
                </w:rPrChange>
              </w:rPr>
              <w:t>68.2</w:t>
            </w:r>
          </w:p>
        </w:tc>
      </w:tr>
      <w:tr w:rsidR="003D6ECB" w:rsidRPr="00557E0C" w14:paraId="057CB6A8" w14:textId="77777777" w:rsidTr="00713DC9">
        <w:tc>
          <w:tcPr>
            <w:tcW w:w="2802" w:type="dxa"/>
            <w:tcBorders>
              <w:top w:val="nil"/>
              <w:bottom w:val="nil"/>
              <w:right w:val="nil"/>
            </w:tcBorders>
          </w:tcPr>
          <w:p w14:paraId="23B72F82" w14:textId="77777777" w:rsidR="003D6ECB" w:rsidRPr="00557E0C" w:rsidRDefault="003D6ECB" w:rsidP="00713DC9">
            <w:pPr>
              <w:spacing w:line="360" w:lineRule="auto"/>
              <w:rPr>
                <w:rFonts w:ascii="Times New Roman" w:eastAsiaTheme="minorEastAsia" w:hAnsi="Times New Roman"/>
                <w:color w:val="0070C0"/>
              </w:rPr>
            </w:pPr>
            <w:r w:rsidRPr="00557E0C">
              <w:rPr>
                <w:rFonts w:ascii="Times New Roman" w:eastAsiaTheme="minorEastAsia" w:hAnsi="Times New Roman"/>
                <w:color w:val="0070C0"/>
              </w:rPr>
              <w:t>Correlation coefficient (r</w:t>
            </w:r>
            <w:r w:rsidRPr="003D6ECB">
              <w:rPr>
                <w:rFonts w:ascii="Times New Roman" w:eastAsiaTheme="minorEastAsia" w:hAnsi="Times New Roman"/>
                <w:color w:val="0070C0"/>
                <w:vertAlign w:val="superscript"/>
                <w:rPrChange w:id="122" w:author="Junhong Lee" w:date="2018-11-29T00:05:00Z">
                  <w:rPr>
                    <w:rFonts w:ascii="Times New Roman" w:eastAsiaTheme="minorEastAsia" w:hAnsi="Times New Roman"/>
                    <w:color w:val="0070C0"/>
                  </w:rPr>
                </w:rPrChange>
              </w:rPr>
              <w:t>2</w:t>
            </w:r>
            <w:r w:rsidRPr="00557E0C">
              <w:rPr>
                <w:rFonts w:ascii="Times New Roman" w:eastAsiaTheme="minorEastAsia" w:hAnsi="Times New Roman"/>
                <w:color w:val="0070C0"/>
              </w:rPr>
              <w:t>)</w:t>
            </w:r>
          </w:p>
        </w:tc>
        <w:tc>
          <w:tcPr>
            <w:tcW w:w="1013" w:type="dxa"/>
            <w:tcBorders>
              <w:top w:val="nil"/>
              <w:left w:val="nil"/>
              <w:bottom w:val="nil"/>
              <w:right w:val="nil"/>
            </w:tcBorders>
          </w:tcPr>
          <w:p w14:paraId="45A6491F"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0.77</w:t>
            </w:r>
          </w:p>
        </w:tc>
        <w:tc>
          <w:tcPr>
            <w:tcW w:w="1013" w:type="dxa"/>
            <w:tcBorders>
              <w:top w:val="nil"/>
              <w:left w:val="nil"/>
              <w:bottom w:val="nil"/>
              <w:right w:val="nil"/>
            </w:tcBorders>
          </w:tcPr>
          <w:p w14:paraId="174FFB43"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0.75</w:t>
            </w:r>
          </w:p>
        </w:tc>
        <w:tc>
          <w:tcPr>
            <w:tcW w:w="1013" w:type="dxa"/>
            <w:tcBorders>
              <w:top w:val="nil"/>
              <w:left w:val="nil"/>
              <w:bottom w:val="nil"/>
              <w:right w:val="nil"/>
            </w:tcBorders>
          </w:tcPr>
          <w:p w14:paraId="7266FA60"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0.53</w:t>
            </w:r>
          </w:p>
        </w:tc>
        <w:tc>
          <w:tcPr>
            <w:tcW w:w="1013" w:type="dxa"/>
            <w:tcBorders>
              <w:top w:val="nil"/>
              <w:left w:val="nil"/>
              <w:bottom w:val="nil"/>
              <w:right w:val="nil"/>
            </w:tcBorders>
          </w:tcPr>
          <w:p w14:paraId="73A02830"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0.10</w:t>
            </w:r>
          </w:p>
        </w:tc>
        <w:tc>
          <w:tcPr>
            <w:tcW w:w="1013" w:type="dxa"/>
            <w:tcBorders>
              <w:top w:val="nil"/>
              <w:left w:val="nil"/>
              <w:bottom w:val="nil"/>
              <w:right w:val="nil"/>
            </w:tcBorders>
          </w:tcPr>
          <w:p w14:paraId="6232A841"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0.26</w:t>
            </w:r>
          </w:p>
        </w:tc>
        <w:tc>
          <w:tcPr>
            <w:tcW w:w="1013" w:type="dxa"/>
            <w:tcBorders>
              <w:top w:val="nil"/>
              <w:left w:val="nil"/>
              <w:bottom w:val="nil"/>
              <w:right w:val="nil"/>
            </w:tcBorders>
          </w:tcPr>
          <w:p w14:paraId="4C6DB854"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0.61</w:t>
            </w:r>
          </w:p>
        </w:tc>
        <w:tc>
          <w:tcPr>
            <w:tcW w:w="1014" w:type="dxa"/>
            <w:tcBorders>
              <w:top w:val="nil"/>
              <w:left w:val="nil"/>
              <w:bottom w:val="nil"/>
            </w:tcBorders>
          </w:tcPr>
          <w:p w14:paraId="28454BE1" w14:textId="77777777" w:rsidR="003D6ECB" w:rsidRPr="00831611" w:rsidRDefault="003D6ECB" w:rsidP="00713DC9">
            <w:pPr>
              <w:spacing w:line="360" w:lineRule="auto"/>
              <w:jc w:val="both"/>
              <w:rPr>
                <w:rFonts w:ascii="Times New Roman" w:eastAsiaTheme="minorEastAsia" w:hAnsi="Times New Roman"/>
                <w:b/>
                <w:color w:val="0070C0"/>
                <w:rPrChange w:id="123" w:author="Junhong Lee" w:date="2018-11-29T11:24:00Z">
                  <w:rPr>
                    <w:rFonts w:ascii="Times New Roman" w:eastAsiaTheme="minorEastAsia" w:hAnsi="Times New Roman"/>
                    <w:color w:val="0070C0"/>
                  </w:rPr>
                </w:rPrChange>
              </w:rPr>
            </w:pPr>
            <w:r w:rsidRPr="00831611">
              <w:rPr>
                <w:rFonts w:ascii="Times New Roman" w:eastAsiaTheme="minorEastAsia" w:hAnsi="Times New Roman"/>
                <w:b/>
                <w:color w:val="0070C0"/>
                <w:rPrChange w:id="124" w:author="Junhong Lee" w:date="2018-11-29T11:24:00Z">
                  <w:rPr>
                    <w:rFonts w:ascii="Times New Roman" w:eastAsiaTheme="minorEastAsia" w:hAnsi="Times New Roman"/>
                    <w:color w:val="0070C0"/>
                  </w:rPr>
                </w:rPrChange>
              </w:rPr>
              <w:t>0.91</w:t>
            </w:r>
          </w:p>
        </w:tc>
      </w:tr>
      <w:tr w:rsidR="003D6ECB" w:rsidRPr="00557E0C" w14:paraId="5A31B073" w14:textId="77777777" w:rsidTr="00713DC9">
        <w:tc>
          <w:tcPr>
            <w:tcW w:w="2802" w:type="dxa"/>
            <w:tcBorders>
              <w:top w:val="nil"/>
              <w:bottom w:val="nil"/>
              <w:right w:val="nil"/>
            </w:tcBorders>
          </w:tcPr>
          <w:p w14:paraId="1C77FC30" w14:textId="77777777" w:rsidR="003D6ECB" w:rsidRPr="003D6ECB" w:rsidRDefault="003D6ECB" w:rsidP="00713DC9">
            <w:pPr>
              <w:spacing w:line="360" w:lineRule="auto"/>
              <w:rPr>
                <w:rFonts w:ascii="Times New Roman" w:eastAsiaTheme="minorEastAsia" w:hAnsi="Times New Roman"/>
                <w:b/>
                <w:color w:val="0070C0"/>
                <w:rPrChange w:id="125"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126" w:author="Junhong Lee" w:date="2018-11-29T00:06:00Z">
                  <w:rPr>
                    <w:rFonts w:ascii="Times New Roman" w:eastAsiaTheme="minorEastAsia" w:hAnsi="Times New Roman"/>
                    <w:color w:val="0070C0"/>
                  </w:rPr>
                </w:rPrChange>
              </w:rPr>
              <w:t>Nighttime (18:00-9:00 h) (N=9)</w:t>
            </w:r>
          </w:p>
        </w:tc>
        <w:tc>
          <w:tcPr>
            <w:tcW w:w="1013" w:type="dxa"/>
            <w:tcBorders>
              <w:top w:val="nil"/>
              <w:left w:val="nil"/>
              <w:bottom w:val="nil"/>
              <w:right w:val="nil"/>
            </w:tcBorders>
          </w:tcPr>
          <w:p w14:paraId="421276E8"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59688855"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1A430DDB"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19775065"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1153F142"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5C5B3E27" w14:textId="77777777" w:rsidR="003D6ECB" w:rsidRPr="00557E0C" w:rsidRDefault="003D6ECB" w:rsidP="00713DC9">
            <w:pPr>
              <w:spacing w:line="360" w:lineRule="auto"/>
              <w:jc w:val="both"/>
              <w:rPr>
                <w:rFonts w:ascii="Times New Roman" w:eastAsiaTheme="minorEastAsia" w:hAnsi="Times New Roman"/>
                <w:color w:val="0070C0"/>
              </w:rPr>
            </w:pPr>
          </w:p>
        </w:tc>
        <w:tc>
          <w:tcPr>
            <w:tcW w:w="1014" w:type="dxa"/>
            <w:tcBorders>
              <w:top w:val="nil"/>
              <w:left w:val="nil"/>
              <w:bottom w:val="nil"/>
            </w:tcBorders>
          </w:tcPr>
          <w:p w14:paraId="336C3B74" w14:textId="77777777" w:rsidR="003D6ECB" w:rsidRPr="00557E0C" w:rsidRDefault="003D6ECB" w:rsidP="00713DC9">
            <w:pPr>
              <w:spacing w:line="360" w:lineRule="auto"/>
              <w:jc w:val="both"/>
              <w:rPr>
                <w:rFonts w:ascii="Times New Roman" w:eastAsiaTheme="minorEastAsia" w:hAnsi="Times New Roman"/>
                <w:color w:val="0070C0"/>
              </w:rPr>
            </w:pPr>
          </w:p>
        </w:tc>
      </w:tr>
      <w:tr w:rsidR="003D6ECB" w:rsidRPr="00557E0C" w14:paraId="4426FBB9" w14:textId="77777777" w:rsidTr="00713DC9">
        <w:tc>
          <w:tcPr>
            <w:tcW w:w="2802" w:type="dxa"/>
            <w:tcBorders>
              <w:top w:val="nil"/>
              <w:bottom w:val="nil"/>
              <w:right w:val="nil"/>
            </w:tcBorders>
          </w:tcPr>
          <w:p w14:paraId="3F4B076A" w14:textId="77777777" w:rsidR="003D6ECB" w:rsidRPr="00557E0C" w:rsidRDefault="003D6ECB" w:rsidP="00713DC9">
            <w:pPr>
              <w:spacing w:line="360" w:lineRule="auto"/>
              <w:rPr>
                <w:rFonts w:ascii="Times New Roman" w:eastAsiaTheme="minorEastAsia" w:hAnsi="Times New Roman"/>
                <w:color w:val="0070C0"/>
              </w:rPr>
            </w:pPr>
            <w:r w:rsidRPr="00557E0C">
              <w:rPr>
                <w:rFonts w:ascii="Times New Roman" w:eastAsiaTheme="minorEastAsia" w:hAnsi="Times New Roman"/>
                <w:color w:val="0070C0"/>
              </w:rPr>
              <w:t>Mean bias error (m)</w:t>
            </w:r>
          </w:p>
        </w:tc>
        <w:tc>
          <w:tcPr>
            <w:tcW w:w="1013" w:type="dxa"/>
            <w:tcBorders>
              <w:top w:val="nil"/>
              <w:left w:val="nil"/>
              <w:bottom w:val="nil"/>
              <w:right w:val="nil"/>
            </w:tcBorders>
          </w:tcPr>
          <w:p w14:paraId="3C684CF8"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557.5</w:t>
            </w:r>
          </w:p>
        </w:tc>
        <w:tc>
          <w:tcPr>
            <w:tcW w:w="1013" w:type="dxa"/>
            <w:tcBorders>
              <w:top w:val="nil"/>
              <w:left w:val="nil"/>
              <w:bottom w:val="nil"/>
              <w:right w:val="nil"/>
            </w:tcBorders>
          </w:tcPr>
          <w:p w14:paraId="085D894F"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279.9</w:t>
            </w:r>
          </w:p>
        </w:tc>
        <w:tc>
          <w:tcPr>
            <w:tcW w:w="1013" w:type="dxa"/>
            <w:tcBorders>
              <w:top w:val="nil"/>
              <w:left w:val="nil"/>
              <w:bottom w:val="nil"/>
              <w:right w:val="nil"/>
            </w:tcBorders>
          </w:tcPr>
          <w:p w14:paraId="07694C8E"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688.0</w:t>
            </w:r>
          </w:p>
        </w:tc>
        <w:tc>
          <w:tcPr>
            <w:tcW w:w="1013" w:type="dxa"/>
            <w:tcBorders>
              <w:top w:val="nil"/>
              <w:left w:val="nil"/>
              <w:bottom w:val="nil"/>
              <w:right w:val="nil"/>
            </w:tcBorders>
          </w:tcPr>
          <w:p w14:paraId="6DAAA78B"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1196.6</w:t>
            </w:r>
          </w:p>
        </w:tc>
        <w:tc>
          <w:tcPr>
            <w:tcW w:w="1013" w:type="dxa"/>
            <w:tcBorders>
              <w:top w:val="nil"/>
              <w:left w:val="nil"/>
              <w:bottom w:val="nil"/>
              <w:right w:val="nil"/>
            </w:tcBorders>
          </w:tcPr>
          <w:p w14:paraId="46EA7608"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1136.6</w:t>
            </w:r>
          </w:p>
        </w:tc>
        <w:tc>
          <w:tcPr>
            <w:tcW w:w="1013" w:type="dxa"/>
            <w:tcBorders>
              <w:top w:val="nil"/>
              <w:left w:val="nil"/>
              <w:bottom w:val="nil"/>
              <w:right w:val="nil"/>
            </w:tcBorders>
          </w:tcPr>
          <w:p w14:paraId="2BBEF889"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370.2</w:t>
            </w:r>
          </w:p>
        </w:tc>
        <w:tc>
          <w:tcPr>
            <w:tcW w:w="1014" w:type="dxa"/>
            <w:tcBorders>
              <w:top w:val="nil"/>
              <w:left w:val="nil"/>
              <w:bottom w:val="nil"/>
            </w:tcBorders>
          </w:tcPr>
          <w:p w14:paraId="58515B43" w14:textId="77777777" w:rsidR="003D6ECB" w:rsidRPr="00831611" w:rsidRDefault="003D6ECB" w:rsidP="00713DC9">
            <w:pPr>
              <w:spacing w:line="360" w:lineRule="auto"/>
              <w:jc w:val="both"/>
              <w:rPr>
                <w:rFonts w:ascii="Times New Roman" w:eastAsiaTheme="minorEastAsia" w:hAnsi="Times New Roman"/>
                <w:b/>
                <w:color w:val="0070C0"/>
                <w:rPrChange w:id="127" w:author="Junhong Lee" w:date="2018-11-29T11:25:00Z">
                  <w:rPr>
                    <w:rFonts w:ascii="Times New Roman" w:eastAsiaTheme="minorEastAsia" w:hAnsi="Times New Roman"/>
                    <w:color w:val="0070C0"/>
                  </w:rPr>
                </w:rPrChange>
              </w:rPr>
            </w:pPr>
            <w:r w:rsidRPr="00831611">
              <w:rPr>
                <w:rFonts w:ascii="Times New Roman" w:eastAsiaTheme="minorEastAsia" w:hAnsi="Times New Roman"/>
                <w:b/>
                <w:color w:val="0070C0"/>
                <w:rPrChange w:id="128" w:author="Junhong Lee" w:date="2018-11-29T11:25:00Z">
                  <w:rPr>
                    <w:rFonts w:ascii="Times New Roman" w:eastAsiaTheme="minorEastAsia" w:hAnsi="Times New Roman"/>
                    <w:color w:val="0070C0"/>
                  </w:rPr>
                </w:rPrChange>
              </w:rPr>
              <w:t>-60.0</w:t>
            </w:r>
          </w:p>
        </w:tc>
      </w:tr>
      <w:tr w:rsidR="003D6ECB" w:rsidRPr="00557E0C" w14:paraId="20E17056" w14:textId="77777777" w:rsidTr="00713DC9">
        <w:tc>
          <w:tcPr>
            <w:tcW w:w="2802" w:type="dxa"/>
            <w:tcBorders>
              <w:top w:val="nil"/>
              <w:bottom w:val="nil"/>
              <w:right w:val="nil"/>
            </w:tcBorders>
          </w:tcPr>
          <w:p w14:paraId="2693AEA4" w14:textId="77777777" w:rsidR="003D6ECB" w:rsidRPr="00557E0C" w:rsidRDefault="003D6ECB" w:rsidP="00713DC9">
            <w:pPr>
              <w:spacing w:line="360" w:lineRule="auto"/>
              <w:rPr>
                <w:rFonts w:ascii="Times New Roman" w:eastAsiaTheme="minorEastAsia" w:hAnsi="Times New Roman"/>
                <w:color w:val="0070C0"/>
              </w:rPr>
            </w:pPr>
            <w:r w:rsidRPr="00557E0C">
              <w:rPr>
                <w:rFonts w:ascii="Times New Roman" w:eastAsiaTheme="minorEastAsia" w:hAnsi="Times New Roman"/>
                <w:color w:val="0070C0"/>
              </w:rPr>
              <w:t>Root mean square error (m)</w:t>
            </w:r>
          </w:p>
        </w:tc>
        <w:tc>
          <w:tcPr>
            <w:tcW w:w="1013" w:type="dxa"/>
            <w:tcBorders>
              <w:top w:val="nil"/>
              <w:left w:val="nil"/>
              <w:bottom w:val="nil"/>
              <w:right w:val="nil"/>
            </w:tcBorders>
          </w:tcPr>
          <w:p w14:paraId="0A9F9988"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595.6</w:t>
            </w:r>
          </w:p>
        </w:tc>
        <w:tc>
          <w:tcPr>
            <w:tcW w:w="1013" w:type="dxa"/>
            <w:tcBorders>
              <w:top w:val="nil"/>
              <w:left w:val="nil"/>
              <w:bottom w:val="nil"/>
              <w:right w:val="nil"/>
            </w:tcBorders>
          </w:tcPr>
          <w:p w14:paraId="27D1A29E"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357.5</w:t>
            </w:r>
          </w:p>
        </w:tc>
        <w:tc>
          <w:tcPr>
            <w:tcW w:w="1013" w:type="dxa"/>
            <w:tcBorders>
              <w:top w:val="nil"/>
              <w:left w:val="nil"/>
              <w:bottom w:val="nil"/>
              <w:right w:val="nil"/>
            </w:tcBorders>
          </w:tcPr>
          <w:p w14:paraId="30584152"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704.9</w:t>
            </w:r>
          </w:p>
        </w:tc>
        <w:tc>
          <w:tcPr>
            <w:tcW w:w="1013" w:type="dxa"/>
            <w:tcBorders>
              <w:top w:val="nil"/>
              <w:left w:val="nil"/>
              <w:bottom w:val="nil"/>
              <w:right w:val="nil"/>
            </w:tcBorders>
          </w:tcPr>
          <w:p w14:paraId="44CEA9ED"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1206.6</w:t>
            </w:r>
          </w:p>
        </w:tc>
        <w:tc>
          <w:tcPr>
            <w:tcW w:w="1013" w:type="dxa"/>
            <w:tcBorders>
              <w:top w:val="nil"/>
              <w:left w:val="nil"/>
              <w:bottom w:val="nil"/>
              <w:right w:val="nil"/>
            </w:tcBorders>
          </w:tcPr>
          <w:p w14:paraId="4759B959"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1141.5</w:t>
            </w:r>
          </w:p>
        </w:tc>
        <w:tc>
          <w:tcPr>
            <w:tcW w:w="1013" w:type="dxa"/>
            <w:tcBorders>
              <w:top w:val="nil"/>
              <w:left w:val="nil"/>
              <w:bottom w:val="nil"/>
              <w:right w:val="nil"/>
            </w:tcBorders>
          </w:tcPr>
          <w:p w14:paraId="58285369"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449.7</w:t>
            </w:r>
          </w:p>
        </w:tc>
        <w:tc>
          <w:tcPr>
            <w:tcW w:w="1014" w:type="dxa"/>
            <w:tcBorders>
              <w:top w:val="nil"/>
              <w:left w:val="nil"/>
              <w:bottom w:val="nil"/>
            </w:tcBorders>
          </w:tcPr>
          <w:p w14:paraId="1E14D94F" w14:textId="77777777" w:rsidR="003D6ECB" w:rsidRPr="00831611" w:rsidRDefault="003D6ECB" w:rsidP="00713DC9">
            <w:pPr>
              <w:spacing w:line="360" w:lineRule="auto"/>
              <w:jc w:val="both"/>
              <w:rPr>
                <w:rFonts w:ascii="Times New Roman" w:eastAsiaTheme="minorEastAsia" w:hAnsi="Times New Roman"/>
                <w:b/>
                <w:color w:val="0070C0"/>
                <w:rPrChange w:id="129" w:author="Junhong Lee" w:date="2018-11-29T11:25:00Z">
                  <w:rPr>
                    <w:rFonts w:ascii="Times New Roman" w:eastAsiaTheme="minorEastAsia" w:hAnsi="Times New Roman"/>
                    <w:color w:val="0070C0"/>
                  </w:rPr>
                </w:rPrChange>
              </w:rPr>
            </w:pPr>
            <w:r w:rsidRPr="00831611">
              <w:rPr>
                <w:rFonts w:ascii="Times New Roman" w:eastAsiaTheme="minorEastAsia" w:hAnsi="Times New Roman"/>
                <w:b/>
                <w:color w:val="0070C0"/>
                <w:rPrChange w:id="130" w:author="Junhong Lee" w:date="2018-11-29T11:25:00Z">
                  <w:rPr>
                    <w:rFonts w:ascii="Times New Roman" w:eastAsiaTheme="minorEastAsia" w:hAnsi="Times New Roman"/>
                    <w:color w:val="0070C0"/>
                  </w:rPr>
                </w:rPrChange>
              </w:rPr>
              <w:t>132.2</w:t>
            </w:r>
          </w:p>
        </w:tc>
      </w:tr>
      <w:tr w:rsidR="003D6ECB" w:rsidRPr="00557E0C" w14:paraId="1DF96E85" w14:textId="77777777" w:rsidTr="00713DC9">
        <w:tc>
          <w:tcPr>
            <w:tcW w:w="2802" w:type="dxa"/>
            <w:tcBorders>
              <w:top w:val="nil"/>
              <w:bottom w:val="nil"/>
              <w:right w:val="nil"/>
            </w:tcBorders>
          </w:tcPr>
          <w:p w14:paraId="039F5568" w14:textId="77777777" w:rsidR="003D6ECB" w:rsidRPr="00557E0C" w:rsidRDefault="003D6ECB" w:rsidP="00713DC9">
            <w:pPr>
              <w:spacing w:line="360" w:lineRule="auto"/>
              <w:rPr>
                <w:rFonts w:ascii="Times New Roman" w:eastAsiaTheme="minorEastAsia" w:hAnsi="Times New Roman"/>
                <w:color w:val="0070C0"/>
              </w:rPr>
            </w:pPr>
            <w:r w:rsidRPr="00557E0C">
              <w:rPr>
                <w:rFonts w:ascii="Times New Roman" w:eastAsiaTheme="minorEastAsia" w:hAnsi="Times New Roman"/>
                <w:color w:val="0070C0"/>
              </w:rPr>
              <w:t>Correlation coefficient (r</w:t>
            </w:r>
            <w:r w:rsidRPr="003D6ECB">
              <w:rPr>
                <w:rFonts w:ascii="Times New Roman" w:eastAsiaTheme="minorEastAsia" w:hAnsi="Times New Roman"/>
                <w:color w:val="0070C0"/>
                <w:vertAlign w:val="superscript"/>
                <w:rPrChange w:id="131" w:author="Junhong Lee" w:date="2018-11-29T00:05:00Z">
                  <w:rPr>
                    <w:rFonts w:ascii="Times New Roman" w:eastAsiaTheme="minorEastAsia" w:hAnsi="Times New Roman"/>
                    <w:color w:val="0070C0"/>
                  </w:rPr>
                </w:rPrChange>
              </w:rPr>
              <w:t>2</w:t>
            </w:r>
            <w:r w:rsidRPr="00557E0C">
              <w:rPr>
                <w:rFonts w:ascii="Times New Roman" w:eastAsiaTheme="minorEastAsia" w:hAnsi="Times New Roman"/>
                <w:color w:val="0070C0"/>
              </w:rPr>
              <w:t>)</w:t>
            </w:r>
          </w:p>
        </w:tc>
        <w:tc>
          <w:tcPr>
            <w:tcW w:w="1013" w:type="dxa"/>
            <w:tcBorders>
              <w:top w:val="nil"/>
              <w:left w:val="nil"/>
              <w:bottom w:val="nil"/>
              <w:right w:val="nil"/>
            </w:tcBorders>
          </w:tcPr>
          <w:p w14:paraId="129C392C"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0.02</w:t>
            </w:r>
          </w:p>
        </w:tc>
        <w:tc>
          <w:tcPr>
            <w:tcW w:w="1013" w:type="dxa"/>
            <w:tcBorders>
              <w:top w:val="nil"/>
              <w:left w:val="nil"/>
              <w:bottom w:val="nil"/>
              <w:right w:val="nil"/>
            </w:tcBorders>
          </w:tcPr>
          <w:p w14:paraId="0E49FDEA"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0.05</w:t>
            </w:r>
          </w:p>
        </w:tc>
        <w:tc>
          <w:tcPr>
            <w:tcW w:w="1013" w:type="dxa"/>
            <w:tcBorders>
              <w:top w:val="nil"/>
              <w:left w:val="nil"/>
              <w:bottom w:val="nil"/>
              <w:right w:val="nil"/>
            </w:tcBorders>
          </w:tcPr>
          <w:p w14:paraId="479EC4F0"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0.00</w:t>
            </w:r>
          </w:p>
        </w:tc>
        <w:tc>
          <w:tcPr>
            <w:tcW w:w="1013" w:type="dxa"/>
            <w:tcBorders>
              <w:top w:val="nil"/>
              <w:left w:val="nil"/>
              <w:bottom w:val="nil"/>
              <w:right w:val="nil"/>
            </w:tcBorders>
          </w:tcPr>
          <w:p w14:paraId="30F5F73E"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0.00</w:t>
            </w:r>
          </w:p>
        </w:tc>
        <w:tc>
          <w:tcPr>
            <w:tcW w:w="1013" w:type="dxa"/>
            <w:tcBorders>
              <w:top w:val="nil"/>
              <w:left w:val="nil"/>
              <w:bottom w:val="nil"/>
              <w:right w:val="nil"/>
            </w:tcBorders>
          </w:tcPr>
          <w:p w14:paraId="671AC702"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0.12</w:t>
            </w:r>
          </w:p>
        </w:tc>
        <w:tc>
          <w:tcPr>
            <w:tcW w:w="1013" w:type="dxa"/>
            <w:tcBorders>
              <w:top w:val="nil"/>
              <w:left w:val="nil"/>
              <w:bottom w:val="nil"/>
              <w:right w:val="nil"/>
            </w:tcBorders>
          </w:tcPr>
          <w:p w14:paraId="09518E7E"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0.04</w:t>
            </w:r>
          </w:p>
        </w:tc>
        <w:tc>
          <w:tcPr>
            <w:tcW w:w="1014" w:type="dxa"/>
            <w:tcBorders>
              <w:top w:val="nil"/>
              <w:left w:val="nil"/>
              <w:bottom w:val="nil"/>
            </w:tcBorders>
          </w:tcPr>
          <w:p w14:paraId="18D4276E" w14:textId="77777777" w:rsidR="003D6ECB" w:rsidRPr="00831611" w:rsidRDefault="003D6ECB" w:rsidP="00713DC9">
            <w:pPr>
              <w:spacing w:line="360" w:lineRule="auto"/>
              <w:jc w:val="both"/>
              <w:rPr>
                <w:rFonts w:ascii="Times New Roman" w:eastAsiaTheme="minorEastAsia" w:hAnsi="Times New Roman"/>
                <w:b/>
                <w:color w:val="0070C0"/>
                <w:rPrChange w:id="132" w:author="Junhong Lee" w:date="2018-11-29T11:25:00Z">
                  <w:rPr>
                    <w:rFonts w:ascii="Times New Roman" w:eastAsiaTheme="minorEastAsia" w:hAnsi="Times New Roman"/>
                    <w:color w:val="0070C0"/>
                  </w:rPr>
                </w:rPrChange>
              </w:rPr>
            </w:pPr>
            <w:r w:rsidRPr="00831611">
              <w:rPr>
                <w:rFonts w:ascii="Times New Roman" w:eastAsiaTheme="minorEastAsia" w:hAnsi="Times New Roman"/>
                <w:b/>
                <w:color w:val="0070C0"/>
                <w:rPrChange w:id="133" w:author="Junhong Lee" w:date="2018-11-29T11:25:00Z">
                  <w:rPr>
                    <w:rFonts w:ascii="Times New Roman" w:eastAsiaTheme="minorEastAsia" w:hAnsi="Times New Roman"/>
                    <w:color w:val="0070C0"/>
                  </w:rPr>
                </w:rPrChange>
              </w:rPr>
              <w:t>0.50</w:t>
            </w:r>
          </w:p>
        </w:tc>
      </w:tr>
      <w:tr w:rsidR="003D6ECB" w:rsidRPr="00557E0C" w14:paraId="72A9B812" w14:textId="77777777" w:rsidTr="00713DC9">
        <w:tc>
          <w:tcPr>
            <w:tcW w:w="2802" w:type="dxa"/>
            <w:tcBorders>
              <w:top w:val="nil"/>
              <w:bottom w:val="nil"/>
              <w:right w:val="nil"/>
            </w:tcBorders>
          </w:tcPr>
          <w:p w14:paraId="0511A9B4" w14:textId="77777777" w:rsidR="003D6ECB" w:rsidRPr="003D6ECB" w:rsidRDefault="003D6ECB" w:rsidP="00713DC9">
            <w:pPr>
              <w:spacing w:line="360" w:lineRule="auto"/>
              <w:rPr>
                <w:rFonts w:ascii="Times New Roman" w:eastAsiaTheme="minorEastAsia" w:hAnsi="Times New Roman"/>
                <w:b/>
                <w:color w:val="0070C0"/>
                <w:rPrChange w:id="134" w:author="Junhong Lee" w:date="2018-11-29T00:06:00Z">
                  <w:rPr>
                    <w:rFonts w:ascii="Times New Roman" w:eastAsiaTheme="minorEastAsia" w:hAnsi="Times New Roman"/>
                    <w:color w:val="0070C0"/>
                  </w:rPr>
                </w:rPrChange>
              </w:rPr>
            </w:pPr>
            <w:r w:rsidRPr="003D6ECB">
              <w:rPr>
                <w:rFonts w:ascii="Times New Roman" w:eastAsiaTheme="minorEastAsia" w:hAnsi="Times New Roman"/>
                <w:b/>
                <w:color w:val="0070C0"/>
                <w:rPrChange w:id="135" w:author="Junhong Lee" w:date="2018-11-29T00:06:00Z">
                  <w:rPr>
                    <w:rFonts w:ascii="Times New Roman" w:eastAsiaTheme="minorEastAsia" w:hAnsi="Times New Roman"/>
                    <w:color w:val="0070C0"/>
                  </w:rPr>
                </w:rPrChange>
              </w:rPr>
              <w:t>Complete diurnal course (N=18)</w:t>
            </w:r>
          </w:p>
        </w:tc>
        <w:tc>
          <w:tcPr>
            <w:tcW w:w="1013" w:type="dxa"/>
            <w:tcBorders>
              <w:top w:val="nil"/>
              <w:left w:val="nil"/>
              <w:bottom w:val="nil"/>
              <w:right w:val="nil"/>
            </w:tcBorders>
          </w:tcPr>
          <w:p w14:paraId="11A81983"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78E77620"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62ABAB06"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6ECCF9B1"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4893E673" w14:textId="77777777" w:rsidR="003D6ECB" w:rsidRPr="00557E0C" w:rsidRDefault="003D6ECB" w:rsidP="00713DC9">
            <w:pPr>
              <w:spacing w:line="360" w:lineRule="auto"/>
              <w:jc w:val="both"/>
              <w:rPr>
                <w:rFonts w:ascii="Times New Roman" w:eastAsiaTheme="minorEastAsia" w:hAnsi="Times New Roman"/>
                <w:color w:val="0070C0"/>
              </w:rPr>
            </w:pPr>
          </w:p>
        </w:tc>
        <w:tc>
          <w:tcPr>
            <w:tcW w:w="1013" w:type="dxa"/>
            <w:tcBorders>
              <w:top w:val="nil"/>
              <w:left w:val="nil"/>
              <w:bottom w:val="nil"/>
              <w:right w:val="nil"/>
            </w:tcBorders>
          </w:tcPr>
          <w:p w14:paraId="6CFC9A06" w14:textId="77777777" w:rsidR="003D6ECB" w:rsidRPr="00557E0C" w:rsidRDefault="003D6ECB" w:rsidP="00713DC9">
            <w:pPr>
              <w:spacing w:line="360" w:lineRule="auto"/>
              <w:jc w:val="both"/>
              <w:rPr>
                <w:rFonts w:ascii="Times New Roman" w:eastAsiaTheme="minorEastAsia" w:hAnsi="Times New Roman"/>
                <w:color w:val="0070C0"/>
              </w:rPr>
            </w:pPr>
          </w:p>
        </w:tc>
        <w:tc>
          <w:tcPr>
            <w:tcW w:w="1014" w:type="dxa"/>
            <w:tcBorders>
              <w:top w:val="nil"/>
              <w:left w:val="nil"/>
              <w:bottom w:val="nil"/>
            </w:tcBorders>
          </w:tcPr>
          <w:p w14:paraId="31ADC6A0" w14:textId="77777777" w:rsidR="003D6ECB" w:rsidRPr="00557E0C" w:rsidRDefault="003D6ECB" w:rsidP="00713DC9">
            <w:pPr>
              <w:spacing w:line="360" w:lineRule="auto"/>
              <w:jc w:val="both"/>
              <w:rPr>
                <w:rFonts w:ascii="Times New Roman" w:eastAsiaTheme="minorEastAsia" w:hAnsi="Times New Roman"/>
                <w:color w:val="0070C0"/>
              </w:rPr>
            </w:pPr>
          </w:p>
        </w:tc>
      </w:tr>
      <w:tr w:rsidR="003D6ECB" w:rsidRPr="00557E0C" w14:paraId="652CEC36" w14:textId="77777777" w:rsidTr="00713DC9">
        <w:tc>
          <w:tcPr>
            <w:tcW w:w="2802" w:type="dxa"/>
            <w:tcBorders>
              <w:top w:val="nil"/>
              <w:bottom w:val="nil"/>
              <w:right w:val="nil"/>
            </w:tcBorders>
          </w:tcPr>
          <w:p w14:paraId="74078378" w14:textId="77777777" w:rsidR="003D6ECB" w:rsidRPr="00557E0C" w:rsidRDefault="003D6ECB" w:rsidP="00713DC9">
            <w:pPr>
              <w:spacing w:line="360" w:lineRule="auto"/>
              <w:rPr>
                <w:rFonts w:ascii="Times New Roman" w:eastAsiaTheme="minorEastAsia" w:hAnsi="Times New Roman"/>
                <w:color w:val="0070C0"/>
              </w:rPr>
            </w:pPr>
            <w:r w:rsidRPr="00557E0C">
              <w:rPr>
                <w:rFonts w:ascii="Times New Roman" w:eastAsiaTheme="minorEastAsia" w:hAnsi="Times New Roman"/>
                <w:color w:val="0070C0"/>
              </w:rPr>
              <w:t>Mean bias error (m)</w:t>
            </w:r>
          </w:p>
        </w:tc>
        <w:tc>
          <w:tcPr>
            <w:tcW w:w="1013" w:type="dxa"/>
            <w:tcBorders>
              <w:top w:val="nil"/>
              <w:left w:val="nil"/>
              <w:bottom w:val="nil"/>
              <w:right w:val="nil"/>
            </w:tcBorders>
          </w:tcPr>
          <w:p w14:paraId="5F4B9963"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275.9</w:t>
            </w:r>
          </w:p>
        </w:tc>
        <w:tc>
          <w:tcPr>
            <w:tcW w:w="1013" w:type="dxa"/>
            <w:tcBorders>
              <w:top w:val="nil"/>
              <w:left w:val="nil"/>
              <w:bottom w:val="nil"/>
              <w:right w:val="nil"/>
            </w:tcBorders>
          </w:tcPr>
          <w:p w14:paraId="72486279" w14:textId="77777777" w:rsidR="003D6ECB" w:rsidRPr="00831611" w:rsidRDefault="003D6ECB" w:rsidP="00713DC9">
            <w:pPr>
              <w:spacing w:line="360" w:lineRule="auto"/>
              <w:jc w:val="both"/>
              <w:rPr>
                <w:rFonts w:ascii="Times New Roman" w:eastAsiaTheme="minorEastAsia" w:hAnsi="Times New Roman"/>
                <w:b/>
                <w:color w:val="0070C0"/>
                <w:rPrChange w:id="136" w:author="Junhong Lee" w:date="2018-11-29T11:25:00Z">
                  <w:rPr>
                    <w:rFonts w:ascii="Times New Roman" w:eastAsiaTheme="minorEastAsia" w:hAnsi="Times New Roman"/>
                    <w:color w:val="0070C0"/>
                  </w:rPr>
                </w:rPrChange>
              </w:rPr>
            </w:pPr>
            <w:r w:rsidRPr="00831611">
              <w:rPr>
                <w:rFonts w:ascii="Times New Roman" w:eastAsiaTheme="minorEastAsia" w:hAnsi="Times New Roman"/>
                <w:b/>
                <w:color w:val="0070C0"/>
                <w:rPrChange w:id="137" w:author="Junhong Lee" w:date="2018-11-29T11:25:00Z">
                  <w:rPr>
                    <w:rFonts w:ascii="Times New Roman" w:eastAsiaTheme="minorEastAsia" w:hAnsi="Times New Roman"/>
                    <w:color w:val="0070C0"/>
                  </w:rPr>
                </w:rPrChange>
              </w:rPr>
              <w:t>−7.6</w:t>
            </w:r>
          </w:p>
        </w:tc>
        <w:tc>
          <w:tcPr>
            <w:tcW w:w="1013" w:type="dxa"/>
            <w:tcBorders>
              <w:top w:val="nil"/>
              <w:left w:val="nil"/>
              <w:bottom w:val="nil"/>
              <w:right w:val="nil"/>
            </w:tcBorders>
          </w:tcPr>
          <w:p w14:paraId="5DF6B14B"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362.5</w:t>
            </w:r>
          </w:p>
        </w:tc>
        <w:tc>
          <w:tcPr>
            <w:tcW w:w="1013" w:type="dxa"/>
            <w:tcBorders>
              <w:top w:val="nil"/>
              <w:left w:val="nil"/>
              <w:bottom w:val="nil"/>
              <w:right w:val="nil"/>
            </w:tcBorders>
          </w:tcPr>
          <w:p w14:paraId="5BFC7578"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809.2</w:t>
            </w:r>
          </w:p>
        </w:tc>
        <w:tc>
          <w:tcPr>
            <w:tcW w:w="1013" w:type="dxa"/>
            <w:tcBorders>
              <w:top w:val="nil"/>
              <w:left w:val="nil"/>
              <w:bottom w:val="nil"/>
              <w:right w:val="nil"/>
            </w:tcBorders>
          </w:tcPr>
          <w:p w14:paraId="7F3353A8"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727.0</w:t>
            </w:r>
          </w:p>
        </w:tc>
        <w:tc>
          <w:tcPr>
            <w:tcW w:w="1013" w:type="dxa"/>
            <w:tcBorders>
              <w:top w:val="nil"/>
              <w:left w:val="nil"/>
              <w:bottom w:val="nil"/>
              <w:right w:val="nil"/>
            </w:tcBorders>
          </w:tcPr>
          <w:p w14:paraId="6F1D56C7"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152.2</w:t>
            </w:r>
          </w:p>
        </w:tc>
        <w:tc>
          <w:tcPr>
            <w:tcW w:w="1014" w:type="dxa"/>
            <w:tcBorders>
              <w:top w:val="nil"/>
              <w:left w:val="nil"/>
              <w:bottom w:val="nil"/>
            </w:tcBorders>
          </w:tcPr>
          <w:p w14:paraId="53970F25"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−37.5</w:t>
            </w:r>
          </w:p>
        </w:tc>
      </w:tr>
      <w:tr w:rsidR="003D6ECB" w:rsidRPr="00557E0C" w14:paraId="6F2F902E" w14:textId="77777777" w:rsidTr="00713DC9">
        <w:tc>
          <w:tcPr>
            <w:tcW w:w="2802" w:type="dxa"/>
            <w:tcBorders>
              <w:top w:val="nil"/>
              <w:bottom w:val="nil"/>
              <w:right w:val="nil"/>
            </w:tcBorders>
          </w:tcPr>
          <w:p w14:paraId="076EB16E" w14:textId="77777777" w:rsidR="003D6ECB" w:rsidRPr="00557E0C" w:rsidRDefault="003D6ECB" w:rsidP="00713DC9">
            <w:pPr>
              <w:spacing w:line="360" w:lineRule="auto"/>
              <w:rPr>
                <w:rFonts w:ascii="Times New Roman" w:eastAsiaTheme="minorEastAsia" w:hAnsi="Times New Roman"/>
                <w:color w:val="0070C0"/>
              </w:rPr>
            </w:pPr>
            <w:r w:rsidRPr="00557E0C">
              <w:rPr>
                <w:rFonts w:ascii="Times New Roman" w:eastAsiaTheme="minorEastAsia" w:hAnsi="Times New Roman"/>
                <w:color w:val="0070C0"/>
              </w:rPr>
              <w:lastRenderedPageBreak/>
              <w:t>Root mean square error (m)</w:t>
            </w:r>
          </w:p>
        </w:tc>
        <w:tc>
          <w:tcPr>
            <w:tcW w:w="1013" w:type="dxa"/>
            <w:tcBorders>
              <w:top w:val="nil"/>
              <w:left w:val="nil"/>
              <w:bottom w:val="nil"/>
              <w:right w:val="nil"/>
            </w:tcBorders>
          </w:tcPr>
          <w:p w14:paraId="3C998C52"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428.1</w:t>
            </w:r>
          </w:p>
        </w:tc>
        <w:tc>
          <w:tcPr>
            <w:tcW w:w="1013" w:type="dxa"/>
            <w:tcBorders>
              <w:top w:val="nil"/>
              <w:left w:val="nil"/>
              <w:bottom w:val="nil"/>
              <w:right w:val="nil"/>
            </w:tcBorders>
          </w:tcPr>
          <w:p w14:paraId="69A90AF1"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340.0</w:t>
            </w:r>
          </w:p>
        </w:tc>
        <w:tc>
          <w:tcPr>
            <w:tcW w:w="1013" w:type="dxa"/>
            <w:tcBorders>
              <w:top w:val="nil"/>
              <w:left w:val="nil"/>
              <w:bottom w:val="nil"/>
              <w:right w:val="nil"/>
            </w:tcBorders>
          </w:tcPr>
          <w:p w14:paraId="1515A1A3"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519.9</w:t>
            </w:r>
          </w:p>
        </w:tc>
        <w:tc>
          <w:tcPr>
            <w:tcW w:w="1013" w:type="dxa"/>
            <w:tcBorders>
              <w:top w:val="nil"/>
              <w:left w:val="nil"/>
              <w:bottom w:val="nil"/>
              <w:right w:val="nil"/>
            </w:tcBorders>
          </w:tcPr>
          <w:p w14:paraId="79E694C5"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914.9</w:t>
            </w:r>
          </w:p>
        </w:tc>
        <w:tc>
          <w:tcPr>
            <w:tcW w:w="1013" w:type="dxa"/>
            <w:tcBorders>
              <w:top w:val="nil"/>
              <w:left w:val="nil"/>
              <w:bottom w:val="nil"/>
              <w:right w:val="nil"/>
            </w:tcBorders>
          </w:tcPr>
          <w:p w14:paraId="1DE6505D"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846.5</w:t>
            </w:r>
          </w:p>
        </w:tc>
        <w:tc>
          <w:tcPr>
            <w:tcW w:w="1013" w:type="dxa"/>
            <w:tcBorders>
              <w:top w:val="nil"/>
              <w:left w:val="nil"/>
              <w:bottom w:val="nil"/>
              <w:right w:val="nil"/>
            </w:tcBorders>
          </w:tcPr>
          <w:p w14:paraId="27A5D0EF"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333.7</w:t>
            </w:r>
          </w:p>
        </w:tc>
        <w:tc>
          <w:tcPr>
            <w:tcW w:w="1014" w:type="dxa"/>
            <w:tcBorders>
              <w:top w:val="nil"/>
              <w:left w:val="nil"/>
              <w:bottom w:val="nil"/>
            </w:tcBorders>
          </w:tcPr>
          <w:p w14:paraId="1F4D2FCD" w14:textId="77777777" w:rsidR="003D6ECB" w:rsidRPr="00831611" w:rsidRDefault="003D6ECB" w:rsidP="00713DC9">
            <w:pPr>
              <w:spacing w:line="360" w:lineRule="auto"/>
              <w:jc w:val="both"/>
              <w:rPr>
                <w:rFonts w:ascii="Times New Roman" w:eastAsiaTheme="minorEastAsia" w:hAnsi="Times New Roman"/>
                <w:b/>
                <w:color w:val="0070C0"/>
                <w:rPrChange w:id="138" w:author="Junhong Lee" w:date="2018-11-29T11:25:00Z">
                  <w:rPr>
                    <w:rFonts w:ascii="Times New Roman" w:eastAsiaTheme="minorEastAsia" w:hAnsi="Times New Roman"/>
                    <w:color w:val="0070C0"/>
                  </w:rPr>
                </w:rPrChange>
              </w:rPr>
            </w:pPr>
            <w:r w:rsidRPr="00831611">
              <w:rPr>
                <w:rFonts w:ascii="Times New Roman" w:eastAsiaTheme="minorEastAsia" w:hAnsi="Times New Roman"/>
                <w:b/>
                <w:color w:val="0070C0"/>
                <w:rPrChange w:id="139" w:author="Junhong Lee" w:date="2018-11-29T11:25:00Z">
                  <w:rPr>
                    <w:rFonts w:ascii="Times New Roman" w:eastAsiaTheme="minorEastAsia" w:hAnsi="Times New Roman"/>
                    <w:color w:val="0070C0"/>
                  </w:rPr>
                </w:rPrChange>
              </w:rPr>
              <w:t>105.2</w:t>
            </w:r>
          </w:p>
        </w:tc>
      </w:tr>
      <w:tr w:rsidR="003D6ECB" w:rsidRPr="00557E0C" w14:paraId="28DA4EC0" w14:textId="77777777" w:rsidTr="00713DC9">
        <w:tc>
          <w:tcPr>
            <w:tcW w:w="2802" w:type="dxa"/>
            <w:tcBorders>
              <w:top w:val="nil"/>
              <w:bottom w:val="single" w:sz="4" w:space="0" w:color="auto"/>
              <w:right w:val="nil"/>
            </w:tcBorders>
          </w:tcPr>
          <w:p w14:paraId="0EBB2435" w14:textId="77777777" w:rsidR="003D6ECB" w:rsidRPr="00557E0C" w:rsidRDefault="003D6ECB" w:rsidP="00713DC9">
            <w:pPr>
              <w:spacing w:line="360" w:lineRule="auto"/>
              <w:rPr>
                <w:rFonts w:ascii="Times New Roman" w:eastAsiaTheme="minorEastAsia" w:hAnsi="Times New Roman"/>
                <w:color w:val="0070C0"/>
              </w:rPr>
            </w:pPr>
            <w:r w:rsidRPr="00557E0C">
              <w:rPr>
                <w:rFonts w:ascii="Times New Roman" w:eastAsiaTheme="minorEastAsia" w:hAnsi="Times New Roman"/>
                <w:color w:val="0070C0"/>
              </w:rPr>
              <w:t>Correlation coefficient (r</w:t>
            </w:r>
            <w:r w:rsidRPr="003D6ECB">
              <w:rPr>
                <w:rFonts w:ascii="Times New Roman" w:eastAsiaTheme="minorEastAsia" w:hAnsi="Times New Roman"/>
                <w:color w:val="0070C0"/>
                <w:vertAlign w:val="superscript"/>
                <w:rPrChange w:id="140" w:author="Junhong Lee" w:date="2018-11-29T00:05:00Z">
                  <w:rPr>
                    <w:rFonts w:ascii="Times New Roman" w:eastAsiaTheme="minorEastAsia" w:hAnsi="Times New Roman"/>
                    <w:color w:val="0070C0"/>
                  </w:rPr>
                </w:rPrChange>
              </w:rPr>
              <w:t>2</w:t>
            </w:r>
            <w:r w:rsidRPr="00557E0C">
              <w:rPr>
                <w:rFonts w:ascii="Times New Roman" w:eastAsiaTheme="minorEastAsia" w:hAnsi="Times New Roman"/>
                <w:color w:val="0070C0"/>
              </w:rPr>
              <w:t>)</w:t>
            </w:r>
          </w:p>
        </w:tc>
        <w:tc>
          <w:tcPr>
            <w:tcW w:w="1013" w:type="dxa"/>
            <w:tcBorders>
              <w:top w:val="nil"/>
              <w:left w:val="nil"/>
              <w:bottom w:val="single" w:sz="4" w:space="0" w:color="auto"/>
              <w:right w:val="nil"/>
            </w:tcBorders>
          </w:tcPr>
          <w:p w14:paraId="3C68C385"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0.51</w:t>
            </w:r>
          </w:p>
        </w:tc>
        <w:tc>
          <w:tcPr>
            <w:tcW w:w="1013" w:type="dxa"/>
            <w:tcBorders>
              <w:top w:val="nil"/>
              <w:left w:val="nil"/>
              <w:bottom w:val="single" w:sz="4" w:space="0" w:color="auto"/>
              <w:right w:val="nil"/>
            </w:tcBorders>
          </w:tcPr>
          <w:p w14:paraId="1A219CFC"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0.46</w:t>
            </w:r>
          </w:p>
        </w:tc>
        <w:tc>
          <w:tcPr>
            <w:tcW w:w="1013" w:type="dxa"/>
            <w:tcBorders>
              <w:top w:val="nil"/>
              <w:left w:val="nil"/>
              <w:bottom w:val="single" w:sz="4" w:space="0" w:color="auto"/>
              <w:right w:val="nil"/>
            </w:tcBorders>
          </w:tcPr>
          <w:p w14:paraId="169036F5"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0.48</w:t>
            </w:r>
          </w:p>
        </w:tc>
        <w:tc>
          <w:tcPr>
            <w:tcW w:w="1013" w:type="dxa"/>
            <w:tcBorders>
              <w:top w:val="nil"/>
              <w:left w:val="nil"/>
              <w:bottom w:val="single" w:sz="4" w:space="0" w:color="auto"/>
              <w:right w:val="nil"/>
            </w:tcBorders>
          </w:tcPr>
          <w:p w14:paraId="35990C74"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0.14</w:t>
            </w:r>
          </w:p>
        </w:tc>
        <w:tc>
          <w:tcPr>
            <w:tcW w:w="1013" w:type="dxa"/>
            <w:tcBorders>
              <w:top w:val="nil"/>
              <w:left w:val="nil"/>
              <w:bottom w:val="single" w:sz="4" w:space="0" w:color="auto"/>
              <w:right w:val="nil"/>
            </w:tcBorders>
          </w:tcPr>
          <w:p w14:paraId="4B7F8180"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0.13</w:t>
            </w:r>
          </w:p>
        </w:tc>
        <w:tc>
          <w:tcPr>
            <w:tcW w:w="1013" w:type="dxa"/>
            <w:tcBorders>
              <w:top w:val="nil"/>
              <w:left w:val="nil"/>
              <w:bottom w:val="single" w:sz="4" w:space="0" w:color="auto"/>
              <w:right w:val="nil"/>
            </w:tcBorders>
          </w:tcPr>
          <w:p w14:paraId="7597F0A6" w14:textId="77777777" w:rsidR="003D6ECB" w:rsidRPr="00557E0C" w:rsidRDefault="003D6ECB" w:rsidP="00713DC9">
            <w:pPr>
              <w:spacing w:line="360" w:lineRule="auto"/>
              <w:jc w:val="both"/>
              <w:rPr>
                <w:rFonts w:ascii="Times New Roman" w:eastAsiaTheme="minorEastAsia" w:hAnsi="Times New Roman"/>
                <w:color w:val="0070C0"/>
              </w:rPr>
            </w:pPr>
            <w:r w:rsidRPr="00557E0C">
              <w:rPr>
                <w:rFonts w:ascii="Times New Roman" w:eastAsiaTheme="minorEastAsia" w:hAnsi="Times New Roman"/>
                <w:color w:val="0070C0"/>
              </w:rPr>
              <w:t>0.59</w:t>
            </w:r>
          </w:p>
        </w:tc>
        <w:tc>
          <w:tcPr>
            <w:tcW w:w="1014" w:type="dxa"/>
            <w:tcBorders>
              <w:top w:val="nil"/>
              <w:left w:val="nil"/>
              <w:bottom w:val="single" w:sz="4" w:space="0" w:color="auto"/>
            </w:tcBorders>
          </w:tcPr>
          <w:p w14:paraId="60F818BF" w14:textId="77777777" w:rsidR="003D6ECB" w:rsidRPr="00831611" w:rsidRDefault="003D6ECB" w:rsidP="00713DC9">
            <w:pPr>
              <w:spacing w:line="360" w:lineRule="auto"/>
              <w:jc w:val="both"/>
              <w:rPr>
                <w:rFonts w:ascii="Times New Roman" w:eastAsiaTheme="minorEastAsia" w:hAnsi="Times New Roman"/>
                <w:b/>
                <w:color w:val="0070C0"/>
                <w:rPrChange w:id="141" w:author="Junhong Lee" w:date="2018-11-29T11:25:00Z">
                  <w:rPr>
                    <w:rFonts w:ascii="Times New Roman" w:eastAsiaTheme="minorEastAsia" w:hAnsi="Times New Roman"/>
                    <w:color w:val="0070C0"/>
                  </w:rPr>
                </w:rPrChange>
              </w:rPr>
            </w:pPr>
            <w:r w:rsidRPr="00831611">
              <w:rPr>
                <w:rFonts w:ascii="Times New Roman" w:eastAsiaTheme="minorEastAsia" w:hAnsi="Times New Roman"/>
                <w:b/>
                <w:color w:val="0070C0"/>
                <w:rPrChange w:id="142" w:author="Junhong Lee" w:date="2018-11-29T11:25:00Z">
                  <w:rPr>
                    <w:rFonts w:ascii="Times New Roman" w:eastAsiaTheme="minorEastAsia" w:hAnsi="Times New Roman"/>
                    <w:color w:val="0070C0"/>
                  </w:rPr>
                </w:rPrChange>
              </w:rPr>
              <w:t>0.96</w:t>
            </w:r>
          </w:p>
        </w:tc>
      </w:tr>
    </w:tbl>
    <w:p w14:paraId="5A0BDCC9" w14:textId="77777777" w:rsidR="00A06355" w:rsidRPr="00557E0C" w:rsidRDefault="00A06355" w:rsidP="00A06355">
      <w:pPr>
        <w:spacing w:line="360" w:lineRule="auto"/>
        <w:rPr>
          <w:rFonts w:ascii="Times New Roman" w:eastAsiaTheme="minorEastAsia" w:hAnsi="Times New Roman"/>
          <w:color w:val="0070C0"/>
        </w:rPr>
      </w:pPr>
    </w:p>
    <w:p w14:paraId="1421FE56" w14:textId="77777777" w:rsidR="00A06355" w:rsidRPr="00557E0C" w:rsidRDefault="00A06355" w:rsidP="00A06355">
      <w:pPr>
        <w:spacing w:line="360" w:lineRule="auto"/>
        <w:rPr>
          <w:rFonts w:ascii="Times New Roman" w:eastAsiaTheme="minorEastAsia" w:hAnsi="Times New Roman"/>
          <w:color w:val="0070C0"/>
        </w:rPr>
      </w:pPr>
      <w:r w:rsidRPr="00557E0C">
        <w:rPr>
          <w:rFonts w:ascii="Times New Roman" w:eastAsiaTheme="minorEastAsia" w:hAnsi="Times New Roman"/>
          <w:noProof/>
          <w:color w:val="0070C0"/>
          <w:lang w:eastAsia="ko-KR"/>
        </w:rPr>
        <w:drawing>
          <wp:inline distT="0" distB="0" distL="0" distR="0" wp14:anchorId="646DAAC1" wp14:editId="5E3CA672">
            <wp:extent cx="5721350" cy="3429000"/>
            <wp:effectExtent l="0" t="0" r="0" b="0"/>
            <wp:docPr id="2" name="그림 2" descr="E:\연구실\연구\celiometer\181031\e07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연구실\연구\celiometer\181031\e07_ne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3429000"/>
                    </a:xfrm>
                    <a:prstGeom prst="rect">
                      <a:avLst/>
                    </a:prstGeom>
                    <a:noFill/>
                    <a:ln>
                      <a:noFill/>
                    </a:ln>
                  </pic:spPr>
                </pic:pic>
              </a:graphicData>
            </a:graphic>
          </wp:inline>
        </w:drawing>
      </w:r>
    </w:p>
    <w:p w14:paraId="7726F19F" w14:textId="1ED9424E" w:rsidR="00A06355" w:rsidRPr="00557E0C" w:rsidRDefault="00A06355" w:rsidP="0029497D">
      <w:pPr>
        <w:spacing w:line="360" w:lineRule="auto"/>
        <w:ind w:firstLineChars="100" w:firstLine="240"/>
        <w:jc w:val="both"/>
        <w:rPr>
          <w:rFonts w:ascii="Times New Roman" w:eastAsiaTheme="minorEastAsia" w:hAnsi="Times New Roman"/>
          <w:color w:val="0070C0"/>
        </w:rPr>
      </w:pPr>
      <w:r w:rsidRPr="00557E0C">
        <w:rPr>
          <w:rFonts w:ascii="Times New Roman" w:eastAsiaTheme="minorEastAsia" w:hAnsi="Times New Roman"/>
          <w:color w:val="0070C0"/>
        </w:rPr>
        <w:t>Figure R1. Retri</w:t>
      </w:r>
      <w:r w:rsidRPr="0021436B">
        <w:rPr>
          <w:rFonts w:ascii="Times New Roman" w:eastAsiaTheme="minorEastAsia" w:hAnsi="Times New Roman"/>
          <w:color w:val="0070C0"/>
        </w:rPr>
        <w:t xml:space="preserve">eved </w:t>
      </w:r>
      <w:ins w:id="143" w:author="Junhong Lee" w:date="2018-11-29T00:07:00Z">
        <w:r w:rsidR="003D6ECB" w:rsidRPr="00384E31">
          <w:rPr>
            <w:rFonts w:ascii="Times New Roman" w:hAnsi="Times New Roman"/>
            <w:i/>
            <w:color w:val="0070C0"/>
            <w:rPrChange w:id="144" w:author="Junhong Lee" w:date="2018-11-29T01:32:00Z">
              <w:rPr>
                <w:rFonts w:ascii="Times New Roman" w:hAnsi="Times New Roman"/>
                <w:i/>
              </w:rPr>
            </w:rPrChange>
          </w:rPr>
          <w:t>Z</w:t>
        </w:r>
        <w:r w:rsidR="003D6ECB" w:rsidRPr="00384E31">
          <w:rPr>
            <w:rFonts w:ascii="Cambria Math" w:eastAsia="맑은 고딕" w:hAnsi="Cambria Math" w:cs="Cambria Math" w:hint="eastAsia"/>
            <w:color w:val="0070C0"/>
            <w:vertAlign w:val="subscript"/>
            <w:rPrChange w:id="145" w:author="Junhong Lee" w:date="2018-11-29T01:32:00Z">
              <w:rPr>
                <w:rFonts w:ascii="Cambria Math" w:eastAsia="맑은 고딕" w:hAnsi="Cambria Math" w:cs="Cambria Math" w:hint="eastAsia"/>
                <w:vertAlign w:val="subscript"/>
              </w:rPr>
            </w:rPrChange>
          </w:rPr>
          <w:t>△</w:t>
        </w:r>
        <w:r w:rsidR="003D6ECB" w:rsidRPr="00384E31">
          <w:rPr>
            <w:rFonts w:ascii="Times New Roman" w:hAnsi="Times New Roman"/>
            <w:color w:val="0070C0"/>
            <w:vertAlign w:val="subscript"/>
            <w:rPrChange w:id="146" w:author="Junhong Lee" w:date="2018-11-29T01:32:00Z">
              <w:rPr>
                <w:rFonts w:ascii="Times New Roman" w:hAnsi="Times New Roman"/>
                <w:vertAlign w:val="subscript"/>
              </w:rPr>
            </w:rPrChange>
          </w:rPr>
          <w:t>T</w:t>
        </w:r>
      </w:ins>
      <w:del w:id="147" w:author="Junhong Lee" w:date="2018-11-29T00:07:00Z">
        <w:r w:rsidRPr="0021436B" w:rsidDel="003D6ECB">
          <w:rPr>
            <w:rFonts w:ascii="Times New Roman" w:eastAsiaTheme="minorEastAsia" w:hAnsi="Times New Roman"/>
            <w:color w:val="0070C0"/>
          </w:rPr>
          <w:delText>Z</w:delText>
        </w:r>
        <w:r w:rsidRPr="00384E31" w:rsidDel="003D6ECB">
          <w:rPr>
            <w:rFonts w:ascii="Times New Roman" w:eastAsiaTheme="minorEastAsia" w:hAnsi="Times New Roman" w:hint="eastAsia"/>
            <w:color w:val="0070C0"/>
            <w:vertAlign w:val="subscript"/>
            <w:rPrChange w:id="148" w:author="Junhong Lee" w:date="2018-11-29T01:32:00Z">
              <w:rPr>
                <w:rFonts w:ascii="Times New Roman" w:eastAsiaTheme="minorEastAsia" w:hAnsi="Times New Roman" w:hint="eastAsia"/>
                <w:color w:val="0070C0"/>
              </w:rPr>
            </w:rPrChange>
          </w:rPr>
          <w:delText>△</w:delText>
        </w:r>
        <w:r w:rsidRPr="00384E31" w:rsidDel="003D6ECB">
          <w:rPr>
            <w:rFonts w:ascii="Times New Roman" w:eastAsiaTheme="minorEastAsia" w:hAnsi="Times New Roman"/>
            <w:color w:val="0070C0"/>
            <w:vertAlign w:val="subscript"/>
            <w:rPrChange w:id="149" w:author="Junhong Lee" w:date="2018-11-29T01:32:00Z">
              <w:rPr>
                <w:rFonts w:ascii="Times New Roman" w:eastAsiaTheme="minorEastAsia" w:hAnsi="Times New Roman"/>
                <w:color w:val="0070C0"/>
              </w:rPr>
            </w:rPrChange>
          </w:rPr>
          <w:delText>T</w:delText>
        </w:r>
      </w:del>
      <w:r w:rsidRPr="0021436B">
        <w:rPr>
          <w:rFonts w:ascii="Times New Roman" w:eastAsiaTheme="minorEastAsia" w:hAnsi="Times New Roman"/>
          <w:color w:val="0070C0"/>
        </w:rPr>
        <w:t xml:space="preserve"> and </w:t>
      </w:r>
      <w:ins w:id="150" w:author="Junhong Lee" w:date="2018-11-29T00:07:00Z">
        <w:r w:rsidR="003D6ECB" w:rsidRPr="00384E31">
          <w:rPr>
            <w:rFonts w:ascii="Times New Roman" w:hAnsi="Times New Roman"/>
            <w:i/>
            <w:color w:val="0070C0"/>
            <w:rPrChange w:id="151" w:author="Junhong Lee" w:date="2018-11-29T01:32:00Z">
              <w:rPr>
                <w:rFonts w:ascii="Times New Roman" w:hAnsi="Times New Roman"/>
                <w:i/>
              </w:rPr>
            </w:rPrChange>
          </w:rPr>
          <w:t>Z</w:t>
        </w:r>
        <w:r w:rsidR="003D6ECB" w:rsidRPr="00384E31">
          <w:rPr>
            <w:rFonts w:ascii="Times New Roman" w:hAnsi="Times New Roman"/>
            <w:color w:val="0070C0"/>
            <w:vertAlign w:val="subscript"/>
            <w:rPrChange w:id="152" w:author="Junhong Lee" w:date="2018-11-29T01:32:00Z">
              <w:rPr>
                <w:rFonts w:ascii="Times New Roman" w:hAnsi="Times New Roman"/>
                <w:vertAlign w:val="subscript"/>
              </w:rPr>
            </w:rPrChange>
          </w:rPr>
          <w:t>ML</w:t>
        </w:r>
      </w:ins>
      <w:del w:id="153" w:author="Junhong Lee" w:date="2018-11-29T00:07:00Z">
        <w:r w:rsidRPr="0021436B" w:rsidDel="003D6ECB">
          <w:rPr>
            <w:rFonts w:ascii="Times New Roman" w:eastAsiaTheme="minorEastAsia" w:hAnsi="Times New Roman"/>
            <w:color w:val="0070C0"/>
          </w:rPr>
          <w:delText>ZML</w:delText>
        </w:r>
      </w:del>
      <w:r w:rsidRPr="0021436B" w:rsidDel="003A055D">
        <w:rPr>
          <w:rFonts w:ascii="Times New Roman" w:eastAsiaTheme="minorEastAsia" w:hAnsi="Times New Roman"/>
          <w:color w:val="0070C0"/>
        </w:rPr>
        <w:t xml:space="preserve"> </w:t>
      </w:r>
      <w:r w:rsidRPr="0021436B">
        <w:rPr>
          <w:rFonts w:ascii="Times New Roman" w:eastAsiaTheme="minorEastAsia" w:hAnsi="Times New Roman"/>
          <w:color w:val="0070C0"/>
        </w:rPr>
        <w:t>on 29 December 20</w:t>
      </w:r>
      <w:r w:rsidRPr="00557E0C">
        <w:rPr>
          <w:rFonts w:ascii="Times New Roman" w:eastAsiaTheme="minorEastAsia" w:hAnsi="Times New Roman"/>
          <w:color w:val="0070C0"/>
        </w:rPr>
        <w:t xml:space="preserve">16 from thermodynamic radiosonde profiles (RAD) and EE07, FIR, SEC, LOG, VAI, E07 (without parameter optimization) and E07_new (with parameter optimization) evaluated in this study based on the gradient method using </w:t>
      </w:r>
      <w:ins w:id="154" w:author="Junhong Lee" w:date="2018-11-29T08:43:00Z">
        <w:r w:rsidR="00114BB2">
          <w:rPr>
            <w:rFonts w:ascii="Times New Roman" w:eastAsiaTheme="minorEastAsia" w:hAnsi="Times New Roman"/>
            <w:color w:val="0070C0"/>
          </w:rPr>
          <w:t xml:space="preserve">attenuated </w:t>
        </w:r>
      </w:ins>
      <w:r w:rsidRPr="00557E0C">
        <w:rPr>
          <w:rFonts w:ascii="Times New Roman" w:eastAsiaTheme="minorEastAsia" w:hAnsi="Times New Roman"/>
          <w:color w:val="0070C0"/>
        </w:rPr>
        <w:t>aerosol backscatter profiles measured by a commercial ceilometer.</w:t>
      </w:r>
    </w:p>
    <w:p w14:paraId="2C104C6F" w14:textId="77777777" w:rsidR="00A06355" w:rsidRPr="00557E0C" w:rsidRDefault="00A06355" w:rsidP="00A06355">
      <w:pPr>
        <w:spacing w:line="360" w:lineRule="auto"/>
        <w:rPr>
          <w:rFonts w:ascii="Times New Roman" w:eastAsiaTheme="minorEastAsia" w:hAnsi="Times New Roman"/>
          <w:color w:val="0070C0"/>
        </w:rPr>
      </w:pPr>
    </w:p>
    <w:p w14:paraId="085118EB" w14:textId="77777777" w:rsidR="00A06355" w:rsidRPr="00557E0C" w:rsidRDefault="00A06355" w:rsidP="00A06355">
      <w:pPr>
        <w:spacing w:line="360" w:lineRule="auto"/>
        <w:rPr>
          <w:rFonts w:ascii="Times New Roman" w:eastAsiaTheme="minorEastAsia" w:hAnsi="Times New Roman"/>
          <w:color w:val="0070C0"/>
        </w:rPr>
      </w:pPr>
      <w:r w:rsidRPr="00557E0C">
        <w:rPr>
          <w:rFonts w:ascii="Times New Roman" w:eastAsiaTheme="minorEastAsia" w:hAnsi="Times New Roman"/>
          <w:noProof/>
          <w:color w:val="0070C0"/>
          <w:lang w:eastAsia="ko-KR"/>
        </w:rPr>
        <w:drawing>
          <wp:inline distT="0" distB="0" distL="0" distR="0" wp14:anchorId="57CA58AD" wp14:editId="08B8C8F5">
            <wp:extent cx="5725160" cy="2340610"/>
            <wp:effectExtent l="0" t="0" r="8890" b="2540"/>
            <wp:docPr id="6" name="그림 6" descr="E:\연구실\연구\celiometer\181104_ozone_new\그림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연구실\연구\celiometer\181104_ozone_new\그림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340610"/>
                    </a:xfrm>
                    <a:prstGeom prst="rect">
                      <a:avLst/>
                    </a:prstGeom>
                    <a:noFill/>
                    <a:ln>
                      <a:noFill/>
                    </a:ln>
                  </pic:spPr>
                </pic:pic>
              </a:graphicData>
            </a:graphic>
          </wp:inline>
        </w:drawing>
      </w:r>
    </w:p>
    <w:p w14:paraId="59AC6DC9" w14:textId="68185B6C" w:rsidR="00E3127F" w:rsidRPr="00A06355" w:rsidRDefault="00A06355" w:rsidP="00666267">
      <w:pPr>
        <w:spacing w:line="360" w:lineRule="auto"/>
        <w:ind w:firstLineChars="100" w:firstLine="240"/>
        <w:jc w:val="both"/>
        <w:rPr>
          <w:rFonts w:ascii="Times New Roman" w:hAnsi="Times New Roman"/>
          <w:b/>
          <w:i/>
          <w:color w:val="0070C0"/>
          <w:szCs w:val="20"/>
        </w:rPr>
      </w:pPr>
      <w:r w:rsidRPr="00557E0C">
        <w:rPr>
          <w:rFonts w:ascii="Times New Roman" w:eastAsiaTheme="minorEastAsia" w:hAnsi="Times New Roman"/>
          <w:color w:val="0070C0"/>
        </w:rPr>
        <w:lastRenderedPageBreak/>
        <w:t xml:space="preserve">Figure R2. Root mean square error (RMSE) distributions </w:t>
      </w:r>
      <w:r w:rsidRPr="0021436B">
        <w:rPr>
          <w:rFonts w:ascii="Times New Roman" w:eastAsiaTheme="minorEastAsia" w:hAnsi="Times New Roman"/>
          <w:color w:val="0070C0"/>
        </w:rPr>
        <w:t xml:space="preserve">of the </w:t>
      </w:r>
      <w:ins w:id="155" w:author="Junhong Lee" w:date="2018-11-29T00:07:00Z">
        <w:r w:rsidR="003D6ECB" w:rsidRPr="00384E31">
          <w:rPr>
            <w:rFonts w:ascii="Times New Roman" w:hAnsi="Times New Roman"/>
            <w:i/>
            <w:color w:val="0070C0"/>
            <w:rPrChange w:id="156" w:author="Junhong Lee" w:date="2018-11-29T01:32:00Z">
              <w:rPr>
                <w:rFonts w:ascii="Times New Roman" w:hAnsi="Times New Roman"/>
                <w:i/>
              </w:rPr>
            </w:rPrChange>
          </w:rPr>
          <w:t>Z</w:t>
        </w:r>
        <w:r w:rsidR="003D6ECB" w:rsidRPr="00384E31">
          <w:rPr>
            <w:rFonts w:ascii="Times New Roman" w:hAnsi="Times New Roman"/>
            <w:color w:val="0070C0"/>
            <w:vertAlign w:val="subscript"/>
            <w:rPrChange w:id="157" w:author="Junhong Lee" w:date="2018-11-29T01:32:00Z">
              <w:rPr>
                <w:rFonts w:ascii="Times New Roman" w:hAnsi="Times New Roman"/>
                <w:vertAlign w:val="subscript"/>
              </w:rPr>
            </w:rPrChange>
          </w:rPr>
          <w:t>ML</w:t>
        </w:r>
      </w:ins>
      <w:del w:id="158" w:author="Junhong Lee" w:date="2018-11-29T00:07:00Z">
        <w:r w:rsidRPr="0021436B" w:rsidDel="003D6ECB">
          <w:rPr>
            <w:rFonts w:ascii="Times New Roman" w:eastAsiaTheme="minorEastAsia" w:hAnsi="Times New Roman"/>
            <w:color w:val="0070C0"/>
          </w:rPr>
          <w:delText>ZML</w:delText>
        </w:r>
      </w:del>
      <w:r w:rsidRPr="0021436B">
        <w:rPr>
          <w:rFonts w:ascii="Times New Roman" w:eastAsiaTheme="minorEastAsia" w:hAnsi="Times New Roman"/>
          <w:color w:val="0070C0"/>
        </w:rPr>
        <w:t xml:space="preserve"> comparing with </w:t>
      </w:r>
      <w:ins w:id="159" w:author="Junhong Lee" w:date="2018-11-29T00:07:00Z">
        <w:r w:rsidR="003D6ECB" w:rsidRPr="00384E31">
          <w:rPr>
            <w:rFonts w:ascii="Times New Roman" w:hAnsi="Times New Roman"/>
            <w:i/>
            <w:color w:val="0070C0"/>
            <w:rPrChange w:id="160" w:author="Junhong Lee" w:date="2018-11-29T01:32:00Z">
              <w:rPr>
                <w:rFonts w:ascii="Times New Roman" w:hAnsi="Times New Roman"/>
                <w:i/>
              </w:rPr>
            </w:rPrChange>
          </w:rPr>
          <w:t>Z</w:t>
        </w:r>
        <w:r w:rsidR="003D6ECB" w:rsidRPr="00384E31">
          <w:rPr>
            <w:rFonts w:ascii="Cambria Math" w:eastAsia="맑은 고딕" w:hAnsi="Cambria Math" w:cs="Cambria Math" w:hint="eastAsia"/>
            <w:color w:val="0070C0"/>
            <w:vertAlign w:val="subscript"/>
            <w:rPrChange w:id="161" w:author="Junhong Lee" w:date="2018-11-29T01:32:00Z">
              <w:rPr>
                <w:rFonts w:ascii="Cambria Math" w:eastAsia="맑은 고딕" w:hAnsi="Cambria Math" w:cs="Cambria Math" w:hint="eastAsia"/>
                <w:vertAlign w:val="subscript"/>
              </w:rPr>
            </w:rPrChange>
          </w:rPr>
          <w:t>△</w:t>
        </w:r>
        <w:r w:rsidR="003D6ECB" w:rsidRPr="00384E31">
          <w:rPr>
            <w:rFonts w:ascii="Times New Roman" w:hAnsi="Times New Roman"/>
            <w:color w:val="0070C0"/>
            <w:vertAlign w:val="subscript"/>
            <w:rPrChange w:id="162" w:author="Junhong Lee" w:date="2018-11-29T01:32:00Z">
              <w:rPr>
                <w:rFonts w:ascii="Times New Roman" w:hAnsi="Times New Roman"/>
                <w:vertAlign w:val="subscript"/>
              </w:rPr>
            </w:rPrChange>
          </w:rPr>
          <w:t>T</w:t>
        </w:r>
      </w:ins>
      <w:del w:id="163" w:author="Junhong Lee" w:date="2018-11-29T00:07:00Z">
        <w:r w:rsidRPr="0021436B" w:rsidDel="003D6ECB">
          <w:rPr>
            <w:rFonts w:ascii="Times New Roman" w:eastAsiaTheme="minorEastAsia" w:hAnsi="Times New Roman"/>
            <w:color w:val="0070C0"/>
          </w:rPr>
          <w:delText>Z</w:delText>
        </w:r>
        <w:r w:rsidRPr="0021436B" w:rsidDel="003D6ECB">
          <w:rPr>
            <w:rFonts w:ascii="Times New Roman" w:eastAsiaTheme="minorEastAsia" w:hAnsi="Times New Roman" w:hint="eastAsia"/>
            <w:color w:val="0070C0"/>
          </w:rPr>
          <w:delText>△</w:delText>
        </w:r>
        <w:r w:rsidRPr="00384E31" w:rsidDel="003D6ECB">
          <w:rPr>
            <w:rFonts w:ascii="Times New Roman" w:eastAsiaTheme="minorEastAsia" w:hAnsi="Times New Roman"/>
            <w:color w:val="0070C0"/>
          </w:rPr>
          <w:delText>T</w:delText>
        </w:r>
      </w:del>
      <w:r w:rsidRPr="00384E31">
        <w:rPr>
          <w:rFonts w:ascii="Times New Roman" w:eastAsiaTheme="minorEastAsia" w:hAnsi="Times New Roman"/>
          <w:color w:val="0070C0"/>
        </w:rPr>
        <w:t xml:space="preserve"> from radiosonde. </w:t>
      </w:r>
      <w:proofErr w:type="spellStart"/>
      <w:r w:rsidRPr="00384E31">
        <w:rPr>
          <w:rFonts w:ascii="Times New Roman" w:eastAsiaTheme="minorEastAsia" w:hAnsi="Times New Roman"/>
          <w:color w:val="0070C0"/>
        </w:rPr>
        <w:t>Emeis</w:t>
      </w:r>
      <w:proofErr w:type="spellEnd"/>
      <w:r w:rsidRPr="00384E31">
        <w:rPr>
          <w:rFonts w:ascii="Times New Roman" w:eastAsiaTheme="minorEastAsia" w:hAnsi="Times New Roman"/>
          <w:color w:val="0070C0"/>
        </w:rPr>
        <w:t xml:space="preserve"> et al. (2007) (E07) algorithms for (a) daytime and (b) nighttime</w:t>
      </w:r>
      <w:r w:rsidRPr="00557E0C">
        <w:rPr>
          <w:rFonts w:ascii="Times New Roman" w:eastAsiaTheme="minorEastAsia" w:hAnsi="Times New Roman"/>
          <w:color w:val="0070C0"/>
        </w:rPr>
        <w:t xml:space="preserve">, respectively. The optimized parameter values are indicated by triangles. Each RMSE distribution is given at </w:t>
      </w:r>
      <m:oMath>
        <m:sSub>
          <m:sSubPr>
            <m:ctrlPr>
              <w:rPr>
                <w:rFonts w:ascii="Cambria Math" w:eastAsiaTheme="minorEastAsia" w:hAnsi="Cambria Math"/>
                <w:color w:val="0070C0"/>
              </w:rPr>
            </m:ctrlPr>
          </m:sSubPr>
          <m:e>
            <m:r>
              <w:rPr>
                <w:rFonts w:ascii="Cambria Math" w:eastAsiaTheme="minorEastAsia" w:hAnsi="Cambria Math"/>
                <w:color w:val="0070C0"/>
              </w:rPr>
              <m:t>B</m:t>
            </m:r>
          </m:e>
          <m:sub>
            <m:r>
              <w:rPr>
                <w:rFonts w:ascii="Cambria Math" w:eastAsiaTheme="minorEastAsia" w:hAnsi="Cambria Math"/>
                <w:color w:val="0070C0"/>
              </w:rPr>
              <m:t>min</m:t>
            </m:r>
          </m:sub>
        </m:sSub>
      </m:oMath>
      <w:r w:rsidRPr="00557E0C">
        <w:rPr>
          <w:rFonts w:ascii="Times New Roman" w:eastAsiaTheme="minorEastAsia" w:hAnsi="Times New Roman"/>
          <w:color w:val="0070C0"/>
        </w:rPr>
        <w:t xml:space="preserve"> is 250•10</w:t>
      </w:r>
      <w:r w:rsidRPr="003D6ECB">
        <w:rPr>
          <w:rFonts w:ascii="Times New Roman" w:eastAsiaTheme="minorEastAsia" w:hAnsi="Times New Roman"/>
          <w:color w:val="0070C0"/>
          <w:vertAlign w:val="superscript"/>
          <w:rPrChange w:id="164" w:author="Junhong Lee" w:date="2018-11-29T00:08:00Z">
            <w:rPr>
              <w:rFonts w:ascii="Times New Roman" w:eastAsiaTheme="minorEastAsia" w:hAnsi="Times New Roman"/>
              <w:color w:val="0070C0"/>
            </w:rPr>
          </w:rPrChange>
        </w:rPr>
        <w:t>-9</w:t>
      </w:r>
      <w:r w:rsidRPr="00557E0C">
        <w:rPr>
          <w:rFonts w:ascii="Times New Roman" w:eastAsiaTheme="minorEastAsia" w:hAnsi="Times New Roman"/>
          <w:color w:val="0070C0"/>
        </w:rPr>
        <w:t xml:space="preserve"> m</w:t>
      </w:r>
      <w:r w:rsidRPr="003D6ECB">
        <w:rPr>
          <w:rFonts w:ascii="Times New Roman" w:eastAsiaTheme="minorEastAsia" w:hAnsi="Times New Roman"/>
          <w:color w:val="0070C0"/>
          <w:vertAlign w:val="superscript"/>
          <w:rPrChange w:id="165" w:author="Junhong Lee" w:date="2018-11-29T00:08:00Z">
            <w:rPr>
              <w:rFonts w:ascii="Times New Roman" w:eastAsiaTheme="minorEastAsia" w:hAnsi="Times New Roman"/>
              <w:color w:val="0070C0"/>
            </w:rPr>
          </w:rPrChange>
        </w:rPr>
        <w:t>-1</w:t>
      </w:r>
      <w:r w:rsidRPr="00557E0C">
        <w:rPr>
          <w:rFonts w:ascii="Times New Roman" w:eastAsiaTheme="minorEastAsia" w:hAnsi="Times New Roman"/>
          <w:color w:val="0070C0"/>
        </w:rPr>
        <w:t xml:space="preserve"> sr</w:t>
      </w:r>
      <w:r w:rsidRPr="003D6ECB">
        <w:rPr>
          <w:rFonts w:ascii="Times New Roman" w:eastAsiaTheme="minorEastAsia" w:hAnsi="Times New Roman"/>
          <w:color w:val="0070C0"/>
          <w:vertAlign w:val="superscript"/>
          <w:rPrChange w:id="166" w:author="Junhong Lee" w:date="2018-11-29T00:08:00Z">
            <w:rPr>
              <w:rFonts w:ascii="Times New Roman" w:eastAsiaTheme="minorEastAsia" w:hAnsi="Times New Roman"/>
              <w:color w:val="0070C0"/>
            </w:rPr>
          </w:rPrChange>
        </w:rPr>
        <w:t>-1</w:t>
      </w:r>
      <w:r w:rsidRPr="00557E0C">
        <w:rPr>
          <w:rFonts w:ascii="Times New Roman" w:eastAsiaTheme="minorEastAsia" w:hAnsi="Times New Roman"/>
          <w:color w:val="0070C0"/>
        </w:rPr>
        <w:t xml:space="preserve"> and </w:t>
      </w:r>
      <m:oMath>
        <m:f>
          <m:fPr>
            <m:type m:val="lin"/>
            <m:ctrlPr>
              <w:rPr>
                <w:rFonts w:ascii="Cambria Math" w:eastAsiaTheme="minorEastAsia" w:hAnsi="Cambria Math"/>
                <w:color w:val="0070C0"/>
              </w:rPr>
            </m:ctrlPr>
          </m:fPr>
          <m:num>
            <m:r>
              <w:rPr>
                <w:rFonts w:ascii="Cambria Math" w:eastAsiaTheme="minorEastAsia" w:hAnsi="Cambria Math"/>
                <w:color w:val="0070C0"/>
              </w:rPr>
              <m:t>∂B</m:t>
            </m:r>
          </m:num>
          <m:den>
            <m:r>
              <w:rPr>
                <w:rFonts w:ascii="Cambria Math" w:eastAsiaTheme="minorEastAsia" w:hAnsi="Cambria Math"/>
                <w:color w:val="0070C0"/>
              </w:rPr>
              <m:t>∂</m:t>
            </m:r>
            <m:sSub>
              <m:sSubPr>
                <m:ctrlPr>
                  <w:rPr>
                    <w:rFonts w:ascii="Cambria Math" w:eastAsiaTheme="minorEastAsia" w:hAnsi="Cambria Math"/>
                    <w:color w:val="0070C0"/>
                  </w:rPr>
                </m:ctrlPr>
              </m:sSubPr>
              <m:e>
                <m:r>
                  <w:rPr>
                    <w:rFonts w:ascii="Cambria Math" w:eastAsiaTheme="minorEastAsia" w:hAnsi="Cambria Math"/>
                    <w:color w:val="0070C0"/>
                  </w:rPr>
                  <m:t>z</m:t>
                </m:r>
              </m:e>
              <m:sub>
                <m:r>
                  <w:rPr>
                    <w:rFonts w:ascii="Cambria Math" w:eastAsiaTheme="minorEastAsia" w:hAnsi="Cambria Math"/>
                    <w:color w:val="0070C0"/>
                  </w:rPr>
                  <m:t>max</m:t>
                </m:r>
              </m:sub>
            </m:sSub>
          </m:den>
        </m:f>
      </m:oMath>
      <w:r w:rsidRPr="00557E0C">
        <w:rPr>
          <w:rFonts w:ascii="Times New Roman" w:eastAsiaTheme="minorEastAsia" w:hAnsi="Times New Roman"/>
          <w:color w:val="0070C0"/>
        </w:rPr>
        <w:t xml:space="preserve"> is -0.60•10</w:t>
      </w:r>
      <w:r w:rsidRPr="003D6ECB">
        <w:rPr>
          <w:rFonts w:ascii="Times New Roman" w:eastAsiaTheme="minorEastAsia" w:hAnsi="Times New Roman"/>
          <w:color w:val="0070C0"/>
          <w:vertAlign w:val="superscript"/>
          <w:rPrChange w:id="167" w:author="Junhong Lee" w:date="2018-11-29T00:08:00Z">
            <w:rPr>
              <w:rFonts w:ascii="Times New Roman" w:eastAsiaTheme="minorEastAsia" w:hAnsi="Times New Roman"/>
              <w:color w:val="0070C0"/>
            </w:rPr>
          </w:rPrChange>
        </w:rPr>
        <w:t>-9</w:t>
      </w:r>
      <w:r w:rsidRPr="00557E0C">
        <w:rPr>
          <w:rFonts w:ascii="Times New Roman" w:eastAsiaTheme="minorEastAsia" w:hAnsi="Times New Roman"/>
          <w:color w:val="0070C0"/>
        </w:rPr>
        <w:t xml:space="preserve"> m</w:t>
      </w:r>
      <w:r w:rsidRPr="003D6ECB">
        <w:rPr>
          <w:rFonts w:ascii="Times New Roman" w:eastAsiaTheme="minorEastAsia" w:hAnsi="Times New Roman"/>
          <w:color w:val="0070C0"/>
          <w:vertAlign w:val="superscript"/>
          <w:rPrChange w:id="168" w:author="Junhong Lee" w:date="2018-11-29T00:08:00Z">
            <w:rPr>
              <w:rFonts w:ascii="Times New Roman" w:eastAsiaTheme="minorEastAsia" w:hAnsi="Times New Roman"/>
              <w:color w:val="0070C0"/>
            </w:rPr>
          </w:rPrChange>
        </w:rPr>
        <w:t>-2</w:t>
      </w:r>
      <w:r w:rsidRPr="00557E0C">
        <w:rPr>
          <w:rFonts w:ascii="Times New Roman" w:eastAsiaTheme="minorEastAsia" w:hAnsi="Times New Roman"/>
          <w:color w:val="0070C0"/>
        </w:rPr>
        <w:t xml:space="preserve"> sr</w:t>
      </w:r>
      <w:r w:rsidRPr="003D6ECB">
        <w:rPr>
          <w:rFonts w:ascii="Times New Roman" w:eastAsiaTheme="minorEastAsia" w:hAnsi="Times New Roman"/>
          <w:color w:val="0070C0"/>
          <w:vertAlign w:val="superscript"/>
          <w:rPrChange w:id="169" w:author="Junhong Lee" w:date="2018-11-29T00:08:00Z">
            <w:rPr>
              <w:rFonts w:ascii="Times New Roman" w:eastAsiaTheme="minorEastAsia" w:hAnsi="Times New Roman"/>
              <w:color w:val="0070C0"/>
            </w:rPr>
          </w:rPrChange>
        </w:rPr>
        <w:t>-1</w:t>
      </w:r>
      <w:r w:rsidRPr="00557E0C">
        <w:rPr>
          <w:rFonts w:ascii="Times New Roman" w:eastAsiaTheme="minorEastAsia" w:hAnsi="Times New Roman"/>
          <w:color w:val="0070C0"/>
        </w:rPr>
        <w:t>.</w:t>
      </w:r>
    </w:p>
    <w:p w14:paraId="46FCA4E4" w14:textId="77777777" w:rsidR="00E3127F" w:rsidRPr="00E3127F" w:rsidRDefault="00E3127F" w:rsidP="00E3127F">
      <w:pPr>
        <w:spacing w:before="240" w:line="360" w:lineRule="auto"/>
        <w:rPr>
          <w:rFonts w:ascii="Times New Roman" w:hAnsi="Times New Roman"/>
        </w:rPr>
      </w:pPr>
    </w:p>
    <w:p w14:paraId="654E95BE" w14:textId="77777777" w:rsidR="00E3127F" w:rsidRPr="00E3127F" w:rsidRDefault="00E3127F" w:rsidP="00E3127F">
      <w:pPr>
        <w:spacing w:before="240" w:line="360" w:lineRule="auto"/>
        <w:rPr>
          <w:rFonts w:ascii="Times New Roman" w:hAnsi="Times New Roman"/>
        </w:rPr>
      </w:pPr>
      <w:r w:rsidRPr="00E3127F">
        <w:rPr>
          <w:rFonts w:ascii="Times New Roman" w:hAnsi="Times New Roman"/>
        </w:rPr>
        <w:t xml:space="preserve">2. The parameters </w:t>
      </w:r>
      <w:r w:rsidRPr="00E3127F">
        <w:rPr>
          <w:rFonts w:ascii="Times New Roman" w:hAnsi="Times New Roman"/>
          <w:noProof/>
        </w:rPr>
        <w:t>relates</w:t>
      </w:r>
      <w:r w:rsidRPr="00E3127F">
        <w:rPr>
          <w:rFonts w:ascii="Times New Roman" w:hAnsi="Times New Roman"/>
        </w:rPr>
        <w:t xml:space="preserve"> to the physical properties of the </w:t>
      </w:r>
      <w:r w:rsidRPr="00E3127F">
        <w:rPr>
          <w:rFonts w:ascii="Times New Roman" w:hAnsi="Times New Roman"/>
          <w:noProof/>
        </w:rPr>
        <w:t>boundary-layer</w:t>
      </w:r>
      <w:r w:rsidRPr="00E3127F">
        <w:rPr>
          <w:rFonts w:ascii="Times New Roman" w:hAnsi="Times New Roman"/>
        </w:rPr>
        <w:t xml:space="preserve">, </w:t>
      </w:r>
      <w:r w:rsidRPr="00E3127F">
        <w:rPr>
          <w:rFonts w:ascii="Times New Roman" w:hAnsi="Times New Roman"/>
          <w:noProof/>
        </w:rPr>
        <w:t>especially</w:t>
      </w:r>
      <w:r w:rsidRPr="00E3127F">
        <w:rPr>
          <w:rFonts w:ascii="Times New Roman" w:hAnsi="Times New Roman"/>
        </w:rPr>
        <w:t xml:space="preserve"> because of the </w:t>
      </w:r>
      <w:r w:rsidRPr="00E3127F">
        <w:rPr>
          <w:rFonts w:ascii="Times New Roman" w:hAnsi="Times New Roman"/>
          <w:noProof/>
        </w:rPr>
        <w:t>large</w:t>
      </w:r>
      <w:r w:rsidRPr="00E3127F">
        <w:rPr>
          <w:rFonts w:ascii="Times New Roman" w:hAnsi="Times New Roman"/>
        </w:rPr>
        <w:t xml:space="preserve"> difference between the parameter values between day and night fitting parameters in the new method have units of m and sec; I suggest adding a discussion on how these </w:t>
      </w:r>
    </w:p>
    <w:p w14:paraId="12D38ED7" w14:textId="6BFABDC8" w:rsidR="00E3127F" w:rsidRPr="00CC7057" w:rsidRDefault="00E3127F" w:rsidP="00DB209A">
      <w:pPr>
        <w:spacing w:line="360" w:lineRule="auto"/>
        <w:ind w:firstLineChars="100" w:firstLine="241"/>
        <w:jc w:val="both"/>
        <w:rPr>
          <w:rFonts w:ascii="Times New Roman" w:hAnsi="Times New Roman"/>
          <w:color w:val="0070C0"/>
        </w:rPr>
      </w:pPr>
      <w:r w:rsidRPr="004D75C1">
        <w:rPr>
          <w:rFonts w:ascii="Times New Roman" w:hAnsi="Times New Roman"/>
          <w:b/>
          <w:i/>
          <w:noProof/>
          <w:color w:val="0070C0"/>
        </w:rPr>
        <w:t>Reply</w:t>
      </w:r>
      <w:r w:rsidRPr="004D75C1">
        <w:rPr>
          <w:rFonts w:ascii="Times New Roman" w:hAnsi="Times New Roman"/>
          <w:b/>
          <w:i/>
          <w:color w:val="0070C0"/>
        </w:rPr>
        <w:t>:</w:t>
      </w:r>
      <w:r w:rsidRPr="00E3127F">
        <w:rPr>
          <w:rFonts w:ascii="Times New Roman" w:hAnsi="Times New Roman"/>
          <w:color w:val="0070C0"/>
        </w:rPr>
        <w:t xml:space="preserve"> </w:t>
      </w:r>
      <w:r w:rsidR="00713DC9">
        <w:rPr>
          <w:rFonts w:ascii="Times New Roman" w:hAnsi="Times New Roman"/>
          <w:color w:val="0070C0"/>
        </w:rPr>
        <w:t>As the reviewer suggested, we added more discussion on the relationship of the parameters with the physical pro</w:t>
      </w:r>
      <w:r w:rsidR="00F3517D">
        <w:rPr>
          <w:rFonts w:ascii="Times New Roman" w:hAnsi="Times New Roman"/>
          <w:color w:val="0070C0"/>
        </w:rPr>
        <w:t>perties into the manuscript. The moving average window sizes (</w:t>
      </w:r>
      <m:oMath>
        <m:sSub>
          <m:sSubPr>
            <m:ctrlPr>
              <w:rPr>
                <w:rFonts w:ascii="Cambria Math" w:hAnsi="Cambria Math"/>
                <w:i/>
                <w:color w:val="0070C0"/>
                <w:szCs w:val="20"/>
              </w:rPr>
            </m:ctrlPr>
          </m:sSubPr>
          <m:e>
            <m:r>
              <w:rPr>
                <w:rFonts w:ascii="Cambria Math" w:hAnsi="Cambria Math"/>
                <w:color w:val="0070C0"/>
                <w:szCs w:val="20"/>
              </w:rPr>
              <m:t>w</m:t>
            </m:r>
          </m:e>
          <m:sub>
            <m:r>
              <w:rPr>
                <w:rFonts w:ascii="Cambria Math" w:hAnsi="Cambria Math"/>
                <w:color w:val="0070C0"/>
                <w:szCs w:val="20"/>
              </w:rPr>
              <m:t>v</m:t>
            </m:r>
          </m:sub>
        </m:sSub>
      </m:oMath>
      <w:r w:rsidR="00F3517D">
        <w:rPr>
          <w:rFonts w:ascii="Times New Roman" w:hAnsi="Times New Roman"/>
          <w:color w:val="0070C0"/>
          <w:szCs w:val="20"/>
        </w:rPr>
        <w:t xml:space="preserve"> </w:t>
      </w:r>
      <w:proofErr w:type="gramStart"/>
      <w:r w:rsidR="00F3517D">
        <w:rPr>
          <w:rFonts w:ascii="Times New Roman" w:hAnsi="Times New Roman"/>
          <w:color w:val="0070C0"/>
          <w:szCs w:val="20"/>
        </w:rPr>
        <w:t xml:space="preserve">and </w:t>
      </w:r>
      <w:proofErr w:type="gramEnd"/>
      <m:oMath>
        <m:sSub>
          <m:sSubPr>
            <m:ctrlPr>
              <w:rPr>
                <w:rFonts w:ascii="Cambria Math" w:hAnsi="Cambria Math"/>
                <w:i/>
                <w:color w:val="0070C0"/>
                <w:szCs w:val="20"/>
              </w:rPr>
            </m:ctrlPr>
          </m:sSubPr>
          <m:e>
            <m:r>
              <w:rPr>
                <w:rFonts w:ascii="Cambria Math" w:hAnsi="Cambria Math"/>
                <w:color w:val="0070C0"/>
                <w:szCs w:val="20"/>
              </w:rPr>
              <m:t>w</m:t>
            </m:r>
          </m:e>
          <m:sub>
            <m:r>
              <w:rPr>
                <w:rFonts w:ascii="Cambria Math" w:hAnsi="Cambria Math"/>
                <w:color w:val="0070C0"/>
                <w:szCs w:val="20"/>
              </w:rPr>
              <m:t>t</m:t>
            </m:r>
          </m:sub>
        </m:sSub>
      </m:oMath>
      <w:r w:rsidR="00F3517D">
        <w:rPr>
          <w:rFonts w:ascii="Times New Roman" w:hAnsi="Times New Roman"/>
          <w:color w:val="0070C0"/>
        </w:rPr>
        <w:t xml:space="preserve">) </w:t>
      </w:r>
      <w:ins w:id="170" w:author="Junhong Lee" w:date="2018-11-29T10:10:00Z">
        <w:r w:rsidR="009F2C95">
          <w:rPr>
            <w:rFonts w:ascii="Times New Roman" w:hAnsi="Times New Roman"/>
            <w:color w:val="0070C0"/>
          </w:rPr>
          <w:t>are</w:t>
        </w:r>
      </w:ins>
      <w:del w:id="171" w:author="Junhong Lee" w:date="2018-11-29T10:10:00Z">
        <w:r w:rsidR="00CC7057" w:rsidDel="009F2C95">
          <w:rPr>
            <w:rFonts w:ascii="Times New Roman" w:hAnsi="Times New Roman"/>
            <w:color w:val="0070C0"/>
          </w:rPr>
          <w:delText>is</w:delText>
        </w:r>
      </w:del>
      <w:r w:rsidR="00CC7057">
        <w:rPr>
          <w:rFonts w:ascii="Times New Roman" w:hAnsi="Times New Roman"/>
          <w:color w:val="0070C0"/>
        </w:rPr>
        <w:t xml:space="preserve"> working as a low pass filter and our results show that we should use different levels of signal in a diurnal course</w:t>
      </w:r>
      <w:r w:rsidRPr="00E3127F">
        <w:rPr>
          <w:rFonts w:ascii="Times New Roman" w:hAnsi="Times New Roman"/>
          <w:color w:val="0070C0"/>
          <w:szCs w:val="20"/>
        </w:rPr>
        <w:t xml:space="preserve">: </w:t>
      </w:r>
      <m:oMath>
        <m:sSub>
          <m:sSubPr>
            <m:ctrlPr>
              <w:rPr>
                <w:rFonts w:ascii="Cambria Math" w:hAnsi="Cambria Math"/>
                <w:i/>
                <w:color w:val="0070C0"/>
                <w:szCs w:val="20"/>
              </w:rPr>
            </m:ctrlPr>
          </m:sSubPr>
          <m:e>
            <m:r>
              <w:rPr>
                <w:rFonts w:ascii="Cambria Math" w:hAnsi="Cambria Math"/>
                <w:color w:val="0070C0"/>
                <w:szCs w:val="20"/>
              </w:rPr>
              <m:t>w</m:t>
            </m:r>
          </m:e>
          <m:sub>
            <m:r>
              <w:rPr>
                <w:rFonts w:ascii="Cambria Math" w:hAnsi="Cambria Math"/>
                <w:color w:val="0070C0"/>
                <w:szCs w:val="20"/>
              </w:rPr>
              <m:t>v</m:t>
            </m:r>
          </m:sub>
        </m:sSub>
      </m:oMath>
      <w:r w:rsidRPr="00E3127F">
        <w:rPr>
          <w:rFonts w:ascii="Times New Roman" w:hAnsi="Times New Roman"/>
          <w:color w:val="0070C0"/>
          <w:szCs w:val="20"/>
        </w:rPr>
        <w:t xml:space="preserve"> </w:t>
      </w:r>
      <w:r w:rsidR="004D75C1" w:rsidRPr="00E3127F">
        <w:rPr>
          <w:rFonts w:ascii="Times New Roman" w:hAnsi="Times New Roman"/>
          <w:color w:val="0070C0"/>
          <w:szCs w:val="20"/>
        </w:rPr>
        <w:t xml:space="preserve">and </w:t>
      </w:r>
      <w:r w:rsidR="004D75C1" w:rsidRPr="00E3127F">
        <w:rPr>
          <w:rFonts w:ascii="Times New Roman" w:eastAsia="MS Gothic" w:hAnsi="Times New Roman"/>
          <w:color w:val="0070C0"/>
          <w:szCs w:val="20"/>
        </w:rPr>
        <w:t>∆</w:t>
      </w:r>
      <w:r w:rsidR="004D75C1" w:rsidRPr="00E3127F">
        <w:rPr>
          <w:rFonts w:ascii="Times New Roman" w:hAnsi="Times New Roman"/>
          <w:i/>
          <w:color w:val="0070C0"/>
          <w:szCs w:val="20"/>
        </w:rPr>
        <w:t>z</w:t>
      </w:r>
      <w:r w:rsidR="004D75C1" w:rsidRPr="00E3127F">
        <w:rPr>
          <w:rFonts w:ascii="Times New Roman" w:hAnsi="Times New Roman"/>
          <w:color w:val="0070C0"/>
          <w:szCs w:val="20"/>
        </w:rPr>
        <w:t xml:space="preserve"> </w:t>
      </w:r>
      <w:r w:rsidR="004D75C1">
        <w:rPr>
          <w:rFonts w:ascii="Times New Roman" w:hAnsi="Times New Roman"/>
          <w:color w:val="0070C0"/>
          <w:szCs w:val="20"/>
        </w:rPr>
        <w:t xml:space="preserve">are </w:t>
      </w:r>
      <w:del w:id="172" w:author="Junhong Lee" w:date="2018-11-29T10:10:00Z">
        <w:r w:rsidR="004D75C1" w:rsidDel="009F2C95">
          <w:rPr>
            <w:rFonts w:ascii="Times New Roman" w:hAnsi="Times New Roman"/>
            <w:color w:val="0070C0"/>
            <w:szCs w:val="20"/>
          </w:rPr>
          <w:delText xml:space="preserve">is </w:delText>
        </w:r>
      </w:del>
      <w:r w:rsidR="004D75C1">
        <w:rPr>
          <w:rFonts w:ascii="Times New Roman" w:hAnsi="Times New Roman"/>
          <w:color w:val="0070C0"/>
          <w:szCs w:val="20"/>
        </w:rPr>
        <w:t>related to</w:t>
      </w:r>
      <w:r w:rsidRPr="00E3127F">
        <w:rPr>
          <w:rFonts w:ascii="Times New Roman" w:hAnsi="Times New Roman"/>
          <w:color w:val="0070C0"/>
          <w:szCs w:val="20"/>
        </w:rPr>
        <w:t xml:space="preserve"> the PBL vertical scale</w:t>
      </w:r>
      <w:r w:rsidR="004D75C1">
        <w:rPr>
          <w:rFonts w:ascii="Times New Roman" w:hAnsi="Times New Roman"/>
          <w:color w:val="0070C0"/>
          <w:szCs w:val="20"/>
        </w:rPr>
        <w:t>s of eddy and noise</w:t>
      </w:r>
      <w:ins w:id="173" w:author="Junhong Lee" w:date="2018-11-29T00:09:00Z">
        <w:r w:rsidR="003D6ECB">
          <w:rPr>
            <w:rFonts w:ascii="Times New Roman" w:eastAsiaTheme="minorEastAsia" w:hAnsi="Times New Roman" w:hint="eastAsia"/>
            <w:color w:val="0070C0"/>
            <w:szCs w:val="20"/>
            <w:lang w:eastAsia="ko-KR"/>
          </w:rPr>
          <w:t>,</w:t>
        </w:r>
      </w:ins>
      <w:r w:rsidRPr="00E3127F">
        <w:rPr>
          <w:rFonts w:ascii="Times New Roman" w:hAnsi="Times New Roman"/>
          <w:color w:val="0070C0"/>
          <w:szCs w:val="20"/>
        </w:rPr>
        <w:t xml:space="preserve"> and depth of the </w:t>
      </w:r>
      <w:r w:rsidRPr="00EA245A">
        <w:rPr>
          <w:rFonts w:ascii="Times New Roman" w:eastAsiaTheme="minorEastAsia" w:hAnsi="Times New Roman"/>
          <w:color w:val="0070C0"/>
        </w:rPr>
        <w:t>en</w:t>
      </w:r>
      <w:r w:rsidRPr="00EA245A">
        <w:rPr>
          <w:rFonts w:ascii="Times New Roman" w:eastAsiaTheme="minorEastAsia" w:hAnsi="Times New Roman"/>
          <w:noProof/>
          <w:color w:val="0070C0"/>
        </w:rPr>
        <w:t>trainment</w:t>
      </w:r>
      <w:r w:rsidRPr="00E3127F">
        <w:rPr>
          <w:rFonts w:ascii="Times New Roman" w:hAnsi="Times New Roman"/>
          <w:noProof/>
          <w:color w:val="0070C0"/>
          <w:szCs w:val="20"/>
        </w:rPr>
        <w:t xml:space="preserve"> z</w:t>
      </w:r>
      <w:r w:rsidRPr="00E3127F">
        <w:rPr>
          <w:rFonts w:ascii="Times New Roman" w:hAnsi="Times New Roman"/>
          <w:color w:val="0070C0"/>
          <w:szCs w:val="20"/>
        </w:rPr>
        <w:t>one</w:t>
      </w:r>
      <w:r w:rsidR="004D75C1">
        <w:rPr>
          <w:rFonts w:ascii="Times New Roman" w:hAnsi="Times New Roman"/>
          <w:color w:val="0070C0"/>
          <w:szCs w:val="20"/>
        </w:rPr>
        <w:t>, respectively</w:t>
      </w:r>
      <w:r w:rsidRPr="00E3127F">
        <w:rPr>
          <w:rFonts w:ascii="Times New Roman" w:hAnsi="Times New Roman"/>
          <w:color w:val="0070C0"/>
          <w:szCs w:val="20"/>
        </w:rPr>
        <w:t xml:space="preserve">. </w:t>
      </w:r>
      <m:oMath>
        <m:sSub>
          <m:sSubPr>
            <m:ctrlPr>
              <w:rPr>
                <w:rFonts w:ascii="Cambria Math" w:hAnsi="Cambria Math"/>
                <w:i/>
                <w:color w:val="0070C0"/>
                <w:szCs w:val="20"/>
              </w:rPr>
            </m:ctrlPr>
          </m:sSubPr>
          <m:e>
            <m:r>
              <w:rPr>
                <w:rFonts w:ascii="Cambria Math" w:hAnsi="Cambria Math"/>
                <w:color w:val="0070C0"/>
                <w:szCs w:val="20"/>
              </w:rPr>
              <m:t>w</m:t>
            </m:r>
          </m:e>
          <m:sub>
            <m:r>
              <w:rPr>
                <w:rFonts w:ascii="Cambria Math" w:hAnsi="Cambria Math"/>
                <w:color w:val="0070C0"/>
                <w:szCs w:val="20"/>
              </w:rPr>
              <m:t>v</m:t>
            </m:r>
          </m:sub>
        </m:sSub>
      </m:oMath>
      <w:r w:rsidRPr="00E3127F">
        <w:rPr>
          <w:rFonts w:ascii="Times New Roman" w:hAnsi="Times New Roman"/>
          <w:color w:val="0070C0"/>
          <w:szCs w:val="20"/>
        </w:rPr>
        <w:t xml:space="preserve"> </w:t>
      </w:r>
      <w:proofErr w:type="gramStart"/>
      <w:r w:rsidRPr="00E3127F">
        <w:rPr>
          <w:rFonts w:ascii="Times New Roman" w:hAnsi="Times New Roman"/>
          <w:color w:val="0070C0"/>
          <w:szCs w:val="20"/>
        </w:rPr>
        <w:t>and</w:t>
      </w:r>
      <w:proofErr w:type="gramEnd"/>
      <w:r w:rsidRPr="00E3127F">
        <w:rPr>
          <w:rFonts w:ascii="Times New Roman" w:hAnsi="Times New Roman"/>
          <w:color w:val="0070C0"/>
          <w:szCs w:val="20"/>
        </w:rPr>
        <w:t xml:space="preserve"> </w:t>
      </w:r>
      <w:r w:rsidRPr="00E3127F">
        <w:rPr>
          <w:rFonts w:ascii="Times New Roman" w:eastAsia="MS Gothic" w:hAnsi="Times New Roman"/>
          <w:color w:val="0070C0"/>
          <w:szCs w:val="20"/>
        </w:rPr>
        <w:t>∆</w:t>
      </w:r>
      <w:r w:rsidRPr="00E3127F">
        <w:rPr>
          <w:rFonts w:ascii="Times New Roman" w:hAnsi="Times New Roman"/>
          <w:i/>
          <w:color w:val="0070C0"/>
          <w:szCs w:val="20"/>
        </w:rPr>
        <w:t>z</w:t>
      </w:r>
      <w:r w:rsidRPr="00E3127F">
        <w:rPr>
          <w:rFonts w:ascii="Times New Roman" w:hAnsi="Times New Roman"/>
          <w:color w:val="0070C0"/>
          <w:szCs w:val="20"/>
        </w:rPr>
        <w:t xml:space="preserve"> at nighttime show smaller value than at daytime</w:t>
      </w:r>
      <w:r w:rsidR="00320690">
        <w:rPr>
          <w:rFonts w:ascii="Times New Roman" w:hAnsi="Times New Roman"/>
          <w:color w:val="0070C0"/>
          <w:szCs w:val="20"/>
        </w:rPr>
        <w:t>, indicating</w:t>
      </w:r>
      <w:r w:rsidRPr="00E3127F">
        <w:rPr>
          <w:rFonts w:ascii="Times New Roman" w:hAnsi="Times New Roman"/>
          <w:color w:val="0070C0"/>
          <w:szCs w:val="20"/>
        </w:rPr>
        <w:t xml:space="preserve"> that nighttime </w:t>
      </w:r>
      <w:r w:rsidR="00320690">
        <w:rPr>
          <w:rFonts w:ascii="Times New Roman" w:hAnsi="Times New Roman"/>
          <w:color w:val="0070C0"/>
          <w:szCs w:val="20"/>
        </w:rPr>
        <w:t>eddy size</w:t>
      </w:r>
      <w:r w:rsidRPr="00E3127F">
        <w:rPr>
          <w:rFonts w:ascii="Times New Roman" w:hAnsi="Times New Roman"/>
          <w:color w:val="0070C0"/>
          <w:szCs w:val="20"/>
        </w:rPr>
        <w:t xml:space="preserve"> is relative</w:t>
      </w:r>
      <w:ins w:id="174" w:author="Junhong Lee" w:date="2018-11-29T10:55:00Z">
        <w:r w:rsidR="00D70714">
          <w:rPr>
            <w:rFonts w:ascii="Times New Roman" w:hAnsi="Times New Roman"/>
            <w:color w:val="0070C0"/>
            <w:szCs w:val="20"/>
          </w:rPr>
          <w:t>ly</w:t>
        </w:r>
      </w:ins>
      <w:r w:rsidRPr="00E3127F">
        <w:rPr>
          <w:rFonts w:ascii="Times New Roman" w:hAnsi="Times New Roman"/>
          <w:color w:val="0070C0"/>
          <w:szCs w:val="20"/>
        </w:rPr>
        <w:t xml:space="preserve"> small</w:t>
      </w:r>
      <w:r w:rsidR="00320690">
        <w:rPr>
          <w:rFonts w:ascii="Times New Roman" w:hAnsi="Times New Roman"/>
          <w:color w:val="0070C0"/>
          <w:szCs w:val="20"/>
        </w:rPr>
        <w:t>er</w:t>
      </w:r>
      <w:r w:rsidRPr="00E3127F">
        <w:rPr>
          <w:rFonts w:ascii="Times New Roman" w:hAnsi="Times New Roman"/>
          <w:color w:val="0070C0"/>
          <w:szCs w:val="20"/>
        </w:rPr>
        <w:t xml:space="preserve">. </w:t>
      </w:r>
      <m:oMath>
        <m:sSub>
          <m:sSubPr>
            <m:ctrlPr>
              <w:rPr>
                <w:rFonts w:ascii="Cambria Math" w:hAnsi="Cambria Math"/>
                <w:i/>
                <w:color w:val="0070C0"/>
                <w:szCs w:val="20"/>
              </w:rPr>
            </m:ctrlPr>
          </m:sSubPr>
          <m:e>
            <m:r>
              <w:rPr>
                <w:rFonts w:ascii="Cambria Math" w:hAnsi="Cambria Math"/>
                <w:color w:val="0070C0"/>
                <w:szCs w:val="20"/>
              </w:rPr>
              <m:t>w</m:t>
            </m:r>
          </m:e>
          <m:sub>
            <m:r>
              <w:rPr>
                <w:rFonts w:ascii="Cambria Math" w:hAnsi="Cambria Math"/>
                <w:color w:val="0070C0"/>
                <w:szCs w:val="20"/>
              </w:rPr>
              <m:t>t</m:t>
            </m:r>
          </m:sub>
        </m:sSub>
      </m:oMath>
      <w:r w:rsidRPr="00E3127F">
        <w:rPr>
          <w:rFonts w:ascii="Times New Roman" w:hAnsi="Times New Roman"/>
          <w:color w:val="0070C0"/>
          <w:szCs w:val="20"/>
        </w:rPr>
        <w:t xml:space="preserve"> </w:t>
      </w:r>
      <w:proofErr w:type="gramStart"/>
      <w:r w:rsidRPr="00E3127F">
        <w:rPr>
          <w:rFonts w:ascii="Times New Roman" w:hAnsi="Times New Roman"/>
          <w:color w:val="0070C0"/>
          <w:szCs w:val="20"/>
        </w:rPr>
        <w:t>can</w:t>
      </w:r>
      <w:proofErr w:type="gramEnd"/>
      <w:r w:rsidRPr="00E3127F">
        <w:rPr>
          <w:rFonts w:ascii="Times New Roman" w:hAnsi="Times New Roman"/>
          <w:color w:val="0070C0"/>
          <w:szCs w:val="20"/>
        </w:rPr>
        <w:t xml:space="preserve"> be interpreted as two point of view; noise and PBL temporal scale. Since PBL vertical scale is small</w:t>
      </w:r>
      <w:r w:rsidR="00320690">
        <w:rPr>
          <w:rFonts w:ascii="Times New Roman" w:hAnsi="Times New Roman"/>
          <w:color w:val="0070C0"/>
          <w:szCs w:val="20"/>
        </w:rPr>
        <w:t xml:space="preserve">er at nighttime, </w:t>
      </w:r>
      <w:r w:rsidRPr="00E3127F">
        <w:rPr>
          <w:rFonts w:ascii="Times New Roman" w:hAnsi="Times New Roman"/>
          <w:noProof/>
          <w:color w:val="0070C0"/>
          <w:szCs w:val="20"/>
        </w:rPr>
        <w:t>no</w:t>
      </w:r>
      <w:r w:rsidRPr="00E3127F">
        <w:rPr>
          <w:rFonts w:ascii="Times New Roman" w:hAnsi="Times New Roman"/>
          <w:color w:val="0070C0"/>
          <w:szCs w:val="20"/>
        </w:rPr>
        <w:t xml:space="preserve">ise </w:t>
      </w:r>
      <w:del w:id="175" w:author="Junhong Lee" w:date="2018-11-29T10:11:00Z">
        <w:r w:rsidR="00320690" w:rsidDel="00472575">
          <w:rPr>
            <w:rFonts w:ascii="Times New Roman" w:hAnsi="Times New Roman"/>
            <w:color w:val="0070C0"/>
            <w:szCs w:val="20"/>
          </w:rPr>
          <w:delText xml:space="preserve">lever </w:delText>
        </w:r>
      </w:del>
      <w:ins w:id="176" w:author="Junhong Lee" w:date="2018-11-29T10:11:00Z">
        <w:r w:rsidR="00472575">
          <w:rPr>
            <w:rFonts w:ascii="Times New Roman" w:hAnsi="Times New Roman"/>
            <w:color w:val="0070C0"/>
            <w:szCs w:val="20"/>
          </w:rPr>
          <w:t>leve</w:t>
        </w:r>
        <w:r w:rsidR="00472575">
          <w:rPr>
            <w:rFonts w:ascii="Times New Roman" w:hAnsi="Times New Roman"/>
            <w:color w:val="0070C0"/>
            <w:szCs w:val="20"/>
          </w:rPr>
          <w:t>l</w:t>
        </w:r>
        <w:r w:rsidR="00472575">
          <w:rPr>
            <w:rFonts w:ascii="Times New Roman" w:hAnsi="Times New Roman"/>
            <w:color w:val="0070C0"/>
            <w:szCs w:val="20"/>
          </w:rPr>
          <w:t xml:space="preserve"> </w:t>
        </w:r>
      </w:ins>
      <w:r w:rsidRPr="00E3127F">
        <w:rPr>
          <w:rFonts w:ascii="Times New Roman" w:hAnsi="Times New Roman"/>
          <w:color w:val="0070C0"/>
          <w:szCs w:val="20"/>
        </w:rPr>
        <w:t>is relatively large</w:t>
      </w:r>
      <w:r w:rsidR="00320690">
        <w:rPr>
          <w:rFonts w:ascii="Times New Roman" w:hAnsi="Times New Roman"/>
          <w:color w:val="0070C0"/>
          <w:szCs w:val="20"/>
        </w:rPr>
        <w:t>r</w:t>
      </w:r>
      <w:r w:rsidRPr="00E3127F">
        <w:rPr>
          <w:rFonts w:ascii="Times New Roman" w:hAnsi="Times New Roman"/>
          <w:color w:val="0070C0"/>
          <w:szCs w:val="20"/>
        </w:rPr>
        <w:t>. In terms of PBL temporal scale, height</w:t>
      </w:r>
      <w:r w:rsidRPr="00E3127F">
        <w:rPr>
          <w:rFonts w:ascii="Times New Roman" w:hAnsi="Times New Roman"/>
          <w:noProof/>
          <w:color w:val="0070C0"/>
          <w:szCs w:val="20"/>
        </w:rPr>
        <w:t xml:space="preserve"> of PB</w:t>
      </w:r>
      <w:r w:rsidRPr="00E3127F">
        <w:rPr>
          <w:rFonts w:ascii="Times New Roman" w:hAnsi="Times New Roman"/>
          <w:color w:val="0070C0"/>
          <w:szCs w:val="20"/>
        </w:rPr>
        <w:t>L does not frequently change at nighttime as daytim</w:t>
      </w:r>
      <w:r w:rsidRPr="00E3127F">
        <w:rPr>
          <w:rFonts w:ascii="Times New Roman" w:hAnsi="Times New Roman"/>
          <w:noProof/>
          <w:color w:val="0070C0"/>
          <w:szCs w:val="20"/>
        </w:rPr>
        <w:t>e heigh</w:t>
      </w:r>
      <w:r w:rsidRPr="00E3127F">
        <w:rPr>
          <w:rFonts w:ascii="Times New Roman" w:hAnsi="Times New Roman"/>
          <w:color w:val="0070C0"/>
          <w:szCs w:val="20"/>
        </w:rPr>
        <w:t xml:space="preserve">t of PBL does. Thus, larger </w:t>
      </w:r>
      <m:oMath>
        <m:sSub>
          <m:sSubPr>
            <m:ctrlPr>
              <w:rPr>
                <w:rFonts w:ascii="Cambria Math" w:hAnsi="Cambria Math"/>
                <w:i/>
                <w:color w:val="0070C0"/>
                <w:szCs w:val="20"/>
              </w:rPr>
            </m:ctrlPr>
          </m:sSubPr>
          <m:e>
            <m:r>
              <w:rPr>
                <w:rFonts w:ascii="Cambria Math" w:hAnsi="Cambria Math"/>
                <w:color w:val="0070C0"/>
                <w:szCs w:val="20"/>
              </w:rPr>
              <m:t>w</m:t>
            </m:r>
          </m:e>
          <m:sub>
            <m:r>
              <w:rPr>
                <w:rFonts w:ascii="Cambria Math" w:hAnsi="Cambria Math"/>
                <w:color w:val="0070C0"/>
                <w:szCs w:val="20"/>
              </w:rPr>
              <m:t>t</m:t>
            </m:r>
          </m:sub>
        </m:sSub>
      </m:oMath>
      <w:r w:rsidRPr="00E3127F">
        <w:rPr>
          <w:rFonts w:ascii="Times New Roman" w:hAnsi="Times New Roman"/>
          <w:color w:val="0070C0"/>
          <w:szCs w:val="20"/>
        </w:rPr>
        <w:t xml:space="preserve"> should be applied to obtain a meaningf</w:t>
      </w:r>
      <w:r w:rsidRPr="00E3127F">
        <w:rPr>
          <w:rFonts w:ascii="Times New Roman" w:hAnsi="Times New Roman"/>
          <w:noProof/>
          <w:color w:val="0070C0"/>
          <w:szCs w:val="20"/>
        </w:rPr>
        <w:t>ul signal.</w:t>
      </w:r>
      <w:r w:rsidRPr="00E3127F">
        <w:rPr>
          <w:rFonts w:ascii="Times New Roman" w:hAnsi="Times New Roman"/>
          <w:color w:val="0070C0"/>
          <w:szCs w:val="20"/>
        </w:rPr>
        <w:t xml:space="preserve"> Indeed, </w:t>
      </w:r>
      <m:oMath>
        <m:sSub>
          <m:sSubPr>
            <m:ctrlPr>
              <w:rPr>
                <w:rFonts w:ascii="Cambria Math" w:hAnsi="Cambria Math"/>
                <w:i/>
                <w:color w:val="0070C0"/>
                <w:szCs w:val="20"/>
              </w:rPr>
            </m:ctrlPr>
          </m:sSubPr>
          <m:e>
            <m:r>
              <w:rPr>
                <w:rFonts w:ascii="Cambria Math" w:hAnsi="Cambria Math"/>
                <w:color w:val="0070C0"/>
                <w:szCs w:val="20"/>
              </w:rPr>
              <m:t>w</m:t>
            </m:r>
          </m:e>
          <m:sub>
            <m:r>
              <w:rPr>
                <w:rFonts w:ascii="Cambria Math" w:hAnsi="Cambria Math"/>
                <w:color w:val="0070C0"/>
                <w:szCs w:val="20"/>
              </w:rPr>
              <m:t>t</m:t>
            </m:r>
          </m:sub>
        </m:sSub>
      </m:oMath>
      <w:r w:rsidRPr="00E3127F">
        <w:rPr>
          <w:rFonts w:ascii="Times New Roman" w:hAnsi="Times New Roman"/>
          <w:color w:val="0070C0"/>
          <w:szCs w:val="20"/>
        </w:rPr>
        <w:t xml:space="preserve"> at nighttime has a larger val</w:t>
      </w:r>
      <w:r w:rsidRPr="00E3127F">
        <w:rPr>
          <w:rFonts w:ascii="Times New Roman" w:hAnsi="Times New Roman"/>
          <w:noProof/>
          <w:color w:val="0070C0"/>
          <w:szCs w:val="20"/>
        </w:rPr>
        <w:t>ue tha</w:t>
      </w:r>
      <w:r w:rsidRPr="00E3127F">
        <w:rPr>
          <w:rFonts w:ascii="Times New Roman" w:hAnsi="Times New Roman"/>
          <w:color w:val="0070C0"/>
          <w:szCs w:val="20"/>
        </w:rPr>
        <w:t>n at daytime.</w:t>
      </w:r>
    </w:p>
    <w:p w14:paraId="591B8866" w14:textId="77777777" w:rsidR="00E3127F" w:rsidRPr="00E3127F" w:rsidRDefault="00E3127F" w:rsidP="00E3127F">
      <w:pPr>
        <w:spacing w:before="240" w:line="360" w:lineRule="auto"/>
        <w:rPr>
          <w:rFonts w:ascii="Times New Roman" w:hAnsi="Times New Roman"/>
          <w:szCs w:val="20"/>
        </w:rPr>
      </w:pPr>
    </w:p>
    <w:p w14:paraId="104C9709" w14:textId="77777777" w:rsidR="00E3127F" w:rsidRPr="00E3127F" w:rsidRDefault="00E3127F" w:rsidP="00E3127F">
      <w:pPr>
        <w:spacing w:before="240" w:line="360" w:lineRule="auto"/>
        <w:rPr>
          <w:rFonts w:ascii="Times New Roman" w:hAnsi="Times New Roman"/>
          <w:szCs w:val="20"/>
        </w:rPr>
      </w:pPr>
      <w:r w:rsidRPr="00E3127F">
        <w:rPr>
          <w:rFonts w:ascii="Times New Roman" w:hAnsi="Times New Roman"/>
          <w:szCs w:val="20"/>
        </w:rPr>
        <w:t>3. The new method "d**2 B/d (z-1</w:t>
      </w:r>
      <w:proofErr w:type="gramStart"/>
      <w:r w:rsidRPr="00E3127F">
        <w:rPr>
          <w:rFonts w:ascii="Times New Roman" w:hAnsi="Times New Roman"/>
          <w:szCs w:val="20"/>
        </w:rPr>
        <w:t>)*</w:t>
      </w:r>
      <w:proofErr w:type="gramEnd"/>
      <w:r w:rsidRPr="00E3127F">
        <w:rPr>
          <w:rFonts w:ascii="Times New Roman" w:hAnsi="Times New Roman"/>
          <w:szCs w:val="20"/>
        </w:rPr>
        <w:t xml:space="preserve">*2 less than or equal to zero", thus it contains a number "1" with units. The units should be clarified, or even better the formulation made dimensionless </w:t>
      </w:r>
      <w:r w:rsidRPr="00E3127F">
        <w:rPr>
          <w:rFonts w:ascii="Times New Roman" w:hAnsi="Times New Roman"/>
          <w:noProof/>
          <w:szCs w:val="20"/>
        </w:rPr>
        <w:t>on line</w:t>
      </w:r>
      <w:r w:rsidRPr="00E3127F">
        <w:rPr>
          <w:rFonts w:ascii="Times New Roman" w:hAnsi="Times New Roman"/>
          <w:szCs w:val="20"/>
        </w:rPr>
        <w:t xml:space="preserve"> with </w:t>
      </w:r>
      <w:proofErr w:type="spellStart"/>
      <w:r w:rsidRPr="00E3127F">
        <w:rPr>
          <w:rFonts w:ascii="Times New Roman" w:hAnsi="Times New Roman"/>
          <w:szCs w:val="20"/>
        </w:rPr>
        <w:t>Emeis</w:t>
      </w:r>
      <w:proofErr w:type="spellEnd"/>
      <w:r w:rsidRPr="00E3127F">
        <w:rPr>
          <w:rFonts w:ascii="Times New Roman" w:hAnsi="Times New Roman"/>
          <w:szCs w:val="20"/>
        </w:rPr>
        <w:t xml:space="preserve"> et al. (2007). And undoubtedly the estimation of the boundary-layer height will be sensitive to the units that </w:t>
      </w:r>
      <w:r w:rsidRPr="00E3127F">
        <w:rPr>
          <w:rFonts w:ascii="Times New Roman" w:hAnsi="Times New Roman"/>
          <w:noProof/>
          <w:szCs w:val="20"/>
        </w:rPr>
        <w:t>are assigned</w:t>
      </w:r>
      <w:r w:rsidRPr="00E3127F">
        <w:rPr>
          <w:rFonts w:ascii="Times New Roman" w:hAnsi="Times New Roman"/>
          <w:szCs w:val="20"/>
        </w:rPr>
        <w:t xml:space="preserve"> to this number. Please clarify and discuss the sensitivity.</w:t>
      </w:r>
    </w:p>
    <w:p w14:paraId="0DBB96B3" w14:textId="77777777" w:rsidR="00320690" w:rsidRDefault="00E3127F" w:rsidP="00DB209A">
      <w:pPr>
        <w:spacing w:line="360" w:lineRule="auto"/>
        <w:ind w:firstLineChars="100" w:firstLine="241"/>
        <w:jc w:val="both"/>
        <w:rPr>
          <w:rFonts w:ascii="Times New Roman" w:hAnsi="Times New Roman"/>
          <w:color w:val="0070C0"/>
        </w:rPr>
      </w:pPr>
      <w:r w:rsidRPr="00320690">
        <w:rPr>
          <w:rFonts w:ascii="Times New Roman" w:hAnsi="Times New Roman"/>
          <w:b/>
          <w:i/>
          <w:color w:val="0070C0"/>
          <w:szCs w:val="20"/>
        </w:rPr>
        <w:t>Reply:</w:t>
      </w:r>
      <w:r w:rsidRPr="00E3127F">
        <w:rPr>
          <w:rFonts w:ascii="Times New Roman" w:hAnsi="Times New Roman"/>
          <w:color w:val="0070C0"/>
          <w:szCs w:val="20"/>
        </w:rPr>
        <w:t xml:space="preserve"> </w:t>
      </w:r>
      <w:r w:rsidR="00320690" w:rsidRPr="00557E0C">
        <w:rPr>
          <w:rFonts w:ascii="Times New Roman" w:hAnsi="Times New Roman"/>
          <w:color w:val="0070C0"/>
        </w:rPr>
        <w:t xml:space="preserve">We are sorry that our index convention is not clear. In our manuscript, variable “z” refers to the </w:t>
      </w:r>
      <w:proofErr w:type="spellStart"/>
      <w:r w:rsidR="00320690" w:rsidRPr="00557E0C">
        <w:rPr>
          <w:rFonts w:ascii="Times New Roman" w:hAnsi="Times New Roman"/>
          <w:color w:val="0070C0"/>
        </w:rPr>
        <w:t>z</w:t>
      </w:r>
      <w:r w:rsidR="00320690" w:rsidRPr="003D6ECB">
        <w:rPr>
          <w:rFonts w:ascii="Times New Roman" w:hAnsi="Times New Roman"/>
          <w:color w:val="0070C0"/>
          <w:vertAlign w:val="superscript"/>
          <w:rPrChange w:id="177" w:author="Junhong Lee" w:date="2018-11-29T00:10:00Z">
            <w:rPr>
              <w:rFonts w:ascii="Times New Roman" w:hAnsi="Times New Roman"/>
              <w:color w:val="0070C0"/>
            </w:rPr>
          </w:rPrChange>
        </w:rPr>
        <w:t>th</w:t>
      </w:r>
      <w:proofErr w:type="spellEnd"/>
      <w:r w:rsidR="00320690" w:rsidRPr="00557E0C">
        <w:rPr>
          <w:rFonts w:ascii="Times New Roman" w:hAnsi="Times New Roman"/>
          <w:color w:val="0070C0"/>
        </w:rPr>
        <w:t xml:space="preserve"> vertical level of ceilometer outputs. Accordingly, a number “1” indicates 10 m. We revised the manuscript for clear information.</w:t>
      </w:r>
    </w:p>
    <w:p w14:paraId="654AEFE9" w14:textId="7090F6B7" w:rsidR="00E3127F" w:rsidRPr="00E3127F" w:rsidRDefault="00E3127F" w:rsidP="00E3127F">
      <w:pPr>
        <w:spacing w:before="240" w:line="360" w:lineRule="auto"/>
        <w:rPr>
          <w:rFonts w:ascii="Times New Roman" w:hAnsi="Times New Roman"/>
          <w:color w:val="0070C0"/>
          <w:szCs w:val="20"/>
        </w:rPr>
      </w:pPr>
    </w:p>
    <w:p w14:paraId="06E2ADF7" w14:textId="77777777" w:rsidR="00E3127F" w:rsidRPr="00E3127F" w:rsidRDefault="00E3127F" w:rsidP="00E3127F">
      <w:pPr>
        <w:spacing w:before="240" w:line="360" w:lineRule="auto"/>
        <w:rPr>
          <w:rFonts w:ascii="Times New Roman" w:hAnsi="Times New Roman"/>
          <w:szCs w:val="20"/>
        </w:rPr>
      </w:pPr>
    </w:p>
    <w:p w14:paraId="41389AEC" w14:textId="77777777" w:rsidR="00E3127F" w:rsidRPr="00E3127F" w:rsidRDefault="00E3127F" w:rsidP="00E3127F">
      <w:pPr>
        <w:spacing w:before="240" w:line="360" w:lineRule="auto"/>
        <w:rPr>
          <w:rFonts w:ascii="Times New Roman" w:hAnsi="Times New Roman"/>
          <w:szCs w:val="20"/>
        </w:rPr>
      </w:pPr>
      <w:r w:rsidRPr="00E3127F">
        <w:rPr>
          <w:rFonts w:ascii="Times New Roman" w:hAnsi="Times New Roman"/>
          <w:szCs w:val="20"/>
        </w:rPr>
        <w:t xml:space="preserve">4. From table 2 and figure 2 it can be seen </w:t>
      </w:r>
      <w:r w:rsidRPr="00E3127F">
        <w:rPr>
          <w:rFonts w:ascii="Times New Roman" w:hAnsi="Times New Roman"/>
          <w:noProof/>
          <w:szCs w:val="20"/>
        </w:rPr>
        <w:t>that that the</w:t>
      </w:r>
      <w:r w:rsidRPr="00E3127F">
        <w:rPr>
          <w:rFonts w:ascii="Times New Roman" w:hAnsi="Times New Roman"/>
          <w:szCs w:val="20"/>
        </w:rPr>
        <w:t xml:space="preserve"> simple methods based on the first derivative (dB/</w:t>
      </w:r>
      <w:proofErr w:type="spellStart"/>
      <w:r w:rsidRPr="00E3127F">
        <w:rPr>
          <w:rFonts w:ascii="Times New Roman" w:hAnsi="Times New Roman"/>
          <w:noProof/>
          <w:szCs w:val="20"/>
        </w:rPr>
        <w:t>dz</w:t>
      </w:r>
      <w:proofErr w:type="spellEnd"/>
      <w:r w:rsidRPr="00E3127F">
        <w:rPr>
          <w:rFonts w:ascii="Times New Roman" w:hAnsi="Times New Roman"/>
          <w:szCs w:val="20"/>
        </w:rPr>
        <w:t xml:space="preserve">) works very well during daytime both </w:t>
      </w:r>
      <w:r w:rsidRPr="00E3127F">
        <w:rPr>
          <w:rFonts w:ascii="Times New Roman" w:hAnsi="Times New Roman"/>
          <w:noProof/>
          <w:szCs w:val="20"/>
        </w:rPr>
        <w:t>with respect to</w:t>
      </w:r>
      <w:r w:rsidRPr="00E3127F">
        <w:rPr>
          <w:rFonts w:ascii="Times New Roman" w:hAnsi="Times New Roman"/>
          <w:szCs w:val="20"/>
        </w:rPr>
        <w:t xml:space="preserve"> mean bias and RMSE, considering that these methods are completely independent and never was fitted to the measurements from Seoul. </w:t>
      </w:r>
      <w:r w:rsidRPr="00E3127F">
        <w:rPr>
          <w:rFonts w:ascii="Times New Roman" w:hAnsi="Times New Roman"/>
          <w:noProof/>
          <w:szCs w:val="20"/>
        </w:rPr>
        <w:t>This</w:t>
      </w:r>
      <w:r w:rsidRPr="00E3127F">
        <w:rPr>
          <w:rFonts w:ascii="Times New Roman" w:hAnsi="Times New Roman"/>
          <w:szCs w:val="20"/>
        </w:rPr>
        <w:t xml:space="preserve"> is especially so for the simple </w:t>
      </w:r>
      <w:r w:rsidRPr="00E3127F">
        <w:rPr>
          <w:rFonts w:ascii="Times New Roman" w:hAnsi="Times New Roman"/>
          <w:noProof/>
          <w:szCs w:val="20"/>
        </w:rPr>
        <w:t>method</w:t>
      </w:r>
      <w:r w:rsidRPr="00E3127F">
        <w:rPr>
          <w:rFonts w:ascii="Times New Roman" w:hAnsi="Times New Roman"/>
          <w:szCs w:val="20"/>
        </w:rPr>
        <w:t xml:space="preserve"> proposed by </w:t>
      </w:r>
      <w:r w:rsidRPr="00E3127F">
        <w:rPr>
          <w:rFonts w:ascii="Times New Roman" w:hAnsi="Times New Roman"/>
          <w:noProof/>
          <w:szCs w:val="20"/>
        </w:rPr>
        <w:t>Vaislala</w:t>
      </w:r>
      <w:r w:rsidRPr="00E3127F">
        <w:rPr>
          <w:rFonts w:ascii="Times New Roman" w:hAnsi="Times New Roman"/>
          <w:szCs w:val="20"/>
        </w:rPr>
        <w:t xml:space="preserve">. I suggest adding a discussion on the excellent performance of these independent and </w:t>
      </w:r>
      <w:r w:rsidRPr="00E3127F">
        <w:rPr>
          <w:rFonts w:ascii="Times New Roman" w:hAnsi="Times New Roman"/>
          <w:noProof/>
          <w:szCs w:val="20"/>
        </w:rPr>
        <w:t>simple</w:t>
      </w:r>
      <w:r w:rsidRPr="00E3127F">
        <w:rPr>
          <w:rFonts w:ascii="Times New Roman" w:hAnsi="Times New Roman"/>
          <w:szCs w:val="20"/>
        </w:rPr>
        <w:t xml:space="preserve"> methods.</w:t>
      </w:r>
    </w:p>
    <w:p w14:paraId="339C206F" w14:textId="2157AFDB" w:rsidR="00E3127F" w:rsidRPr="00E3127F" w:rsidRDefault="00E3127F" w:rsidP="00DB209A">
      <w:pPr>
        <w:spacing w:line="360" w:lineRule="auto"/>
        <w:ind w:firstLineChars="100" w:firstLine="241"/>
        <w:jc w:val="both"/>
        <w:rPr>
          <w:rFonts w:ascii="Times New Roman" w:hAnsi="Times New Roman"/>
          <w:color w:val="0070C0"/>
          <w:szCs w:val="20"/>
        </w:rPr>
      </w:pPr>
      <w:r w:rsidRPr="00320690">
        <w:rPr>
          <w:rFonts w:ascii="Times New Roman" w:hAnsi="Times New Roman"/>
          <w:b/>
          <w:i/>
          <w:color w:val="0070C0"/>
          <w:szCs w:val="20"/>
        </w:rPr>
        <w:t>Reply:</w:t>
      </w:r>
      <w:r w:rsidRPr="00E3127F">
        <w:rPr>
          <w:rFonts w:ascii="Times New Roman" w:hAnsi="Times New Roman"/>
          <w:color w:val="0070C0"/>
          <w:szCs w:val="20"/>
        </w:rPr>
        <w:t xml:space="preserve"> </w:t>
      </w:r>
      <w:r w:rsidR="00320690" w:rsidRPr="00557E0C">
        <w:rPr>
          <w:rFonts w:ascii="Times New Roman" w:hAnsi="Times New Roman"/>
          <w:color w:val="0070C0"/>
        </w:rPr>
        <w:t>Our main focus is that the parameter optimization to a simple algorithm produces better performance. But we simply mentioned that a few method</w:t>
      </w:r>
      <w:r w:rsidR="00320690" w:rsidRPr="00557E0C">
        <w:rPr>
          <w:rFonts w:ascii="Times New Roman" w:hAnsi="Times New Roman" w:hint="eastAsia"/>
          <w:color w:val="0070C0"/>
        </w:rPr>
        <w:t>s</w:t>
      </w:r>
      <w:r w:rsidR="00320690" w:rsidRPr="00557E0C">
        <w:rPr>
          <w:rFonts w:ascii="Times New Roman" w:hAnsi="Times New Roman"/>
          <w:color w:val="0070C0"/>
        </w:rPr>
        <w:t xml:space="preserve"> including the Vaisala method reproduced relatively better results without the parameter optimization.</w:t>
      </w:r>
    </w:p>
    <w:p w14:paraId="07950DDB" w14:textId="77777777" w:rsidR="00E3127F" w:rsidRPr="00E3127F" w:rsidRDefault="00E3127F" w:rsidP="00E3127F">
      <w:pPr>
        <w:spacing w:before="240" w:line="360" w:lineRule="auto"/>
        <w:rPr>
          <w:rFonts w:ascii="Times New Roman" w:hAnsi="Times New Roman"/>
        </w:rPr>
      </w:pPr>
    </w:p>
    <w:p w14:paraId="7C4141A1" w14:textId="77777777" w:rsidR="00E3127F" w:rsidRPr="00E3127F" w:rsidRDefault="00E3127F" w:rsidP="00E3127F">
      <w:pPr>
        <w:spacing w:before="240" w:line="360" w:lineRule="auto"/>
        <w:rPr>
          <w:rFonts w:ascii="Times New Roman" w:hAnsi="Times New Roman"/>
        </w:rPr>
      </w:pPr>
      <w:r w:rsidRPr="00E3127F">
        <w:rPr>
          <w:rFonts w:ascii="Times New Roman" w:hAnsi="Times New Roman"/>
        </w:rPr>
        <w:t xml:space="preserve">5. I am in doubt how the authors handle the effect of the residual layer when determining the height of the night-time boundary-layer from ceilometer measurements. During </w:t>
      </w:r>
      <w:r w:rsidRPr="00E3127F">
        <w:rPr>
          <w:rFonts w:ascii="Times New Roman" w:hAnsi="Times New Roman"/>
          <w:noProof/>
        </w:rPr>
        <w:t>night-time</w:t>
      </w:r>
      <w:r w:rsidRPr="00E3127F">
        <w:rPr>
          <w:rFonts w:ascii="Times New Roman" w:hAnsi="Times New Roman"/>
        </w:rPr>
        <w:t xml:space="preserve"> the methods based on the dB/</w:t>
      </w:r>
      <w:proofErr w:type="spellStart"/>
      <w:r w:rsidRPr="00E3127F">
        <w:rPr>
          <w:rFonts w:ascii="Times New Roman" w:hAnsi="Times New Roman"/>
          <w:noProof/>
        </w:rPr>
        <w:t>dz</w:t>
      </w:r>
      <w:proofErr w:type="spellEnd"/>
      <w:r w:rsidRPr="00E3127F">
        <w:rPr>
          <w:rFonts w:ascii="Times New Roman" w:hAnsi="Times New Roman"/>
        </w:rPr>
        <w:t xml:space="preserve"> as well as </w:t>
      </w:r>
      <w:proofErr w:type="spellStart"/>
      <w:r w:rsidRPr="00E3127F">
        <w:rPr>
          <w:rFonts w:ascii="Times New Roman" w:hAnsi="Times New Roman"/>
        </w:rPr>
        <w:t>Emeis</w:t>
      </w:r>
      <w:proofErr w:type="spellEnd"/>
      <w:r w:rsidRPr="00E3127F">
        <w:rPr>
          <w:rFonts w:ascii="Times New Roman" w:hAnsi="Times New Roman"/>
        </w:rPr>
        <w:t xml:space="preserve"> et al. (2017) </w:t>
      </w:r>
      <w:r w:rsidRPr="00E3127F">
        <w:rPr>
          <w:rFonts w:ascii="Times New Roman" w:hAnsi="Times New Roman"/>
          <w:noProof/>
        </w:rPr>
        <w:t>obviously</w:t>
      </w:r>
      <w:r w:rsidRPr="00E3127F">
        <w:rPr>
          <w:rFonts w:ascii="Times New Roman" w:hAnsi="Times New Roman"/>
        </w:rPr>
        <w:t xml:space="preserve"> detects the top of the residual layer (the height change little from daytime to nighttime), while the new method by the parameter fitting </w:t>
      </w:r>
      <w:r w:rsidRPr="00E3127F">
        <w:rPr>
          <w:rFonts w:ascii="Times New Roman" w:hAnsi="Times New Roman"/>
          <w:noProof/>
        </w:rPr>
        <w:t>is able to</w:t>
      </w:r>
      <w:r w:rsidRPr="00E3127F">
        <w:rPr>
          <w:rFonts w:ascii="Times New Roman" w:hAnsi="Times New Roman"/>
        </w:rPr>
        <w:t xml:space="preserve"> estimate the much lower boundary-layer from the ceilometer measurements. Please provide an exhaustive discussion on the way that the boundary-layer height </w:t>
      </w:r>
      <w:r w:rsidRPr="00E3127F">
        <w:rPr>
          <w:rFonts w:ascii="Times New Roman" w:hAnsi="Times New Roman"/>
          <w:noProof/>
        </w:rPr>
        <w:t>is distinguished</w:t>
      </w:r>
      <w:r w:rsidRPr="00E3127F">
        <w:rPr>
          <w:rFonts w:ascii="Times New Roman" w:hAnsi="Times New Roman"/>
        </w:rPr>
        <w:t xml:space="preserve"> from the residual layer. Please explain the physics and how this </w:t>
      </w:r>
      <w:r w:rsidRPr="00E3127F">
        <w:rPr>
          <w:rFonts w:ascii="Times New Roman" w:hAnsi="Times New Roman"/>
          <w:noProof/>
        </w:rPr>
        <w:t>is reflected</w:t>
      </w:r>
      <w:r w:rsidRPr="00E3127F">
        <w:rPr>
          <w:rFonts w:ascii="Times New Roman" w:hAnsi="Times New Roman"/>
        </w:rPr>
        <w:t xml:space="preserve"> in the new model. </w:t>
      </w:r>
    </w:p>
    <w:p w14:paraId="669DCB82" w14:textId="502CE3FB" w:rsidR="00320690" w:rsidRDefault="00E3127F" w:rsidP="00DB209A">
      <w:pPr>
        <w:spacing w:line="360" w:lineRule="auto"/>
        <w:ind w:firstLineChars="100" w:firstLine="241"/>
        <w:jc w:val="both"/>
        <w:rPr>
          <w:rFonts w:ascii="Times New Roman" w:hAnsi="Times New Roman"/>
          <w:color w:val="0070C0"/>
        </w:rPr>
      </w:pPr>
      <w:r w:rsidRPr="00DD12BE">
        <w:rPr>
          <w:rFonts w:ascii="Times New Roman" w:hAnsi="Times New Roman"/>
          <w:b/>
          <w:i/>
          <w:color w:val="0070C0"/>
        </w:rPr>
        <w:t>Reply:</w:t>
      </w:r>
      <w:r w:rsidRPr="00E3127F">
        <w:rPr>
          <w:rFonts w:ascii="Times New Roman" w:hAnsi="Times New Roman"/>
          <w:color w:val="0070C0"/>
        </w:rPr>
        <w:t xml:space="preserve"> </w:t>
      </w:r>
      <w:r w:rsidR="00320690" w:rsidRPr="00557E0C">
        <w:rPr>
          <w:rFonts w:ascii="Times New Roman" w:hAnsi="Times New Roman"/>
          <w:color w:val="0070C0"/>
        </w:rPr>
        <w:t>Our method totally depends on vertical gradients of ceilometer backscatter</w:t>
      </w:r>
      <w:del w:id="178" w:author="Junhong Lee" w:date="2018-11-29T08:32:00Z">
        <w:r w:rsidR="00320690" w:rsidRPr="00557E0C" w:rsidDel="00AF3BEF">
          <w:rPr>
            <w:rFonts w:ascii="Times New Roman" w:hAnsi="Times New Roman"/>
            <w:color w:val="0070C0"/>
          </w:rPr>
          <w:delText>ing coefficients</w:delText>
        </w:r>
      </w:del>
      <w:r w:rsidR="00320690" w:rsidRPr="00557E0C">
        <w:rPr>
          <w:rFonts w:ascii="Times New Roman" w:hAnsi="Times New Roman"/>
          <w:color w:val="0070C0"/>
        </w:rPr>
        <w:t xml:space="preserve"> (</w:t>
      </w:r>
      <w:r w:rsidR="00320690" w:rsidRPr="003D6ECB">
        <w:rPr>
          <w:rFonts w:ascii="Times New Roman" w:hAnsi="Times New Roman"/>
          <w:i/>
          <w:color w:val="0070C0"/>
          <w:rPrChange w:id="179" w:author="Junhong Lee" w:date="2018-11-29T00:11:00Z">
            <w:rPr>
              <w:rFonts w:ascii="Times New Roman" w:hAnsi="Times New Roman"/>
              <w:color w:val="0070C0"/>
            </w:rPr>
          </w:rPrChange>
        </w:rPr>
        <w:t>B</w:t>
      </w:r>
      <w:r w:rsidR="00320690" w:rsidRPr="00557E0C">
        <w:rPr>
          <w:rFonts w:ascii="Times New Roman" w:hAnsi="Times New Roman"/>
          <w:color w:val="0070C0"/>
        </w:rPr>
        <w:t xml:space="preserve"> hereafter). This may not represent the residual layer (RL hereafter) properly as the reviewer suggested. We also had the similar opinion on this issue at first and we mechanically allocated the lowest minimum of </w:t>
      </w:r>
      <w:r w:rsidR="00320690" w:rsidRPr="003D6ECB">
        <w:rPr>
          <w:rFonts w:ascii="Times New Roman" w:hAnsi="Times New Roman"/>
          <w:i/>
          <w:color w:val="0070C0"/>
          <w:rPrChange w:id="180" w:author="Junhong Lee" w:date="2018-11-29T00:11:00Z">
            <w:rPr>
              <w:rFonts w:ascii="Times New Roman" w:hAnsi="Times New Roman"/>
              <w:color w:val="0070C0"/>
            </w:rPr>
          </w:rPrChange>
        </w:rPr>
        <w:t>B</w:t>
      </w:r>
      <w:r w:rsidR="00320690" w:rsidRPr="00557E0C">
        <w:rPr>
          <w:rFonts w:ascii="Times New Roman" w:hAnsi="Times New Roman"/>
          <w:color w:val="0070C0"/>
        </w:rPr>
        <w:t xml:space="preserve"> in nighttime. However, one of our interesting findings is that we could find an inflection point of </w:t>
      </w:r>
      <w:r w:rsidR="00320690" w:rsidRPr="003D6ECB">
        <w:rPr>
          <w:rFonts w:ascii="Times New Roman" w:hAnsi="Times New Roman"/>
          <w:i/>
          <w:color w:val="0070C0"/>
          <w:rPrChange w:id="181" w:author="Junhong Lee" w:date="2018-11-29T00:12:00Z">
            <w:rPr>
              <w:rFonts w:ascii="Times New Roman" w:hAnsi="Times New Roman"/>
              <w:color w:val="0070C0"/>
            </w:rPr>
          </w:rPrChange>
        </w:rPr>
        <w:t>B</w:t>
      </w:r>
      <w:r w:rsidR="00320690" w:rsidRPr="00557E0C">
        <w:rPr>
          <w:rFonts w:ascii="Times New Roman" w:hAnsi="Times New Roman"/>
          <w:color w:val="0070C0"/>
        </w:rPr>
        <w:t xml:space="preserve"> which matched with the temperature inversion even in nighttime. This proposes the possibility to detect nighttime temperature inversion layer (we called this layer as the stable boundary layer) in general</w:t>
      </w:r>
      <w:r w:rsidR="00DD12BE">
        <w:rPr>
          <w:rFonts w:ascii="Times New Roman" w:hAnsi="Times New Roman"/>
          <w:color w:val="0070C0"/>
        </w:rPr>
        <w:t xml:space="preserve"> only with appropriate simple filtering</w:t>
      </w:r>
      <w:r w:rsidR="00320690" w:rsidRPr="00557E0C">
        <w:rPr>
          <w:rFonts w:ascii="Times New Roman" w:hAnsi="Times New Roman"/>
          <w:color w:val="0070C0"/>
        </w:rPr>
        <w:t xml:space="preserve">. But we also admit that this method makes larger uncertainties in nighttime values from a ceilometer. We revised the text to incorporate this issue. Thank you. </w:t>
      </w:r>
    </w:p>
    <w:p w14:paraId="32C5C1D8" w14:textId="77777777" w:rsidR="00E3127F" w:rsidRPr="00E3127F" w:rsidRDefault="00E3127F" w:rsidP="00E3127F">
      <w:pPr>
        <w:spacing w:before="240" w:line="360" w:lineRule="auto"/>
        <w:rPr>
          <w:rFonts w:ascii="Times New Roman" w:hAnsi="Times New Roman"/>
        </w:rPr>
      </w:pPr>
    </w:p>
    <w:p w14:paraId="67AA4353" w14:textId="77777777" w:rsidR="00E3127F" w:rsidRPr="00E3127F" w:rsidRDefault="00E3127F" w:rsidP="00E3127F">
      <w:pPr>
        <w:spacing w:before="240" w:line="360" w:lineRule="auto"/>
        <w:rPr>
          <w:rFonts w:ascii="Times New Roman" w:hAnsi="Times New Roman"/>
        </w:rPr>
      </w:pPr>
      <w:r w:rsidRPr="00E3127F">
        <w:rPr>
          <w:rFonts w:ascii="Times New Roman" w:hAnsi="Times New Roman"/>
        </w:rPr>
        <w:lastRenderedPageBreak/>
        <w:t xml:space="preserve">6. Figure 5. There is no common behavior between the diurnal variation of the air pollutants measured at the rural (coastal) island of </w:t>
      </w:r>
      <w:proofErr w:type="spellStart"/>
      <w:r w:rsidRPr="00E3127F">
        <w:rPr>
          <w:rFonts w:ascii="Times New Roman" w:hAnsi="Times New Roman"/>
        </w:rPr>
        <w:t>Bengnyeong</w:t>
      </w:r>
      <w:proofErr w:type="spellEnd"/>
      <w:r w:rsidRPr="00E3127F">
        <w:rPr>
          <w:rFonts w:ascii="Times New Roman" w:hAnsi="Times New Roman"/>
        </w:rPr>
        <w:t xml:space="preserve"> more than 200 km from the heavily urbanized city of Seoul. The behavior of the boundary-layer height at the two sites will therefore not be similar. I </w:t>
      </w:r>
      <w:r w:rsidRPr="00E3127F">
        <w:rPr>
          <w:rFonts w:ascii="Times New Roman" w:hAnsi="Times New Roman"/>
          <w:noProof/>
        </w:rPr>
        <w:t>therefore</w:t>
      </w:r>
      <w:r w:rsidRPr="00E3127F">
        <w:rPr>
          <w:rFonts w:ascii="Times New Roman" w:hAnsi="Times New Roman"/>
        </w:rPr>
        <w:t xml:space="preserve"> suggest that the authors remove the part of the analysis that </w:t>
      </w:r>
      <w:r w:rsidRPr="00E3127F">
        <w:rPr>
          <w:rFonts w:ascii="Times New Roman" w:hAnsi="Times New Roman"/>
          <w:noProof/>
        </w:rPr>
        <w:t>is based</w:t>
      </w:r>
      <w:r w:rsidRPr="00E3127F">
        <w:rPr>
          <w:rFonts w:ascii="Times New Roman" w:hAnsi="Times New Roman"/>
        </w:rPr>
        <w:t xml:space="preserve"> on the measurements from the </w:t>
      </w:r>
      <w:proofErr w:type="spellStart"/>
      <w:r w:rsidRPr="00E3127F">
        <w:rPr>
          <w:rFonts w:ascii="Times New Roman" w:hAnsi="Times New Roman"/>
        </w:rPr>
        <w:t>Bengnyeong</w:t>
      </w:r>
      <w:proofErr w:type="spellEnd"/>
      <w:r w:rsidRPr="00E3127F">
        <w:rPr>
          <w:rFonts w:ascii="Times New Roman" w:hAnsi="Times New Roman"/>
        </w:rPr>
        <w:t xml:space="preserve"> island from the manuscript. </w:t>
      </w:r>
    </w:p>
    <w:p w14:paraId="09E5A86A" w14:textId="43D719E2" w:rsidR="00E3127F" w:rsidRPr="00E3127F" w:rsidRDefault="00E3127F" w:rsidP="00DB209A">
      <w:pPr>
        <w:spacing w:line="360" w:lineRule="auto"/>
        <w:ind w:firstLineChars="100" w:firstLine="241"/>
        <w:jc w:val="both"/>
        <w:rPr>
          <w:rFonts w:ascii="Times New Roman" w:hAnsi="Times New Roman"/>
          <w:color w:val="0070C0"/>
        </w:rPr>
      </w:pPr>
      <w:r w:rsidRPr="00DD12BE">
        <w:rPr>
          <w:rFonts w:ascii="Times New Roman" w:hAnsi="Times New Roman"/>
          <w:b/>
          <w:i/>
          <w:color w:val="0070C0"/>
        </w:rPr>
        <w:t>Reply:</w:t>
      </w:r>
      <w:r w:rsidRPr="00E3127F">
        <w:rPr>
          <w:rFonts w:ascii="Times New Roman" w:hAnsi="Times New Roman"/>
          <w:color w:val="0070C0"/>
        </w:rPr>
        <w:t xml:space="preserve"> </w:t>
      </w:r>
      <w:r w:rsidR="00DD12BE" w:rsidRPr="00557E0C">
        <w:rPr>
          <w:rFonts w:ascii="Times New Roman" w:hAnsi="Times New Roman"/>
          <w:color w:val="0070C0"/>
        </w:rPr>
        <w:t xml:space="preserve">The background air pollution measured in the </w:t>
      </w:r>
      <w:proofErr w:type="spellStart"/>
      <w:r w:rsidR="00DD12BE" w:rsidRPr="00557E0C">
        <w:rPr>
          <w:rFonts w:ascii="Times New Roman" w:hAnsi="Times New Roman"/>
          <w:color w:val="0070C0"/>
        </w:rPr>
        <w:t>Baengnyeong</w:t>
      </w:r>
      <w:proofErr w:type="spellEnd"/>
      <w:r w:rsidR="00DD12BE" w:rsidRPr="00557E0C">
        <w:rPr>
          <w:rFonts w:ascii="Times New Roman" w:hAnsi="Times New Roman"/>
          <w:color w:val="0070C0"/>
        </w:rPr>
        <w:t xml:space="preserve"> station is necessary since 1) the concentration of </w:t>
      </w:r>
      <w:proofErr w:type="spellStart"/>
      <w:r w:rsidR="00DD12BE" w:rsidRPr="00557E0C">
        <w:rPr>
          <w:rFonts w:ascii="Times New Roman" w:hAnsi="Times New Roman"/>
          <w:color w:val="0070C0"/>
        </w:rPr>
        <w:t>Baengnyeong</w:t>
      </w:r>
      <w:proofErr w:type="spellEnd"/>
      <w:r w:rsidR="00DD12BE" w:rsidRPr="00557E0C">
        <w:rPr>
          <w:rFonts w:ascii="Times New Roman" w:hAnsi="Times New Roman"/>
          <w:color w:val="0070C0"/>
        </w:rPr>
        <w:t xml:space="preserve"> station gives us the background information, 2) based on this background information, we found out that local emission is important for primary pollutants and advection (long distance transport from the west) is important for PM, and 3) accordingly, air pollutants concentration in Seoul is suitable for applying for the PBL dilution effect. In these perspectives, we revised the manuscript in section </w:t>
      </w:r>
      <w:ins w:id="182" w:author="Junhong Lee" w:date="2018-11-29T10:16:00Z">
        <w:r w:rsidR="00472575">
          <w:rPr>
            <w:rFonts w:ascii="Times New Roman" w:hAnsi="Times New Roman"/>
            <w:color w:val="0070C0"/>
          </w:rPr>
          <w:t>2.4</w:t>
        </w:r>
      </w:ins>
      <w:del w:id="183" w:author="Junhong Lee" w:date="2018-11-29T10:16:00Z">
        <w:r w:rsidR="00DD12BE" w:rsidRPr="00557E0C" w:rsidDel="00472575">
          <w:rPr>
            <w:rFonts w:ascii="Times New Roman" w:hAnsi="Times New Roman"/>
            <w:color w:val="0070C0"/>
          </w:rPr>
          <w:delText>2.5</w:delText>
        </w:r>
      </w:del>
      <w:r w:rsidR="00DD12BE" w:rsidRPr="00557E0C">
        <w:rPr>
          <w:rFonts w:ascii="Times New Roman" w:hAnsi="Times New Roman"/>
          <w:color w:val="0070C0"/>
        </w:rPr>
        <w:t xml:space="preserve"> and </w:t>
      </w:r>
      <w:ins w:id="184" w:author="Junhong Lee" w:date="2018-11-29T10:16:00Z">
        <w:r w:rsidR="00472575">
          <w:rPr>
            <w:rFonts w:ascii="Times New Roman" w:hAnsi="Times New Roman"/>
            <w:color w:val="0070C0"/>
          </w:rPr>
          <w:t>3.3</w:t>
        </w:r>
      </w:ins>
      <w:del w:id="185" w:author="Junhong Lee" w:date="2018-11-29T10:16:00Z">
        <w:r w:rsidR="00DD12BE" w:rsidRPr="00557E0C" w:rsidDel="00472575">
          <w:rPr>
            <w:rFonts w:ascii="Times New Roman" w:hAnsi="Times New Roman"/>
            <w:color w:val="0070C0"/>
          </w:rPr>
          <w:delText>3.2</w:delText>
        </w:r>
      </w:del>
      <w:r w:rsidR="00DD12BE" w:rsidRPr="00557E0C">
        <w:rPr>
          <w:rFonts w:ascii="Times New Roman" w:hAnsi="Times New Roman"/>
          <w:color w:val="0070C0"/>
        </w:rPr>
        <w:t xml:space="preserve"> to emphasize why we need and use </w:t>
      </w:r>
      <w:proofErr w:type="spellStart"/>
      <w:r w:rsidR="00DD12BE" w:rsidRPr="00557E0C">
        <w:rPr>
          <w:rFonts w:ascii="Times New Roman" w:hAnsi="Times New Roman"/>
          <w:color w:val="0070C0"/>
        </w:rPr>
        <w:t>Baengnyeong</w:t>
      </w:r>
      <w:proofErr w:type="spellEnd"/>
      <w:r w:rsidR="00DD12BE" w:rsidRPr="00557E0C">
        <w:rPr>
          <w:rFonts w:ascii="Times New Roman" w:hAnsi="Times New Roman"/>
          <w:color w:val="0070C0"/>
        </w:rPr>
        <w:t xml:space="preserve"> data in our manuscript rather than removing this paragraph.</w:t>
      </w:r>
    </w:p>
    <w:p w14:paraId="4A7A9524" w14:textId="77777777" w:rsidR="00E3127F" w:rsidRPr="00E3127F" w:rsidRDefault="00E3127F" w:rsidP="00E3127F">
      <w:pPr>
        <w:spacing w:before="240" w:line="360" w:lineRule="auto"/>
        <w:rPr>
          <w:rFonts w:ascii="Times New Roman" w:hAnsi="Times New Roman"/>
        </w:rPr>
      </w:pPr>
    </w:p>
    <w:p w14:paraId="5BB86D7A"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szCs w:val="20"/>
        </w:rPr>
        <w:t>Minor comments:</w:t>
      </w:r>
    </w:p>
    <w:p w14:paraId="4D4CD4A2"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szCs w:val="20"/>
        </w:rPr>
        <w:t>1. Line 136: is it "attenuated backscatter" or backscatter</w:t>
      </w:r>
      <w:r w:rsidRPr="00E3127F">
        <w:rPr>
          <w:rFonts w:ascii="Times New Roman" w:hAnsi="Times New Roman"/>
          <w:noProof/>
          <w:szCs w:val="20"/>
        </w:rPr>
        <w:t>",</w:t>
      </w:r>
      <w:r w:rsidRPr="00E3127F">
        <w:rPr>
          <w:rFonts w:ascii="Times New Roman" w:hAnsi="Times New Roman"/>
          <w:szCs w:val="20"/>
        </w:rPr>
        <w:t xml:space="preserve"> please clarify.</w:t>
      </w:r>
    </w:p>
    <w:p w14:paraId="17863999" w14:textId="76D4CD50" w:rsidR="00E3127F" w:rsidRPr="00E3127F" w:rsidRDefault="00E3127F" w:rsidP="00DB209A">
      <w:pPr>
        <w:spacing w:line="360" w:lineRule="auto"/>
        <w:ind w:firstLineChars="100" w:firstLine="241"/>
        <w:jc w:val="both"/>
        <w:rPr>
          <w:rFonts w:ascii="Times New Roman" w:hAnsi="Times New Roman"/>
        </w:rPr>
      </w:pPr>
      <w:r w:rsidRPr="00DD12BE">
        <w:rPr>
          <w:rFonts w:ascii="Times New Roman" w:hAnsi="Times New Roman"/>
          <w:b/>
          <w:i/>
          <w:color w:val="0070C0"/>
        </w:rPr>
        <w:t>Reply:</w:t>
      </w:r>
      <w:r w:rsidRPr="00E3127F">
        <w:rPr>
          <w:rFonts w:ascii="Times New Roman" w:hAnsi="Times New Roman"/>
          <w:color w:val="0070C0"/>
        </w:rPr>
        <w:t xml:space="preserve"> </w:t>
      </w:r>
      <w:r w:rsidR="00DD12BE">
        <w:rPr>
          <w:rFonts w:ascii="Times New Roman" w:hAnsi="Times New Roman"/>
          <w:color w:val="0070C0"/>
        </w:rPr>
        <w:t>As the reviewer suggested, w</w:t>
      </w:r>
      <w:r w:rsidR="00DD12BE" w:rsidRPr="00557E0C">
        <w:rPr>
          <w:rFonts w:ascii="Times New Roman" w:hAnsi="Times New Roman"/>
          <w:color w:val="0070C0"/>
        </w:rPr>
        <w:t>e used “attenuated backscatter” consistently throughout the manuscript.</w:t>
      </w:r>
    </w:p>
    <w:p w14:paraId="135C67E5" w14:textId="77777777" w:rsidR="00E3127F" w:rsidRPr="00E3127F" w:rsidRDefault="00E3127F" w:rsidP="00E3127F">
      <w:pPr>
        <w:spacing w:line="360" w:lineRule="auto"/>
        <w:rPr>
          <w:rFonts w:ascii="Times New Roman" w:hAnsi="Times New Roman"/>
          <w:szCs w:val="20"/>
        </w:rPr>
      </w:pPr>
    </w:p>
    <w:p w14:paraId="5B0A7057"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szCs w:val="20"/>
        </w:rPr>
        <w:t xml:space="preserve">2. Line 269 - this is a </w:t>
      </w:r>
      <w:r w:rsidRPr="00E3127F">
        <w:rPr>
          <w:rFonts w:ascii="Times New Roman" w:hAnsi="Times New Roman"/>
          <w:noProof/>
          <w:szCs w:val="20"/>
        </w:rPr>
        <w:t>good</w:t>
      </w:r>
      <w:r w:rsidRPr="00E3127F">
        <w:rPr>
          <w:rFonts w:ascii="Times New Roman" w:hAnsi="Times New Roman"/>
          <w:szCs w:val="20"/>
        </w:rPr>
        <w:t xml:space="preserve"> place to explain in detail what is meant by "filter threshold</w:t>
      </w:r>
      <w:r w:rsidRPr="00E3127F">
        <w:rPr>
          <w:rFonts w:ascii="Times New Roman" w:hAnsi="Times New Roman"/>
          <w:noProof/>
          <w:szCs w:val="20"/>
        </w:rPr>
        <w:t>".</w:t>
      </w:r>
      <w:r w:rsidRPr="00E3127F">
        <w:rPr>
          <w:rFonts w:ascii="Times New Roman" w:hAnsi="Times New Roman"/>
          <w:szCs w:val="20"/>
        </w:rPr>
        <w:t xml:space="preserve"> This term needs clarification.</w:t>
      </w:r>
    </w:p>
    <w:p w14:paraId="3A84A3A1" w14:textId="6B83A508" w:rsidR="00E3127F" w:rsidRPr="00E3127F" w:rsidRDefault="00E3127F" w:rsidP="00DB209A">
      <w:pPr>
        <w:spacing w:line="360" w:lineRule="auto"/>
        <w:ind w:firstLineChars="100" w:firstLine="241"/>
        <w:jc w:val="both"/>
        <w:rPr>
          <w:rFonts w:ascii="Times New Roman" w:hAnsi="Times New Roman"/>
          <w:color w:val="0070C0"/>
        </w:rPr>
      </w:pPr>
      <w:r w:rsidRPr="00DD12BE">
        <w:rPr>
          <w:rFonts w:ascii="Times New Roman" w:hAnsi="Times New Roman"/>
          <w:b/>
          <w:i/>
          <w:color w:val="0070C0"/>
        </w:rPr>
        <w:t>Reply:</w:t>
      </w:r>
      <w:r w:rsidRPr="00E3127F">
        <w:rPr>
          <w:rFonts w:ascii="Times New Roman" w:hAnsi="Times New Roman"/>
          <w:color w:val="0070C0"/>
        </w:rPr>
        <w:t xml:space="preserve"> </w:t>
      </w:r>
      <w:r w:rsidR="00DD12BE">
        <w:rPr>
          <w:rFonts w:ascii="Times New Roman" w:hAnsi="Times New Roman"/>
          <w:color w:val="0070C0"/>
        </w:rPr>
        <w:t>The f</w:t>
      </w:r>
      <w:r w:rsidR="00DD12BE" w:rsidRPr="00557E0C">
        <w:rPr>
          <w:rFonts w:ascii="Times New Roman" w:hAnsi="Times New Roman"/>
          <w:color w:val="0070C0"/>
        </w:rPr>
        <w:t xml:space="preserve">ilter threshold referred </w:t>
      </w:r>
      <w:r w:rsidR="00DD12BE" w:rsidRPr="0021436B">
        <w:rPr>
          <w:rFonts w:ascii="Times New Roman" w:hAnsi="Times New Roman"/>
          <w:color w:val="0070C0"/>
        </w:rPr>
        <w:t xml:space="preserve">to </w:t>
      </w:r>
      <w:proofErr w:type="spellStart"/>
      <w:r w:rsidR="00DD12BE" w:rsidRPr="0021436B">
        <w:rPr>
          <w:rFonts w:ascii="Times New Roman" w:hAnsi="Times New Roman"/>
          <w:i/>
          <w:color w:val="0070C0"/>
          <w:rPrChange w:id="186" w:author="Junhong Lee" w:date="2018-11-29T01:41:00Z">
            <w:rPr>
              <w:rFonts w:ascii="Times New Roman" w:hAnsi="Times New Roman"/>
              <w:color w:val="0070C0"/>
            </w:rPr>
          </w:rPrChange>
        </w:rPr>
        <w:t>B</w:t>
      </w:r>
      <w:r w:rsidR="00DD12BE" w:rsidRPr="0021436B">
        <w:rPr>
          <w:rFonts w:ascii="Times New Roman" w:hAnsi="Times New Roman"/>
          <w:color w:val="0070C0"/>
          <w:vertAlign w:val="subscript"/>
          <w:rPrChange w:id="187" w:author="Junhong Lee" w:date="2018-11-29T01:41:00Z">
            <w:rPr>
              <w:rFonts w:ascii="Times New Roman" w:hAnsi="Times New Roman"/>
              <w:color w:val="0070C0"/>
            </w:rPr>
          </w:rPrChange>
        </w:rPr>
        <w:t>min</w:t>
      </w:r>
      <w:proofErr w:type="spellEnd"/>
      <w:r w:rsidR="00DD12BE" w:rsidRPr="0021436B">
        <w:rPr>
          <w:rFonts w:ascii="Times New Roman" w:hAnsi="Times New Roman"/>
          <w:color w:val="0070C0"/>
        </w:rPr>
        <w:t xml:space="preserve"> in EE07 and we revised the text to use </w:t>
      </w:r>
      <w:proofErr w:type="spellStart"/>
      <w:r w:rsidR="00DD12BE" w:rsidRPr="0021436B">
        <w:rPr>
          <w:rFonts w:ascii="Times New Roman" w:hAnsi="Times New Roman"/>
          <w:i/>
          <w:color w:val="0070C0"/>
          <w:rPrChange w:id="188" w:author="Junhong Lee" w:date="2018-11-29T01:41:00Z">
            <w:rPr>
              <w:rFonts w:ascii="Times New Roman" w:hAnsi="Times New Roman"/>
              <w:color w:val="0070C0"/>
            </w:rPr>
          </w:rPrChange>
        </w:rPr>
        <w:t>B</w:t>
      </w:r>
      <w:r w:rsidR="00DD12BE" w:rsidRPr="0021436B">
        <w:rPr>
          <w:rFonts w:ascii="Times New Roman" w:hAnsi="Times New Roman"/>
          <w:color w:val="0070C0"/>
          <w:vertAlign w:val="subscript"/>
          <w:rPrChange w:id="189" w:author="Junhong Lee" w:date="2018-11-29T01:41:00Z">
            <w:rPr>
              <w:rFonts w:ascii="Times New Roman" w:hAnsi="Times New Roman"/>
              <w:color w:val="0070C0"/>
            </w:rPr>
          </w:rPrChange>
        </w:rPr>
        <w:t>min</w:t>
      </w:r>
      <w:proofErr w:type="spellEnd"/>
      <w:r w:rsidR="00DD12BE" w:rsidRPr="0021436B">
        <w:rPr>
          <w:rFonts w:ascii="Times New Roman" w:hAnsi="Times New Roman"/>
          <w:color w:val="0070C0"/>
        </w:rPr>
        <w:t xml:space="preserve"> </w:t>
      </w:r>
      <w:r w:rsidR="00DD12BE" w:rsidRPr="00557E0C">
        <w:rPr>
          <w:rFonts w:ascii="Times New Roman" w:hAnsi="Times New Roman"/>
          <w:color w:val="0070C0"/>
        </w:rPr>
        <w:t>in the manuscript to incorporate the reviewer’s suggestion.</w:t>
      </w:r>
      <w:r w:rsidR="00DD12BE" w:rsidRPr="00E3127F">
        <w:rPr>
          <w:rFonts w:ascii="Times New Roman" w:hAnsi="Times New Roman"/>
          <w:color w:val="0070C0"/>
        </w:rPr>
        <w:t xml:space="preserve"> </w:t>
      </w:r>
    </w:p>
    <w:p w14:paraId="0D863228" w14:textId="77777777" w:rsidR="00E3127F" w:rsidRPr="00E3127F" w:rsidRDefault="00E3127F" w:rsidP="00E3127F">
      <w:pPr>
        <w:spacing w:line="360" w:lineRule="auto"/>
        <w:rPr>
          <w:rFonts w:ascii="Times New Roman" w:hAnsi="Times New Roman"/>
          <w:szCs w:val="20"/>
        </w:rPr>
      </w:pPr>
    </w:p>
    <w:p w14:paraId="703ED3C3" w14:textId="77777777" w:rsidR="00E3127F" w:rsidRPr="00E3127F" w:rsidRDefault="00E3127F" w:rsidP="00E3127F">
      <w:pPr>
        <w:spacing w:line="360" w:lineRule="auto"/>
        <w:rPr>
          <w:rFonts w:ascii="Times New Roman" w:hAnsi="Times New Roman"/>
        </w:rPr>
      </w:pPr>
      <w:r w:rsidRPr="00E3127F">
        <w:rPr>
          <w:rFonts w:ascii="Times New Roman" w:hAnsi="Times New Roman"/>
          <w:szCs w:val="20"/>
        </w:rPr>
        <w:t>3</w:t>
      </w:r>
      <w:r w:rsidRPr="00E3127F">
        <w:rPr>
          <w:rFonts w:ascii="Times New Roman" w:hAnsi="Times New Roman"/>
        </w:rPr>
        <w:t>. Line 392: should be summer - not spring.</w:t>
      </w:r>
    </w:p>
    <w:p w14:paraId="354ED8A0" w14:textId="6BEB0094" w:rsidR="00E3127F" w:rsidRPr="003D6ECB" w:rsidRDefault="00E3127F" w:rsidP="00DB209A">
      <w:pPr>
        <w:spacing w:line="360" w:lineRule="auto"/>
        <w:ind w:firstLineChars="100" w:firstLine="241"/>
        <w:jc w:val="both"/>
        <w:rPr>
          <w:rFonts w:ascii="Times New Roman" w:eastAsiaTheme="minorEastAsia" w:hAnsi="Times New Roman"/>
          <w:color w:val="0070C0"/>
          <w:lang w:eastAsia="ko-KR"/>
          <w:rPrChange w:id="190" w:author="Junhong Lee" w:date="2018-11-29T00:13:00Z">
            <w:rPr>
              <w:rFonts w:ascii="Times New Roman" w:hAnsi="Times New Roman"/>
              <w:color w:val="0070C0"/>
            </w:rPr>
          </w:rPrChange>
        </w:rPr>
      </w:pPr>
      <w:r w:rsidRPr="00DD2D71">
        <w:rPr>
          <w:rFonts w:ascii="Times New Roman" w:hAnsi="Times New Roman"/>
          <w:b/>
          <w:i/>
          <w:color w:val="0070C0"/>
        </w:rPr>
        <w:t>Reply:</w:t>
      </w:r>
      <w:r w:rsidRPr="00E3127F">
        <w:rPr>
          <w:rFonts w:ascii="Times New Roman" w:hAnsi="Times New Roman"/>
          <w:color w:val="0070C0"/>
        </w:rPr>
        <w:t xml:space="preserve"> </w:t>
      </w:r>
      <w:r w:rsidR="00DD2D71" w:rsidRPr="00557E0C">
        <w:rPr>
          <w:rFonts w:ascii="Times New Roman" w:hAnsi="Times New Roman"/>
          <w:color w:val="0070C0"/>
        </w:rPr>
        <w:t>We revised the text as the reviewer suggested</w:t>
      </w:r>
      <w:ins w:id="191" w:author="Junhong Lee" w:date="2018-11-29T00:13:00Z">
        <w:r w:rsidR="003D6ECB">
          <w:rPr>
            <w:rFonts w:ascii="Times New Roman" w:eastAsiaTheme="minorEastAsia" w:hAnsi="Times New Roman" w:hint="eastAsia"/>
            <w:color w:val="0070C0"/>
            <w:lang w:eastAsia="ko-KR"/>
          </w:rPr>
          <w:t>.</w:t>
        </w:r>
      </w:ins>
    </w:p>
    <w:p w14:paraId="2CD94479" w14:textId="77777777" w:rsidR="00E3127F" w:rsidRPr="00E3127F" w:rsidRDefault="00E3127F" w:rsidP="00E3127F">
      <w:pPr>
        <w:spacing w:line="360" w:lineRule="auto"/>
        <w:rPr>
          <w:rFonts w:ascii="Times New Roman" w:hAnsi="Times New Roman"/>
        </w:rPr>
      </w:pPr>
    </w:p>
    <w:p w14:paraId="2624A156" w14:textId="77777777" w:rsidR="00E3127F" w:rsidRPr="00E3127F" w:rsidRDefault="00E3127F" w:rsidP="00E3127F">
      <w:pPr>
        <w:spacing w:line="360" w:lineRule="auto"/>
        <w:rPr>
          <w:rFonts w:ascii="Times New Roman" w:hAnsi="Times New Roman"/>
        </w:rPr>
      </w:pPr>
      <w:r w:rsidRPr="00E3127F">
        <w:rPr>
          <w:rFonts w:ascii="Times New Roman" w:hAnsi="Times New Roman"/>
        </w:rPr>
        <w:t xml:space="preserve">4. The formulation of the method of </w:t>
      </w:r>
      <w:proofErr w:type="spellStart"/>
      <w:r w:rsidRPr="00E3127F">
        <w:rPr>
          <w:rFonts w:ascii="Times New Roman" w:hAnsi="Times New Roman"/>
        </w:rPr>
        <w:t>Emeis</w:t>
      </w:r>
      <w:proofErr w:type="spellEnd"/>
      <w:r w:rsidRPr="00E3127F">
        <w:rPr>
          <w:rFonts w:ascii="Times New Roman" w:hAnsi="Times New Roman"/>
        </w:rPr>
        <w:t xml:space="preserve"> et al. (2007) on lines 163-165 is different from the formulation presented in table 1 ((z+ delta-z/z) in lines 163-165 and (z-1) in table 1.</w:t>
      </w:r>
    </w:p>
    <w:p w14:paraId="664E2FBD" w14:textId="3B495ECF" w:rsidR="00E3127F" w:rsidRPr="00E3127F" w:rsidRDefault="00E3127F" w:rsidP="00DB209A">
      <w:pPr>
        <w:spacing w:line="360" w:lineRule="auto"/>
        <w:ind w:firstLineChars="100" w:firstLine="241"/>
        <w:jc w:val="both"/>
        <w:rPr>
          <w:rFonts w:ascii="Times New Roman" w:hAnsi="Times New Roman"/>
          <w:color w:val="0070C0"/>
        </w:rPr>
      </w:pPr>
      <w:r w:rsidRPr="00DD2D71">
        <w:rPr>
          <w:rFonts w:ascii="Times New Roman" w:hAnsi="Times New Roman"/>
          <w:b/>
          <w:i/>
          <w:color w:val="0070C0"/>
        </w:rPr>
        <w:t>Reply:</w:t>
      </w:r>
      <w:r w:rsidRPr="00E3127F">
        <w:rPr>
          <w:rFonts w:ascii="Times New Roman" w:hAnsi="Times New Roman"/>
          <w:color w:val="0070C0"/>
        </w:rPr>
        <w:t xml:space="preserve"> </w:t>
      </w:r>
      <w:r w:rsidR="00DD2D71" w:rsidRPr="00557E0C">
        <w:rPr>
          <w:rFonts w:ascii="Times New Roman" w:hAnsi="Times New Roman"/>
          <w:color w:val="0070C0"/>
        </w:rPr>
        <w:t>We revised the text to incorporate the reviewer’s suggestion</w:t>
      </w:r>
      <w:r w:rsidR="00DD2D71">
        <w:rPr>
          <w:rFonts w:ascii="Times New Roman" w:hAnsi="Times New Roman"/>
          <w:color w:val="0070C0"/>
        </w:rPr>
        <w:t>.</w:t>
      </w:r>
    </w:p>
    <w:p w14:paraId="608A5B25" w14:textId="77777777" w:rsidR="00E3127F" w:rsidRPr="00E3127F" w:rsidRDefault="00E3127F" w:rsidP="00E3127F">
      <w:pPr>
        <w:spacing w:line="360" w:lineRule="auto"/>
        <w:rPr>
          <w:rFonts w:ascii="Times New Roman" w:hAnsi="Times New Roman"/>
          <w:szCs w:val="20"/>
        </w:rPr>
      </w:pPr>
    </w:p>
    <w:p w14:paraId="36D79374"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szCs w:val="20"/>
        </w:rPr>
        <w:t xml:space="preserve">5. Add the correlation coefficient to the skill score for daytime and nighttime in table 2. Presently it is given for the complete </w:t>
      </w:r>
      <w:r w:rsidRPr="00E3127F">
        <w:rPr>
          <w:rFonts w:ascii="Times New Roman" w:hAnsi="Times New Roman"/>
          <w:noProof/>
          <w:szCs w:val="20"/>
        </w:rPr>
        <w:t>diurnal</w:t>
      </w:r>
      <w:r w:rsidRPr="00E3127F">
        <w:rPr>
          <w:rFonts w:ascii="Times New Roman" w:hAnsi="Times New Roman"/>
          <w:szCs w:val="20"/>
        </w:rPr>
        <w:t xml:space="preserve"> course only.</w:t>
      </w:r>
    </w:p>
    <w:p w14:paraId="07408A08" w14:textId="0343EA0F" w:rsidR="00E3127F" w:rsidRDefault="00E3127F" w:rsidP="00DB209A">
      <w:pPr>
        <w:spacing w:line="360" w:lineRule="auto"/>
        <w:ind w:firstLineChars="100" w:firstLine="241"/>
        <w:jc w:val="both"/>
        <w:rPr>
          <w:rFonts w:ascii="Times New Roman" w:hAnsi="Times New Roman"/>
          <w:color w:val="0070C0"/>
        </w:rPr>
      </w:pPr>
      <w:r w:rsidRPr="00DD2D71">
        <w:rPr>
          <w:rFonts w:ascii="Times New Roman" w:hAnsi="Times New Roman"/>
          <w:b/>
          <w:i/>
          <w:color w:val="0070C0"/>
        </w:rPr>
        <w:lastRenderedPageBreak/>
        <w:t>Reply</w:t>
      </w:r>
      <w:r w:rsidRPr="00DD2D71">
        <w:rPr>
          <w:rFonts w:ascii="Times New Roman" w:hAnsi="Times New Roman"/>
          <w:i/>
          <w:color w:val="0070C0"/>
        </w:rPr>
        <w:t>:</w:t>
      </w:r>
      <w:r w:rsidRPr="00E3127F">
        <w:rPr>
          <w:rFonts w:ascii="Times New Roman" w:hAnsi="Times New Roman"/>
          <w:color w:val="0070C0"/>
        </w:rPr>
        <w:t xml:space="preserve"> </w:t>
      </w:r>
      <w:r w:rsidR="00DD2D71" w:rsidRPr="00557E0C">
        <w:rPr>
          <w:rFonts w:ascii="Times New Roman" w:hAnsi="Times New Roman"/>
          <w:color w:val="0070C0"/>
        </w:rPr>
        <w:t>We revised the manuscript as the reviewer suggested. Thank you very much.</w:t>
      </w:r>
    </w:p>
    <w:p w14:paraId="7E8DBE7F" w14:textId="1ED20E57" w:rsidR="00DD2D71" w:rsidRDefault="00DD2D71" w:rsidP="00E3127F">
      <w:pPr>
        <w:spacing w:line="360" w:lineRule="auto"/>
        <w:rPr>
          <w:rFonts w:ascii="Times New Roman" w:hAnsi="Times New Roman"/>
          <w:color w:val="0070C0"/>
        </w:rPr>
      </w:pPr>
    </w:p>
    <w:p w14:paraId="7B7CF159" w14:textId="77777777" w:rsidR="00DD2D71" w:rsidRPr="00E3127F" w:rsidRDefault="00DD2D71" w:rsidP="00E3127F">
      <w:pPr>
        <w:spacing w:line="360" w:lineRule="auto"/>
        <w:rPr>
          <w:rFonts w:ascii="Times New Roman" w:hAnsi="Times New Roman"/>
        </w:rPr>
      </w:pPr>
    </w:p>
    <w:p w14:paraId="1EAD8C27" w14:textId="77777777" w:rsidR="00DD2D71" w:rsidRDefault="00DD2D71">
      <w:pPr>
        <w:spacing w:after="160" w:line="259" w:lineRule="auto"/>
        <w:jc w:val="both"/>
        <w:rPr>
          <w:rFonts w:ascii="Times New Roman" w:hAnsi="Times New Roman"/>
          <w:szCs w:val="20"/>
        </w:rPr>
      </w:pPr>
      <w:r>
        <w:rPr>
          <w:rFonts w:ascii="Times New Roman" w:hAnsi="Times New Roman"/>
          <w:szCs w:val="20"/>
        </w:rPr>
        <w:br w:type="page"/>
      </w:r>
    </w:p>
    <w:p w14:paraId="51FC13EC" w14:textId="4200403F" w:rsidR="00E3127F" w:rsidRPr="00B25C4A" w:rsidRDefault="00E3127F" w:rsidP="00E3127F">
      <w:pPr>
        <w:spacing w:line="360" w:lineRule="auto"/>
        <w:rPr>
          <w:rFonts w:ascii="Times New Roman" w:hAnsi="Times New Roman"/>
          <w:b/>
          <w:u w:val="single"/>
        </w:rPr>
      </w:pPr>
      <w:r w:rsidRPr="00B25C4A">
        <w:rPr>
          <w:rFonts w:ascii="Times New Roman" w:hAnsi="Times New Roman"/>
          <w:b/>
          <w:u w:val="single"/>
        </w:rPr>
        <w:lastRenderedPageBreak/>
        <w:t>Reviewer #3</w:t>
      </w:r>
    </w:p>
    <w:p w14:paraId="4E95155B" w14:textId="77777777" w:rsidR="00E3127F" w:rsidRPr="00E3127F" w:rsidRDefault="00E3127F" w:rsidP="00E3127F">
      <w:pPr>
        <w:spacing w:line="360" w:lineRule="auto"/>
        <w:rPr>
          <w:rFonts w:ascii="Times New Roman" w:hAnsi="Times New Roman"/>
          <w:szCs w:val="20"/>
        </w:rPr>
      </w:pPr>
    </w:p>
    <w:p w14:paraId="48612EFB" w14:textId="77777777" w:rsidR="00E3127F" w:rsidRPr="00E3127F" w:rsidRDefault="00E3127F" w:rsidP="00E3127F">
      <w:pPr>
        <w:spacing w:before="240" w:line="360" w:lineRule="auto"/>
        <w:rPr>
          <w:rFonts w:ascii="Times New Roman" w:hAnsi="Times New Roman"/>
          <w:szCs w:val="20"/>
        </w:rPr>
      </w:pPr>
      <w:r w:rsidRPr="00E3127F">
        <w:rPr>
          <w:rFonts w:ascii="Times New Roman" w:hAnsi="Times New Roman"/>
          <w:szCs w:val="20"/>
        </w:rPr>
        <w:t>General comments:</w:t>
      </w:r>
    </w:p>
    <w:p w14:paraId="535434BD"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szCs w:val="20"/>
        </w:rPr>
        <w:t xml:space="preserve">Based on radiosonde observations, the author proposed a modified algorithm to calculate the urban boundary layer height (ZUBL) with ceilometer data. Then, two-month ZUBLs in 2016 </w:t>
      </w:r>
      <w:r w:rsidRPr="00E3127F">
        <w:rPr>
          <w:rFonts w:ascii="Times New Roman" w:hAnsi="Times New Roman"/>
          <w:noProof/>
          <w:szCs w:val="20"/>
        </w:rPr>
        <w:t>were calculated</w:t>
      </w:r>
      <w:r w:rsidRPr="00E3127F">
        <w:rPr>
          <w:rFonts w:ascii="Times New Roman" w:hAnsi="Times New Roman"/>
          <w:szCs w:val="20"/>
        </w:rPr>
        <w:t xml:space="preserve"> and compared with </w:t>
      </w:r>
      <w:r w:rsidRPr="00E3127F">
        <w:rPr>
          <w:rFonts w:ascii="Times New Roman" w:hAnsi="Times New Roman"/>
          <w:noProof/>
          <w:szCs w:val="20"/>
        </w:rPr>
        <w:t>5</w:t>
      </w:r>
      <w:r w:rsidRPr="00E3127F">
        <w:rPr>
          <w:rFonts w:ascii="Times New Roman" w:hAnsi="Times New Roman"/>
          <w:szCs w:val="20"/>
        </w:rPr>
        <w:t xml:space="preserve"> pollutants (PM10, CO, SO2, NO2 </w:t>
      </w:r>
      <w:r w:rsidRPr="00E3127F">
        <w:rPr>
          <w:rFonts w:ascii="Times New Roman" w:hAnsi="Times New Roman"/>
          <w:noProof/>
          <w:szCs w:val="20"/>
        </w:rPr>
        <w:t>and</w:t>
      </w:r>
      <w:r w:rsidRPr="00E3127F">
        <w:rPr>
          <w:rFonts w:ascii="Times New Roman" w:hAnsi="Times New Roman"/>
          <w:szCs w:val="20"/>
        </w:rPr>
        <w:t xml:space="preserve"> O3). It </w:t>
      </w:r>
      <w:r w:rsidRPr="00E3127F">
        <w:rPr>
          <w:rFonts w:ascii="Times New Roman" w:hAnsi="Times New Roman"/>
          <w:noProof/>
          <w:szCs w:val="20"/>
        </w:rPr>
        <w:t>is found</w:t>
      </w:r>
      <w:r w:rsidRPr="00E3127F">
        <w:rPr>
          <w:rFonts w:ascii="Times New Roman" w:hAnsi="Times New Roman"/>
          <w:szCs w:val="20"/>
        </w:rPr>
        <w:t xml:space="preserve"> that ZUBL shows strong negative correlations with primary emitted pollutants such as PM10, CO, SO2, and NO2, and a less strong positive </w:t>
      </w:r>
      <w:r w:rsidRPr="00E3127F">
        <w:rPr>
          <w:rFonts w:ascii="Times New Roman" w:hAnsi="Times New Roman"/>
          <w:noProof/>
          <w:szCs w:val="20"/>
        </w:rPr>
        <w:t>correlation</w:t>
      </w:r>
      <w:r w:rsidRPr="00E3127F">
        <w:rPr>
          <w:rFonts w:ascii="Times New Roman" w:hAnsi="Times New Roman"/>
          <w:szCs w:val="20"/>
        </w:rPr>
        <w:t xml:space="preserve"> with O3. The paper is well-written and worth publication.</w:t>
      </w:r>
    </w:p>
    <w:p w14:paraId="60782388"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szCs w:val="20"/>
        </w:rPr>
        <w:t xml:space="preserve">One concern is about the </w:t>
      </w:r>
      <w:r w:rsidRPr="00E3127F">
        <w:rPr>
          <w:rFonts w:ascii="Times New Roman" w:hAnsi="Times New Roman"/>
          <w:noProof/>
          <w:szCs w:val="20"/>
        </w:rPr>
        <w:t>UBLH</w:t>
      </w:r>
      <w:r w:rsidRPr="00E3127F">
        <w:rPr>
          <w:rFonts w:ascii="Times New Roman" w:hAnsi="Times New Roman"/>
          <w:szCs w:val="20"/>
        </w:rPr>
        <w:t xml:space="preserve"> calculation. The parameters of EE07 </w:t>
      </w:r>
      <w:r w:rsidRPr="00E3127F">
        <w:rPr>
          <w:rFonts w:ascii="Times New Roman" w:hAnsi="Times New Roman"/>
          <w:noProof/>
          <w:szCs w:val="20"/>
        </w:rPr>
        <w:t>are optimized</w:t>
      </w:r>
      <w:r w:rsidRPr="00E3127F">
        <w:rPr>
          <w:rFonts w:ascii="Times New Roman" w:hAnsi="Times New Roman"/>
          <w:szCs w:val="20"/>
        </w:rPr>
        <w:t xml:space="preserve"> with only 18 radiosonde profiles in one day, which may be somewhat limited. Further, the 18 radiosonde profiles are firstly used to retrieve the algorithms' parameters, and then used again to justify the EE07 parameters, which is merely self-justification, so that its reliability is questionable. I encourage the authors to find more profile data (such as the data from meteorological services</w:t>
      </w:r>
      <w:r w:rsidRPr="00E3127F">
        <w:rPr>
          <w:rFonts w:ascii="Times New Roman" w:hAnsi="Times New Roman"/>
          <w:noProof/>
          <w:szCs w:val="20"/>
        </w:rPr>
        <w:t>),</w:t>
      </w:r>
      <w:r w:rsidRPr="00E3127F">
        <w:rPr>
          <w:rFonts w:ascii="Times New Roman" w:hAnsi="Times New Roman"/>
          <w:szCs w:val="20"/>
        </w:rPr>
        <w:t xml:space="preserve"> and use these extra data as a verification.</w:t>
      </w:r>
    </w:p>
    <w:p w14:paraId="445B3ED2" w14:textId="03821B8F" w:rsidR="002C727A" w:rsidRPr="00E3127F" w:rsidRDefault="00E3127F" w:rsidP="00DB209A">
      <w:pPr>
        <w:spacing w:line="360" w:lineRule="auto"/>
        <w:ind w:firstLineChars="100" w:firstLine="241"/>
        <w:jc w:val="both"/>
        <w:rPr>
          <w:rFonts w:ascii="Times New Roman" w:hAnsi="Times New Roman"/>
          <w:color w:val="0070C0"/>
        </w:rPr>
      </w:pPr>
      <w:r w:rsidRPr="002C727A">
        <w:rPr>
          <w:rFonts w:ascii="Times New Roman" w:hAnsi="Times New Roman"/>
          <w:b/>
          <w:i/>
          <w:color w:val="0070C0"/>
          <w:szCs w:val="20"/>
        </w:rPr>
        <w:t>Reply:</w:t>
      </w:r>
      <w:r w:rsidR="002C727A" w:rsidRPr="00557E0C">
        <w:rPr>
          <w:rFonts w:ascii="Times New Roman" w:hAnsi="Times New Roman"/>
          <w:color w:val="0070C0"/>
        </w:rPr>
        <w:t xml:space="preserve"> As the reviewer suggested, we applied for another profile data durin</w:t>
      </w:r>
      <w:r w:rsidR="002C727A">
        <w:rPr>
          <w:rFonts w:ascii="Times New Roman" w:hAnsi="Times New Roman"/>
          <w:color w:val="0070C0"/>
        </w:rPr>
        <w:t>g the study period (See Table R3</w:t>
      </w:r>
      <w:r w:rsidR="002C727A" w:rsidRPr="00557E0C">
        <w:rPr>
          <w:rFonts w:ascii="Times New Roman" w:hAnsi="Times New Roman"/>
          <w:color w:val="0070C0"/>
        </w:rPr>
        <w:t xml:space="preserve"> below). This test gives us the similar results with our manuscript. </w:t>
      </w:r>
      <w:r w:rsidR="002C727A">
        <w:rPr>
          <w:rFonts w:ascii="Times New Roman" w:hAnsi="Times New Roman"/>
          <w:color w:val="0070C0"/>
        </w:rPr>
        <w:t>Thank you.</w:t>
      </w:r>
    </w:p>
    <w:p w14:paraId="7BF7EF52" w14:textId="4ABDFC1B" w:rsidR="00E3127F" w:rsidRPr="00E3127F" w:rsidRDefault="00E3127F" w:rsidP="00E3127F">
      <w:pPr>
        <w:spacing w:line="360" w:lineRule="auto"/>
        <w:rPr>
          <w:rFonts w:ascii="Times New Roman" w:hAnsi="Times New Roman"/>
          <w:color w:val="0070C0"/>
        </w:rPr>
      </w:pPr>
    </w:p>
    <w:p w14:paraId="71A51199" w14:textId="77777777" w:rsidR="00E3127F" w:rsidRPr="00E3127F" w:rsidRDefault="00E3127F" w:rsidP="00E3127F">
      <w:pPr>
        <w:spacing w:line="360" w:lineRule="auto"/>
        <w:rPr>
          <w:rFonts w:ascii="Times New Roman" w:hAnsi="Times New Roman"/>
          <w:color w:val="0070C0"/>
        </w:rPr>
      </w:pPr>
    </w:p>
    <w:p w14:paraId="64A121AD" w14:textId="500D114F" w:rsidR="00E3127F" w:rsidRPr="00E3127F" w:rsidRDefault="002C727A" w:rsidP="00E3127F">
      <w:pPr>
        <w:spacing w:line="360" w:lineRule="auto"/>
        <w:rPr>
          <w:rFonts w:ascii="Times New Roman" w:hAnsi="Times New Roman"/>
          <w:color w:val="0070C0"/>
        </w:rPr>
      </w:pPr>
      <w:r>
        <w:rPr>
          <w:rFonts w:ascii="Times New Roman" w:hAnsi="Times New Roman"/>
          <w:color w:val="0070C0"/>
          <w:szCs w:val="20"/>
        </w:rPr>
        <w:t>Table R3</w:t>
      </w:r>
      <w:r w:rsidR="00E3127F" w:rsidRPr="00E3127F">
        <w:rPr>
          <w:rFonts w:ascii="Times New Roman" w:hAnsi="Times New Roman"/>
          <w:color w:val="0070C0"/>
          <w:szCs w:val="20"/>
        </w:rPr>
        <w:t xml:space="preserve">. Root mean square error and mean bias error for six retrieval algorithm evaluated against four </w:t>
      </w:r>
      <w:del w:id="192" w:author="Junhong Lee" w:date="2018-11-29T09:47:00Z">
        <w:r w:rsidR="00E3127F" w:rsidRPr="00E3127F" w:rsidDel="00A46CBD">
          <w:rPr>
            <w:rFonts w:ascii="Times New Roman" w:hAnsi="Times New Roman"/>
            <w:color w:val="0070C0"/>
            <w:szCs w:val="20"/>
          </w:rPr>
          <w:delText>ozone-</w:delText>
        </w:r>
      </w:del>
      <w:ins w:id="193" w:author="Junhong Lee" w:date="2018-11-29T09:47:00Z">
        <w:r w:rsidR="00A46CBD">
          <w:rPr>
            <w:rFonts w:ascii="Times New Roman" w:hAnsi="Times New Roman"/>
            <w:color w:val="0070C0"/>
            <w:szCs w:val="20"/>
          </w:rPr>
          <w:t>radio</w:t>
        </w:r>
      </w:ins>
      <w:r w:rsidR="00E3127F" w:rsidRPr="00E3127F">
        <w:rPr>
          <w:rFonts w:ascii="Times New Roman" w:hAnsi="Times New Roman"/>
          <w:color w:val="0070C0"/>
          <w:szCs w:val="20"/>
        </w:rPr>
        <w:t xml:space="preserve">sonde measurements which </w:t>
      </w:r>
      <w:r w:rsidR="00E3127F" w:rsidRPr="00E3127F">
        <w:rPr>
          <w:rFonts w:ascii="Times New Roman" w:hAnsi="Times New Roman"/>
          <w:noProof/>
          <w:color w:val="0070C0"/>
          <w:szCs w:val="20"/>
        </w:rPr>
        <w:t>were</w:t>
      </w:r>
      <w:r w:rsidR="00E3127F" w:rsidRPr="00E3127F">
        <w:rPr>
          <w:rFonts w:ascii="Times New Roman" w:hAnsi="Times New Roman"/>
          <w:color w:val="0070C0"/>
          <w:szCs w:val="20"/>
        </w:rPr>
        <w:t xml:space="preserve"> launched at daytime of May 2016. </w:t>
      </w:r>
      <w:r w:rsidR="00E3127F" w:rsidRPr="00E3127F">
        <w:rPr>
          <w:rFonts w:ascii="Times New Roman" w:hAnsi="Times New Roman"/>
          <w:noProof/>
          <w:color w:val="0070C0"/>
          <w:szCs w:val="20"/>
        </w:rPr>
        <w:t>Top skill scores are highlighted by bold fonts</w:t>
      </w:r>
      <w:r w:rsidR="00E3127F" w:rsidRPr="00E3127F">
        <w:rPr>
          <w:rFonts w:ascii="Times New Roman" w:hAnsi="Times New Roman"/>
          <w:color w:val="0070C0"/>
          <w:szCs w:val="20"/>
        </w:rPr>
        <w:t>.</w:t>
      </w:r>
    </w:p>
    <w:tbl>
      <w:tblPr>
        <w:tblW w:w="8881" w:type="dxa"/>
        <w:tblBorders>
          <w:insideH w:val="single" w:sz="4" w:space="0" w:color="auto"/>
          <w:insideV w:val="single" w:sz="4" w:space="0" w:color="auto"/>
        </w:tblBorders>
        <w:tblLayout w:type="fixed"/>
        <w:tblLook w:val="04A0" w:firstRow="1" w:lastRow="0" w:firstColumn="1" w:lastColumn="0" w:noHBand="0" w:noVBand="1"/>
      </w:tblPr>
      <w:tblGrid>
        <w:gridCol w:w="2802"/>
        <w:gridCol w:w="1013"/>
        <w:gridCol w:w="1013"/>
        <w:gridCol w:w="1013"/>
        <w:gridCol w:w="1013"/>
        <w:gridCol w:w="1013"/>
        <w:gridCol w:w="1014"/>
      </w:tblGrid>
      <w:tr w:rsidR="00E3127F" w:rsidRPr="00E3127F" w14:paraId="5949773B" w14:textId="77777777" w:rsidTr="00E3127F">
        <w:tc>
          <w:tcPr>
            <w:tcW w:w="2802" w:type="dxa"/>
            <w:tcBorders>
              <w:top w:val="single" w:sz="4" w:space="0" w:color="auto"/>
              <w:bottom w:val="single" w:sz="4" w:space="0" w:color="auto"/>
              <w:right w:val="nil"/>
            </w:tcBorders>
          </w:tcPr>
          <w:p w14:paraId="1495D6DF" w14:textId="77777777" w:rsidR="00E3127F" w:rsidRPr="00E3127F" w:rsidRDefault="00E3127F" w:rsidP="00E3127F">
            <w:pPr>
              <w:spacing w:line="360" w:lineRule="auto"/>
              <w:jc w:val="center"/>
              <w:rPr>
                <w:rFonts w:ascii="Times New Roman" w:hAnsi="Times New Roman"/>
                <w:color w:val="0070C0"/>
                <w:szCs w:val="20"/>
              </w:rPr>
            </w:pPr>
          </w:p>
        </w:tc>
        <w:tc>
          <w:tcPr>
            <w:tcW w:w="1013" w:type="dxa"/>
            <w:tcBorders>
              <w:top w:val="single" w:sz="4" w:space="0" w:color="auto"/>
              <w:left w:val="nil"/>
              <w:bottom w:val="single" w:sz="4" w:space="0" w:color="auto"/>
              <w:right w:val="nil"/>
            </w:tcBorders>
          </w:tcPr>
          <w:p w14:paraId="5360E780" w14:textId="77777777" w:rsidR="00E3127F" w:rsidRPr="00E3127F" w:rsidRDefault="00E3127F" w:rsidP="00E3127F">
            <w:pPr>
              <w:spacing w:line="360" w:lineRule="auto"/>
              <w:jc w:val="center"/>
              <w:rPr>
                <w:rFonts w:ascii="Times New Roman" w:hAnsi="Times New Roman"/>
                <w:b/>
                <w:color w:val="0070C0"/>
                <w:szCs w:val="20"/>
              </w:rPr>
            </w:pPr>
            <w:r w:rsidRPr="00E3127F">
              <w:rPr>
                <w:rFonts w:ascii="Times New Roman" w:hAnsi="Times New Roman"/>
                <w:b/>
                <w:color w:val="0070C0"/>
                <w:szCs w:val="20"/>
              </w:rPr>
              <w:t>FIR</w:t>
            </w:r>
          </w:p>
        </w:tc>
        <w:tc>
          <w:tcPr>
            <w:tcW w:w="1013" w:type="dxa"/>
            <w:tcBorders>
              <w:top w:val="single" w:sz="4" w:space="0" w:color="auto"/>
              <w:left w:val="nil"/>
              <w:bottom w:val="single" w:sz="4" w:space="0" w:color="auto"/>
              <w:right w:val="nil"/>
            </w:tcBorders>
          </w:tcPr>
          <w:p w14:paraId="479E0612" w14:textId="77777777" w:rsidR="00E3127F" w:rsidRPr="00E3127F" w:rsidRDefault="00E3127F" w:rsidP="00E3127F">
            <w:pPr>
              <w:spacing w:line="360" w:lineRule="auto"/>
              <w:jc w:val="center"/>
              <w:rPr>
                <w:rFonts w:ascii="Times New Roman" w:hAnsi="Times New Roman"/>
                <w:b/>
                <w:color w:val="0070C0"/>
                <w:szCs w:val="20"/>
              </w:rPr>
            </w:pPr>
            <w:r w:rsidRPr="00E3127F">
              <w:rPr>
                <w:rFonts w:ascii="Times New Roman" w:hAnsi="Times New Roman"/>
                <w:b/>
                <w:color w:val="0070C0"/>
                <w:szCs w:val="20"/>
              </w:rPr>
              <w:t>SEC</w:t>
            </w:r>
          </w:p>
        </w:tc>
        <w:tc>
          <w:tcPr>
            <w:tcW w:w="1013" w:type="dxa"/>
            <w:tcBorders>
              <w:top w:val="single" w:sz="4" w:space="0" w:color="auto"/>
              <w:left w:val="nil"/>
              <w:bottom w:val="single" w:sz="4" w:space="0" w:color="auto"/>
              <w:right w:val="nil"/>
            </w:tcBorders>
          </w:tcPr>
          <w:p w14:paraId="145BC1F3" w14:textId="77777777" w:rsidR="00E3127F" w:rsidRPr="00E3127F" w:rsidRDefault="00E3127F" w:rsidP="00E3127F">
            <w:pPr>
              <w:spacing w:line="360" w:lineRule="auto"/>
              <w:jc w:val="center"/>
              <w:rPr>
                <w:rFonts w:ascii="Times New Roman" w:hAnsi="Times New Roman"/>
                <w:b/>
                <w:color w:val="0070C0"/>
                <w:szCs w:val="20"/>
              </w:rPr>
            </w:pPr>
            <w:r w:rsidRPr="00E3127F">
              <w:rPr>
                <w:rFonts w:ascii="Times New Roman" w:hAnsi="Times New Roman"/>
                <w:b/>
                <w:color w:val="0070C0"/>
                <w:szCs w:val="20"/>
              </w:rPr>
              <w:t>LOG</w:t>
            </w:r>
          </w:p>
        </w:tc>
        <w:tc>
          <w:tcPr>
            <w:tcW w:w="1013" w:type="dxa"/>
            <w:tcBorders>
              <w:top w:val="single" w:sz="4" w:space="0" w:color="auto"/>
              <w:left w:val="nil"/>
              <w:bottom w:val="single" w:sz="4" w:space="0" w:color="auto"/>
              <w:right w:val="nil"/>
            </w:tcBorders>
          </w:tcPr>
          <w:p w14:paraId="1F2C3FDA" w14:textId="77777777" w:rsidR="00E3127F" w:rsidRPr="00E3127F" w:rsidRDefault="00E3127F" w:rsidP="00E3127F">
            <w:pPr>
              <w:spacing w:line="360" w:lineRule="auto"/>
              <w:jc w:val="center"/>
              <w:rPr>
                <w:rFonts w:ascii="Times New Roman" w:hAnsi="Times New Roman"/>
                <w:b/>
                <w:color w:val="0070C0"/>
                <w:szCs w:val="20"/>
              </w:rPr>
            </w:pPr>
            <w:r w:rsidRPr="00E3127F">
              <w:rPr>
                <w:rFonts w:ascii="Times New Roman" w:hAnsi="Times New Roman"/>
                <w:b/>
                <w:color w:val="0070C0"/>
                <w:szCs w:val="20"/>
              </w:rPr>
              <w:t>E07</w:t>
            </w:r>
          </w:p>
        </w:tc>
        <w:tc>
          <w:tcPr>
            <w:tcW w:w="1013" w:type="dxa"/>
            <w:tcBorders>
              <w:top w:val="single" w:sz="4" w:space="0" w:color="auto"/>
              <w:left w:val="nil"/>
              <w:bottom w:val="single" w:sz="4" w:space="0" w:color="auto"/>
              <w:right w:val="nil"/>
            </w:tcBorders>
          </w:tcPr>
          <w:p w14:paraId="7F9A46FD" w14:textId="77777777" w:rsidR="00E3127F" w:rsidRPr="00E3127F" w:rsidRDefault="00E3127F" w:rsidP="00E3127F">
            <w:pPr>
              <w:spacing w:line="360" w:lineRule="auto"/>
              <w:jc w:val="center"/>
              <w:rPr>
                <w:rFonts w:ascii="Times New Roman" w:hAnsi="Times New Roman"/>
                <w:b/>
                <w:color w:val="0070C0"/>
                <w:szCs w:val="20"/>
              </w:rPr>
            </w:pPr>
            <w:r w:rsidRPr="00E3127F">
              <w:rPr>
                <w:rFonts w:ascii="Times New Roman" w:hAnsi="Times New Roman"/>
                <w:b/>
                <w:color w:val="0070C0"/>
                <w:szCs w:val="20"/>
              </w:rPr>
              <w:t>VAI</w:t>
            </w:r>
          </w:p>
        </w:tc>
        <w:tc>
          <w:tcPr>
            <w:tcW w:w="1014" w:type="dxa"/>
            <w:tcBorders>
              <w:top w:val="single" w:sz="4" w:space="0" w:color="auto"/>
              <w:left w:val="nil"/>
              <w:bottom w:val="single" w:sz="4" w:space="0" w:color="auto"/>
            </w:tcBorders>
          </w:tcPr>
          <w:p w14:paraId="5CA24BF9" w14:textId="77777777" w:rsidR="00E3127F" w:rsidRPr="00E3127F" w:rsidRDefault="00E3127F" w:rsidP="00E3127F">
            <w:pPr>
              <w:spacing w:line="360" w:lineRule="auto"/>
              <w:jc w:val="center"/>
              <w:rPr>
                <w:rFonts w:ascii="Times New Roman" w:hAnsi="Times New Roman"/>
                <w:b/>
                <w:color w:val="0070C0"/>
                <w:szCs w:val="20"/>
              </w:rPr>
            </w:pPr>
            <w:r w:rsidRPr="00E3127F">
              <w:rPr>
                <w:rFonts w:ascii="Times New Roman" w:hAnsi="Times New Roman"/>
                <w:b/>
                <w:color w:val="0070C0"/>
                <w:szCs w:val="20"/>
              </w:rPr>
              <w:t>EE07</w:t>
            </w:r>
          </w:p>
        </w:tc>
      </w:tr>
      <w:tr w:rsidR="00E3127F" w:rsidRPr="00E3127F" w14:paraId="515F5686" w14:textId="77777777" w:rsidTr="00E3127F">
        <w:tc>
          <w:tcPr>
            <w:tcW w:w="2802" w:type="dxa"/>
            <w:tcBorders>
              <w:top w:val="single" w:sz="4" w:space="0" w:color="auto"/>
              <w:bottom w:val="nil"/>
              <w:right w:val="nil"/>
            </w:tcBorders>
          </w:tcPr>
          <w:p w14:paraId="72700239" w14:textId="77777777" w:rsidR="00E3127F" w:rsidRPr="00E3127F" w:rsidRDefault="00E3127F" w:rsidP="00E3127F">
            <w:pPr>
              <w:spacing w:line="360" w:lineRule="auto"/>
              <w:rPr>
                <w:rFonts w:ascii="Times New Roman" w:hAnsi="Times New Roman"/>
                <w:b/>
                <w:color w:val="0070C0"/>
                <w:szCs w:val="20"/>
              </w:rPr>
            </w:pPr>
          </w:p>
        </w:tc>
        <w:tc>
          <w:tcPr>
            <w:tcW w:w="1013" w:type="dxa"/>
            <w:tcBorders>
              <w:top w:val="single" w:sz="4" w:space="0" w:color="auto"/>
              <w:left w:val="nil"/>
              <w:bottom w:val="nil"/>
              <w:right w:val="nil"/>
            </w:tcBorders>
            <w:hideMark/>
          </w:tcPr>
          <w:p w14:paraId="4E124535" w14:textId="77777777" w:rsidR="00E3127F" w:rsidRPr="00E3127F" w:rsidRDefault="00E3127F" w:rsidP="00E3127F">
            <w:pPr>
              <w:spacing w:line="360" w:lineRule="auto"/>
              <w:rPr>
                <w:rFonts w:ascii="Times New Roman" w:hAnsi="Times New Roman"/>
                <w:color w:val="0070C0"/>
                <w:szCs w:val="20"/>
              </w:rPr>
            </w:pPr>
          </w:p>
        </w:tc>
        <w:tc>
          <w:tcPr>
            <w:tcW w:w="1013" w:type="dxa"/>
            <w:tcBorders>
              <w:top w:val="single" w:sz="4" w:space="0" w:color="auto"/>
              <w:left w:val="nil"/>
              <w:bottom w:val="nil"/>
              <w:right w:val="nil"/>
            </w:tcBorders>
            <w:hideMark/>
          </w:tcPr>
          <w:p w14:paraId="2DF5EFE0" w14:textId="77777777" w:rsidR="00E3127F" w:rsidRPr="00E3127F" w:rsidRDefault="00E3127F" w:rsidP="00E3127F">
            <w:pPr>
              <w:spacing w:line="360" w:lineRule="auto"/>
              <w:rPr>
                <w:rFonts w:ascii="Times New Roman" w:hAnsi="Times New Roman"/>
                <w:color w:val="0070C0"/>
                <w:szCs w:val="20"/>
              </w:rPr>
            </w:pPr>
          </w:p>
        </w:tc>
        <w:tc>
          <w:tcPr>
            <w:tcW w:w="1013" w:type="dxa"/>
            <w:tcBorders>
              <w:top w:val="single" w:sz="4" w:space="0" w:color="auto"/>
              <w:left w:val="nil"/>
              <w:bottom w:val="nil"/>
              <w:right w:val="nil"/>
            </w:tcBorders>
            <w:hideMark/>
          </w:tcPr>
          <w:p w14:paraId="4F00343F" w14:textId="77777777" w:rsidR="00E3127F" w:rsidRPr="00E3127F" w:rsidRDefault="00E3127F" w:rsidP="00E3127F">
            <w:pPr>
              <w:spacing w:line="360" w:lineRule="auto"/>
              <w:rPr>
                <w:rFonts w:ascii="Times New Roman" w:hAnsi="Times New Roman"/>
                <w:color w:val="0070C0"/>
                <w:szCs w:val="20"/>
              </w:rPr>
            </w:pPr>
          </w:p>
        </w:tc>
        <w:tc>
          <w:tcPr>
            <w:tcW w:w="1013" w:type="dxa"/>
            <w:tcBorders>
              <w:top w:val="single" w:sz="4" w:space="0" w:color="auto"/>
              <w:left w:val="nil"/>
              <w:bottom w:val="nil"/>
              <w:right w:val="nil"/>
            </w:tcBorders>
          </w:tcPr>
          <w:p w14:paraId="55E146DA" w14:textId="77777777" w:rsidR="00E3127F" w:rsidRPr="00E3127F" w:rsidRDefault="00E3127F" w:rsidP="00E3127F">
            <w:pPr>
              <w:spacing w:line="360" w:lineRule="auto"/>
              <w:rPr>
                <w:rFonts w:ascii="Times New Roman" w:hAnsi="Times New Roman"/>
                <w:color w:val="0070C0"/>
                <w:szCs w:val="20"/>
              </w:rPr>
            </w:pPr>
          </w:p>
        </w:tc>
        <w:tc>
          <w:tcPr>
            <w:tcW w:w="1013" w:type="dxa"/>
            <w:tcBorders>
              <w:top w:val="single" w:sz="4" w:space="0" w:color="auto"/>
              <w:left w:val="nil"/>
              <w:bottom w:val="nil"/>
              <w:right w:val="nil"/>
            </w:tcBorders>
          </w:tcPr>
          <w:p w14:paraId="3E67FD9A" w14:textId="77777777" w:rsidR="00E3127F" w:rsidRPr="00E3127F" w:rsidRDefault="00E3127F" w:rsidP="00E3127F">
            <w:pPr>
              <w:spacing w:line="360" w:lineRule="auto"/>
              <w:rPr>
                <w:rFonts w:ascii="Times New Roman" w:hAnsi="Times New Roman"/>
                <w:color w:val="0070C0"/>
                <w:szCs w:val="20"/>
              </w:rPr>
            </w:pPr>
          </w:p>
        </w:tc>
        <w:tc>
          <w:tcPr>
            <w:tcW w:w="1014" w:type="dxa"/>
            <w:tcBorders>
              <w:top w:val="single" w:sz="4" w:space="0" w:color="auto"/>
              <w:left w:val="nil"/>
              <w:bottom w:val="nil"/>
            </w:tcBorders>
            <w:hideMark/>
          </w:tcPr>
          <w:p w14:paraId="3678BFB5" w14:textId="77777777" w:rsidR="00E3127F" w:rsidRPr="00E3127F" w:rsidRDefault="00E3127F" w:rsidP="00E3127F">
            <w:pPr>
              <w:spacing w:line="360" w:lineRule="auto"/>
              <w:rPr>
                <w:rFonts w:ascii="Times New Roman" w:hAnsi="Times New Roman"/>
                <w:color w:val="0070C0"/>
                <w:szCs w:val="20"/>
              </w:rPr>
            </w:pPr>
          </w:p>
        </w:tc>
      </w:tr>
      <w:tr w:rsidR="00E3127F" w:rsidRPr="00E3127F" w14:paraId="62DDF448" w14:textId="77777777" w:rsidTr="00E3127F">
        <w:tc>
          <w:tcPr>
            <w:tcW w:w="2802" w:type="dxa"/>
            <w:tcBorders>
              <w:top w:val="nil"/>
              <w:bottom w:val="nil"/>
              <w:right w:val="nil"/>
            </w:tcBorders>
          </w:tcPr>
          <w:p w14:paraId="51872F5E"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Mean bias error (m)</w:t>
            </w:r>
          </w:p>
        </w:tc>
        <w:tc>
          <w:tcPr>
            <w:tcW w:w="1013" w:type="dxa"/>
            <w:tcBorders>
              <w:top w:val="nil"/>
              <w:left w:val="nil"/>
              <w:bottom w:val="nil"/>
              <w:right w:val="nil"/>
            </w:tcBorders>
          </w:tcPr>
          <w:p w14:paraId="4A30F713"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1525.7</w:t>
            </w:r>
          </w:p>
        </w:tc>
        <w:tc>
          <w:tcPr>
            <w:tcW w:w="1013" w:type="dxa"/>
            <w:tcBorders>
              <w:top w:val="nil"/>
              <w:left w:val="nil"/>
              <w:bottom w:val="nil"/>
              <w:right w:val="nil"/>
            </w:tcBorders>
          </w:tcPr>
          <w:p w14:paraId="53836A25"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756.5</w:t>
            </w:r>
          </w:p>
        </w:tc>
        <w:tc>
          <w:tcPr>
            <w:tcW w:w="1013" w:type="dxa"/>
            <w:tcBorders>
              <w:top w:val="nil"/>
              <w:left w:val="nil"/>
              <w:bottom w:val="nil"/>
              <w:right w:val="nil"/>
            </w:tcBorders>
          </w:tcPr>
          <w:p w14:paraId="738BE9E6"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730.8</w:t>
            </w:r>
          </w:p>
        </w:tc>
        <w:tc>
          <w:tcPr>
            <w:tcW w:w="1013" w:type="dxa"/>
            <w:tcBorders>
              <w:top w:val="nil"/>
              <w:left w:val="nil"/>
              <w:bottom w:val="nil"/>
              <w:right w:val="nil"/>
            </w:tcBorders>
          </w:tcPr>
          <w:p w14:paraId="5999224D" w14:textId="6A8C7A6C" w:rsidR="00E3127F" w:rsidRPr="00831611" w:rsidRDefault="00831611" w:rsidP="00E3127F">
            <w:pPr>
              <w:spacing w:line="360" w:lineRule="auto"/>
              <w:rPr>
                <w:rFonts w:ascii="Times New Roman" w:hAnsi="Times New Roman"/>
                <w:b/>
                <w:color w:val="0070C0"/>
                <w:szCs w:val="20"/>
                <w:rPrChange w:id="194" w:author="Junhong Lee" w:date="2018-11-29T11:22:00Z">
                  <w:rPr>
                    <w:rFonts w:ascii="Times New Roman" w:hAnsi="Times New Roman"/>
                    <w:color w:val="0070C0"/>
                    <w:szCs w:val="20"/>
                  </w:rPr>
                </w:rPrChange>
              </w:rPr>
            </w:pPr>
            <w:ins w:id="195" w:author="Junhong Lee" w:date="2018-11-29T11:22:00Z">
              <w:r w:rsidRPr="00831611">
                <w:rPr>
                  <w:rFonts w:ascii="Times New Roman" w:hAnsi="Times New Roman"/>
                  <w:b/>
                  <w:color w:val="0070C0"/>
                  <w:szCs w:val="20"/>
                  <w:rPrChange w:id="196" w:author="Junhong Lee" w:date="2018-11-29T11:22:00Z">
                    <w:rPr>
                      <w:rFonts w:ascii="Times New Roman" w:hAnsi="Times New Roman"/>
                      <w:color w:val="0070C0"/>
                      <w:szCs w:val="20"/>
                    </w:rPr>
                  </w:rPrChange>
                </w:rPr>
                <w:t>-66.5</w:t>
              </w:r>
            </w:ins>
            <w:del w:id="197" w:author="Junhong Lee" w:date="2018-11-29T11:22:00Z">
              <w:r w:rsidR="00E3127F" w:rsidRPr="00831611" w:rsidDel="00831611">
                <w:rPr>
                  <w:rFonts w:ascii="Times New Roman" w:hAnsi="Times New Roman"/>
                  <w:b/>
                  <w:color w:val="0070C0"/>
                  <w:szCs w:val="20"/>
                  <w:rPrChange w:id="198" w:author="Junhong Lee" w:date="2018-11-29T11:22:00Z">
                    <w:rPr>
                      <w:rFonts w:ascii="Times New Roman" w:hAnsi="Times New Roman"/>
                      <w:color w:val="0070C0"/>
                      <w:szCs w:val="20"/>
                    </w:rPr>
                  </w:rPrChange>
                </w:rPr>
                <w:delText>324.2</w:delText>
              </w:r>
            </w:del>
          </w:p>
        </w:tc>
        <w:tc>
          <w:tcPr>
            <w:tcW w:w="1013" w:type="dxa"/>
            <w:tcBorders>
              <w:top w:val="nil"/>
              <w:left w:val="nil"/>
              <w:bottom w:val="nil"/>
              <w:right w:val="nil"/>
            </w:tcBorders>
          </w:tcPr>
          <w:p w14:paraId="62C5C6A7"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154.4</w:t>
            </w:r>
          </w:p>
        </w:tc>
        <w:tc>
          <w:tcPr>
            <w:tcW w:w="1014" w:type="dxa"/>
            <w:tcBorders>
              <w:top w:val="nil"/>
              <w:left w:val="nil"/>
              <w:bottom w:val="nil"/>
            </w:tcBorders>
          </w:tcPr>
          <w:p w14:paraId="5862D6F9"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-264.7</w:t>
            </w:r>
          </w:p>
        </w:tc>
      </w:tr>
      <w:tr w:rsidR="00E3127F" w:rsidRPr="00E3127F" w14:paraId="45000D08" w14:textId="77777777" w:rsidTr="00E3127F">
        <w:tc>
          <w:tcPr>
            <w:tcW w:w="2802" w:type="dxa"/>
            <w:tcBorders>
              <w:top w:val="nil"/>
              <w:bottom w:val="single" w:sz="4" w:space="0" w:color="auto"/>
              <w:right w:val="nil"/>
            </w:tcBorders>
          </w:tcPr>
          <w:p w14:paraId="77F16896"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Root mean square error (m)</w:t>
            </w:r>
          </w:p>
        </w:tc>
        <w:tc>
          <w:tcPr>
            <w:tcW w:w="1013" w:type="dxa"/>
            <w:tcBorders>
              <w:top w:val="nil"/>
              <w:left w:val="nil"/>
              <w:bottom w:val="single" w:sz="4" w:space="0" w:color="auto"/>
              <w:right w:val="nil"/>
            </w:tcBorders>
          </w:tcPr>
          <w:p w14:paraId="03463B0E"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1803.6</w:t>
            </w:r>
          </w:p>
        </w:tc>
        <w:tc>
          <w:tcPr>
            <w:tcW w:w="1013" w:type="dxa"/>
            <w:tcBorders>
              <w:top w:val="nil"/>
              <w:left w:val="nil"/>
              <w:bottom w:val="single" w:sz="4" w:space="0" w:color="auto"/>
              <w:right w:val="nil"/>
            </w:tcBorders>
          </w:tcPr>
          <w:p w14:paraId="3854459A"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1344.5</w:t>
            </w:r>
          </w:p>
        </w:tc>
        <w:tc>
          <w:tcPr>
            <w:tcW w:w="1013" w:type="dxa"/>
            <w:tcBorders>
              <w:top w:val="nil"/>
              <w:left w:val="nil"/>
              <w:bottom w:val="single" w:sz="4" w:space="0" w:color="auto"/>
              <w:right w:val="nil"/>
            </w:tcBorders>
          </w:tcPr>
          <w:p w14:paraId="13FF03A9"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1040.5</w:t>
            </w:r>
          </w:p>
        </w:tc>
        <w:tc>
          <w:tcPr>
            <w:tcW w:w="1013" w:type="dxa"/>
            <w:tcBorders>
              <w:top w:val="nil"/>
              <w:left w:val="nil"/>
              <w:bottom w:val="single" w:sz="4" w:space="0" w:color="auto"/>
              <w:right w:val="nil"/>
            </w:tcBorders>
          </w:tcPr>
          <w:p w14:paraId="393C254A" w14:textId="2D492049" w:rsidR="00E3127F" w:rsidRPr="00E3127F" w:rsidRDefault="00831611" w:rsidP="00E3127F">
            <w:pPr>
              <w:spacing w:line="360" w:lineRule="auto"/>
              <w:rPr>
                <w:rFonts w:ascii="Times New Roman" w:hAnsi="Times New Roman"/>
                <w:color w:val="0070C0"/>
                <w:szCs w:val="20"/>
              </w:rPr>
            </w:pPr>
            <w:ins w:id="199" w:author="Junhong Lee" w:date="2018-11-29T11:22:00Z">
              <w:r>
                <w:rPr>
                  <w:rFonts w:ascii="Times New Roman" w:hAnsi="Times New Roman"/>
                  <w:color w:val="0070C0"/>
                  <w:szCs w:val="20"/>
                </w:rPr>
                <w:t>932.4</w:t>
              </w:r>
            </w:ins>
            <w:del w:id="200" w:author="Junhong Lee" w:date="2018-11-29T11:22:00Z">
              <w:r w:rsidR="00E3127F" w:rsidRPr="00E3127F" w:rsidDel="00831611">
                <w:rPr>
                  <w:rFonts w:ascii="Times New Roman" w:hAnsi="Times New Roman"/>
                  <w:color w:val="0070C0"/>
                  <w:szCs w:val="20"/>
                </w:rPr>
                <w:delText>416.0</w:delText>
              </w:r>
            </w:del>
          </w:p>
        </w:tc>
        <w:tc>
          <w:tcPr>
            <w:tcW w:w="1013" w:type="dxa"/>
            <w:tcBorders>
              <w:top w:val="nil"/>
              <w:left w:val="nil"/>
              <w:bottom w:val="single" w:sz="4" w:space="0" w:color="auto"/>
              <w:right w:val="nil"/>
            </w:tcBorders>
          </w:tcPr>
          <w:p w14:paraId="536F58E1" w14:textId="77777777" w:rsidR="00E3127F" w:rsidRPr="00E3127F" w:rsidRDefault="00E3127F" w:rsidP="00E3127F">
            <w:pPr>
              <w:spacing w:line="360" w:lineRule="auto"/>
              <w:rPr>
                <w:rFonts w:ascii="Times New Roman" w:hAnsi="Times New Roman"/>
                <w:color w:val="0070C0"/>
                <w:szCs w:val="20"/>
              </w:rPr>
            </w:pPr>
            <w:r w:rsidRPr="00E3127F">
              <w:rPr>
                <w:rFonts w:ascii="Times New Roman" w:hAnsi="Times New Roman"/>
                <w:color w:val="0070C0"/>
                <w:szCs w:val="20"/>
              </w:rPr>
              <w:t>569.0</w:t>
            </w:r>
          </w:p>
        </w:tc>
        <w:tc>
          <w:tcPr>
            <w:tcW w:w="1014" w:type="dxa"/>
            <w:tcBorders>
              <w:top w:val="nil"/>
              <w:left w:val="nil"/>
              <w:bottom w:val="single" w:sz="4" w:space="0" w:color="auto"/>
            </w:tcBorders>
          </w:tcPr>
          <w:p w14:paraId="71B19723" w14:textId="77777777" w:rsidR="00E3127F" w:rsidRPr="00E3127F" w:rsidRDefault="00E3127F" w:rsidP="00E3127F">
            <w:pPr>
              <w:spacing w:line="360" w:lineRule="auto"/>
              <w:rPr>
                <w:rFonts w:ascii="Times New Roman" w:hAnsi="Times New Roman"/>
                <w:b/>
                <w:color w:val="0070C0"/>
                <w:szCs w:val="20"/>
              </w:rPr>
            </w:pPr>
            <w:r w:rsidRPr="00E3127F">
              <w:rPr>
                <w:rFonts w:ascii="Times New Roman" w:hAnsi="Times New Roman"/>
                <w:b/>
                <w:color w:val="0070C0"/>
                <w:szCs w:val="20"/>
              </w:rPr>
              <w:t>390.3</w:t>
            </w:r>
          </w:p>
        </w:tc>
      </w:tr>
    </w:tbl>
    <w:p w14:paraId="2E00B45D" w14:textId="77777777" w:rsidR="00E3127F" w:rsidRPr="00E3127F" w:rsidRDefault="00E3127F" w:rsidP="00E3127F">
      <w:pPr>
        <w:spacing w:line="360" w:lineRule="auto"/>
        <w:rPr>
          <w:rFonts w:ascii="Times New Roman" w:hAnsi="Times New Roman"/>
        </w:rPr>
      </w:pPr>
    </w:p>
    <w:p w14:paraId="6C14200F"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szCs w:val="20"/>
        </w:rPr>
        <w:t>Minor comments:</w:t>
      </w:r>
    </w:p>
    <w:p w14:paraId="5B1EDC34" w14:textId="77777777" w:rsidR="00E3127F" w:rsidRPr="00E3127F" w:rsidRDefault="00E3127F" w:rsidP="00E3127F">
      <w:pPr>
        <w:spacing w:line="360" w:lineRule="auto"/>
        <w:rPr>
          <w:rFonts w:ascii="Times New Roman" w:hAnsi="Times New Roman"/>
        </w:rPr>
      </w:pPr>
      <w:r w:rsidRPr="00E3127F">
        <w:rPr>
          <w:rFonts w:ascii="Times New Roman" w:hAnsi="Times New Roman"/>
          <w:szCs w:val="20"/>
        </w:rPr>
        <w:t xml:space="preserve">1. </w:t>
      </w:r>
      <w:r w:rsidRPr="00E3127F">
        <w:rPr>
          <w:rFonts w:ascii="Times New Roman" w:hAnsi="Times New Roman"/>
        </w:rPr>
        <w:t>Line 24: 'dilution' may be changed to 'dilution/accumulation' to include the accumulation effect after sunset.</w:t>
      </w:r>
    </w:p>
    <w:p w14:paraId="49F2A15D" w14:textId="4B739235" w:rsidR="00E3127F" w:rsidRPr="00E3127F" w:rsidRDefault="00E3127F" w:rsidP="00DB209A">
      <w:pPr>
        <w:spacing w:line="360" w:lineRule="auto"/>
        <w:ind w:firstLineChars="100" w:firstLine="241"/>
        <w:jc w:val="both"/>
        <w:rPr>
          <w:rFonts w:ascii="Times New Roman" w:hAnsi="Times New Roman"/>
          <w:color w:val="0070C0"/>
          <w:szCs w:val="20"/>
        </w:rPr>
      </w:pPr>
      <w:r w:rsidRPr="002C727A">
        <w:rPr>
          <w:rFonts w:ascii="Times New Roman" w:hAnsi="Times New Roman"/>
          <w:b/>
          <w:i/>
          <w:color w:val="0070C0"/>
          <w:szCs w:val="20"/>
        </w:rPr>
        <w:lastRenderedPageBreak/>
        <w:t>Reply:</w:t>
      </w:r>
      <w:r w:rsidRPr="00E3127F">
        <w:rPr>
          <w:rFonts w:ascii="Times New Roman" w:hAnsi="Times New Roman"/>
          <w:color w:val="0070C0"/>
          <w:szCs w:val="20"/>
        </w:rPr>
        <w:t xml:space="preserve"> </w:t>
      </w:r>
      <w:r w:rsidR="002C727A" w:rsidRPr="00557E0C">
        <w:rPr>
          <w:rFonts w:ascii="Times New Roman" w:hAnsi="Times New Roman"/>
          <w:color w:val="0070C0"/>
        </w:rPr>
        <w:t xml:space="preserve">Please consider that we analyzed the daytime data only and </w:t>
      </w:r>
      <w:r w:rsidR="002C727A">
        <w:rPr>
          <w:rFonts w:ascii="Times New Roman" w:hAnsi="Times New Roman"/>
          <w:color w:val="0070C0"/>
        </w:rPr>
        <w:t xml:space="preserve">so </w:t>
      </w:r>
      <w:r w:rsidR="002C727A" w:rsidRPr="00557E0C">
        <w:rPr>
          <w:rFonts w:ascii="Times New Roman" w:hAnsi="Times New Roman"/>
          <w:color w:val="0070C0"/>
        </w:rPr>
        <w:t>we want to use dilution instead of accumulation</w:t>
      </w:r>
      <w:r w:rsidR="002C727A">
        <w:rPr>
          <w:rFonts w:ascii="Times New Roman" w:hAnsi="Times New Roman"/>
          <w:color w:val="0070C0"/>
          <w:szCs w:val="20"/>
        </w:rPr>
        <w:t>.</w:t>
      </w:r>
    </w:p>
    <w:p w14:paraId="7C254AE4" w14:textId="77777777" w:rsidR="00E3127F" w:rsidRPr="00E3127F" w:rsidRDefault="00E3127F" w:rsidP="00E3127F">
      <w:pPr>
        <w:spacing w:line="360" w:lineRule="auto"/>
        <w:rPr>
          <w:rFonts w:ascii="Times New Roman" w:hAnsi="Times New Roman"/>
          <w:szCs w:val="20"/>
        </w:rPr>
      </w:pPr>
    </w:p>
    <w:p w14:paraId="3DB7126D" w14:textId="77777777" w:rsidR="00E3127F" w:rsidRPr="00E3127F" w:rsidRDefault="00E3127F" w:rsidP="00E3127F">
      <w:pPr>
        <w:spacing w:line="360" w:lineRule="auto"/>
        <w:rPr>
          <w:rFonts w:ascii="Times New Roman" w:hAnsi="Times New Roman"/>
        </w:rPr>
      </w:pPr>
      <w:r w:rsidRPr="00E3127F">
        <w:rPr>
          <w:rFonts w:ascii="Times New Roman" w:hAnsi="Times New Roman"/>
          <w:szCs w:val="20"/>
        </w:rPr>
        <w:t>2.</w:t>
      </w:r>
      <w:r w:rsidRPr="00E3127F">
        <w:rPr>
          <w:rFonts w:ascii="Times New Roman" w:hAnsi="Times New Roman"/>
        </w:rPr>
        <w:t xml:space="preserve"> Line 68: 'dilute' changed to 'are diluted</w:t>
      </w:r>
      <w:r w:rsidRPr="00E3127F">
        <w:rPr>
          <w:rFonts w:ascii="Times New Roman" w:hAnsi="Times New Roman"/>
          <w:noProof/>
        </w:rPr>
        <w:t>'.</w:t>
      </w:r>
    </w:p>
    <w:p w14:paraId="334AB458" w14:textId="19AF9E9F" w:rsidR="00E3127F" w:rsidRPr="00E3127F" w:rsidRDefault="00E3127F" w:rsidP="00DB209A">
      <w:pPr>
        <w:spacing w:line="360" w:lineRule="auto"/>
        <w:ind w:firstLineChars="100" w:firstLine="241"/>
        <w:jc w:val="both"/>
        <w:rPr>
          <w:rFonts w:ascii="Times New Roman" w:hAnsi="Times New Roman"/>
          <w:color w:val="0070C0"/>
          <w:szCs w:val="20"/>
        </w:rPr>
      </w:pPr>
      <w:r w:rsidRPr="002C727A">
        <w:rPr>
          <w:rFonts w:ascii="Times New Roman" w:hAnsi="Times New Roman"/>
          <w:b/>
          <w:i/>
          <w:color w:val="0070C0"/>
          <w:szCs w:val="20"/>
        </w:rPr>
        <w:t>Reply:</w:t>
      </w:r>
      <w:r w:rsidRPr="00E3127F">
        <w:rPr>
          <w:rFonts w:ascii="Times New Roman" w:hAnsi="Times New Roman"/>
          <w:color w:val="0070C0"/>
          <w:szCs w:val="20"/>
        </w:rPr>
        <w:t xml:space="preserve"> </w:t>
      </w:r>
      <w:r w:rsidR="002C727A" w:rsidRPr="00557E0C">
        <w:rPr>
          <w:rFonts w:ascii="Times New Roman" w:hAnsi="Times New Roman"/>
          <w:color w:val="0070C0"/>
        </w:rPr>
        <w:t>We revised the text to incorporate the reviewer’s comment.</w:t>
      </w:r>
    </w:p>
    <w:p w14:paraId="53F55827" w14:textId="77777777" w:rsidR="00E3127F" w:rsidRPr="00E3127F" w:rsidRDefault="00E3127F" w:rsidP="00E3127F">
      <w:pPr>
        <w:spacing w:line="360" w:lineRule="auto"/>
        <w:rPr>
          <w:rFonts w:ascii="Times New Roman" w:hAnsi="Times New Roman"/>
          <w:szCs w:val="20"/>
        </w:rPr>
      </w:pPr>
    </w:p>
    <w:p w14:paraId="0643B540" w14:textId="77777777" w:rsidR="00E3127F" w:rsidRPr="00E3127F" w:rsidRDefault="00E3127F" w:rsidP="00E3127F">
      <w:pPr>
        <w:spacing w:line="360" w:lineRule="auto"/>
        <w:rPr>
          <w:rFonts w:ascii="Times New Roman" w:hAnsi="Times New Roman"/>
          <w:szCs w:val="20"/>
        </w:rPr>
      </w:pPr>
      <w:r w:rsidRPr="00E3127F">
        <w:rPr>
          <w:rFonts w:ascii="Times New Roman" w:hAnsi="Times New Roman"/>
        </w:rPr>
        <w:t>3. Line 99: 'levels' changed to ' levels,</w:t>
      </w:r>
      <w:r w:rsidRPr="00E3127F">
        <w:rPr>
          <w:rFonts w:ascii="Times New Roman" w:hAnsi="Times New Roman"/>
          <w:noProof/>
        </w:rPr>
        <w:t>',</w:t>
      </w:r>
      <w:r w:rsidRPr="00E3127F">
        <w:rPr>
          <w:rFonts w:ascii="Times New Roman" w:hAnsi="Times New Roman"/>
        </w:rPr>
        <w:t xml:space="preserve"> i.e., add a comma.</w:t>
      </w:r>
    </w:p>
    <w:p w14:paraId="6E8D0CFF" w14:textId="6C9F21C2" w:rsidR="00E3127F" w:rsidRPr="00E3127F" w:rsidRDefault="00E3127F" w:rsidP="00DB209A">
      <w:pPr>
        <w:spacing w:line="360" w:lineRule="auto"/>
        <w:ind w:firstLineChars="100" w:firstLine="241"/>
        <w:jc w:val="both"/>
        <w:rPr>
          <w:rFonts w:ascii="Times New Roman" w:hAnsi="Times New Roman"/>
          <w:color w:val="0070C0"/>
          <w:szCs w:val="20"/>
        </w:rPr>
      </w:pPr>
      <w:r w:rsidRPr="002C727A">
        <w:rPr>
          <w:rFonts w:ascii="Times New Roman" w:hAnsi="Times New Roman"/>
          <w:b/>
          <w:i/>
          <w:color w:val="0070C0"/>
          <w:szCs w:val="20"/>
        </w:rPr>
        <w:t>Reply:</w:t>
      </w:r>
      <w:r w:rsidRPr="00E3127F">
        <w:rPr>
          <w:rFonts w:ascii="Times New Roman" w:hAnsi="Times New Roman"/>
          <w:color w:val="0070C0"/>
          <w:szCs w:val="20"/>
        </w:rPr>
        <w:t xml:space="preserve"> </w:t>
      </w:r>
      <w:r w:rsidR="002C727A" w:rsidRPr="00557E0C">
        <w:rPr>
          <w:rFonts w:ascii="Times New Roman" w:hAnsi="Times New Roman"/>
          <w:color w:val="0070C0"/>
        </w:rPr>
        <w:t>We revised the text to incorporate the reviewer’s comment.</w:t>
      </w:r>
      <w:r w:rsidRPr="00E3127F">
        <w:rPr>
          <w:rFonts w:ascii="Times New Roman" w:hAnsi="Times New Roman"/>
          <w:color w:val="0070C0"/>
          <w:szCs w:val="20"/>
        </w:rPr>
        <w:t xml:space="preserve"> </w:t>
      </w:r>
    </w:p>
    <w:p w14:paraId="34388E0B" w14:textId="77777777" w:rsidR="00E3127F" w:rsidRPr="00E3127F" w:rsidRDefault="00E3127F" w:rsidP="00E3127F">
      <w:pPr>
        <w:spacing w:line="360" w:lineRule="auto"/>
        <w:rPr>
          <w:rFonts w:ascii="Times New Roman" w:hAnsi="Times New Roman"/>
          <w:szCs w:val="20"/>
        </w:rPr>
      </w:pPr>
    </w:p>
    <w:p w14:paraId="78AE1C20" w14:textId="77777777" w:rsidR="00E3127F" w:rsidRPr="00E3127F" w:rsidRDefault="00E3127F" w:rsidP="00E3127F">
      <w:pPr>
        <w:spacing w:line="360" w:lineRule="auto"/>
        <w:rPr>
          <w:rFonts w:ascii="Times New Roman" w:hAnsi="Times New Roman"/>
        </w:rPr>
      </w:pPr>
      <w:r w:rsidRPr="00E3127F">
        <w:rPr>
          <w:rFonts w:ascii="Times New Roman" w:hAnsi="Times New Roman"/>
          <w:szCs w:val="20"/>
        </w:rPr>
        <w:t>4.</w:t>
      </w:r>
      <w:r w:rsidRPr="00E3127F">
        <w:rPr>
          <w:rFonts w:ascii="Times New Roman" w:hAnsi="Times New Roman"/>
        </w:rPr>
        <w:t xml:space="preserve"> Line 197: The abbreviation 'E07' should </w:t>
      </w:r>
      <w:r w:rsidRPr="00E3127F">
        <w:rPr>
          <w:rFonts w:ascii="Times New Roman" w:hAnsi="Times New Roman"/>
          <w:noProof/>
        </w:rPr>
        <w:t>be given</w:t>
      </w:r>
      <w:r w:rsidRPr="00E3127F">
        <w:rPr>
          <w:rFonts w:ascii="Times New Roman" w:hAnsi="Times New Roman"/>
        </w:rPr>
        <w:t xml:space="preserve"> here.</w:t>
      </w:r>
    </w:p>
    <w:p w14:paraId="4A79F98D" w14:textId="763BA75D" w:rsidR="00E3127F" w:rsidRPr="00E3127F" w:rsidRDefault="00E3127F" w:rsidP="00DB209A">
      <w:pPr>
        <w:spacing w:line="360" w:lineRule="auto"/>
        <w:ind w:firstLineChars="100" w:firstLine="241"/>
        <w:jc w:val="both"/>
        <w:rPr>
          <w:rFonts w:ascii="Times New Roman" w:hAnsi="Times New Roman"/>
          <w:color w:val="0070C0"/>
          <w:szCs w:val="20"/>
        </w:rPr>
      </w:pPr>
      <w:r w:rsidRPr="002C727A">
        <w:rPr>
          <w:rFonts w:ascii="Times New Roman" w:hAnsi="Times New Roman"/>
          <w:b/>
          <w:i/>
          <w:color w:val="0070C0"/>
          <w:szCs w:val="20"/>
        </w:rPr>
        <w:t>Reply:</w:t>
      </w:r>
      <w:r w:rsidRPr="00E3127F">
        <w:rPr>
          <w:rFonts w:ascii="Times New Roman" w:hAnsi="Times New Roman"/>
          <w:color w:val="0070C0"/>
          <w:szCs w:val="20"/>
        </w:rPr>
        <w:t xml:space="preserve"> </w:t>
      </w:r>
      <w:r w:rsidR="002C727A" w:rsidRPr="00557E0C">
        <w:rPr>
          <w:rFonts w:ascii="Times New Roman" w:hAnsi="Times New Roman"/>
          <w:color w:val="0070C0"/>
        </w:rPr>
        <w:t>We revised the text to incorporate the reviewer’s comment.</w:t>
      </w:r>
    </w:p>
    <w:p w14:paraId="44676EDD" w14:textId="77777777" w:rsidR="00E3127F" w:rsidRPr="00E3127F" w:rsidRDefault="00E3127F" w:rsidP="00E3127F">
      <w:pPr>
        <w:spacing w:line="360" w:lineRule="auto"/>
        <w:rPr>
          <w:rFonts w:ascii="Times New Roman" w:hAnsi="Times New Roman"/>
          <w:szCs w:val="20"/>
        </w:rPr>
      </w:pPr>
    </w:p>
    <w:p w14:paraId="4F14E98E" w14:textId="77777777" w:rsidR="00E3127F" w:rsidRPr="00E3127F" w:rsidRDefault="00E3127F" w:rsidP="00E3127F">
      <w:pPr>
        <w:spacing w:line="360" w:lineRule="auto"/>
        <w:rPr>
          <w:rFonts w:ascii="Times New Roman" w:hAnsi="Times New Roman"/>
        </w:rPr>
      </w:pPr>
      <w:r w:rsidRPr="00E3127F">
        <w:rPr>
          <w:rFonts w:ascii="Times New Roman" w:hAnsi="Times New Roman"/>
          <w:szCs w:val="20"/>
        </w:rPr>
        <w:t>5.</w:t>
      </w:r>
      <w:r w:rsidRPr="00E3127F">
        <w:rPr>
          <w:rFonts w:ascii="Times New Roman" w:hAnsi="Times New Roman"/>
        </w:rPr>
        <w:t xml:space="preserve"> Line 357: the conclusion of 'The entrainment process with the overlaying FA …' is lack of evidence.</w:t>
      </w:r>
    </w:p>
    <w:p w14:paraId="6429E8AB" w14:textId="5EE4D2ED" w:rsidR="00E3127F" w:rsidRPr="00E3127F" w:rsidRDefault="00E3127F" w:rsidP="00DB209A">
      <w:pPr>
        <w:spacing w:line="360" w:lineRule="auto"/>
        <w:ind w:firstLineChars="100" w:firstLine="241"/>
        <w:jc w:val="both"/>
        <w:rPr>
          <w:rFonts w:ascii="Times New Roman" w:hAnsi="Times New Roman"/>
          <w:color w:val="0070C0"/>
          <w:szCs w:val="20"/>
        </w:rPr>
      </w:pPr>
      <w:commentRangeStart w:id="201"/>
      <w:r w:rsidRPr="002C727A">
        <w:rPr>
          <w:rFonts w:ascii="Times New Roman" w:hAnsi="Times New Roman"/>
          <w:b/>
          <w:i/>
          <w:color w:val="0070C0"/>
          <w:szCs w:val="20"/>
        </w:rPr>
        <w:t>Reply:</w:t>
      </w:r>
      <w:r w:rsidRPr="00E3127F">
        <w:rPr>
          <w:rFonts w:ascii="Times New Roman" w:hAnsi="Times New Roman"/>
          <w:color w:val="0070C0"/>
          <w:szCs w:val="20"/>
        </w:rPr>
        <w:t xml:space="preserve"> </w:t>
      </w:r>
      <w:r w:rsidR="002C727A">
        <w:rPr>
          <w:rFonts w:ascii="Times New Roman" w:hAnsi="Times New Roman"/>
          <w:color w:val="0070C0"/>
          <w:szCs w:val="20"/>
        </w:rPr>
        <w:t xml:space="preserve">There are previous studies to support this conclusion and please consider that this statement explains several </w:t>
      </w:r>
      <w:r w:rsidR="007F6C73">
        <w:rPr>
          <w:rFonts w:ascii="Times New Roman" w:hAnsi="Times New Roman"/>
          <w:color w:val="0070C0"/>
          <w:szCs w:val="20"/>
        </w:rPr>
        <w:t>hypotheses</w:t>
      </w:r>
      <w:r w:rsidR="002C727A">
        <w:rPr>
          <w:rFonts w:ascii="Times New Roman" w:hAnsi="Times New Roman"/>
          <w:color w:val="0070C0"/>
          <w:szCs w:val="20"/>
        </w:rPr>
        <w:t xml:space="preserve"> for our findings.</w:t>
      </w:r>
      <w:r w:rsidR="007F6C73">
        <w:rPr>
          <w:rFonts w:ascii="Times New Roman" w:hAnsi="Times New Roman"/>
          <w:color w:val="0070C0"/>
          <w:szCs w:val="20"/>
        </w:rPr>
        <w:t xml:space="preserve"> </w:t>
      </w:r>
      <w:r w:rsidR="007F6C73" w:rsidRPr="00557E0C">
        <w:rPr>
          <w:rFonts w:ascii="Times New Roman" w:hAnsi="Times New Roman"/>
          <w:color w:val="0070C0"/>
        </w:rPr>
        <w:t xml:space="preserve">We </w:t>
      </w:r>
      <w:r w:rsidR="00F437EF">
        <w:rPr>
          <w:rFonts w:ascii="Times New Roman" w:hAnsi="Times New Roman"/>
          <w:color w:val="0070C0"/>
        </w:rPr>
        <w:t xml:space="preserve">added the references and </w:t>
      </w:r>
      <w:r w:rsidR="007F6C73" w:rsidRPr="00557E0C">
        <w:rPr>
          <w:rFonts w:ascii="Times New Roman" w:hAnsi="Times New Roman"/>
          <w:color w:val="0070C0"/>
        </w:rPr>
        <w:t xml:space="preserve">revised the text </w:t>
      </w:r>
      <w:r w:rsidR="007F6C73">
        <w:rPr>
          <w:rFonts w:ascii="Times New Roman" w:hAnsi="Times New Roman"/>
          <w:color w:val="0070C0"/>
        </w:rPr>
        <w:t xml:space="preserve">for better </w:t>
      </w:r>
      <w:r w:rsidR="00535221">
        <w:rPr>
          <w:rFonts w:ascii="Times New Roman" w:hAnsi="Times New Roman"/>
          <w:color w:val="0070C0"/>
        </w:rPr>
        <w:t>readability</w:t>
      </w:r>
      <w:r w:rsidR="007F6C73" w:rsidRPr="00557E0C">
        <w:rPr>
          <w:rFonts w:ascii="Times New Roman" w:hAnsi="Times New Roman"/>
          <w:color w:val="0070C0"/>
        </w:rPr>
        <w:t>.</w:t>
      </w:r>
      <w:r w:rsidR="007F6C73">
        <w:rPr>
          <w:rFonts w:ascii="Times New Roman" w:hAnsi="Times New Roman"/>
          <w:color w:val="0070C0"/>
        </w:rPr>
        <w:t xml:space="preserve"> Thank you. </w:t>
      </w:r>
      <w:commentRangeEnd w:id="201"/>
      <w:r w:rsidR="00DF0689">
        <w:rPr>
          <w:rStyle w:val="a7"/>
          <w:rFonts w:asciiTheme="minorHAnsi" w:eastAsiaTheme="minorEastAsia" w:hAnsiTheme="minorHAnsi" w:cstheme="minorBidi"/>
          <w:kern w:val="2"/>
          <w:lang w:eastAsia="ko-KR"/>
        </w:rPr>
        <w:commentReference w:id="201"/>
      </w:r>
    </w:p>
    <w:p w14:paraId="36CFC5DB" w14:textId="77777777" w:rsidR="00E3127F" w:rsidRPr="00E3127F" w:rsidRDefault="00E3127F" w:rsidP="00E3127F">
      <w:pPr>
        <w:spacing w:line="360" w:lineRule="auto"/>
        <w:rPr>
          <w:rFonts w:ascii="Times New Roman" w:hAnsi="Times New Roman"/>
          <w:szCs w:val="20"/>
        </w:rPr>
      </w:pPr>
    </w:p>
    <w:p w14:paraId="5BE64550" w14:textId="77777777" w:rsidR="00E3127F" w:rsidRPr="00E3127F" w:rsidRDefault="00E3127F" w:rsidP="00E3127F">
      <w:pPr>
        <w:spacing w:line="360" w:lineRule="auto"/>
        <w:rPr>
          <w:rFonts w:ascii="Times New Roman" w:hAnsi="Times New Roman"/>
        </w:rPr>
      </w:pPr>
      <w:r w:rsidRPr="00E3127F">
        <w:rPr>
          <w:rFonts w:ascii="Times New Roman" w:hAnsi="Times New Roman"/>
          <w:szCs w:val="20"/>
        </w:rPr>
        <w:t>6.</w:t>
      </w:r>
      <w:r w:rsidRPr="00E3127F">
        <w:rPr>
          <w:rFonts w:ascii="Times New Roman" w:hAnsi="Times New Roman"/>
        </w:rPr>
        <w:t xml:space="preserve"> Line 567: The precipitation bars should not reach the maximum of </w:t>
      </w:r>
      <w:r w:rsidRPr="00E3127F">
        <w:rPr>
          <w:rFonts w:ascii="Times New Roman" w:hAnsi="Times New Roman"/>
          <w:noProof/>
        </w:rPr>
        <w:t>y-axis</w:t>
      </w:r>
      <w:r w:rsidRPr="00E3127F">
        <w:rPr>
          <w:rFonts w:ascii="Times New Roman" w:hAnsi="Times New Roman"/>
        </w:rPr>
        <w:t>.</w:t>
      </w:r>
    </w:p>
    <w:p w14:paraId="55AFD87C" w14:textId="77777777" w:rsidR="00535221" w:rsidRPr="00557E0C" w:rsidRDefault="00E3127F" w:rsidP="00535221">
      <w:pPr>
        <w:spacing w:line="360" w:lineRule="auto"/>
        <w:rPr>
          <w:rFonts w:ascii="Times New Roman" w:hAnsi="Times New Roman"/>
          <w:color w:val="0070C0"/>
        </w:rPr>
      </w:pPr>
      <w:r w:rsidRPr="00E3127F">
        <w:rPr>
          <w:rFonts w:ascii="Times New Roman" w:hAnsi="Times New Roman"/>
          <w:b/>
          <w:color w:val="0070C0"/>
          <w:szCs w:val="20"/>
        </w:rPr>
        <w:t>Reply:</w:t>
      </w:r>
      <w:r w:rsidRPr="00E3127F">
        <w:rPr>
          <w:rFonts w:ascii="Times New Roman" w:hAnsi="Times New Roman"/>
          <w:color w:val="0070C0"/>
          <w:szCs w:val="20"/>
        </w:rPr>
        <w:t xml:space="preserve"> </w:t>
      </w:r>
      <w:r w:rsidR="00535221" w:rsidRPr="00557E0C">
        <w:rPr>
          <w:rFonts w:ascii="Times New Roman" w:hAnsi="Times New Roman"/>
          <w:color w:val="0070C0"/>
        </w:rPr>
        <w:t>We revised Figure 3 to incorporate the reviewer’s comment. Thank you very much.</w:t>
      </w:r>
    </w:p>
    <w:p w14:paraId="2BFDF757" w14:textId="1500AB14" w:rsidR="00E3127F" w:rsidRPr="00E3127F" w:rsidRDefault="00E3127F" w:rsidP="00E3127F">
      <w:pPr>
        <w:spacing w:line="360" w:lineRule="auto"/>
        <w:rPr>
          <w:rFonts w:ascii="Times New Roman" w:hAnsi="Times New Roman"/>
          <w:color w:val="0070C0"/>
          <w:szCs w:val="20"/>
        </w:rPr>
      </w:pPr>
    </w:p>
    <w:p w14:paraId="49067FF3" w14:textId="77777777" w:rsidR="00E3127F" w:rsidRPr="00E3127F" w:rsidRDefault="00E3127F" w:rsidP="00E3127F">
      <w:pPr>
        <w:spacing w:line="360" w:lineRule="auto"/>
        <w:rPr>
          <w:rFonts w:ascii="Times New Roman" w:hAnsi="Times New Roman"/>
          <w:szCs w:val="20"/>
        </w:rPr>
      </w:pPr>
    </w:p>
    <w:p w14:paraId="196761B9" w14:textId="77777777" w:rsidR="00E3127F" w:rsidRPr="00E3127F" w:rsidRDefault="00E3127F" w:rsidP="00E3127F">
      <w:pPr>
        <w:spacing w:line="360" w:lineRule="auto"/>
        <w:rPr>
          <w:rFonts w:ascii="Times New Roman" w:hAnsi="Times New Roman"/>
        </w:rPr>
      </w:pPr>
    </w:p>
    <w:sectPr w:rsidR="00E3127F" w:rsidRPr="00E3127F">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Junhong Lee" w:date="2018-11-28T23:29:00Z" w:initials="Junhong_H">
    <w:p w14:paraId="0CECF5CA" w14:textId="1AAA8565" w:rsidR="009F2C95" w:rsidRDefault="009F2C95">
      <w:pPr>
        <w:pStyle w:val="a8"/>
      </w:pPr>
      <w:r>
        <w:rPr>
          <w:rStyle w:val="a7"/>
        </w:rPr>
        <w:annotationRef/>
      </w:r>
      <w:r>
        <w:rPr>
          <w:rFonts w:hint="eastAsia"/>
        </w:rPr>
        <w:t>이 부분을</w:t>
      </w:r>
      <w:r w:rsidRPr="00AF3BEF">
        <w:rPr>
          <w:rFonts w:hint="eastAsia"/>
        </w:rPr>
        <w:t xml:space="preserve"> </w:t>
      </w:r>
      <w:r>
        <w:rPr>
          <w:rFonts w:hint="eastAsia"/>
        </w:rPr>
        <w:t xml:space="preserve">더 명확하게 </w:t>
      </w:r>
      <w:proofErr w:type="spellStart"/>
      <w:r>
        <w:rPr>
          <w:rFonts w:hint="eastAsia"/>
        </w:rPr>
        <w:t>하기위하여</w:t>
      </w:r>
      <w:proofErr w:type="spellEnd"/>
      <w:r>
        <w:rPr>
          <w:rFonts w:hint="eastAsia"/>
        </w:rPr>
        <w:t xml:space="preserve"> 2.2절에 단어를 추가해보았습니다.</w:t>
      </w:r>
    </w:p>
  </w:comment>
  <w:comment w:id="30" w:author="Junhong Lee" w:date="2018-11-28T23:57:00Z" w:initials="Junhong_H">
    <w:p w14:paraId="2A8A6C96" w14:textId="62FEE95D" w:rsidR="009F2C95" w:rsidRDefault="009F2C95">
      <w:pPr>
        <w:pStyle w:val="a8"/>
      </w:pPr>
      <w:r>
        <w:rPr>
          <w:rStyle w:val="a7"/>
        </w:rPr>
        <w:annotationRef/>
      </w:r>
      <w:r>
        <w:t>S</w:t>
      </w:r>
      <w:r>
        <w:rPr>
          <w:rFonts w:hint="eastAsia"/>
        </w:rPr>
        <w:t>ection 순서가 바뀌어서 수정하였습니다.</w:t>
      </w:r>
    </w:p>
  </w:comment>
  <w:comment w:id="201" w:author="Junhong Lee" w:date="2018-11-29T01:32:00Z" w:initials="Junhong_H">
    <w:p w14:paraId="4FEC8B57" w14:textId="2992FC99" w:rsidR="009F2C95" w:rsidRDefault="009F2C95">
      <w:pPr>
        <w:pStyle w:val="a8"/>
      </w:pPr>
      <w:r>
        <w:rPr>
          <w:rStyle w:val="a7"/>
        </w:rPr>
        <w:annotationRef/>
      </w:r>
      <w:r>
        <w:rPr>
          <w:rFonts w:hint="eastAsia"/>
        </w:rPr>
        <w:t>본문에 reference 삽입했습니다.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ECF5CA" w15:done="0"/>
  <w15:commentEx w15:paraId="2A8A6C96" w15:done="0"/>
  <w15:commentEx w15:paraId="4FEC8B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CF5CA" w16cid:durableId="1FAA1B50"/>
  <w16cid:commentId w16cid:paraId="2A8A6C96" w16cid:durableId="1FAA1B51"/>
  <w16cid:commentId w16cid:paraId="4FEC8B57" w16cid:durableId="1FAA1B5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8FAC1" w14:textId="77777777" w:rsidR="00633258" w:rsidRDefault="00633258" w:rsidP="00342764">
      <w:r>
        <w:separator/>
      </w:r>
    </w:p>
  </w:endnote>
  <w:endnote w:type="continuationSeparator" w:id="0">
    <w:p w14:paraId="56A07F95" w14:textId="77777777" w:rsidR="00633258" w:rsidRDefault="00633258" w:rsidP="0034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6D7FF" w14:textId="77777777" w:rsidR="00633258" w:rsidRDefault="00633258" w:rsidP="00342764">
      <w:r>
        <w:separator/>
      </w:r>
    </w:p>
  </w:footnote>
  <w:footnote w:type="continuationSeparator" w:id="0">
    <w:p w14:paraId="1E86928B" w14:textId="77777777" w:rsidR="00633258" w:rsidRDefault="00633258" w:rsidP="00342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32A22"/>
    <w:multiLevelType w:val="hybridMultilevel"/>
    <w:tmpl w:val="F33AAA10"/>
    <w:lvl w:ilvl="0" w:tplc="F77ABA4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46D48"/>
    <w:multiLevelType w:val="hybridMultilevel"/>
    <w:tmpl w:val="94888B0C"/>
    <w:lvl w:ilvl="0" w:tplc="A89ACED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74C0C"/>
    <w:multiLevelType w:val="hybridMultilevel"/>
    <w:tmpl w:val="748206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ng Je-Woo">
    <w15:presenceInfo w15:providerId="Windows Live" w15:userId="a5ff045d56918471"/>
  </w15:person>
  <w15:person w15:author="Junhong Lee">
    <w15:presenceInfo w15:providerId="None" w15:userId="Junhong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c0tDSzMDA3MzMyM7dQ0lEKTi0uzszPAykwrAUAqkOtESwAAAA="/>
  </w:docVars>
  <w:rsids>
    <w:rsidRoot w:val="00A856C3"/>
    <w:rsid w:val="000028AC"/>
    <w:rsid w:val="00004EC8"/>
    <w:rsid w:val="000340F3"/>
    <w:rsid w:val="00070EB3"/>
    <w:rsid w:val="00095AEC"/>
    <w:rsid w:val="000A7C76"/>
    <w:rsid w:val="000B5FFF"/>
    <w:rsid w:val="000C70F5"/>
    <w:rsid w:val="000D12C8"/>
    <w:rsid w:val="000E7ABE"/>
    <w:rsid w:val="00114BB2"/>
    <w:rsid w:val="00124D17"/>
    <w:rsid w:val="001B7BC6"/>
    <w:rsid w:val="002070F8"/>
    <w:rsid w:val="0021436B"/>
    <w:rsid w:val="0029497D"/>
    <w:rsid w:val="002B3093"/>
    <w:rsid w:val="002B66E0"/>
    <w:rsid w:val="002C727A"/>
    <w:rsid w:val="002D3C63"/>
    <w:rsid w:val="00320690"/>
    <w:rsid w:val="00342764"/>
    <w:rsid w:val="00384E31"/>
    <w:rsid w:val="003D6ECB"/>
    <w:rsid w:val="003F7153"/>
    <w:rsid w:val="004240E8"/>
    <w:rsid w:val="00472575"/>
    <w:rsid w:val="004D75C1"/>
    <w:rsid w:val="004F6DEC"/>
    <w:rsid w:val="005212CF"/>
    <w:rsid w:val="00535221"/>
    <w:rsid w:val="005E3B75"/>
    <w:rsid w:val="005F162E"/>
    <w:rsid w:val="00633258"/>
    <w:rsid w:val="00666267"/>
    <w:rsid w:val="006B08F9"/>
    <w:rsid w:val="00713DC9"/>
    <w:rsid w:val="00725939"/>
    <w:rsid w:val="007B4386"/>
    <w:rsid w:val="007D3B3E"/>
    <w:rsid w:val="007F6C73"/>
    <w:rsid w:val="00806D37"/>
    <w:rsid w:val="00831611"/>
    <w:rsid w:val="0089181F"/>
    <w:rsid w:val="008B1E40"/>
    <w:rsid w:val="0092755C"/>
    <w:rsid w:val="0094473A"/>
    <w:rsid w:val="00966012"/>
    <w:rsid w:val="009A2E5C"/>
    <w:rsid w:val="009B2A5A"/>
    <w:rsid w:val="009D5115"/>
    <w:rsid w:val="009D7899"/>
    <w:rsid w:val="009F2C95"/>
    <w:rsid w:val="00A06355"/>
    <w:rsid w:val="00A46CBD"/>
    <w:rsid w:val="00A76367"/>
    <w:rsid w:val="00A856C3"/>
    <w:rsid w:val="00AF3BEF"/>
    <w:rsid w:val="00B25C4A"/>
    <w:rsid w:val="00C07DA8"/>
    <w:rsid w:val="00CC7057"/>
    <w:rsid w:val="00D5416C"/>
    <w:rsid w:val="00D70714"/>
    <w:rsid w:val="00DB209A"/>
    <w:rsid w:val="00DD12BE"/>
    <w:rsid w:val="00DD2D71"/>
    <w:rsid w:val="00DE7DA6"/>
    <w:rsid w:val="00DF0689"/>
    <w:rsid w:val="00E3127F"/>
    <w:rsid w:val="00E31A0E"/>
    <w:rsid w:val="00EA245A"/>
    <w:rsid w:val="00EE6308"/>
    <w:rsid w:val="00F3261C"/>
    <w:rsid w:val="00F3517D"/>
    <w:rsid w:val="00F437EF"/>
    <w:rsid w:val="00F94FB1"/>
    <w:rsid w:val="00FA76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4D527"/>
  <w15:docId w15:val="{12029225-55DA-4AE1-98C3-AF4790A7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6F6"/>
    <w:pPr>
      <w:spacing w:after="0" w:line="240" w:lineRule="auto"/>
      <w:jc w:val="left"/>
    </w:pPr>
    <w:rPr>
      <w:rFonts w:ascii="Book Antiqua" w:eastAsia="MS Mincho" w:hAnsi="Book Antiqua" w:cs="Times New Roman"/>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27F"/>
    <w:pPr>
      <w:widowControl w:val="0"/>
      <w:wordWrap w:val="0"/>
      <w:autoSpaceDE w:val="0"/>
      <w:autoSpaceDN w:val="0"/>
      <w:spacing w:after="200" w:line="276" w:lineRule="auto"/>
      <w:ind w:leftChars="400" w:left="800"/>
      <w:jc w:val="both"/>
    </w:pPr>
    <w:rPr>
      <w:rFonts w:asciiTheme="minorHAnsi" w:eastAsiaTheme="minorEastAsia" w:hAnsiTheme="minorHAnsi" w:cstheme="minorBidi"/>
      <w:kern w:val="2"/>
      <w:sz w:val="20"/>
      <w:szCs w:val="22"/>
      <w:lang w:eastAsia="ko-KR"/>
    </w:rPr>
  </w:style>
  <w:style w:type="paragraph" w:styleId="a4">
    <w:name w:val="Balloon Text"/>
    <w:basedOn w:val="a"/>
    <w:link w:val="Char"/>
    <w:uiPriority w:val="99"/>
    <w:semiHidden/>
    <w:unhideWhenUsed/>
    <w:rsid w:val="00E3127F"/>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
    <w:name w:val="풍선 도움말 텍스트 Char"/>
    <w:basedOn w:val="a0"/>
    <w:link w:val="a4"/>
    <w:uiPriority w:val="99"/>
    <w:semiHidden/>
    <w:rsid w:val="00E3127F"/>
    <w:rPr>
      <w:rFonts w:asciiTheme="majorHAnsi" w:eastAsiaTheme="majorEastAsia" w:hAnsiTheme="majorHAnsi" w:cstheme="majorBidi"/>
      <w:sz w:val="18"/>
      <w:szCs w:val="18"/>
    </w:rPr>
  </w:style>
  <w:style w:type="paragraph" w:styleId="a5">
    <w:name w:val="header"/>
    <w:basedOn w:val="a"/>
    <w:link w:val="Char0"/>
    <w:uiPriority w:val="99"/>
    <w:unhideWhenUsed/>
    <w:rsid w:val="00E3127F"/>
    <w:pPr>
      <w:widowControl w:val="0"/>
      <w:tabs>
        <w:tab w:val="center" w:pos="4513"/>
        <w:tab w:val="right" w:pos="9026"/>
      </w:tabs>
      <w:wordWrap w:val="0"/>
      <w:autoSpaceDE w:val="0"/>
      <w:autoSpaceDN w:val="0"/>
      <w:snapToGrid w:val="0"/>
      <w:spacing w:after="200" w:line="276" w:lineRule="auto"/>
      <w:jc w:val="both"/>
    </w:pPr>
    <w:rPr>
      <w:rFonts w:asciiTheme="minorHAnsi" w:eastAsiaTheme="minorEastAsia" w:hAnsiTheme="minorHAnsi" w:cstheme="minorBidi"/>
      <w:kern w:val="2"/>
      <w:sz w:val="20"/>
      <w:szCs w:val="22"/>
      <w:lang w:eastAsia="ko-KR"/>
    </w:rPr>
  </w:style>
  <w:style w:type="character" w:customStyle="1" w:styleId="Char0">
    <w:name w:val="머리글 Char"/>
    <w:basedOn w:val="a0"/>
    <w:link w:val="a5"/>
    <w:uiPriority w:val="99"/>
    <w:rsid w:val="00E3127F"/>
  </w:style>
  <w:style w:type="paragraph" w:styleId="a6">
    <w:name w:val="footer"/>
    <w:basedOn w:val="a"/>
    <w:link w:val="Char1"/>
    <w:uiPriority w:val="99"/>
    <w:unhideWhenUsed/>
    <w:rsid w:val="00E3127F"/>
    <w:pPr>
      <w:widowControl w:val="0"/>
      <w:tabs>
        <w:tab w:val="center" w:pos="4513"/>
        <w:tab w:val="right" w:pos="9026"/>
      </w:tabs>
      <w:wordWrap w:val="0"/>
      <w:autoSpaceDE w:val="0"/>
      <w:autoSpaceDN w:val="0"/>
      <w:snapToGrid w:val="0"/>
      <w:spacing w:after="200" w:line="276" w:lineRule="auto"/>
      <w:jc w:val="both"/>
    </w:pPr>
    <w:rPr>
      <w:rFonts w:asciiTheme="minorHAnsi" w:eastAsiaTheme="minorEastAsia" w:hAnsiTheme="minorHAnsi" w:cstheme="minorBidi"/>
      <w:kern w:val="2"/>
      <w:sz w:val="20"/>
      <w:szCs w:val="22"/>
      <w:lang w:eastAsia="ko-KR"/>
    </w:rPr>
  </w:style>
  <w:style w:type="character" w:customStyle="1" w:styleId="Char1">
    <w:name w:val="바닥글 Char"/>
    <w:basedOn w:val="a0"/>
    <w:link w:val="a6"/>
    <w:uiPriority w:val="99"/>
    <w:rsid w:val="00E3127F"/>
  </w:style>
  <w:style w:type="character" w:styleId="a7">
    <w:name w:val="annotation reference"/>
    <w:basedOn w:val="a0"/>
    <w:uiPriority w:val="99"/>
    <w:semiHidden/>
    <w:unhideWhenUsed/>
    <w:rsid w:val="00E3127F"/>
    <w:rPr>
      <w:sz w:val="18"/>
      <w:szCs w:val="18"/>
    </w:rPr>
  </w:style>
  <w:style w:type="paragraph" w:styleId="a8">
    <w:name w:val="annotation text"/>
    <w:basedOn w:val="a"/>
    <w:link w:val="Char2"/>
    <w:uiPriority w:val="99"/>
    <w:semiHidden/>
    <w:unhideWhenUsed/>
    <w:rsid w:val="00E3127F"/>
    <w:pPr>
      <w:widowControl w:val="0"/>
      <w:wordWrap w:val="0"/>
      <w:autoSpaceDE w:val="0"/>
      <w:autoSpaceDN w:val="0"/>
      <w:spacing w:after="200" w:line="276" w:lineRule="auto"/>
    </w:pPr>
    <w:rPr>
      <w:rFonts w:asciiTheme="minorHAnsi" w:eastAsiaTheme="minorEastAsia" w:hAnsiTheme="minorHAnsi" w:cstheme="minorBidi"/>
      <w:kern w:val="2"/>
      <w:sz w:val="20"/>
      <w:szCs w:val="22"/>
      <w:lang w:eastAsia="ko-KR"/>
    </w:rPr>
  </w:style>
  <w:style w:type="character" w:customStyle="1" w:styleId="Char2">
    <w:name w:val="메모 텍스트 Char"/>
    <w:basedOn w:val="a0"/>
    <w:link w:val="a8"/>
    <w:uiPriority w:val="99"/>
    <w:semiHidden/>
    <w:rsid w:val="00E3127F"/>
  </w:style>
  <w:style w:type="character" w:customStyle="1" w:styleId="Char3">
    <w:name w:val="메모 주제 Char"/>
    <w:basedOn w:val="Char2"/>
    <w:link w:val="a9"/>
    <w:uiPriority w:val="99"/>
    <w:semiHidden/>
    <w:rsid w:val="00E3127F"/>
    <w:rPr>
      <w:b/>
      <w:bCs/>
    </w:rPr>
  </w:style>
  <w:style w:type="paragraph" w:styleId="a9">
    <w:name w:val="annotation subject"/>
    <w:basedOn w:val="a8"/>
    <w:next w:val="a8"/>
    <w:link w:val="Char3"/>
    <w:uiPriority w:val="99"/>
    <w:semiHidden/>
    <w:unhideWhenUsed/>
    <w:rsid w:val="00E3127F"/>
    <w:rPr>
      <w:b/>
      <w:bCs/>
    </w:rPr>
  </w:style>
  <w:style w:type="table" w:styleId="aa">
    <w:name w:val="Table Grid"/>
    <w:basedOn w:val="a1"/>
    <w:uiPriority w:val="39"/>
    <w:rsid w:val="00E3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320690"/>
    <w:pPr>
      <w:spacing w:after="0" w:line="240" w:lineRule="auto"/>
      <w:jc w:val="left"/>
    </w:pPr>
    <w:rPr>
      <w:rFonts w:ascii="Book Antiqua" w:eastAsia="MS Mincho" w:hAnsi="Book Antiqua" w:cs="Times New Roman"/>
      <w:kern w:val="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ED249-1CD0-4230-BC40-D74E0BA9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4253</Words>
  <Characters>24245</Characters>
  <Application>Microsoft Office Word</Application>
  <DocSecurity>0</DocSecurity>
  <Lines>202</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홍진규</dc:creator>
  <cp:lastModifiedBy>Junhong Lee</cp:lastModifiedBy>
  <cp:revision>11</cp:revision>
  <cp:lastPrinted>2018-11-29T00:00:00Z</cp:lastPrinted>
  <dcterms:created xsi:type="dcterms:W3CDTF">2018-11-28T23:44:00Z</dcterms:created>
  <dcterms:modified xsi:type="dcterms:W3CDTF">2018-11-29T03:29:00Z</dcterms:modified>
</cp:coreProperties>
</file>